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programming-a-guessing-game"/>
    <w:bookmarkEnd w:id="1"/>
    <w:p w14:paraId="7DB2F683" w14:textId="0E0CB208" w:rsidR="002D63D0" w:rsidRDefault="001B5B3A" w:rsidP="003F0F8B">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7219207" w:history="1">
        <w:r w:rsidR="002D63D0" w:rsidRPr="00F00F17">
          <w:rPr>
            <w:rStyle w:val="Hyperlink"/>
            <w:noProof/>
            <w:lang w:eastAsia="en-GB"/>
          </w:rPr>
          <w:t>Setting Up a New Project</w:t>
        </w:r>
        <w:r w:rsidR="002D63D0">
          <w:rPr>
            <w:noProof/>
            <w:webHidden/>
          </w:rPr>
          <w:tab/>
        </w:r>
        <w:r w:rsidR="002D63D0">
          <w:rPr>
            <w:noProof/>
            <w:webHidden/>
          </w:rPr>
          <w:fldChar w:fldCharType="begin"/>
        </w:r>
        <w:r w:rsidR="002D63D0">
          <w:rPr>
            <w:noProof/>
            <w:webHidden/>
          </w:rPr>
          <w:instrText xml:space="preserve"> PAGEREF _Toc107219207 \h </w:instrText>
        </w:r>
        <w:r w:rsidR="002D63D0">
          <w:rPr>
            <w:noProof/>
            <w:webHidden/>
          </w:rPr>
        </w:r>
        <w:r w:rsidR="002D63D0">
          <w:rPr>
            <w:noProof/>
            <w:webHidden/>
          </w:rPr>
          <w:fldChar w:fldCharType="separate"/>
        </w:r>
        <w:r w:rsidR="002D63D0">
          <w:rPr>
            <w:noProof/>
            <w:webHidden/>
          </w:rPr>
          <w:t>2</w:t>
        </w:r>
        <w:r w:rsidR="002D63D0">
          <w:rPr>
            <w:noProof/>
            <w:webHidden/>
          </w:rPr>
          <w:fldChar w:fldCharType="end"/>
        </w:r>
      </w:hyperlink>
    </w:p>
    <w:p w14:paraId="55A7EB1C" w14:textId="0AFDA034" w:rsidR="002D63D0" w:rsidRDefault="00000000" w:rsidP="003F0F8B">
      <w:pPr>
        <w:pStyle w:val="TOC1"/>
        <w:rPr>
          <w:rFonts w:asciiTheme="minorHAnsi" w:eastAsiaTheme="minorEastAsia" w:hAnsiTheme="minorHAnsi" w:cstheme="minorBidi"/>
          <w:noProof/>
          <w:lang w:val="en-GB" w:eastAsia="en-GB"/>
        </w:rPr>
      </w:pPr>
      <w:hyperlink w:anchor="_Toc107219208" w:history="1">
        <w:r w:rsidR="002D63D0" w:rsidRPr="00F00F17">
          <w:rPr>
            <w:rStyle w:val="Hyperlink"/>
            <w:noProof/>
            <w:lang w:eastAsia="en-GB"/>
          </w:rPr>
          <w:t>Processing a Guess</w:t>
        </w:r>
        <w:r w:rsidR="002D63D0">
          <w:rPr>
            <w:noProof/>
            <w:webHidden/>
          </w:rPr>
          <w:tab/>
        </w:r>
        <w:r w:rsidR="002D63D0">
          <w:rPr>
            <w:noProof/>
            <w:webHidden/>
          </w:rPr>
          <w:fldChar w:fldCharType="begin"/>
        </w:r>
        <w:r w:rsidR="002D63D0">
          <w:rPr>
            <w:noProof/>
            <w:webHidden/>
          </w:rPr>
          <w:instrText xml:space="preserve"> PAGEREF _Toc107219208 \h </w:instrText>
        </w:r>
        <w:r w:rsidR="002D63D0">
          <w:rPr>
            <w:noProof/>
            <w:webHidden/>
          </w:rPr>
        </w:r>
        <w:r w:rsidR="002D63D0">
          <w:rPr>
            <w:noProof/>
            <w:webHidden/>
          </w:rPr>
          <w:fldChar w:fldCharType="separate"/>
        </w:r>
        <w:r w:rsidR="002D63D0">
          <w:rPr>
            <w:noProof/>
            <w:webHidden/>
          </w:rPr>
          <w:t>3</w:t>
        </w:r>
        <w:r w:rsidR="002D63D0">
          <w:rPr>
            <w:noProof/>
            <w:webHidden/>
          </w:rPr>
          <w:fldChar w:fldCharType="end"/>
        </w:r>
      </w:hyperlink>
    </w:p>
    <w:p w14:paraId="25F38430" w14:textId="57143397"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09" w:history="1">
        <w:r w:rsidR="002D63D0" w:rsidRPr="00F00F17">
          <w:rPr>
            <w:rStyle w:val="Hyperlink"/>
            <w:noProof/>
            <w:lang w:eastAsia="en-GB"/>
          </w:rPr>
          <w:t>Storing Values with Variables</w:t>
        </w:r>
        <w:r w:rsidR="002D63D0">
          <w:rPr>
            <w:noProof/>
            <w:webHidden/>
          </w:rPr>
          <w:tab/>
        </w:r>
        <w:r w:rsidR="002D63D0">
          <w:rPr>
            <w:noProof/>
            <w:webHidden/>
          </w:rPr>
          <w:fldChar w:fldCharType="begin"/>
        </w:r>
        <w:r w:rsidR="002D63D0">
          <w:rPr>
            <w:noProof/>
            <w:webHidden/>
          </w:rPr>
          <w:instrText xml:space="preserve"> PAGEREF _Toc107219209 \h </w:instrText>
        </w:r>
        <w:r w:rsidR="002D63D0">
          <w:rPr>
            <w:noProof/>
            <w:webHidden/>
          </w:rPr>
        </w:r>
        <w:r w:rsidR="002D63D0">
          <w:rPr>
            <w:noProof/>
            <w:webHidden/>
          </w:rPr>
          <w:fldChar w:fldCharType="separate"/>
        </w:r>
        <w:r w:rsidR="002D63D0">
          <w:rPr>
            <w:noProof/>
            <w:webHidden/>
          </w:rPr>
          <w:t>4</w:t>
        </w:r>
        <w:r w:rsidR="002D63D0">
          <w:rPr>
            <w:noProof/>
            <w:webHidden/>
          </w:rPr>
          <w:fldChar w:fldCharType="end"/>
        </w:r>
      </w:hyperlink>
    </w:p>
    <w:p w14:paraId="0A22F850" w14:textId="37FAEF09"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0" w:history="1">
        <w:r w:rsidR="002D63D0" w:rsidRPr="00F00F17">
          <w:rPr>
            <w:rStyle w:val="Hyperlink"/>
            <w:noProof/>
            <w:lang w:eastAsia="en-GB"/>
          </w:rPr>
          <w:t>Receiving User Input</w:t>
        </w:r>
        <w:r w:rsidR="002D63D0">
          <w:rPr>
            <w:noProof/>
            <w:webHidden/>
          </w:rPr>
          <w:tab/>
        </w:r>
        <w:r w:rsidR="002D63D0">
          <w:rPr>
            <w:noProof/>
            <w:webHidden/>
          </w:rPr>
          <w:fldChar w:fldCharType="begin"/>
        </w:r>
        <w:r w:rsidR="002D63D0">
          <w:rPr>
            <w:noProof/>
            <w:webHidden/>
          </w:rPr>
          <w:instrText xml:space="preserve"> PAGEREF _Toc107219210 \h </w:instrText>
        </w:r>
        <w:r w:rsidR="002D63D0">
          <w:rPr>
            <w:noProof/>
            <w:webHidden/>
          </w:rPr>
        </w:r>
        <w:r w:rsidR="002D63D0">
          <w:rPr>
            <w:noProof/>
            <w:webHidden/>
          </w:rPr>
          <w:fldChar w:fldCharType="separate"/>
        </w:r>
        <w:r w:rsidR="002D63D0">
          <w:rPr>
            <w:noProof/>
            <w:webHidden/>
          </w:rPr>
          <w:t>5</w:t>
        </w:r>
        <w:r w:rsidR="002D63D0">
          <w:rPr>
            <w:noProof/>
            <w:webHidden/>
          </w:rPr>
          <w:fldChar w:fldCharType="end"/>
        </w:r>
      </w:hyperlink>
    </w:p>
    <w:p w14:paraId="7A9CC47D" w14:textId="248FBF6E"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1" w:history="1">
        <w:r w:rsidR="002D63D0" w:rsidRPr="00F00F17">
          <w:rPr>
            <w:rStyle w:val="Hyperlink"/>
            <w:noProof/>
          </w:rPr>
          <w:t xml:space="preserve">Handling Potential Failure with </w:t>
        </w:r>
        <w:r w:rsidR="002D63D0" w:rsidRPr="00F00F17">
          <w:rPr>
            <w:rStyle w:val="Hyperlink"/>
            <w:rFonts w:eastAsiaTheme="majorEastAsia"/>
            <w:noProof/>
            <w:lang w:eastAsia="en-GB"/>
          </w:rPr>
          <w:t>Result</w:t>
        </w:r>
        <w:r w:rsidR="002D63D0">
          <w:rPr>
            <w:noProof/>
            <w:webHidden/>
          </w:rPr>
          <w:tab/>
        </w:r>
        <w:r w:rsidR="002D63D0">
          <w:rPr>
            <w:noProof/>
            <w:webHidden/>
          </w:rPr>
          <w:fldChar w:fldCharType="begin"/>
        </w:r>
        <w:r w:rsidR="002D63D0">
          <w:rPr>
            <w:noProof/>
            <w:webHidden/>
          </w:rPr>
          <w:instrText xml:space="preserve"> PAGEREF _Toc107219211 \h </w:instrText>
        </w:r>
        <w:r w:rsidR="002D63D0">
          <w:rPr>
            <w:noProof/>
            <w:webHidden/>
          </w:rPr>
        </w:r>
        <w:r w:rsidR="002D63D0">
          <w:rPr>
            <w:noProof/>
            <w:webHidden/>
          </w:rPr>
          <w:fldChar w:fldCharType="separate"/>
        </w:r>
        <w:r w:rsidR="002D63D0">
          <w:rPr>
            <w:noProof/>
            <w:webHidden/>
          </w:rPr>
          <w:t>5</w:t>
        </w:r>
        <w:r w:rsidR="002D63D0">
          <w:rPr>
            <w:noProof/>
            <w:webHidden/>
          </w:rPr>
          <w:fldChar w:fldCharType="end"/>
        </w:r>
      </w:hyperlink>
    </w:p>
    <w:p w14:paraId="6B2AEEC9" w14:textId="3B41AB53"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2" w:history="1">
        <w:r w:rsidR="002D63D0" w:rsidRPr="00F00F17">
          <w:rPr>
            <w:rStyle w:val="Hyperlink"/>
            <w:noProof/>
          </w:rPr>
          <w:t xml:space="preserve">Printing Values with </w:t>
        </w:r>
        <w:r w:rsidR="002D63D0" w:rsidRPr="00F00F17">
          <w:rPr>
            <w:rStyle w:val="Hyperlink"/>
            <w:rFonts w:eastAsiaTheme="majorEastAsia"/>
            <w:noProof/>
            <w:lang w:eastAsia="en-GB"/>
          </w:rPr>
          <w:t>println!</w:t>
        </w:r>
        <w:r w:rsidR="002D63D0" w:rsidRPr="00F00F17">
          <w:rPr>
            <w:rStyle w:val="Hyperlink"/>
            <w:noProof/>
            <w:lang w:eastAsia="en-GB"/>
          </w:rPr>
          <w:t xml:space="preserve"> Placeholders</w:t>
        </w:r>
        <w:r w:rsidR="002D63D0">
          <w:rPr>
            <w:noProof/>
            <w:webHidden/>
          </w:rPr>
          <w:tab/>
        </w:r>
        <w:r w:rsidR="002D63D0">
          <w:rPr>
            <w:noProof/>
            <w:webHidden/>
          </w:rPr>
          <w:fldChar w:fldCharType="begin"/>
        </w:r>
        <w:r w:rsidR="002D63D0">
          <w:rPr>
            <w:noProof/>
            <w:webHidden/>
          </w:rPr>
          <w:instrText xml:space="preserve"> PAGEREF _Toc107219212 \h </w:instrText>
        </w:r>
        <w:r w:rsidR="002D63D0">
          <w:rPr>
            <w:noProof/>
            <w:webHidden/>
          </w:rPr>
        </w:r>
        <w:r w:rsidR="002D63D0">
          <w:rPr>
            <w:noProof/>
            <w:webHidden/>
          </w:rPr>
          <w:fldChar w:fldCharType="separate"/>
        </w:r>
        <w:r w:rsidR="002D63D0">
          <w:rPr>
            <w:noProof/>
            <w:webHidden/>
          </w:rPr>
          <w:t>7</w:t>
        </w:r>
        <w:r w:rsidR="002D63D0">
          <w:rPr>
            <w:noProof/>
            <w:webHidden/>
          </w:rPr>
          <w:fldChar w:fldCharType="end"/>
        </w:r>
      </w:hyperlink>
    </w:p>
    <w:p w14:paraId="69178D21" w14:textId="6F40DE15"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3" w:history="1">
        <w:r w:rsidR="002D63D0" w:rsidRPr="00F00F17">
          <w:rPr>
            <w:rStyle w:val="Hyperlink"/>
            <w:noProof/>
            <w:lang w:eastAsia="en-GB"/>
          </w:rPr>
          <w:t>Testing the First Part</w:t>
        </w:r>
        <w:r w:rsidR="002D63D0">
          <w:rPr>
            <w:noProof/>
            <w:webHidden/>
          </w:rPr>
          <w:tab/>
        </w:r>
        <w:r w:rsidR="002D63D0">
          <w:rPr>
            <w:noProof/>
            <w:webHidden/>
          </w:rPr>
          <w:fldChar w:fldCharType="begin"/>
        </w:r>
        <w:r w:rsidR="002D63D0">
          <w:rPr>
            <w:noProof/>
            <w:webHidden/>
          </w:rPr>
          <w:instrText xml:space="preserve"> PAGEREF _Toc107219213 \h </w:instrText>
        </w:r>
        <w:r w:rsidR="002D63D0">
          <w:rPr>
            <w:noProof/>
            <w:webHidden/>
          </w:rPr>
        </w:r>
        <w:r w:rsidR="002D63D0">
          <w:rPr>
            <w:noProof/>
            <w:webHidden/>
          </w:rPr>
          <w:fldChar w:fldCharType="separate"/>
        </w:r>
        <w:r w:rsidR="002D63D0">
          <w:rPr>
            <w:noProof/>
            <w:webHidden/>
          </w:rPr>
          <w:t>7</w:t>
        </w:r>
        <w:r w:rsidR="002D63D0">
          <w:rPr>
            <w:noProof/>
            <w:webHidden/>
          </w:rPr>
          <w:fldChar w:fldCharType="end"/>
        </w:r>
      </w:hyperlink>
    </w:p>
    <w:p w14:paraId="478E0B6C" w14:textId="776EB623" w:rsidR="002D63D0" w:rsidRDefault="00000000" w:rsidP="003F0F8B">
      <w:pPr>
        <w:pStyle w:val="TOC1"/>
        <w:rPr>
          <w:rFonts w:asciiTheme="minorHAnsi" w:eastAsiaTheme="minorEastAsia" w:hAnsiTheme="minorHAnsi" w:cstheme="minorBidi"/>
          <w:noProof/>
          <w:lang w:val="en-GB" w:eastAsia="en-GB"/>
        </w:rPr>
      </w:pPr>
      <w:hyperlink w:anchor="_Toc107219214" w:history="1">
        <w:r w:rsidR="002D63D0" w:rsidRPr="00F00F17">
          <w:rPr>
            <w:rStyle w:val="Hyperlink"/>
            <w:noProof/>
            <w:lang w:eastAsia="en-GB"/>
          </w:rPr>
          <w:t>Generating a Secret Number</w:t>
        </w:r>
        <w:r w:rsidR="002D63D0">
          <w:rPr>
            <w:noProof/>
            <w:webHidden/>
          </w:rPr>
          <w:tab/>
        </w:r>
        <w:r w:rsidR="002D63D0">
          <w:rPr>
            <w:noProof/>
            <w:webHidden/>
          </w:rPr>
          <w:fldChar w:fldCharType="begin"/>
        </w:r>
        <w:r w:rsidR="002D63D0">
          <w:rPr>
            <w:noProof/>
            <w:webHidden/>
          </w:rPr>
          <w:instrText xml:space="preserve"> PAGEREF _Toc107219214 \h </w:instrText>
        </w:r>
        <w:r w:rsidR="002D63D0">
          <w:rPr>
            <w:noProof/>
            <w:webHidden/>
          </w:rPr>
        </w:r>
        <w:r w:rsidR="002D63D0">
          <w:rPr>
            <w:noProof/>
            <w:webHidden/>
          </w:rPr>
          <w:fldChar w:fldCharType="separate"/>
        </w:r>
        <w:r w:rsidR="002D63D0">
          <w:rPr>
            <w:noProof/>
            <w:webHidden/>
          </w:rPr>
          <w:t>7</w:t>
        </w:r>
        <w:r w:rsidR="002D63D0">
          <w:rPr>
            <w:noProof/>
            <w:webHidden/>
          </w:rPr>
          <w:fldChar w:fldCharType="end"/>
        </w:r>
      </w:hyperlink>
    </w:p>
    <w:p w14:paraId="2F58FF4F" w14:textId="72629DBA"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5" w:history="1">
        <w:r w:rsidR="002D63D0" w:rsidRPr="00F00F17">
          <w:rPr>
            <w:rStyle w:val="Hyperlink"/>
            <w:noProof/>
            <w:lang w:eastAsia="en-GB"/>
          </w:rPr>
          <w:t>Using a Crate to Get More Functionality</w:t>
        </w:r>
        <w:r w:rsidR="002D63D0">
          <w:rPr>
            <w:noProof/>
            <w:webHidden/>
          </w:rPr>
          <w:tab/>
        </w:r>
        <w:r w:rsidR="002D63D0">
          <w:rPr>
            <w:noProof/>
            <w:webHidden/>
          </w:rPr>
          <w:fldChar w:fldCharType="begin"/>
        </w:r>
        <w:r w:rsidR="002D63D0">
          <w:rPr>
            <w:noProof/>
            <w:webHidden/>
          </w:rPr>
          <w:instrText xml:space="preserve"> PAGEREF _Toc107219215 \h </w:instrText>
        </w:r>
        <w:r w:rsidR="002D63D0">
          <w:rPr>
            <w:noProof/>
            <w:webHidden/>
          </w:rPr>
        </w:r>
        <w:r w:rsidR="002D63D0">
          <w:rPr>
            <w:noProof/>
            <w:webHidden/>
          </w:rPr>
          <w:fldChar w:fldCharType="separate"/>
        </w:r>
        <w:r w:rsidR="002D63D0">
          <w:rPr>
            <w:noProof/>
            <w:webHidden/>
          </w:rPr>
          <w:t>8</w:t>
        </w:r>
        <w:r w:rsidR="002D63D0">
          <w:rPr>
            <w:noProof/>
            <w:webHidden/>
          </w:rPr>
          <w:fldChar w:fldCharType="end"/>
        </w:r>
      </w:hyperlink>
    </w:p>
    <w:p w14:paraId="044741B6" w14:textId="3960F168" w:rsidR="002D63D0" w:rsidRDefault="00000000">
      <w:pPr>
        <w:pStyle w:val="TOC3"/>
        <w:tabs>
          <w:tab w:val="right" w:leader="dot" w:pos="8090"/>
        </w:tabs>
        <w:rPr>
          <w:rFonts w:asciiTheme="minorHAnsi" w:eastAsiaTheme="minorEastAsia" w:hAnsiTheme="minorHAnsi" w:cstheme="minorBidi"/>
          <w:noProof/>
          <w:lang w:val="en-GB" w:eastAsia="en-GB"/>
        </w:rPr>
      </w:pPr>
      <w:hyperlink w:anchor="_Toc107219216" w:history="1">
        <w:r w:rsidR="002D63D0" w:rsidRPr="00F00F17">
          <w:rPr>
            <w:rStyle w:val="Hyperlink"/>
            <w:noProof/>
          </w:rPr>
          <w:t>Ensuring Reproducible Builds with the Cargo.lock</w:t>
        </w:r>
        <w:r w:rsidR="002D63D0" w:rsidRPr="00F00F17">
          <w:rPr>
            <w:rStyle w:val="Hyperlink"/>
            <w:noProof/>
            <w:lang w:eastAsia="en-GB"/>
          </w:rPr>
          <w:t xml:space="preserve"> File</w:t>
        </w:r>
        <w:r w:rsidR="002D63D0">
          <w:rPr>
            <w:noProof/>
            <w:webHidden/>
          </w:rPr>
          <w:tab/>
        </w:r>
        <w:r w:rsidR="002D63D0">
          <w:rPr>
            <w:noProof/>
            <w:webHidden/>
          </w:rPr>
          <w:fldChar w:fldCharType="begin"/>
        </w:r>
        <w:r w:rsidR="002D63D0">
          <w:rPr>
            <w:noProof/>
            <w:webHidden/>
          </w:rPr>
          <w:instrText xml:space="preserve"> PAGEREF _Toc107219216 \h </w:instrText>
        </w:r>
        <w:r w:rsidR="002D63D0">
          <w:rPr>
            <w:noProof/>
            <w:webHidden/>
          </w:rPr>
        </w:r>
        <w:r w:rsidR="002D63D0">
          <w:rPr>
            <w:noProof/>
            <w:webHidden/>
          </w:rPr>
          <w:fldChar w:fldCharType="separate"/>
        </w:r>
        <w:r w:rsidR="002D63D0">
          <w:rPr>
            <w:noProof/>
            <w:webHidden/>
          </w:rPr>
          <w:t>9</w:t>
        </w:r>
        <w:r w:rsidR="002D63D0">
          <w:rPr>
            <w:noProof/>
            <w:webHidden/>
          </w:rPr>
          <w:fldChar w:fldCharType="end"/>
        </w:r>
      </w:hyperlink>
    </w:p>
    <w:p w14:paraId="3CB08596" w14:textId="49280324" w:rsidR="002D63D0" w:rsidRDefault="00000000">
      <w:pPr>
        <w:pStyle w:val="TOC3"/>
        <w:tabs>
          <w:tab w:val="right" w:leader="dot" w:pos="8090"/>
        </w:tabs>
        <w:rPr>
          <w:rFonts w:asciiTheme="minorHAnsi" w:eastAsiaTheme="minorEastAsia" w:hAnsiTheme="minorHAnsi" w:cstheme="minorBidi"/>
          <w:noProof/>
          <w:lang w:val="en-GB" w:eastAsia="en-GB"/>
        </w:rPr>
      </w:pPr>
      <w:hyperlink w:anchor="_Toc107219217" w:history="1">
        <w:r w:rsidR="002D63D0" w:rsidRPr="00F00F17">
          <w:rPr>
            <w:rStyle w:val="Hyperlink"/>
            <w:noProof/>
            <w:lang w:eastAsia="en-GB"/>
          </w:rPr>
          <w:t>Updating a Crate to Get a New Version</w:t>
        </w:r>
        <w:r w:rsidR="002D63D0">
          <w:rPr>
            <w:noProof/>
            <w:webHidden/>
          </w:rPr>
          <w:tab/>
        </w:r>
        <w:r w:rsidR="002D63D0">
          <w:rPr>
            <w:noProof/>
            <w:webHidden/>
          </w:rPr>
          <w:fldChar w:fldCharType="begin"/>
        </w:r>
        <w:r w:rsidR="002D63D0">
          <w:rPr>
            <w:noProof/>
            <w:webHidden/>
          </w:rPr>
          <w:instrText xml:space="preserve"> PAGEREF _Toc107219217 \h </w:instrText>
        </w:r>
        <w:r w:rsidR="002D63D0">
          <w:rPr>
            <w:noProof/>
            <w:webHidden/>
          </w:rPr>
        </w:r>
        <w:r w:rsidR="002D63D0">
          <w:rPr>
            <w:noProof/>
            <w:webHidden/>
          </w:rPr>
          <w:fldChar w:fldCharType="separate"/>
        </w:r>
        <w:r w:rsidR="002D63D0">
          <w:rPr>
            <w:noProof/>
            <w:webHidden/>
          </w:rPr>
          <w:t>10</w:t>
        </w:r>
        <w:r w:rsidR="002D63D0">
          <w:rPr>
            <w:noProof/>
            <w:webHidden/>
          </w:rPr>
          <w:fldChar w:fldCharType="end"/>
        </w:r>
      </w:hyperlink>
    </w:p>
    <w:p w14:paraId="5B01943F" w14:textId="74E731E6"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8" w:history="1">
        <w:r w:rsidR="002D63D0" w:rsidRPr="00F00F17">
          <w:rPr>
            <w:rStyle w:val="Hyperlink"/>
            <w:noProof/>
            <w:lang w:eastAsia="en-GB"/>
          </w:rPr>
          <w:t>Generating a Random Number</w:t>
        </w:r>
        <w:r w:rsidR="002D63D0">
          <w:rPr>
            <w:noProof/>
            <w:webHidden/>
          </w:rPr>
          <w:tab/>
        </w:r>
        <w:r w:rsidR="002D63D0">
          <w:rPr>
            <w:noProof/>
            <w:webHidden/>
          </w:rPr>
          <w:fldChar w:fldCharType="begin"/>
        </w:r>
        <w:r w:rsidR="002D63D0">
          <w:rPr>
            <w:noProof/>
            <w:webHidden/>
          </w:rPr>
          <w:instrText xml:space="preserve"> PAGEREF _Toc107219218 \h </w:instrText>
        </w:r>
        <w:r w:rsidR="002D63D0">
          <w:rPr>
            <w:noProof/>
            <w:webHidden/>
          </w:rPr>
        </w:r>
        <w:r w:rsidR="002D63D0">
          <w:rPr>
            <w:noProof/>
            <w:webHidden/>
          </w:rPr>
          <w:fldChar w:fldCharType="separate"/>
        </w:r>
        <w:r w:rsidR="002D63D0">
          <w:rPr>
            <w:noProof/>
            <w:webHidden/>
          </w:rPr>
          <w:t>10</w:t>
        </w:r>
        <w:r w:rsidR="002D63D0">
          <w:rPr>
            <w:noProof/>
            <w:webHidden/>
          </w:rPr>
          <w:fldChar w:fldCharType="end"/>
        </w:r>
      </w:hyperlink>
    </w:p>
    <w:p w14:paraId="66A11D09" w14:textId="39C79FBC" w:rsidR="002D63D0" w:rsidRDefault="00000000" w:rsidP="003F0F8B">
      <w:pPr>
        <w:pStyle w:val="TOC1"/>
        <w:rPr>
          <w:rFonts w:asciiTheme="minorHAnsi" w:eastAsiaTheme="minorEastAsia" w:hAnsiTheme="minorHAnsi" w:cstheme="minorBidi"/>
          <w:noProof/>
          <w:lang w:val="en-GB" w:eastAsia="en-GB"/>
        </w:rPr>
      </w:pPr>
      <w:hyperlink w:anchor="_Toc107219219" w:history="1">
        <w:r w:rsidR="002D63D0" w:rsidRPr="00F00F17">
          <w:rPr>
            <w:rStyle w:val="Hyperlink"/>
            <w:noProof/>
            <w:lang w:eastAsia="en-GB"/>
          </w:rPr>
          <w:t>Comparing the Guess to the Secret Number</w:t>
        </w:r>
        <w:r w:rsidR="002D63D0">
          <w:rPr>
            <w:noProof/>
            <w:webHidden/>
          </w:rPr>
          <w:tab/>
        </w:r>
        <w:r w:rsidR="002D63D0">
          <w:rPr>
            <w:noProof/>
            <w:webHidden/>
          </w:rPr>
          <w:fldChar w:fldCharType="begin"/>
        </w:r>
        <w:r w:rsidR="002D63D0">
          <w:rPr>
            <w:noProof/>
            <w:webHidden/>
          </w:rPr>
          <w:instrText xml:space="preserve"> PAGEREF _Toc107219219 \h </w:instrText>
        </w:r>
        <w:r w:rsidR="002D63D0">
          <w:rPr>
            <w:noProof/>
            <w:webHidden/>
          </w:rPr>
        </w:r>
        <w:r w:rsidR="002D63D0">
          <w:rPr>
            <w:noProof/>
            <w:webHidden/>
          </w:rPr>
          <w:fldChar w:fldCharType="separate"/>
        </w:r>
        <w:r w:rsidR="002D63D0">
          <w:rPr>
            <w:noProof/>
            <w:webHidden/>
          </w:rPr>
          <w:t>12</w:t>
        </w:r>
        <w:r w:rsidR="002D63D0">
          <w:rPr>
            <w:noProof/>
            <w:webHidden/>
          </w:rPr>
          <w:fldChar w:fldCharType="end"/>
        </w:r>
      </w:hyperlink>
    </w:p>
    <w:p w14:paraId="4DE3CE8A" w14:textId="795A84DC" w:rsidR="002D63D0" w:rsidRDefault="00000000" w:rsidP="003F0F8B">
      <w:pPr>
        <w:pStyle w:val="TOC1"/>
        <w:rPr>
          <w:rFonts w:asciiTheme="minorHAnsi" w:eastAsiaTheme="minorEastAsia" w:hAnsiTheme="minorHAnsi" w:cstheme="minorBidi"/>
          <w:noProof/>
          <w:lang w:val="en-GB" w:eastAsia="en-GB"/>
        </w:rPr>
      </w:pPr>
      <w:hyperlink w:anchor="_Toc107219220" w:history="1">
        <w:r w:rsidR="002D63D0" w:rsidRPr="00F00F17">
          <w:rPr>
            <w:rStyle w:val="Hyperlink"/>
            <w:noProof/>
            <w:lang w:eastAsia="en-GB"/>
          </w:rPr>
          <w:t>Allowing Multiple Guesses with Looping</w:t>
        </w:r>
        <w:r w:rsidR="002D63D0">
          <w:rPr>
            <w:noProof/>
            <w:webHidden/>
          </w:rPr>
          <w:tab/>
        </w:r>
        <w:r w:rsidR="002D63D0">
          <w:rPr>
            <w:noProof/>
            <w:webHidden/>
          </w:rPr>
          <w:fldChar w:fldCharType="begin"/>
        </w:r>
        <w:r w:rsidR="002D63D0">
          <w:rPr>
            <w:noProof/>
            <w:webHidden/>
          </w:rPr>
          <w:instrText xml:space="preserve"> PAGEREF _Toc107219220 \h </w:instrText>
        </w:r>
        <w:r w:rsidR="002D63D0">
          <w:rPr>
            <w:noProof/>
            <w:webHidden/>
          </w:rPr>
        </w:r>
        <w:r w:rsidR="002D63D0">
          <w:rPr>
            <w:noProof/>
            <w:webHidden/>
          </w:rPr>
          <w:fldChar w:fldCharType="separate"/>
        </w:r>
        <w:r w:rsidR="002D63D0">
          <w:rPr>
            <w:noProof/>
            <w:webHidden/>
          </w:rPr>
          <w:t>15</w:t>
        </w:r>
        <w:r w:rsidR="002D63D0">
          <w:rPr>
            <w:noProof/>
            <w:webHidden/>
          </w:rPr>
          <w:fldChar w:fldCharType="end"/>
        </w:r>
      </w:hyperlink>
    </w:p>
    <w:p w14:paraId="37777008" w14:textId="3BB28A13"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21" w:history="1">
        <w:r w:rsidR="002D63D0" w:rsidRPr="00F00F17">
          <w:rPr>
            <w:rStyle w:val="Hyperlink"/>
            <w:noProof/>
            <w:lang w:eastAsia="en-GB"/>
          </w:rPr>
          <w:t>Quitting After a Correct Guess</w:t>
        </w:r>
        <w:r w:rsidR="002D63D0">
          <w:rPr>
            <w:noProof/>
            <w:webHidden/>
          </w:rPr>
          <w:tab/>
        </w:r>
        <w:r w:rsidR="002D63D0">
          <w:rPr>
            <w:noProof/>
            <w:webHidden/>
          </w:rPr>
          <w:fldChar w:fldCharType="begin"/>
        </w:r>
        <w:r w:rsidR="002D63D0">
          <w:rPr>
            <w:noProof/>
            <w:webHidden/>
          </w:rPr>
          <w:instrText xml:space="preserve"> PAGEREF _Toc107219221 \h </w:instrText>
        </w:r>
        <w:r w:rsidR="002D63D0">
          <w:rPr>
            <w:noProof/>
            <w:webHidden/>
          </w:rPr>
        </w:r>
        <w:r w:rsidR="002D63D0">
          <w:rPr>
            <w:noProof/>
            <w:webHidden/>
          </w:rPr>
          <w:fldChar w:fldCharType="separate"/>
        </w:r>
        <w:r w:rsidR="002D63D0">
          <w:rPr>
            <w:noProof/>
            <w:webHidden/>
          </w:rPr>
          <w:t>16</w:t>
        </w:r>
        <w:r w:rsidR="002D63D0">
          <w:rPr>
            <w:noProof/>
            <w:webHidden/>
          </w:rPr>
          <w:fldChar w:fldCharType="end"/>
        </w:r>
      </w:hyperlink>
    </w:p>
    <w:p w14:paraId="7C11ABF5" w14:textId="2B2E224C"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22" w:history="1">
        <w:r w:rsidR="002D63D0" w:rsidRPr="00F00F17">
          <w:rPr>
            <w:rStyle w:val="Hyperlink"/>
            <w:noProof/>
            <w:lang w:eastAsia="en-GB"/>
          </w:rPr>
          <w:t>Handling Invalid Input</w:t>
        </w:r>
        <w:r w:rsidR="002D63D0">
          <w:rPr>
            <w:noProof/>
            <w:webHidden/>
          </w:rPr>
          <w:tab/>
        </w:r>
        <w:r w:rsidR="002D63D0">
          <w:rPr>
            <w:noProof/>
            <w:webHidden/>
          </w:rPr>
          <w:fldChar w:fldCharType="begin"/>
        </w:r>
        <w:r w:rsidR="002D63D0">
          <w:rPr>
            <w:noProof/>
            <w:webHidden/>
          </w:rPr>
          <w:instrText xml:space="preserve"> PAGEREF _Toc107219222 \h </w:instrText>
        </w:r>
        <w:r w:rsidR="002D63D0">
          <w:rPr>
            <w:noProof/>
            <w:webHidden/>
          </w:rPr>
        </w:r>
        <w:r w:rsidR="002D63D0">
          <w:rPr>
            <w:noProof/>
            <w:webHidden/>
          </w:rPr>
          <w:fldChar w:fldCharType="separate"/>
        </w:r>
        <w:r w:rsidR="002D63D0">
          <w:rPr>
            <w:noProof/>
            <w:webHidden/>
          </w:rPr>
          <w:t>17</w:t>
        </w:r>
        <w:r w:rsidR="002D63D0">
          <w:rPr>
            <w:noProof/>
            <w:webHidden/>
          </w:rPr>
          <w:fldChar w:fldCharType="end"/>
        </w:r>
      </w:hyperlink>
    </w:p>
    <w:p w14:paraId="4CFEDA07" w14:textId="721C1F7D" w:rsidR="002D63D0" w:rsidRDefault="00000000" w:rsidP="003F0F8B">
      <w:pPr>
        <w:pStyle w:val="TOC1"/>
        <w:rPr>
          <w:rFonts w:asciiTheme="minorHAnsi" w:eastAsiaTheme="minorEastAsia" w:hAnsiTheme="minorHAnsi" w:cstheme="minorBidi"/>
          <w:noProof/>
          <w:lang w:val="en-GB" w:eastAsia="en-GB"/>
        </w:rPr>
      </w:pPr>
      <w:hyperlink w:anchor="_Toc107219223" w:history="1">
        <w:r w:rsidR="002D63D0" w:rsidRPr="00F00F17">
          <w:rPr>
            <w:rStyle w:val="Hyperlink"/>
            <w:noProof/>
            <w:lang w:eastAsia="en-GB"/>
          </w:rPr>
          <w:t>Summary</w:t>
        </w:r>
        <w:r w:rsidR="002D63D0">
          <w:rPr>
            <w:noProof/>
            <w:webHidden/>
          </w:rPr>
          <w:tab/>
        </w:r>
        <w:r w:rsidR="002D63D0">
          <w:rPr>
            <w:noProof/>
            <w:webHidden/>
          </w:rPr>
          <w:fldChar w:fldCharType="begin"/>
        </w:r>
        <w:r w:rsidR="002D63D0">
          <w:rPr>
            <w:noProof/>
            <w:webHidden/>
          </w:rPr>
          <w:instrText xml:space="preserve"> PAGEREF _Toc107219223 \h </w:instrText>
        </w:r>
        <w:r w:rsidR="002D63D0">
          <w:rPr>
            <w:noProof/>
            <w:webHidden/>
          </w:rPr>
        </w:r>
        <w:r w:rsidR="002D63D0">
          <w:rPr>
            <w:noProof/>
            <w:webHidden/>
          </w:rPr>
          <w:fldChar w:fldCharType="separate"/>
        </w:r>
        <w:r w:rsidR="002D63D0">
          <w:rPr>
            <w:noProof/>
            <w:webHidden/>
          </w:rPr>
          <w:t>19</w:t>
        </w:r>
        <w:r w:rsidR="002D63D0">
          <w:rPr>
            <w:noProof/>
            <w:webHidden/>
          </w:rPr>
          <w:fldChar w:fldCharType="end"/>
        </w:r>
      </w:hyperlink>
    </w:p>
    <w:p w14:paraId="0A7F79F7" w14:textId="262A8D1C" w:rsidR="00283AE0" w:rsidRDefault="001B5B3A">
      <w:pPr>
        <w:pStyle w:val="ChapterNumber"/>
        <w:numPr>
          <w:ilvl w:val="0"/>
          <w:numId w:val="0"/>
        </w:numPr>
        <w:rPr>
          <w:lang w:eastAsia="en-GB"/>
        </w:rPr>
        <w:pPrChange w:id="2" w:author="Audrey Doyle" w:date="2022-07-26T14:48:00Z">
          <w:pPr>
            <w:pStyle w:val="ChapterNumber"/>
          </w:pPr>
        </w:pPrChange>
      </w:pPr>
      <w:r>
        <w:rPr>
          <w:lang w:eastAsia="en-GB"/>
        </w:rPr>
        <w:fldChar w:fldCharType="end"/>
      </w:r>
      <w:ins w:id="3" w:author="Audrey Doyle" w:date="2022-07-26T14:48:00Z">
        <w:r w:rsidR="00705B32">
          <w:rPr>
            <w:lang w:eastAsia="en-GB"/>
          </w:rPr>
          <w:t>2</w:t>
        </w:r>
      </w:ins>
    </w:p>
    <w:p w14:paraId="7882E223" w14:textId="77777777" w:rsidR="006F549F" w:rsidRPr="006F549F" w:rsidRDefault="006F549F" w:rsidP="006F549F">
      <w:pPr>
        <w:rPr>
          <w:lang w:val="en-US" w:eastAsia="en-GB"/>
        </w:rPr>
      </w:pPr>
    </w:p>
    <w:p w14:paraId="11AFF56F" w14:textId="0742CDBE" w:rsidR="00283AE0" w:rsidRPr="00283AE0" w:rsidRDefault="00CF479F" w:rsidP="00283AE0">
      <w:pPr>
        <w:pStyle w:val="ChapterTitle"/>
        <w:rPr>
          <w:lang w:eastAsia="en-GB"/>
        </w:rPr>
      </w:pPr>
      <w:ins w:id="4" w:author="Carol Nichols" w:date="2022-08-08T19:51:00Z">
        <w:r>
          <w:lastRenderedPageBreak/>
          <w:fldChar w:fldCharType="begin"/>
        </w:r>
        <w:r>
          <w:instrText xml:space="preserve"> XE "</w:instrText>
        </w:r>
        <w:r>
          <w:instrText>guessing game</w:instrText>
        </w:r>
        <w:r>
          <w:instrText xml:space="preserve"> startRange" </w:instrText>
        </w:r>
        <w:r>
          <w:fldChar w:fldCharType="end"/>
        </w:r>
      </w:ins>
      <w:r w:rsidR="00283AE0" w:rsidRPr="00283AE0">
        <w:rPr>
          <w:lang w:eastAsia="en-GB"/>
        </w:rPr>
        <w:t>Programming a Guessing Game</w:t>
      </w:r>
    </w:p>
    <w:p w14:paraId="26676B8F" w14:textId="2FF82B9B" w:rsidR="00283AE0" w:rsidRPr="00283AE0" w:rsidRDefault="00283AE0" w:rsidP="00283AE0">
      <w:pPr>
        <w:pStyle w:val="ChapterIntro"/>
        <w:rPr>
          <w:lang w:eastAsia="en-GB"/>
        </w:rPr>
      </w:pPr>
      <w:r w:rsidRPr="00283AE0">
        <w:t>Let’s jump into Rust by working through a hands-on project together! This</w:t>
      </w:r>
      <w:r>
        <w:t xml:space="preserve"> </w:t>
      </w:r>
      <w:r w:rsidRPr="00283AE0">
        <w:t>chapter introduces you to a few common Rust concepts by showing you how to use</w:t>
      </w:r>
      <w:r>
        <w:t xml:space="preserve"> </w:t>
      </w:r>
      <w:r w:rsidRPr="00283AE0">
        <w:t xml:space="preserve">them in a real program. You’ll learn about </w:t>
      </w:r>
      <w:r w:rsidRPr="00283AE0">
        <w:rPr>
          <w:rStyle w:val="Literal"/>
        </w:rPr>
        <w:t>let</w:t>
      </w:r>
      <w:r w:rsidRPr="00283AE0">
        <w:t xml:space="preserve">, </w:t>
      </w:r>
      <w:r w:rsidRPr="00283AE0">
        <w:rPr>
          <w:rStyle w:val="Literal"/>
        </w:rPr>
        <w:t>match</w:t>
      </w:r>
      <w:r w:rsidRPr="00283AE0">
        <w:rPr>
          <w:lang w:eastAsia="en-GB"/>
        </w:rPr>
        <w:t>, methods, associated</w:t>
      </w:r>
      <w:r>
        <w:rPr>
          <w:lang w:eastAsia="en-GB"/>
        </w:rPr>
        <w:t xml:space="preserve"> </w:t>
      </w:r>
      <w:r w:rsidRPr="00283AE0">
        <w:rPr>
          <w:lang w:eastAsia="en-GB"/>
        </w:rPr>
        <w:t>functions, using external crates, and more! In the following chapters, we’ll</w:t>
      </w:r>
      <w:r>
        <w:rPr>
          <w:lang w:eastAsia="en-GB"/>
        </w:rPr>
        <w:t xml:space="preserve"> </w:t>
      </w:r>
      <w:r w:rsidRPr="00283AE0">
        <w:rPr>
          <w:lang w:eastAsia="en-GB"/>
        </w:rPr>
        <w:t xml:space="preserve">explore these ideas in more detail. In this chapter, you’ll </w:t>
      </w:r>
      <w:r w:rsidR="002D63D0">
        <w:rPr>
          <w:lang w:eastAsia="en-GB"/>
        </w:rPr>
        <w:t xml:space="preserve">just </w:t>
      </w:r>
      <w:r w:rsidRPr="00283AE0">
        <w:rPr>
          <w:lang w:eastAsia="en-GB"/>
        </w:rPr>
        <w:t>practice the</w:t>
      </w:r>
      <w:r>
        <w:rPr>
          <w:lang w:eastAsia="en-GB"/>
        </w:rPr>
        <w:t xml:space="preserve"> </w:t>
      </w:r>
      <w:r w:rsidRPr="00283AE0">
        <w:rPr>
          <w:lang w:eastAsia="en-GB"/>
        </w:rPr>
        <w:t>fundamentals.</w:t>
      </w:r>
    </w:p>
    <w:p w14:paraId="68960452" w14:textId="27A39067" w:rsidR="00283AE0" w:rsidRPr="00283AE0" w:rsidRDefault="00283AE0" w:rsidP="00283AE0">
      <w:pPr>
        <w:pStyle w:val="Body"/>
        <w:rPr>
          <w:lang w:eastAsia="en-GB"/>
        </w:rPr>
      </w:pPr>
      <w:r w:rsidRPr="00283AE0">
        <w:rPr>
          <w:lang w:eastAsia="en-GB"/>
        </w:rPr>
        <w:t>We’ll implement a classic beginner programming problem: a guessing game. Here’s</w:t>
      </w:r>
      <w:r>
        <w:rPr>
          <w:lang w:eastAsia="en-GB"/>
        </w:rPr>
        <w:t xml:space="preserve"> </w:t>
      </w:r>
      <w:r w:rsidRPr="00283AE0">
        <w:rPr>
          <w:lang w:eastAsia="en-GB"/>
        </w:rPr>
        <w:t>how it works: the program will generate a random integer between 1 and 100. It</w:t>
      </w:r>
      <w:r>
        <w:rPr>
          <w:lang w:eastAsia="en-GB"/>
        </w:rPr>
        <w:t xml:space="preserve"> </w:t>
      </w:r>
      <w:r w:rsidRPr="00283AE0">
        <w:rPr>
          <w:lang w:eastAsia="en-GB"/>
        </w:rPr>
        <w:t>will then prompt the player to enter a guess. After a guess is entered, the</w:t>
      </w:r>
      <w:r>
        <w:rPr>
          <w:lang w:eastAsia="en-GB"/>
        </w:rPr>
        <w:t xml:space="preserve"> </w:t>
      </w:r>
      <w:r w:rsidRPr="00283AE0">
        <w:rPr>
          <w:lang w:eastAsia="en-GB"/>
        </w:rPr>
        <w:t>program will indicate whether the guess is too low or too high. If the guess is</w:t>
      </w:r>
      <w:r>
        <w:rPr>
          <w:lang w:eastAsia="en-GB"/>
        </w:rPr>
        <w:t xml:space="preserve"> </w:t>
      </w:r>
      <w:r w:rsidRPr="00283AE0">
        <w:rPr>
          <w:lang w:eastAsia="en-GB"/>
        </w:rPr>
        <w:t>correct, the game will print a congratulatory message and exit.</w:t>
      </w:r>
    </w:p>
    <w:bookmarkStart w:id="5" w:name="setting-up-a-new-project"/>
    <w:bookmarkStart w:id="6" w:name="_Toc107219207"/>
    <w:bookmarkEnd w:id="5"/>
    <w:p w14:paraId="5E30A08B" w14:textId="78383330" w:rsidR="00283AE0" w:rsidRPr="00283AE0" w:rsidRDefault="00C573B2" w:rsidP="00283AE0">
      <w:pPr>
        <w:pStyle w:val="HeadA"/>
        <w:rPr>
          <w:lang w:eastAsia="en-GB"/>
        </w:rPr>
      </w:pPr>
      <w:ins w:id="7" w:author="Carol Nichols" w:date="2022-08-08T20:05:00Z">
        <w:r>
          <w:fldChar w:fldCharType="begin"/>
        </w:r>
        <w:r>
          <w:instrText xml:space="preserve"> XE "</w:instrText>
        </w:r>
        <w:r>
          <w:instrText>new project setup, using cargo</w:instrText>
        </w:r>
        <w:r>
          <w:instrText xml:space="preserve"> </w:instrText>
        </w:r>
        <w:proofErr w:type="spellStart"/>
        <w:r>
          <w:instrText>startRange</w:instrText>
        </w:r>
        <w:proofErr w:type="spellEnd"/>
        <w:r>
          <w:instrText xml:space="preserve">" </w:instrText>
        </w:r>
        <w:r>
          <w:fldChar w:fldCharType="end"/>
        </w:r>
      </w:ins>
      <w:r w:rsidR="00283AE0" w:rsidRPr="00283AE0">
        <w:rPr>
          <w:lang w:eastAsia="en-GB"/>
        </w:rPr>
        <w:t>Setting Up a New Project</w:t>
      </w:r>
      <w:bookmarkEnd w:id="6"/>
    </w:p>
    <w:p w14:paraId="0A8BDDC6" w14:textId="77A6E4C6" w:rsidR="00283AE0" w:rsidRPr="00283AE0" w:rsidRDefault="00283AE0" w:rsidP="00283AE0">
      <w:pPr>
        <w:pStyle w:val="Body"/>
        <w:rPr>
          <w:lang w:eastAsia="en-GB"/>
        </w:rPr>
      </w:pPr>
      <w:r w:rsidRPr="00283AE0">
        <w:t xml:space="preserve">To set up a new project, go to the </w:t>
      </w:r>
      <w:r w:rsidRPr="00283AE0">
        <w:rPr>
          <w:rStyle w:val="Italic"/>
        </w:rPr>
        <w:t>projects</w:t>
      </w:r>
      <w:r w:rsidRPr="00283AE0">
        <w:rPr>
          <w:lang w:eastAsia="en-GB"/>
        </w:rPr>
        <w:t xml:space="preserve"> directory that you created in</w:t>
      </w:r>
      <w:r>
        <w:rPr>
          <w:lang w:eastAsia="en-GB"/>
        </w:rPr>
        <w:t xml:space="preserve"> </w:t>
      </w:r>
      <w:proofErr w:type="spellStart"/>
      <w:r w:rsidRPr="00E54929">
        <w:rPr>
          <w:rStyle w:val="Xref"/>
        </w:rPr>
        <w:t>Chapter</w:t>
      </w:r>
      <w:proofErr w:type="spellEnd"/>
      <w:r w:rsidRPr="00E54929">
        <w:rPr>
          <w:rStyle w:val="Xref"/>
        </w:rPr>
        <w:t xml:space="preserve"> 1 </w:t>
      </w:r>
      <w:r w:rsidRPr="00283AE0">
        <w:rPr>
          <w:lang w:eastAsia="en-GB"/>
        </w:rPr>
        <w:t>and make a new project using Cargo</w:t>
      </w:r>
      <w:ins w:id="8" w:author="Carol Nichols" w:date="2022-08-08T16:29:00Z">
        <w:r w:rsidR="00F9134D">
          <w:rPr>
            <w:lang w:eastAsia="en-GB"/>
          </w:rPr>
          <w:fldChar w:fldCharType="begin"/>
        </w:r>
        <w:r w:rsidR="00F9134D">
          <w:instrText xml:space="preserve"> XE "</w:instrText>
        </w:r>
        <w:proofErr w:type="spellStart"/>
        <w:proofErr w:type="gramStart"/>
        <w:r w:rsidR="00F9134D" w:rsidRPr="00966EF6">
          <w:instrText>Cargo</w:instrText>
        </w:r>
      </w:ins>
      <w:r w:rsidR="00F9134D" w:rsidRPr="00966EF6">
        <w:instrText>:</w:instrText>
      </w:r>
      <w:ins w:id="9" w:author="Carol Nichols" w:date="2022-08-08T16:29:00Z">
        <w:r w:rsidR="00F9134D" w:rsidRPr="00966EF6">
          <w:instrText>new</w:instrText>
        </w:r>
        <w:proofErr w:type="spellEnd"/>
        <w:proofErr w:type="gramEnd"/>
        <w:r w:rsidR="00F9134D">
          <w:instrText xml:space="preserve">" </w:instrText>
        </w:r>
        <w:r w:rsidR="00F9134D">
          <w:rPr>
            <w:lang w:eastAsia="en-GB"/>
          </w:rPr>
          <w:fldChar w:fldCharType="end"/>
        </w:r>
      </w:ins>
      <w:r w:rsidRPr="00283AE0">
        <w:rPr>
          <w:lang w:eastAsia="en-GB"/>
        </w:rPr>
        <w:t>, like so:</w:t>
      </w:r>
    </w:p>
    <w:p w14:paraId="32C7B046" w14:textId="77777777" w:rsidR="00283AE0" w:rsidRPr="008F0EC9" w:rsidRDefault="00283AE0" w:rsidP="00283AE0">
      <w:pPr>
        <w:pStyle w:val="Code"/>
        <w:rPr>
          <w:rStyle w:val="LiteralBold"/>
        </w:rPr>
      </w:pPr>
      <w:r w:rsidRPr="00283AE0">
        <w:rPr>
          <w:lang w:eastAsia="en-GB"/>
        </w:rPr>
        <w:t xml:space="preserve">$ </w:t>
      </w:r>
      <w:r w:rsidRPr="008F0EC9">
        <w:rPr>
          <w:rStyle w:val="LiteralBold"/>
        </w:rPr>
        <w:t>cargo new guessing_game</w:t>
      </w:r>
    </w:p>
    <w:p w14:paraId="31C241E0" w14:textId="77777777" w:rsidR="00283AE0" w:rsidRPr="00283AE0" w:rsidRDefault="00283AE0" w:rsidP="00283AE0">
      <w:pPr>
        <w:pStyle w:val="Code"/>
        <w:rPr>
          <w:lang w:eastAsia="en-GB"/>
        </w:rPr>
      </w:pPr>
      <w:r w:rsidRPr="00283AE0">
        <w:rPr>
          <w:lang w:eastAsia="en-GB"/>
        </w:rPr>
        <w:t xml:space="preserve">$ </w:t>
      </w:r>
      <w:r w:rsidRPr="008F0EC9">
        <w:rPr>
          <w:rStyle w:val="LiteralBold"/>
        </w:rPr>
        <w:t>cd guessing_game</w:t>
      </w:r>
    </w:p>
    <w:p w14:paraId="0465FD0E" w14:textId="602DD301" w:rsidR="00283AE0" w:rsidRPr="00283AE0" w:rsidRDefault="00283AE0" w:rsidP="00283AE0">
      <w:pPr>
        <w:pStyle w:val="Body"/>
        <w:rPr>
          <w:lang w:eastAsia="en-GB"/>
        </w:rPr>
      </w:pPr>
      <w:r w:rsidRPr="00283AE0">
        <w:t xml:space="preserve">The first command, </w:t>
      </w:r>
      <w:r w:rsidRPr="00283AE0">
        <w:rPr>
          <w:rStyle w:val="Literal"/>
        </w:rPr>
        <w:t>cargo new</w:t>
      </w:r>
      <w:r w:rsidRPr="00283AE0">
        <w:t>, takes the name of the project (</w:t>
      </w:r>
      <w:r w:rsidRPr="00283AE0">
        <w:rPr>
          <w:rStyle w:val="Literal"/>
        </w:rPr>
        <w:t>guessing_game</w:t>
      </w:r>
      <w:r w:rsidRPr="00283AE0">
        <w:rPr>
          <w:lang w:eastAsia="en-GB"/>
        </w:rPr>
        <w:t>)</w:t>
      </w:r>
      <w:r>
        <w:rPr>
          <w:lang w:eastAsia="en-GB"/>
        </w:rPr>
        <w:t xml:space="preserve"> </w:t>
      </w:r>
      <w:r w:rsidRPr="00283AE0">
        <w:rPr>
          <w:lang w:eastAsia="en-GB"/>
        </w:rPr>
        <w:t>as the first argument. The second command changes to the new project’s</w:t>
      </w:r>
      <w:r>
        <w:rPr>
          <w:lang w:eastAsia="en-GB"/>
        </w:rPr>
        <w:t xml:space="preserve"> </w:t>
      </w:r>
      <w:r w:rsidRPr="00283AE0">
        <w:rPr>
          <w:lang w:eastAsia="en-GB"/>
        </w:rPr>
        <w:t>directory.</w:t>
      </w:r>
    </w:p>
    <w:p w14:paraId="57A9AAEC" w14:textId="77777777" w:rsidR="00283AE0" w:rsidRPr="00283AE0" w:rsidRDefault="00283AE0" w:rsidP="00283AE0">
      <w:pPr>
        <w:pStyle w:val="Body"/>
        <w:rPr>
          <w:lang w:eastAsia="en-GB"/>
        </w:rPr>
      </w:pPr>
      <w:r w:rsidRPr="00283AE0">
        <w:rPr>
          <w:lang w:eastAsia="en-GB"/>
        </w:rPr>
        <w:t xml:space="preserve">Look at the generated </w:t>
      </w:r>
      <w:r w:rsidRPr="00283AE0">
        <w:rPr>
          <w:rStyle w:val="Italic"/>
        </w:rPr>
        <w:t>Cargo.toml</w:t>
      </w:r>
      <w:r w:rsidRPr="00283AE0">
        <w:rPr>
          <w:lang w:eastAsia="en-GB"/>
        </w:rPr>
        <w:t xml:space="preserve"> file:</w:t>
      </w:r>
    </w:p>
    <w:p w14:paraId="230EF95A" w14:textId="0880109E" w:rsidR="00283AE0" w:rsidRPr="00283AE0" w:rsidRDefault="00283AE0" w:rsidP="008F0EC9">
      <w:pPr>
        <w:pStyle w:val="CodeLabel"/>
        <w:rPr>
          <w:lang w:eastAsia="en-GB"/>
        </w:rPr>
      </w:pPr>
      <w:r w:rsidRPr="00283AE0">
        <w:rPr>
          <w:lang w:eastAsia="en-GB"/>
        </w:rPr>
        <w:t>Cargo.toml</w:t>
      </w:r>
    </w:p>
    <w:p w14:paraId="1080AE77" w14:textId="77777777" w:rsidR="00283AE0" w:rsidRPr="00076241" w:rsidRDefault="00283AE0" w:rsidP="00076241">
      <w:pPr>
        <w:pStyle w:val="Code"/>
        <w:rPr>
          <w:rPrChange w:id="10" w:author="Carol Nichols" w:date="2022-08-08T09:06:00Z">
            <w:rPr>
              <w:lang w:eastAsia="en-GB"/>
            </w:rPr>
          </w:rPrChange>
        </w:rPr>
      </w:pPr>
      <w:r w:rsidRPr="00076241">
        <w:rPr>
          <w:rPrChange w:id="11" w:author="Carol Nichols" w:date="2022-08-08T09:06:00Z">
            <w:rPr>
              <w:lang w:eastAsia="en-GB"/>
            </w:rPr>
          </w:rPrChange>
        </w:rPr>
        <w:t>[package]</w:t>
      </w:r>
    </w:p>
    <w:p w14:paraId="33B1CA9F" w14:textId="77777777" w:rsidR="00283AE0" w:rsidRPr="00076241" w:rsidRDefault="00283AE0" w:rsidP="00076241">
      <w:pPr>
        <w:pStyle w:val="Code"/>
        <w:rPr>
          <w:rPrChange w:id="12" w:author="Carol Nichols" w:date="2022-08-08T09:06:00Z">
            <w:rPr>
              <w:lang w:eastAsia="en-GB"/>
            </w:rPr>
          </w:rPrChange>
        </w:rPr>
      </w:pPr>
      <w:r w:rsidRPr="00076241">
        <w:rPr>
          <w:rPrChange w:id="13" w:author="Carol Nichols" w:date="2022-08-08T09:06:00Z">
            <w:rPr>
              <w:lang w:eastAsia="en-GB"/>
            </w:rPr>
          </w:rPrChange>
        </w:rPr>
        <w:t>name = "</w:t>
      </w:r>
      <w:proofErr w:type="spellStart"/>
      <w:r w:rsidRPr="00076241">
        <w:rPr>
          <w:rPrChange w:id="14" w:author="Carol Nichols" w:date="2022-08-08T09:06:00Z">
            <w:rPr>
              <w:lang w:eastAsia="en-GB"/>
            </w:rPr>
          </w:rPrChange>
        </w:rPr>
        <w:t>guessing_game</w:t>
      </w:r>
      <w:proofErr w:type="spellEnd"/>
      <w:r w:rsidRPr="00076241">
        <w:rPr>
          <w:rPrChange w:id="15" w:author="Carol Nichols" w:date="2022-08-08T09:06:00Z">
            <w:rPr>
              <w:lang w:eastAsia="en-GB"/>
            </w:rPr>
          </w:rPrChange>
        </w:rPr>
        <w:t>"</w:t>
      </w:r>
    </w:p>
    <w:p w14:paraId="46B702DD" w14:textId="77777777" w:rsidR="00283AE0" w:rsidRPr="00076241" w:rsidRDefault="00283AE0" w:rsidP="00076241">
      <w:pPr>
        <w:pStyle w:val="Code"/>
        <w:rPr>
          <w:rPrChange w:id="16" w:author="Carol Nichols" w:date="2022-08-08T09:06:00Z">
            <w:rPr>
              <w:lang w:eastAsia="en-GB"/>
            </w:rPr>
          </w:rPrChange>
        </w:rPr>
      </w:pPr>
      <w:r w:rsidRPr="00076241">
        <w:rPr>
          <w:rPrChange w:id="17" w:author="Carol Nichols" w:date="2022-08-08T09:06:00Z">
            <w:rPr>
              <w:lang w:eastAsia="en-GB"/>
            </w:rPr>
          </w:rPrChange>
        </w:rPr>
        <w:lastRenderedPageBreak/>
        <w:t>version = "0.1.0"</w:t>
      </w:r>
    </w:p>
    <w:p w14:paraId="75F5AE99" w14:textId="77777777" w:rsidR="00283AE0" w:rsidRPr="00076241" w:rsidRDefault="00283AE0" w:rsidP="00076241">
      <w:pPr>
        <w:pStyle w:val="Code"/>
        <w:rPr>
          <w:rPrChange w:id="18" w:author="Carol Nichols" w:date="2022-08-08T09:06:00Z">
            <w:rPr>
              <w:lang w:eastAsia="en-GB"/>
            </w:rPr>
          </w:rPrChange>
        </w:rPr>
      </w:pPr>
      <w:r w:rsidRPr="00076241">
        <w:rPr>
          <w:rPrChange w:id="19" w:author="Carol Nichols" w:date="2022-08-08T09:06:00Z">
            <w:rPr>
              <w:lang w:eastAsia="en-GB"/>
            </w:rPr>
          </w:rPrChange>
        </w:rPr>
        <w:t>edition = "2021"</w:t>
      </w:r>
    </w:p>
    <w:p w14:paraId="6D382D5F" w14:textId="77777777" w:rsidR="00283AE0" w:rsidRPr="00076241" w:rsidRDefault="00283AE0" w:rsidP="00076241">
      <w:pPr>
        <w:pStyle w:val="Code"/>
        <w:rPr>
          <w:rPrChange w:id="20" w:author="Carol Nichols" w:date="2022-08-08T09:06:00Z">
            <w:rPr>
              <w:lang w:eastAsia="en-GB"/>
            </w:rPr>
          </w:rPrChange>
        </w:rPr>
      </w:pPr>
    </w:p>
    <w:p w14:paraId="1F319737" w14:textId="77777777" w:rsidR="00283AE0" w:rsidRPr="00076241" w:rsidRDefault="00283AE0" w:rsidP="00076241">
      <w:pPr>
        <w:pStyle w:val="Code"/>
        <w:rPr>
          <w:rPrChange w:id="21" w:author="Carol Nichols" w:date="2022-08-08T09:06:00Z">
            <w:rPr>
              <w:lang w:eastAsia="en-GB"/>
            </w:rPr>
          </w:rPrChange>
        </w:rPr>
      </w:pPr>
      <w:commentRangeStart w:id="22"/>
      <w:r w:rsidRPr="00076241">
        <w:rPr>
          <w:rPrChange w:id="23" w:author="Carol Nichols" w:date="2022-08-08T09:06:00Z">
            <w:rPr>
              <w:lang w:eastAsia="en-GB"/>
            </w:rPr>
          </w:rPrChange>
        </w:rPr>
        <w:t># See more keys and their definitions at https://doc.rust-lang.org/cargo/reference/manifest.html</w:t>
      </w:r>
      <w:commentRangeEnd w:id="22"/>
      <w:r w:rsidR="00076241">
        <w:rPr>
          <w:rStyle w:val="CommentReference"/>
          <w:rFonts w:ascii="Times New Roman" w:hAnsi="Times New Roman" w:cs="Times New Roman"/>
          <w:color w:val="auto"/>
          <w:lang w:val="en-CA"/>
        </w:rPr>
        <w:commentReference w:id="22"/>
      </w:r>
    </w:p>
    <w:p w14:paraId="4C82DCA4" w14:textId="77777777" w:rsidR="00283AE0" w:rsidRPr="00076241" w:rsidRDefault="00283AE0" w:rsidP="00076241">
      <w:pPr>
        <w:pStyle w:val="Code"/>
        <w:rPr>
          <w:rPrChange w:id="24" w:author="Carol Nichols" w:date="2022-08-08T09:06:00Z">
            <w:rPr>
              <w:lang w:eastAsia="en-GB"/>
            </w:rPr>
          </w:rPrChange>
        </w:rPr>
      </w:pPr>
    </w:p>
    <w:p w14:paraId="53575A3E" w14:textId="77777777" w:rsidR="00283AE0" w:rsidRPr="00076241" w:rsidRDefault="00283AE0" w:rsidP="00076241">
      <w:pPr>
        <w:pStyle w:val="Code"/>
        <w:rPr>
          <w:rPrChange w:id="25" w:author="Carol Nichols" w:date="2022-08-08T09:06:00Z">
            <w:rPr>
              <w:lang w:eastAsia="en-GB"/>
            </w:rPr>
          </w:rPrChange>
        </w:rPr>
      </w:pPr>
      <w:r w:rsidRPr="00076241">
        <w:rPr>
          <w:rPrChange w:id="26" w:author="Carol Nichols" w:date="2022-08-08T09:06:00Z">
            <w:rPr>
              <w:lang w:eastAsia="en-GB"/>
            </w:rPr>
          </w:rPrChange>
        </w:rPr>
        <w:t>[dependencies]</w:t>
      </w:r>
    </w:p>
    <w:p w14:paraId="4D494DAF" w14:textId="22642981" w:rsidR="00283AE0" w:rsidRPr="00283AE0" w:rsidRDefault="00283AE0" w:rsidP="00283AE0">
      <w:pPr>
        <w:pStyle w:val="Body"/>
        <w:rPr>
          <w:lang w:eastAsia="en-GB"/>
        </w:rPr>
      </w:pPr>
      <w:r w:rsidRPr="00283AE0">
        <w:t xml:space="preserve">As you saw in </w:t>
      </w:r>
      <w:proofErr w:type="spellStart"/>
      <w:r w:rsidRPr="00E54929">
        <w:rPr>
          <w:rStyle w:val="Xref"/>
        </w:rPr>
        <w:t>Chapter</w:t>
      </w:r>
      <w:proofErr w:type="spellEnd"/>
      <w:r w:rsidRPr="00E54929">
        <w:rPr>
          <w:rStyle w:val="Xref"/>
        </w:rPr>
        <w:t xml:space="preserve"> 1</w:t>
      </w:r>
      <w:r w:rsidRPr="00283AE0">
        <w:t xml:space="preserve">, </w:t>
      </w:r>
      <w:r w:rsidRPr="00283AE0">
        <w:rPr>
          <w:rStyle w:val="Literal"/>
        </w:rPr>
        <w:t>cargo new</w:t>
      </w:r>
      <w:r w:rsidRPr="00283AE0">
        <w:t xml:space="preserve"> generates a “Hello, world!” program for</w:t>
      </w:r>
      <w:r>
        <w:t xml:space="preserve"> </w:t>
      </w:r>
      <w:r w:rsidRPr="00283AE0">
        <w:t xml:space="preserve">you. Check out the </w:t>
      </w:r>
      <w:r w:rsidRPr="00283AE0">
        <w:rPr>
          <w:rStyle w:val="Italic"/>
        </w:rPr>
        <w:t>src/main.rs</w:t>
      </w:r>
      <w:r w:rsidRPr="00283AE0">
        <w:rPr>
          <w:lang w:eastAsia="en-GB"/>
        </w:rPr>
        <w:t xml:space="preserve"> file:</w:t>
      </w:r>
    </w:p>
    <w:p w14:paraId="103604EC" w14:textId="55531780" w:rsidR="00283AE0" w:rsidRPr="00283AE0" w:rsidRDefault="00283AE0" w:rsidP="008F0EC9">
      <w:pPr>
        <w:pStyle w:val="CodeLabel"/>
        <w:rPr>
          <w:lang w:eastAsia="en-GB"/>
        </w:rPr>
      </w:pPr>
      <w:r w:rsidRPr="00283AE0">
        <w:rPr>
          <w:lang w:eastAsia="en-GB"/>
        </w:rPr>
        <w:t>src/main.rs</w:t>
      </w:r>
    </w:p>
    <w:p w14:paraId="03679D1E" w14:textId="77777777" w:rsidR="00283AE0" w:rsidRPr="00283AE0" w:rsidRDefault="00283AE0" w:rsidP="00283AE0">
      <w:pPr>
        <w:pStyle w:val="Code"/>
        <w:rPr>
          <w:lang w:eastAsia="en-GB"/>
        </w:rPr>
      </w:pPr>
      <w:proofErr w:type="spellStart"/>
      <w:r w:rsidRPr="00283AE0">
        <w:rPr>
          <w:lang w:eastAsia="en-GB"/>
        </w:rPr>
        <w:t>fn</w:t>
      </w:r>
      <w:proofErr w:type="spellEnd"/>
      <w:r w:rsidRPr="00283AE0">
        <w:rPr>
          <w:lang w:eastAsia="en-GB"/>
        </w:rPr>
        <w:t xml:space="preserve"> main() {</w:t>
      </w:r>
    </w:p>
    <w:p w14:paraId="39033109" w14:textId="77777777" w:rsidR="00283AE0" w:rsidRPr="00283AE0" w:rsidRDefault="00283AE0" w:rsidP="00283AE0">
      <w:pPr>
        <w:pStyle w:val="Code"/>
        <w:rPr>
          <w:lang w:eastAsia="en-GB"/>
        </w:rPr>
      </w:pPr>
      <w:r w:rsidRPr="00283AE0">
        <w:rPr>
          <w:lang w:eastAsia="en-GB"/>
        </w:rPr>
        <w:t xml:space="preserve">    println!("Hello, world!");</w:t>
      </w:r>
    </w:p>
    <w:p w14:paraId="4A7CF565" w14:textId="77777777" w:rsidR="00283AE0" w:rsidRPr="00283AE0" w:rsidRDefault="00283AE0" w:rsidP="00283AE0">
      <w:pPr>
        <w:pStyle w:val="Code"/>
        <w:rPr>
          <w:lang w:eastAsia="en-GB"/>
        </w:rPr>
      </w:pPr>
      <w:r w:rsidRPr="00283AE0">
        <w:rPr>
          <w:lang w:eastAsia="en-GB"/>
        </w:rPr>
        <w:t>}</w:t>
      </w:r>
    </w:p>
    <w:p w14:paraId="36DEF657" w14:textId="44486C93" w:rsidR="00283AE0" w:rsidRPr="00283AE0" w:rsidRDefault="00283AE0" w:rsidP="00283AE0">
      <w:pPr>
        <w:pStyle w:val="Body"/>
        <w:rPr>
          <w:lang w:eastAsia="en-GB"/>
        </w:rPr>
      </w:pPr>
      <w:r w:rsidRPr="00283AE0">
        <w:t>Now let’s compile this “Hello, world!” program and run it in the same step</w:t>
      </w:r>
      <w:r>
        <w:t xml:space="preserve"> </w:t>
      </w:r>
      <w:r w:rsidRPr="00283AE0">
        <w:t xml:space="preserve">using the </w:t>
      </w:r>
      <w:r w:rsidRPr="00283AE0">
        <w:rPr>
          <w:rStyle w:val="Literal"/>
        </w:rPr>
        <w:t>cargo run</w:t>
      </w:r>
      <w:r w:rsidRPr="00283AE0">
        <w:rPr>
          <w:lang w:eastAsia="en-GB"/>
        </w:rPr>
        <w:t xml:space="preserve"> command:</w:t>
      </w:r>
    </w:p>
    <w:p w14:paraId="229D287F" w14:textId="77777777" w:rsidR="00283AE0" w:rsidRPr="00283AE0" w:rsidRDefault="00283AE0" w:rsidP="00283AE0">
      <w:pPr>
        <w:pStyle w:val="Code"/>
        <w:rPr>
          <w:lang w:eastAsia="en-GB"/>
        </w:rPr>
      </w:pPr>
      <w:r w:rsidRPr="00283AE0">
        <w:rPr>
          <w:lang w:eastAsia="en-GB"/>
        </w:rPr>
        <w:t xml:space="preserve">$ </w:t>
      </w:r>
      <w:r w:rsidRPr="00A953A1">
        <w:rPr>
          <w:rStyle w:val="LiteralBold"/>
        </w:rPr>
        <w:t>cargo run</w:t>
      </w:r>
    </w:p>
    <w:p w14:paraId="02274F28"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39145BCB"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1.50s</w:t>
      </w:r>
    </w:p>
    <w:p w14:paraId="5D123F4E" w14:textId="77777777" w:rsidR="00283AE0" w:rsidRPr="00283AE0" w:rsidRDefault="00283AE0" w:rsidP="00283AE0">
      <w:pPr>
        <w:pStyle w:val="Code"/>
        <w:rPr>
          <w:lang w:eastAsia="en-GB"/>
        </w:rPr>
      </w:pPr>
      <w:r w:rsidRPr="00283AE0">
        <w:rPr>
          <w:lang w:eastAsia="en-GB"/>
        </w:rPr>
        <w:t xml:space="preserve">     Running `target/debug/guessing_game`</w:t>
      </w:r>
    </w:p>
    <w:p w14:paraId="20138BE6" w14:textId="77777777" w:rsidR="00283AE0" w:rsidRPr="00283AE0" w:rsidRDefault="00283AE0" w:rsidP="00283AE0">
      <w:pPr>
        <w:pStyle w:val="Code"/>
        <w:rPr>
          <w:lang w:eastAsia="en-GB"/>
        </w:rPr>
      </w:pPr>
      <w:r w:rsidRPr="00283AE0">
        <w:rPr>
          <w:lang w:eastAsia="en-GB"/>
        </w:rPr>
        <w:t>Hello, world!</w:t>
      </w:r>
    </w:p>
    <w:p w14:paraId="28EAB3FF" w14:textId="224C1F08" w:rsidR="00283AE0" w:rsidRPr="00283AE0" w:rsidRDefault="00283AE0" w:rsidP="00283AE0">
      <w:pPr>
        <w:pStyle w:val="Body"/>
        <w:rPr>
          <w:lang w:eastAsia="en-GB"/>
        </w:rPr>
      </w:pPr>
      <w:r w:rsidRPr="00283AE0">
        <w:t xml:space="preserve">The </w:t>
      </w:r>
      <w:r w:rsidRPr="00283AE0">
        <w:rPr>
          <w:rStyle w:val="Literal"/>
        </w:rPr>
        <w:t>run</w:t>
      </w:r>
      <w:r w:rsidRPr="00283AE0">
        <w:rPr>
          <w:lang w:eastAsia="en-GB"/>
        </w:rPr>
        <w:t xml:space="preserve"> command comes in handy when you need to rapidly iterate on a project,</w:t>
      </w:r>
      <w:r>
        <w:rPr>
          <w:lang w:eastAsia="en-GB"/>
        </w:rPr>
        <w:t xml:space="preserve"> </w:t>
      </w:r>
      <w:r w:rsidRPr="00283AE0">
        <w:rPr>
          <w:lang w:eastAsia="en-GB"/>
        </w:rPr>
        <w:t>as we’ll do in this game, quickly testing each iteration before moving on to</w:t>
      </w:r>
      <w:r>
        <w:rPr>
          <w:lang w:eastAsia="en-GB"/>
        </w:rPr>
        <w:t xml:space="preserve"> </w:t>
      </w:r>
      <w:r w:rsidRPr="00283AE0">
        <w:rPr>
          <w:lang w:eastAsia="en-GB"/>
        </w:rPr>
        <w:t>the next one.</w:t>
      </w:r>
    </w:p>
    <w:p w14:paraId="4F081561" w14:textId="57793878" w:rsidR="00283AE0" w:rsidRPr="00283AE0" w:rsidRDefault="00283AE0" w:rsidP="00283AE0">
      <w:pPr>
        <w:pStyle w:val="Body"/>
        <w:rPr>
          <w:lang w:eastAsia="en-GB"/>
        </w:rPr>
      </w:pPr>
      <w:r w:rsidRPr="00283AE0">
        <w:rPr>
          <w:lang w:eastAsia="en-GB"/>
        </w:rPr>
        <w:t xml:space="preserve">Reopen the </w:t>
      </w:r>
      <w:r w:rsidRPr="00283AE0">
        <w:rPr>
          <w:rStyle w:val="Italic"/>
        </w:rPr>
        <w:t>src/main.rs</w:t>
      </w:r>
      <w:r w:rsidRPr="00283AE0">
        <w:rPr>
          <w:lang w:eastAsia="en-GB"/>
        </w:rPr>
        <w:t xml:space="preserve"> file. You’ll be writing all the code in this file.</w:t>
      </w:r>
      <w:ins w:id="27" w:author="Carol Nichols" w:date="2022-08-08T20:05:00Z">
        <w:r w:rsidR="001B1AA8" w:rsidRPr="001B1AA8">
          <w:t xml:space="preserve"> </w:t>
        </w:r>
        <w:r w:rsidR="001B1AA8">
          <w:fldChar w:fldCharType="begin"/>
        </w:r>
        <w:r w:rsidR="001B1AA8">
          <w:instrText xml:space="preserve"> XE "</w:instrText>
        </w:r>
        <w:r w:rsidR="001B1AA8">
          <w:instrText xml:space="preserve">new project setup, using cargo </w:instrText>
        </w:r>
        <w:proofErr w:type="spellStart"/>
        <w:r w:rsidR="001B1AA8">
          <w:instrText>end</w:instrText>
        </w:r>
        <w:r w:rsidR="001B1AA8">
          <w:instrText>Range</w:instrText>
        </w:r>
        <w:proofErr w:type="spellEnd"/>
        <w:r w:rsidR="001B1AA8">
          <w:instrText xml:space="preserve">" </w:instrText>
        </w:r>
        <w:r w:rsidR="001B1AA8">
          <w:fldChar w:fldCharType="end"/>
        </w:r>
      </w:ins>
    </w:p>
    <w:p w14:paraId="0428F89E" w14:textId="77777777" w:rsidR="00283AE0" w:rsidRPr="00283AE0" w:rsidRDefault="00283AE0" w:rsidP="00283AE0">
      <w:pPr>
        <w:pStyle w:val="HeadA"/>
        <w:rPr>
          <w:lang w:eastAsia="en-GB"/>
        </w:rPr>
      </w:pPr>
      <w:bookmarkStart w:id="28" w:name="processing-a-guess"/>
      <w:bookmarkStart w:id="29" w:name="_Toc107219208"/>
      <w:bookmarkEnd w:id="28"/>
      <w:r w:rsidRPr="00283AE0">
        <w:rPr>
          <w:lang w:eastAsia="en-GB"/>
        </w:rPr>
        <w:t>Processing a Guess</w:t>
      </w:r>
      <w:bookmarkEnd w:id="29"/>
    </w:p>
    <w:p w14:paraId="32D678BA" w14:textId="4571F68B" w:rsidR="00283AE0" w:rsidRPr="00283AE0" w:rsidRDefault="00283AE0" w:rsidP="00283AE0">
      <w:pPr>
        <w:pStyle w:val="Body"/>
        <w:rPr>
          <w:lang w:eastAsia="en-GB"/>
        </w:rPr>
      </w:pPr>
      <w:r w:rsidRPr="00283AE0">
        <w:t>The first part of the guessing game program will ask for user input, process</w:t>
      </w:r>
      <w:r>
        <w:t xml:space="preserve"> </w:t>
      </w:r>
      <w:r w:rsidRPr="00283AE0">
        <w:t>that input, and check that the input is in the expected form. To start, we’ll</w:t>
      </w:r>
      <w:r>
        <w:t xml:space="preserve"> </w:t>
      </w:r>
      <w:r w:rsidRPr="00283AE0">
        <w:t>allow the player to input a guess. Enter the code in Listing 2-1 into</w:t>
      </w:r>
      <w:r>
        <w:t xml:space="preserve"> </w:t>
      </w:r>
      <w:r w:rsidRPr="00283AE0">
        <w:rPr>
          <w:rStyle w:val="Italic"/>
        </w:rPr>
        <w:t>src/main.rs</w:t>
      </w:r>
      <w:r w:rsidRPr="00283AE0">
        <w:rPr>
          <w:lang w:eastAsia="en-GB"/>
        </w:rPr>
        <w:t>.</w:t>
      </w:r>
    </w:p>
    <w:p w14:paraId="68E23B4E" w14:textId="6FB964FC" w:rsidR="00283AE0" w:rsidRPr="00283AE0" w:rsidRDefault="00283AE0" w:rsidP="00283AE0">
      <w:pPr>
        <w:pStyle w:val="CodeLabel"/>
        <w:rPr>
          <w:lang w:eastAsia="en-GB"/>
        </w:rPr>
      </w:pPr>
      <w:r w:rsidRPr="00283AE0">
        <w:rPr>
          <w:lang w:eastAsia="en-GB"/>
        </w:rPr>
        <w:t>src/main.rs</w:t>
      </w:r>
    </w:p>
    <w:p w14:paraId="4A0A00F8" w14:textId="77777777" w:rsidR="00283AE0" w:rsidRPr="00283AE0" w:rsidRDefault="00283AE0" w:rsidP="00283AE0">
      <w:pPr>
        <w:pStyle w:val="Code"/>
        <w:rPr>
          <w:lang w:eastAsia="en-GB"/>
        </w:rPr>
      </w:pPr>
      <w:r w:rsidRPr="00283AE0">
        <w:rPr>
          <w:lang w:eastAsia="en-GB"/>
        </w:rPr>
        <w:t>use std::io;</w:t>
      </w:r>
    </w:p>
    <w:p w14:paraId="7CD3F791" w14:textId="77777777" w:rsidR="00283AE0" w:rsidRPr="00283AE0" w:rsidRDefault="00283AE0" w:rsidP="00283AE0">
      <w:pPr>
        <w:pStyle w:val="Code"/>
        <w:rPr>
          <w:lang w:eastAsia="en-GB"/>
        </w:rPr>
      </w:pPr>
    </w:p>
    <w:p w14:paraId="6ACD6ED5" w14:textId="77777777" w:rsidR="00283AE0" w:rsidRPr="00283AE0" w:rsidRDefault="00283AE0" w:rsidP="00283AE0">
      <w:pPr>
        <w:pStyle w:val="Code"/>
        <w:rPr>
          <w:lang w:eastAsia="en-GB"/>
        </w:rPr>
      </w:pPr>
      <w:proofErr w:type="spellStart"/>
      <w:r w:rsidRPr="00283AE0">
        <w:rPr>
          <w:lang w:eastAsia="en-GB"/>
        </w:rPr>
        <w:t>fn</w:t>
      </w:r>
      <w:proofErr w:type="spellEnd"/>
      <w:r w:rsidRPr="00283AE0">
        <w:rPr>
          <w:lang w:eastAsia="en-GB"/>
        </w:rPr>
        <w:t xml:space="preserve"> main() {</w:t>
      </w:r>
    </w:p>
    <w:p w14:paraId="6621D6A4" w14:textId="77777777" w:rsidR="00283AE0" w:rsidRPr="00283AE0" w:rsidRDefault="00283AE0" w:rsidP="00283AE0">
      <w:pPr>
        <w:pStyle w:val="Code"/>
        <w:rPr>
          <w:lang w:eastAsia="en-GB"/>
        </w:rPr>
      </w:pPr>
      <w:r w:rsidRPr="00283AE0">
        <w:rPr>
          <w:lang w:eastAsia="en-GB"/>
        </w:rPr>
        <w:t xml:space="preserve">    println!("Guess the number!");</w:t>
      </w:r>
    </w:p>
    <w:p w14:paraId="3B3435C2" w14:textId="77777777" w:rsidR="00283AE0" w:rsidRPr="00283AE0" w:rsidRDefault="00283AE0" w:rsidP="00283AE0">
      <w:pPr>
        <w:pStyle w:val="Code"/>
        <w:rPr>
          <w:lang w:eastAsia="en-GB"/>
        </w:rPr>
      </w:pPr>
    </w:p>
    <w:p w14:paraId="5CFF27B2" w14:textId="77777777" w:rsidR="00283AE0" w:rsidRPr="00283AE0" w:rsidRDefault="00283AE0" w:rsidP="00283AE0">
      <w:pPr>
        <w:pStyle w:val="Code"/>
        <w:rPr>
          <w:lang w:eastAsia="en-GB"/>
        </w:rPr>
      </w:pPr>
      <w:r w:rsidRPr="00283AE0">
        <w:rPr>
          <w:lang w:eastAsia="en-GB"/>
        </w:rPr>
        <w:t xml:space="preserve">    println!("Please input your guess.");</w:t>
      </w:r>
    </w:p>
    <w:p w14:paraId="43A2B7CC" w14:textId="77777777" w:rsidR="00283AE0" w:rsidRPr="00283AE0" w:rsidRDefault="00283AE0" w:rsidP="00283AE0">
      <w:pPr>
        <w:pStyle w:val="Code"/>
        <w:rPr>
          <w:lang w:eastAsia="en-GB"/>
        </w:rPr>
      </w:pPr>
    </w:p>
    <w:p w14:paraId="5471E8AC" w14:textId="77777777" w:rsidR="00283AE0" w:rsidRPr="00283AE0" w:rsidRDefault="00283AE0" w:rsidP="00283AE0">
      <w:pPr>
        <w:pStyle w:val="Code"/>
        <w:rPr>
          <w:lang w:eastAsia="en-GB"/>
        </w:rPr>
      </w:pPr>
      <w:r w:rsidRPr="00283AE0">
        <w:rPr>
          <w:lang w:eastAsia="en-GB"/>
        </w:rPr>
        <w:t xml:space="preserve">    let mut guess = String::new();</w:t>
      </w:r>
    </w:p>
    <w:p w14:paraId="30F7E6FA" w14:textId="77777777" w:rsidR="00283AE0" w:rsidRPr="00283AE0" w:rsidRDefault="00283AE0" w:rsidP="00283AE0">
      <w:pPr>
        <w:pStyle w:val="Code"/>
        <w:rPr>
          <w:lang w:eastAsia="en-GB"/>
        </w:rPr>
      </w:pPr>
    </w:p>
    <w:p w14:paraId="3164CC27" w14:textId="77777777" w:rsidR="00283AE0" w:rsidRPr="00283AE0" w:rsidRDefault="00283AE0" w:rsidP="00283AE0">
      <w:pPr>
        <w:pStyle w:val="Code"/>
        <w:rPr>
          <w:lang w:eastAsia="en-GB"/>
        </w:rPr>
      </w:pPr>
      <w:r w:rsidRPr="00283AE0">
        <w:rPr>
          <w:lang w:eastAsia="en-GB"/>
        </w:rPr>
        <w:t xml:space="preserve">    io::stdin()</w:t>
      </w:r>
    </w:p>
    <w:p w14:paraId="02F8CB04" w14:textId="77777777" w:rsidR="00283AE0" w:rsidRPr="00283AE0" w:rsidRDefault="00283AE0" w:rsidP="00283AE0">
      <w:pPr>
        <w:pStyle w:val="Code"/>
        <w:rPr>
          <w:lang w:eastAsia="en-GB"/>
        </w:rPr>
      </w:pPr>
      <w:r w:rsidRPr="00283AE0">
        <w:rPr>
          <w:lang w:eastAsia="en-GB"/>
        </w:rPr>
        <w:t xml:space="preserve">        .read_line(&amp;mut guess)</w:t>
      </w:r>
    </w:p>
    <w:p w14:paraId="1D90F993" w14:textId="77777777" w:rsidR="00283AE0" w:rsidRPr="00283AE0" w:rsidRDefault="00283AE0" w:rsidP="00283AE0">
      <w:pPr>
        <w:pStyle w:val="Code"/>
        <w:rPr>
          <w:lang w:eastAsia="en-GB"/>
        </w:rPr>
      </w:pPr>
      <w:r w:rsidRPr="00283AE0">
        <w:rPr>
          <w:lang w:eastAsia="en-GB"/>
        </w:rPr>
        <w:t xml:space="preserve">        .expect("Failed to read line");</w:t>
      </w:r>
    </w:p>
    <w:p w14:paraId="5DC33AD2" w14:textId="77777777" w:rsidR="00283AE0" w:rsidRPr="00283AE0" w:rsidRDefault="00283AE0" w:rsidP="00283AE0">
      <w:pPr>
        <w:pStyle w:val="Code"/>
        <w:rPr>
          <w:lang w:eastAsia="en-GB"/>
        </w:rPr>
      </w:pPr>
    </w:p>
    <w:p w14:paraId="25B46089" w14:textId="77777777" w:rsidR="00283AE0" w:rsidRPr="00283AE0" w:rsidRDefault="00283AE0" w:rsidP="00283AE0">
      <w:pPr>
        <w:pStyle w:val="Code"/>
        <w:rPr>
          <w:lang w:eastAsia="en-GB"/>
        </w:rPr>
      </w:pPr>
      <w:r w:rsidRPr="00283AE0">
        <w:rPr>
          <w:lang w:eastAsia="en-GB"/>
        </w:rPr>
        <w:t xml:space="preserve">    println!("You guessed: {guess}");</w:t>
      </w:r>
    </w:p>
    <w:p w14:paraId="13E81DDF" w14:textId="77777777" w:rsidR="00283AE0" w:rsidRPr="00283AE0" w:rsidRDefault="00283AE0" w:rsidP="00283AE0">
      <w:pPr>
        <w:pStyle w:val="Code"/>
        <w:rPr>
          <w:lang w:eastAsia="en-GB"/>
        </w:rPr>
      </w:pPr>
      <w:r w:rsidRPr="00283AE0">
        <w:rPr>
          <w:lang w:eastAsia="en-GB"/>
        </w:rPr>
        <w:lastRenderedPageBreak/>
        <w:t>}</w:t>
      </w:r>
    </w:p>
    <w:p w14:paraId="75D0EE82" w14:textId="4AE330B8" w:rsidR="00283AE0" w:rsidRPr="00283AE0" w:rsidRDefault="00283AE0" w:rsidP="00283AE0">
      <w:pPr>
        <w:pStyle w:val="CodeListingCaption"/>
        <w:rPr>
          <w:lang w:eastAsia="en-GB"/>
        </w:rPr>
      </w:pPr>
      <w:r w:rsidRPr="00283AE0">
        <w:rPr>
          <w:lang w:eastAsia="en-GB"/>
        </w:rPr>
        <w:t>Code that gets a guess from the user and prints it</w:t>
      </w:r>
    </w:p>
    <w:p w14:paraId="6B08A923" w14:textId="5B95A203" w:rsidR="00957F6C" w:rsidRDefault="005A1C82">
      <w:pPr>
        <w:pStyle w:val="ProductionDirective"/>
        <w:rPr>
          <w:ins w:id="30" w:author="Audrey Doyle" w:date="2022-07-28T15:22:00Z"/>
        </w:rPr>
        <w:pPrChange w:id="31" w:author="Audrey Doyle" w:date="2022-07-28T15:22:00Z">
          <w:pPr>
            <w:pStyle w:val="Body"/>
          </w:pPr>
        </w:pPrChange>
      </w:pPr>
      <w:ins w:id="32" w:author="Audrey Doyle" w:date="2022-08-04T12:46:00Z">
        <w:r>
          <w:t>Prod</w:t>
        </w:r>
      </w:ins>
      <w:ins w:id="33" w:author="Audrey Doyle" w:date="2022-07-28T15:22:00Z">
        <w:r w:rsidR="00957F6C" w:rsidRPr="00957F6C">
          <w:t>: Please renumber the listing captions for this chapter—Listing 2-1, Listing 2-2, etc.</w:t>
        </w:r>
      </w:ins>
    </w:p>
    <w:p w14:paraId="6B5AF2ED" w14:textId="6653181E" w:rsidR="00283AE0" w:rsidRPr="00283AE0" w:rsidRDefault="00283AE0" w:rsidP="00283AE0">
      <w:pPr>
        <w:pStyle w:val="Body"/>
        <w:rPr>
          <w:lang w:eastAsia="en-GB"/>
        </w:rPr>
      </w:pPr>
      <w:r w:rsidRPr="00283AE0">
        <w:t xml:space="preserve">This code contains a lot of information, so let’s go over it line by line. </w:t>
      </w:r>
      <w:ins w:id="34" w:author="Carol Nichols" w:date="2022-08-08T19:54:00Z">
        <w:r w:rsidR="004739D7">
          <w:fldChar w:fldCharType="begin"/>
        </w:r>
        <w:r w:rsidR="004739D7">
          <w:instrText xml:space="preserve"> XE "</w:instrText>
        </w:r>
        <w:r w:rsidR="004739D7">
          <w:instrText>input/output (io)</w:instrText>
        </w:r>
        <w:r w:rsidR="004739D7" w:rsidRPr="00991513">
          <w:instrText xml:space="preserve"> library</w:instrText>
        </w:r>
        <w:r w:rsidR="004739D7">
          <w:instrText xml:space="preserve"> </w:instrText>
        </w:r>
        <w:proofErr w:type="spellStart"/>
        <w:r w:rsidR="004739D7">
          <w:instrText>startRange</w:instrText>
        </w:r>
        <w:proofErr w:type="spellEnd"/>
        <w:r w:rsidR="004739D7">
          <w:instrText xml:space="preserve">" </w:instrText>
        </w:r>
        <w:r w:rsidR="004739D7">
          <w:fldChar w:fldCharType="end"/>
        </w:r>
        <w:r w:rsidR="00BC46D3">
          <w:fldChar w:fldCharType="begin"/>
        </w:r>
        <w:r w:rsidR="00BC46D3">
          <w:instrText xml:space="preserve"> XE "</w:instrText>
        </w:r>
        <w:r w:rsidR="00BC46D3">
          <w:instrText>io (</w:instrText>
        </w:r>
      </w:ins>
      <w:ins w:id="35" w:author="Carol Nichols" w:date="2022-08-08T19:55:00Z">
        <w:r w:rsidR="00BC46D3">
          <w:instrText>input/output)</w:instrText>
        </w:r>
      </w:ins>
      <w:ins w:id="36" w:author="Carol Nichols" w:date="2022-08-08T19:54:00Z">
        <w:r w:rsidR="00BC46D3" w:rsidRPr="00991513">
          <w:instrText xml:space="preserve"> library</w:instrText>
        </w:r>
        <w:r w:rsidR="00BC46D3">
          <w:instrText xml:space="preserve"> </w:instrText>
        </w:r>
        <w:proofErr w:type="spellStart"/>
        <w:r w:rsidR="00BC46D3">
          <w:instrText>startRange</w:instrText>
        </w:r>
        <w:proofErr w:type="spellEnd"/>
        <w:r w:rsidR="00BC46D3">
          <w:instrText xml:space="preserve">" </w:instrText>
        </w:r>
        <w:r w:rsidR="00BC46D3">
          <w:fldChar w:fldCharType="end"/>
        </w:r>
      </w:ins>
      <w:r w:rsidRPr="00283AE0">
        <w:t>To</w:t>
      </w:r>
      <w:r>
        <w:t xml:space="preserve"> </w:t>
      </w:r>
      <w:r w:rsidRPr="00283AE0">
        <w:t>obtain user input and then print the result as output, we need to bring the</w:t>
      </w:r>
      <w:r>
        <w:t xml:space="preserve"> </w:t>
      </w:r>
      <w:r w:rsidRPr="00283AE0">
        <w:rPr>
          <w:rStyle w:val="Literal"/>
        </w:rPr>
        <w:t>io</w:t>
      </w:r>
      <w:r w:rsidRPr="00283AE0">
        <w:t xml:space="preserve"> input/output library into scope. The </w:t>
      </w:r>
      <w:bookmarkStart w:id="37" w:name="_Hlk109740213"/>
      <w:r w:rsidRPr="00283AE0">
        <w:rPr>
          <w:rStyle w:val="Literal"/>
        </w:rPr>
        <w:t>io</w:t>
      </w:r>
      <w:r w:rsidRPr="00283AE0">
        <w:t xml:space="preserve"> library </w:t>
      </w:r>
      <w:bookmarkEnd w:id="37"/>
      <w:r w:rsidRPr="00283AE0">
        <w:t>comes from the</w:t>
      </w:r>
      <w:r>
        <w:t xml:space="preserve"> </w:t>
      </w:r>
      <w:r w:rsidRPr="00283AE0">
        <w:t xml:space="preserve">standard library, known as </w:t>
      </w:r>
      <w:r w:rsidRPr="00283AE0">
        <w:rPr>
          <w:rStyle w:val="Literal"/>
        </w:rPr>
        <w:t>std</w:t>
      </w:r>
      <w:r w:rsidRPr="00283AE0">
        <w:rPr>
          <w:lang w:eastAsia="en-GB"/>
        </w:rPr>
        <w:t>:</w:t>
      </w:r>
    </w:p>
    <w:p w14:paraId="1B265820" w14:textId="77777777" w:rsidR="00283AE0" w:rsidRPr="00283AE0" w:rsidRDefault="00283AE0" w:rsidP="00283AE0">
      <w:pPr>
        <w:pStyle w:val="Code"/>
        <w:rPr>
          <w:lang w:eastAsia="en-GB"/>
        </w:rPr>
      </w:pPr>
      <w:r w:rsidRPr="00283AE0">
        <w:rPr>
          <w:lang w:eastAsia="en-GB"/>
        </w:rPr>
        <w:t>use std::io;</w:t>
      </w:r>
    </w:p>
    <w:p w14:paraId="290F7800" w14:textId="4B626DF1" w:rsidR="00283AE0" w:rsidRPr="00283AE0" w:rsidRDefault="00E25666" w:rsidP="00283AE0">
      <w:pPr>
        <w:pStyle w:val="Body"/>
        <w:rPr>
          <w:lang w:eastAsia="en-GB"/>
        </w:rPr>
      </w:pPr>
      <w:ins w:id="38" w:author="Carol Nichols" w:date="2022-08-08T20:07:00Z">
        <w:r>
          <w:fldChar w:fldCharType="begin"/>
        </w:r>
        <w:r>
          <w:instrText xml:space="preserve"> XE "</w:instrText>
        </w:r>
        <w:r>
          <w:instrText>prelude</w:instrText>
        </w:r>
        <w:r>
          <w:instrText xml:space="preserve"> </w:instrText>
        </w:r>
        <w:proofErr w:type="spellStart"/>
        <w:r>
          <w:instrText>startRange</w:instrText>
        </w:r>
        <w:proofErr w:type="spellEnd"/>
        <w:r>
          <w:instrText xml:space="preserve">" </w:instrText>
        </w:r>
        <w:r>
          <w:fldChar w:fldCharType="end"/>
        </w:r>
      </w:ins>
      <w:r w:rsidR="00283AE0" w:rsidRPr="00283AE0">
        <w:t>By default, Rust has a set of items defined in the standard library that it brings</w:t>
      </w:r>
      <w:r w:rsidR="00283AE0">
        <w:t xml:space="preserve"> </w:t>
      </w:r>
      <w:r w:rsidR="00283AE0" w:rsidRPr="00283AE0">
        <w:t xml:space="preserve">into the scope of every program. This set is called the </w:t>
      </w:r>
      <w:r w:rsidR="00283AE0" w:rsidRPr="00283AE0">
        <w:rPr>
          <w:rStyle w:val="Italic"/>
        </w:rPr>
        <w:t>prelude</w:t>
      </w:r>
      <w:r w:rsidR="00283AE0" w:rsidRPr="00283AE0">
        <w:t>, and you can</w:t>
      </w:r>
      <w:r w:rsidR="00283AE0">
        <w:t xml:space="preserve"> </w:t>
      </w:r>
      <w:r w:rsidR="00283AE0" w:rsidRPr="00283AE0">
        <w:t xml:space="preserve">see everything in it at </w:t>
      </w:r>
      <w:hyperlink r:id="rId12" w:history="1">
        <w:r w:rsidR="00283AE0" w:rsidRPr="008F0EC9">
          <w:rPr>
            <w:rStyle w:val="LinkURL"/>
          </w:rPr>
          <w:t>https://doc.rust-lang.org/std/prelude/index.html</w:t>
        </w:r>
      </w:hyperlink>
      <w:r w:rsidR="00283AE0" w:rsidRPr="00283AE0">
        <w:rPr>
          <w:lang w:eastAsia="en-GB"/>
        </w:rPr>
        <w:t>.</w:t>
      </w:r>
      <w:ins w:id="39" w:author="Carol Nichols" w:date="2022-08-08T20:07:00Z">
        <w:r w:rsidRPr="00E25666">
          <w:t xml:space="preserve"> </w:t>
        </w:r>
        <w:r>
          <w:fldChar w:fldCharType="begin"/>
        </w:r>
        <w:r>
          <w:instrText xml:space="preserve"> XE "</w:instrText>
        </w:r>
        <w:r>
          <w:instrText xml:space="preserve">prelude </w:instrText>
        </w:r>
        <w:proofErr w:type="spellStart"/>
        <w:r>
          <w:instrText>end</w:instrText>
        </w:r>
        <w:r>
          <w:instrText>Range</w:instrText>
        </w:r>
        <w:proofErr w:type="spellEnd"/>
        <w:r>
          <w:instrText xml:space="preserve">" </w:instrText>
        </w:r>
        <w:r>
          <w:fldChar w:fldCharType="end"/>
        </w:r>
      </w:ins>
    </w:p>
    <w:p w14:paraId="517B7091" w14:textId="258FBAB5" w:rsidR="00283AE0" w:rsidRPr="00283AE0" w:rsidRDefault="00283AE0" w:rsidP="00283AE0">
      <w:pPr>
        <w:pStyle w:val="Body"/>
        <w:rPr>
          <w:lang w:eastAsia="en-GB"/>
        </w:rPr>
      </w:pPr>
      <w:r w:rsidRPr="00283AE0">
        <w:rPr>
          <w:lang w:eastAsia="en-GB"/>
        </w:rPr>
        <w:t>If a type you want to use isn’t in the prelude, you have to bring that type</w:t>
      </w:r>
      <w:r>
        <w:rPr>
          <w:lang w:eastAsia="en-GB"/>
        </w:rPr>
        <w:t xml:space="preserve"> </w:t>
      </w:r>
      <w:r w:rsidRPr="00283AE0">
        <w:rPr>
          <w:lang w:eastAsia="en-GB"/>
        </w:rPr>
        <w:t xml:space="preserve">into scope explicitly with a </w:t>
      </w:r>
      <w:r w:rsidRPr="00283AE0">
        <w:rPr>
          <w:rStyle w:val="Literal"/>
        </w:rPr>
        <w:t>use</w:t>
      </w:r>
      <w:r w:rsidRPr="00283AE0">
        <w:t xml:space="preserve"> statement. Using the </w:t>
      </w:r>
      <w:proofErr w:type="gramStart"/>
      <w:r w:rsidRPr="00283AE0">
        <w:rPr>
          <w:rStyle w:val="Literal"/>
        </w:rPr>
        <w:t>std::</w:t>
      </w:r>
      <w:proofErr w:type="gramEnd"/>
      <w:r w:rsidRPr="00283AE0">
        <w:rPr>
          <w:rStyle w:val="Literal"/>
        </w:rPr>
        <w:t>io</w:t>
      </w:r>
      <w:r w:rsidRPr="00283AE0">
        <w:rPr>
          <w:lang w:eastAsia="en-GB"/>
        </w:rPr>
        <w:t xml:space="preserve"> library</w:t>
      </w:r>
      <w:r>
        <w:rPr>
          <w:lang w:eastAsia="en-GB"/>
        </w:rPr>
        <w:t xml:space="preserve"> </w:t>
      </w:r>
      <w:r w:rsidRPr="00283AE0">
        <w:rPr>
          <w:lang w:eastAsia="en-GB"/>
        </w:rPr>
        <w:t>provides you with a number of useful features, including the ability to accept</w:t>
      </w:r>
      <w:r>
        <w:rPr>
          <w:lang w:eastAsia="en-GB"/>
        </w:rPr>
        <w:t xml:space="preserve"> </w:t>
      </w:r>
      <w:r w:rsidRPr="00283AE0">
        <w:rPr>
          <w:lang w:eastAsia="en-GB"/>
        </w:rPr>
        <w:t>user input.</w:t>
      </w:r>
      <w:ins w:id="40" w:author="Carol Nichols" w:date="2022-08-08T19:54:00Z">
        <w:r w:rsidR="00B22AF4" w:rsidRPr="00B22AF4">
          <w:t xml:space="preserve"> </w:t>
        </w:r>
      </w:ins>
      <w:ins w:id="41" w:author="Carol Nichols" w:date="2022-08-08T19:55:00Z">
        <w:r w:rsidR="00576188">
          <w:fldChar w:fldCharType="begin"/>
        </w:r>
        <w:r w:rsidR="00576188">
          <w:instrText xml:space="preserve"> XE "</w:instrText>
        </w:r>
        <w:r w:rsidR="00576188">
          <w:instrText>io (input/output)</w:instrText>
        </w:r>
        <w:r w:rsidR="00576188" w:rsidRPr="00991513">
          <w:instrText xml:space="preserve"> library</w:instrText>
        </w:r>
        <w:r w:rsidR="00576188">
          <w:instrText xml:space="preserve"> </w:instrText>
        </w:r>
        <w:proofErr w:type="spellStart"/>
        <w:r w:rsidR="00576188">
          <w:instrText>end</w:instrText>
        </w:r>
        <w:r w:rsidR="00576188">
          <w:instrText>Range</w:instrText>
        </w:r>
        <w:proofErr w:type="spellEnd"/>
        <w:r w:rsidR="00576188">
          <w:instrText xml:space="preserve">" </w:instrText>
        </w:r>
        <w:r w:rsidR="00576188">
          <w:fldChar w:fldCharType="end"/>
        </w:r>
      </w:ins>
      <w:ins w:id="42" w:author="Carol Nichols" w:date="2022-08-08T19:54:00Z">
        <w:r w:rsidR="00B22AF4">
          <w:fldChar w:fldCharType="begin"/>
        </w:r>
        <w:r w:rsidR="00B22AF4">
          <w:instrText xml:space="preserve"> XE "</w:instrText>
        </w:r>
        <w:r w:rsidR="00B22AF4">
          <w:instrText>input/output (io) library</w:instrText>
        </w:r>
        <w:r w:rsidR="00B22AF4">
          <w:instrText xml:space="preserve"> </w:instrText>
        </w:r>
        <w:proofErr w:type="spellStart"/>
        <w:r w:rsidR="00B22AF4">
          <w:instrText>end</w:instrText>
        </w:r>
        <w:r w:rsidR="00B22AF4">
          <w:instrText>Range</w:instrText>
        </w:r>
        <w:proofErr w:type="spellEnd"/>
        <w:r w:rsidR="00B22AF4">
          <w:instrText xml:space="preserve">" </w:instrText>
        </w:r>
        <w:r w:rsidR="00B22AF4">
          <w:fldChar w:fldCharType="end"/>
        </w:r>
      </w:ins>
    </w:p>
    <w:p w14:paraId="079A38FB" w14:textId="0545D2EC" w:rsidR="00283AE0" w:rsidRPr="00283AE0" w:rsidRDefault="00283AE0" w:rsidP="00283AE0">
      <w:pPr>
        <w:pStyle w:val="Body"/>
        <w:rPr>
          <w:lang w:eastAsia="en-GB"/>
        </w:rPr>
      </w:pPr>
      <w:r w:rsidRPr="00283AE0">
        <w:rPr>
          <w:lang w:eastAsia="en-GB"/>
        </w:rPr>
        <w:t xml:space="preserve">As you saw in </w:t>
      </w:r>
      <w:proofErr w:type="spellStart"/>
      <w:r w:rsidRPr="00E54929">
        <w:rPr>
          <w:rStyle w:val="Xref"/>
        </w:rPr>
        <w:t>Chapter</w:t>
      </w:r>
      <w:proofErr w:type="spellEnd"/>
      <w:r w:rsidRPr="00E54929">
        <w:rPr>
          <w:rStyle w:val="Xref"/>
        </w:rPr>
        <w:t xml:space="preserve"> 1</w:t>
      </w:r>
      <w:r w:rsidRPr="00283AE0">
        <w:rPr>
          <w:lang w:eastAsia="en-GB"/>
        </w:rPr>
        <w:t xml:space="preserve">, the </w:t>
      </w:r>
      <w:r w:rsidRPr="00283AE0">
        <w:rPr>
          <w:rStyle w:val="Literal"/>
        </w:rPr>
        <w:t>main</w:t>
      </w:r>
      <w:r w:rsidRPr="00283AE0">
        <w:rPr>
          <w:lang w:eastAsia="en-GB"/>
        </w:rPr>
        <w:t xml:space="preserve"> function is the entry point into the</w:t>
      </w:r>
      <w:r>
        <w:rPr>
          <w:lang w:eastAsia="en-GB"/>
        </w:rPr>
        <w:t xml:space="preserve"> </w:t>
      </w:r>
      <w:r w:rsidRPr="00283AE0">
        <w:rPr>
          <w:lang w:eastAsia="en-GB"/>
        </w:rPr>
        <w:t>program:</w:t>
      </w:r>
    </w:p>
    <w:p w14:paraId="4288A18B" w14:textId="77777777" w:rsidR="00283AE0" w:rsidRPr="00283AE0" w:rsidRDefault="00283AE0" w:rsidP="00283AE0">
      <w:pPr>
        <w:pStyle w:val="Code"/>
        <w:rPr>
          <w:lang w:eastAsia="en-GB"/>
        </w:rPr>
      </w:pPr>
      <w:proofErr w:type="spellStart"/>
      <w:r w:rsidRPr="00283AE0">
        <w:rPr>
          <w:lang w:eastAsia="en-GB"/>
        </w:rPr>
        <w:t>fn</w:t>
      </w:r>
      <w:proofErr w:type="spellEnd"/>
      <w:r w:rsidRPr="00283AE0">
        <w:rPr>
          <w:lang w:eastAsia="en-GB"/>
        </w:rPr>
        <w:t xml:space="preserve"> main() {</w:t>
      </w:r>
    </w:p>
    <w:p w14:paraId="0EAA195B" w14:textId="5CB8995E" w:rsidR="00283AE0" w:rsidRPr="00283AE0" w:rsidRDefault="00283AE0" w:rsidP="00283AE0">
      <w:pPr>
        <w:pStyle w:val="Body"/>
        <w:rPr>
          <w:lang w:eastAsia="en-GB"/>
        </w:rPr>
      </w:pPr>
      <w:r w:rsidRPr="00283AE0">
        <w:t xml:space="preserve">The </w:t>
      </w:r>
      <w:proofErr w:type="spellStart"/>
      <w:r w:rsidRPr="00283AE0">
        <w:rPr>
          <w:rStyle w:val="Literal"/>
        </w:rPr>
        <w:t>fn</w:t>
      </w:r>
      <w:proofErr w:type="spellEnd"/>
      <w:r w:rsidRPr="00283AE0">
        <w:t xml:space="preserve"> syntax declares a new function</w:t>
      </w:r>
      <w:ins w:id="43" w:author="Carol Nichols" w:date="2022-08-08T19:51:00Z">
        <w:r w:rsidR="006262C6">
          <w:fldChar w:fldCharType="begin"/>
        </w:r>
        <w:r w:rsidR="006262C6">
          <w:instrText xml:space="preserve"> XE "</w:instrText>
        </w:r>
        <w:proofErr w:type="spellStart"/>
        <w:r w:rsidR="006262C6">
          <w:instrText>fn</w:instrText>
        </w:r>
        <w:proofErr w:type="spellEnd"/>
        <w:r w:rsidR="006262C6">
          <w:instrText xml:space="preserve"> keyword</w:instrText>
        </w:r>
        <w:r w:rsidR="006262C6">
          <w:instrText xml:space="preserve">" </w:instrText>
        </w:r>
        <w:r w:rsidR="006262C6">
          <w:fldChar w:fldCharType="end"/>
        </w:r>
      </w:ins>
      <w:r w:rsidRPr="00283AE0">
        <w:t xml:space="preserve">, the parentheses, </w:t>
      </w:r>
      <w:r w:rsidRPr="00283AE0">
        <w:rPr>
          <w:rStyle w:val="Literal"/>
        </w:rPr>
        <w:t>()</w:t>
      </w:r>
      <w:ins w:id="44" w:author="Carol Nichols" w:date="2022-08-08T16:18:00Z">
        <w:r w:rsidR="00726264">
          <w:rPr>
            <w:rStyle w:val="Literal"/>
          </w:rPr>
          <w:fldChar w:fldCharType="begin"/>
        </w:r>
        <w:r w:rsidR="00726264">
          <w:instrText xml:space="preserve"> XE "</w:instrText>
        </w:r>
      </w:ins>
      <w:ins w:id="45" w:author="Carol Nichols" w:date="2022-08-08T16:17:00Z">
        <w:r w:rsidR="00726264" w:rsidRPr="00726264">
          <w:rPr>
            <w:rStyle w:val="Literal"/>
            <w:rPrChange w:id="46" w:author="Carol Nichols" w:date="2022-08-08T16:18:00Z">
              <w:rPr/>
            </w:rPrChange>
          </w:rPr>
          <w:instrText>()</w:instrText>
        </w:r>
        <w:r w:rsidR="00726264" w:rsidRPr="00EC6C18">
          <w:instrText xml:space="preserve"> (parentheses</w:instrText>
        </w:r>
        <w:proofErr w:type="gramStart"/>
        <w:r w:rsidR="00726264" w:rsidRPr="00EC6C18">
          <w:instrText>)</w:instrText>
        </w:r>
      </w:ins>
      <w:r w:rsidR="00726264" w:rsidRPr="00EC6C18">
        <w:instrText>:</w:instrText>
      </w:r>
      <w:ins w:id="47" w:author="Carol Nichols" w:date="2022-08-08T16:18:00Z">
        <w:r w:rsidR="00726264" w:rsidRPr="00EC6C18">
          <w:instrText>for</w:instrText>
        </w:r>
        <w:proofErr w:type="gramEnd"/>
        <w:r w:rsidR="00726264" w:rsidRPr="00EC6C18">
          <w:instrText xml:space="preserve"> function parameters</w:instrText>
        </w:r>
        <w:r w:rsidR="00726264">
          <w:instrText xml:space="preserve">" </w:instrText>
        </w:r>
        <w:r w:rsidR="00726264">
          <w:rPr>
            <w:rStyle w:val="Literal"/>
          </w:rPr>
          <w:fldChar w:fldCharType="end"/>
        </w:r>
        <w:r w:rsidR="00726264">
          <w:rPr>
            <w:rStyle w:val="Literal"/>
          </w:rPr>
          <w:fldChar w:fldCharType="begin"/>
        </w:r>
        <w:r w:rsidR="00726264">
          <w:instrText xml:space="preserve"> XE "</w:instrText>
        </w:r>
        <w:r w:rsidR="00726264">
          <w:instrText>parentheses (</w:instrText>
        </w:r>
        <w:r w:rsidR="00726264" w:rsidRPr="00AC00B2">
          <w:rPr>
            <w:rStyle w:val="Literal"/>
          </w:rPr>
          <w:instrText>()</w:instrText>
        </w:r>
        <w:r w:rsidR="00726264" w:rsidRPr="00EC6C18">
          <w:instrText>):for function parameters</w:instrText>
        </w:r>
        <w:r w:rsidR="00726264">
          <w:instrText xml:space="preserve">" </w:instrText>
        </w:r>
        <w:r w:rsidR="00726264">
          <w:rPr>
            <w:rStyle w:val="Literal"/>
          </w:rPr>
          <w:fldChar w:fldCharType="end"/>
        </w:r>
      </w:ins>
      <w:r w:rsidRPr="00283AE0">
        <w:t>, indicate there</w:t>
      </w:r>
      <w:r>
        <w:t xml:space="preserve"> </w:t>
      </w:r>
      <w:r w:rsidRPr="00283AE0">
        <w:t xml:space="preserve">are no parameters, and the curly bracket, </w:t>
      </w:r>
      <w:r w:rsidRPr="00283AE0">
        <w:rPr>
          <w:rStyle w:val="Literal"/>
        </w:rPr>
        <w:t>{</w:t>
      </w:r>
      <w:r w:rsidRPr="00283AE0">
        <w:rPr>
          <w:lang w:eastAsia="en-GB"/>
        </w:rPr>
        <w:t>, starts the body of the function</w:t>
      </w:r>
      <w:ins w:id="48" w:author="Carol Nichols" w:date="2022-08-08T16:09:00Z">
        <w:r w:rsidR="00956930">
          <w:rPr>
            <w:lang w:eastAsia="en-GB"/>
          </w:rPr>
          <w:fldChar w:fldCharType="begin"/>
        </w:r>
        <w:r w:rsidR="00956930">
          <w:instrText xml:space="preserve"> XE "</w:instrText>
        </w:r>
        <w:r w:rsidR="00956930" w:rsidRPr="00956930">
          <w:rPr>
            <w:rStyle w:val="Literal"/>
            <w:rPrChange w:id="49" w:author="Carol Nichols" w:date="2022-08-08T16:11:00Z">
              <w:rPr/>
            </w:rPrChange>
          </w:rPr>
          <w:instrText>{}</w:instrText>
        </w:r>
        <w:r w:rsidR="00956930">
          <w:instrText xml:space="preserve"> (</w:instrText>
        </w:r>
        <w:r w:rsidR="00956930" w:rsidRPr="00BA72DC">
          <w:instrText>curly brackets</w:instrText>
        </w:r>
      </w:ins>
      <w:ins w:id="50" w:author="Carol Nichols" w:date="2022-08-08T16:10:00Z">
        <w:r w:rsidR="00956930">
          <w:instrText>)</w:instrText>
        </w:r>
      </w:ins>
      <w:r w:rsidR="00956930" w:rsidRPr="00BA72DC">
        <w:instrText>:</w:instrText>
      </w:r>
      <w:ins w:id="51" w:author="Carol Nichols" w:date="2022-08-08T16:09:00Z">
        <w:r w:rsidR="00956930" w:rsidRPr="00BA72DC">
          <w:instrText>for function bodies</w:instrText>
        </w:r>
        <w:r w:rsidR="00956930">
          <w:instrText xml:space="preserve">" </w:instrText>
        </w:r>
        <w:r w:rsidR="00956930">
          <w:rPr>
            <w:lang w:eastAsia="en-GB"/>
          </w:rPr>
          <w:fldChar w:fldCharType="end"/>
        </w:r>
      </w:ins>
      <w:ins w:id="52" w:author="Carol Nichols" w:date="2022-08-08T16:14:00Z">
        <w:r w:rsidR="006A6DF8">
          <w:rPr>
            <w:lang w:eastAsia="en-GB"/>
          </w:rPr>
          <w:fldChar w:fldCharType="begin"/>
        </w:r>
        <w:r w:rsidR="006A6DF8">
          <w:instrText xml:space="preserve"> XE "</w:instrText>
        </w:r>
        <w:r w:rsidR="006A6DF8">
          <w:instrText>curly brackets (</w:instrText>
        </w:r>
        <w:r w:rsidR="006A6DF8" w:rsidRPr="00AC00B2">
          <w:rPr>
            <w:rStyle w:val="Literal"/>
          </w:rPr>
          <w:instrText>{}</w:instrText>
        </w:r>
        <w:r w:rsidR="006A6DF8">
          <w:instrText>)</w:instrText>
        </w:r>
        <w:r w:rsidR="006A6DF8" w:rsidRPr="00BA72DC">
          <w:instrText>:for function bodies</w:instrText>
        </w:r>
        <w:r w:rsidR="006A6DF8">
          <w:instrText xml:space="preserve">" </w:instrText>
        </w:r>
        <w:r w:rsidR="006A6DF8">
          <w:rPr>
            <w:lang w:eastAsia="en-GB"/>
          </w:rPr>
          <w:fldChar w:fldCharType="end"/>
        </w:r>
      </w:ins>
      <w:r w:rsidRPr="00283AE0">
        <w:rPr>
          <w:lang w:eastAsia="en-GB"/>
        </w:rPr>
        <w:t>.</w:t>
      </w:r>
    </w:p>
    <w:p w14:paraId="2E9B72F4" w14:textId="739B7EF4" w:rsidR="00283AE0" w:rsidRPr="00283AE0" w:rsidRDefault="00283AE0" w:rsidP="00283AE0">
      <w:pPr>
        <w:pStyle w:val="Body"/>
        <w:rPr>
          <w:lang w:eastAsia="en-GB"/>
        </w:rPr>
      </w:pPr>
      <w:r w:rsidRPr="00283AE0">
        <w:rPr>
          <w:lang w:eastAsia="en-GB"/>
        </w:rPr>
        <w:t xml:space="preserve">As you also learned in </w:t>
      </w:r>
      <w:proofErr w:type="spellStart"/>
      <w:r w:rsidRPr="00EA2F9E">
        <w:rPr>
          <w:rStyle w:val="Xref"/>
        </w:rPr>
        <w:t>Chapter</w:t>
      </w:r>
      <w:proofErr w:type="spellEnd"/>
      <w:r w:rsidRPr="00EA2F9E">
        <w:rPr>
          <w:rStyle w:val="Xref"/>
        </w:rPr>
        <w:t xml:space="preserve"> 1</w:t>
      </w:r>
      <w:r w:rsidRPr="00283AE0">
        <w:rPr>
          <w:lang w:eastAsia="en-GB"/>
        </w:rPr>
        <w:t xml:space="preserve">, </w:t>
      </w:r>
      <w:r w:rsidRPr="00283AE0">
        <w:rPr>
          <w:rStyle w:val="Literal"/>
        </w:rPr>
        <w:t>println!</w:t>
      </w:r>
      <w:r w:rsidRPr="00283AE0">
        <w:rPr>
          <w:lang w:eastAsia="en-GB"/>
        </w:rPr>
        <w:t xml:space="preserve"> is a macro that prints a string to</w:t>
      </w:r>
      <w:r>
        <w:rPr>
          <w:lang w:eastAsia="en-GB"/>
        </w:rPr>
        <w:t xml:space="preserve"> </w:t>
      </w:r>
      <w:r w:rsidRPr="00283AE0">
        <w:rPr>
          <w:lang w:eastAsia="en-GB"/>
        </w:rPr>
        <w:t>the screen:</w:t>
      </w:r>
    </w:p>
    <w:p w14:paraId="39B2139E" w14:textId="77777777" w:rsidR="00283AE0" w:rsidRPr="00283AE0" w:rsidRDefault="00283AE0" w:rsidP="00283AE0">
      <w:pPr>
        <w:pStyle w:val="Code"/>
        <w:rPr>
          <w:lang w:eastAsia="en-GB"/>
        </w:rPr>
      </w:pPr>
      <w:r w:rsidRPr="00283AE0">
        <w:rPr>
          <w:lang w:eastAsia="en-GB"/>
        </w:rPr>
        <w:t xml:space="preserve">    println!("Guess the number!");</w:t>
      </w:r>
    </w:p>
    <w:p w14:paraId="7FA76159" w14:textId="77777777" w:rsidR="00283AE0" w:rsidRPr="00283AE0" w:rsidRDefault="00283AE0" w:rsidP="00283AE0">
      <w:pPr>
        <w:pStyle w:val="Code"/>
        <w:rPr>
          <w:lang w:eastAsia="en-GB"/>
        </w:rPr>
      </w:pPr>
    </w:p>
    <w:p w14:paraId="534E8213" w14:textId="77777777" w:rsidR="00283AE0" w:rsidRPr="00283AE0" w:rsidRDefault="00283AE0" w:rsidP="00283AE0">
      <w:pPr>
        <w:pStyle w:val="Code"/>
        <w:rPr>
          <w:lang w:eastAsia="en-GB"/>
        </w:rPr>
      </w:pPr>
      <w:r w:rsidRPr="00283AE0">
        <w:rPr>
          <w:lang w:eastAsia="en-GB"/>
        </w:rPr>
        <w:t xml:space="preserve">    println!("Please input your guess.");</w:t>
      </w:r>
    </w:p>
    <w:p w14:paraId="05E0FEBA" w14:textId="6657C014" w:rsidR="00283AE0" w:rsidRPr="00283AE0" w:rsidRDefault="00283AE0" w:rsidP="00283AE0">
      <w:pPr>
        <w:pStyle w:val="Body"/>
        <w:rPr>
          <w:lang w:eastAsia="en-GB"/>
        </w:rPr>
      </w:pPr>
      <w:r w:rsidRPr="00283AE0">
        <w:rPr>
          <w:lang w:eastAsia="en-GB"/>
        </w:rPr>
        <w:t>This code is printing a prompt stating what the game is and requesting input</w:t>
      </w:r>
      <w:r>
        <w:rPr>
          <w:lang w:eastAsia="en-GB"/>
        </w:rPr>
        <w:t xml:space="preserve"> </w:t>
      </w:r>
      <w:r w:rsidRPr="00283AE0">
        <w:rPr>
          <w:lang w:eastAsia="en-GB"/>
        </w:rPr>
        <w:t>from the user.</w:t>
      </w:r>
    </w:p>
    <w:bookmarkStart w:id="53" w:name="storing-values-with-variables"/>
    <w:bookmarkStart w:id="54" w:name="_Toc107219209"/>
    <w:bookmarkEnd w:id="53"/>
    <w:p w14:paraId="2398E7A9" w14:textId="1F7195CE" w:rsidR="00283AE0" w:rsidRPr="00283AE0" w:rsidRDefault="00DA5B1C" w:rsidP="00283AE0">
      <w:pPr>
        <w:pStyle w:val="HeadB"/>
        <w:rPr>
          <w:lang w:eastAsia="en-GB"/>
        </w:rPr>
      </w:pPr>
      <w:ins w:id="55" w:author="Carol Nichols" w:date="2022-08-08T20:00:00Z">
        <w:r>
          <w:fldChar w:fldCharType="begin"/>
        </w:r>
        <w:r>
          <w:instrText xml:space="preserve"> XE "</w:instrText>
        </w:r>
        <w:proofErr w:type="spellStart"/>
        <w:proofErr w:type="gramStart"/>
        <w:r>
          <w:instrText>variables</w:instrText>
        </w:r>
        <w:r w:rsidRPr="00991513">
          <w:instrText>:</w:instrText>
        </w:r>
        <w:r>
          <w:instrText>storing</w:instrText>
        </w:r>
        <w:proofErr w:type="spellEnd"/>
        <w:proofErr w:type="gramEnd"/>
        <w:r>
          <w:instrText xml:space="preserve"> values in</w:instrText>
        </w:r>
        <w:r>
          <w:instrText xml:space="preserve"> </w:instrText>
        </w:r>
        <w:proofErr w:type="spellStart"/>
        <w:r>
          <w:instrText>startRange</w:instrText>
        </w:r>
        <w:proofErr w:type="spellEnd"/>
        <w:r>
          <w:instrText xml:space="preserve">" </w:instrText>
        </w:r>
        <w:r>
          <w:fldChar w:fldCharType="end"/>
        </w:r>
      </w:ins>
      <w:ins w:id="56" w:author="Carol Nichols" w:date="2022-08-08T19:59:00Z">
        <w:r w:rsidR="00D50271">
          <w:fldChar w:fldCharType="begin"/>
        </w:r>
        <w:r w:rsidR="00D50271">
          <w:instrText xml:space="preserve"> XE "</w:instrText>
        </w:r>
        <w:r w:rsidR="00D50271">
          <w:instrText>let ke</w:instrText>
        </w:r>
      </w:ins>
      <w:ins w:id="57" w:author="Carol Nichols" w:date="2022-08-08T20:00:00Z">
        <w:r w:rsidR="00D50271">
          <w:instrText>yword</w:instrText>
        </w:r>
      </w:ins>
      <w:ins w:id="58" w:author="Carol Nichols" w:date="2022-08-08T19:59:00Z">
        <w:r w:rsidR="00D50271">
          <w:instrText xml:space="preserve"> </w:instrText>
        </w:r>
        <w:proofErr w:type="spellStart"/>
        <w:r w:rsidR="00D50271">
          <w:instrText>startRange</w:instrText>
        </w:r>
        <w:proofErr w:type="spellEnd"/>
        <w:r w:rsidR="00D50271">
          <w:instrText xml:space="preserve">" </w:instrText>
        </w:r>
        <w:r w:rsidR="00D50271">
          <w:fldChar w:fldCharType="end"/>
        </w:r>
      </w:ins>
      <w:r w:rsidR="00283AE0" w:rsidRPr="00283AE0">
        <w:rPr>
          <w:lang w:eastAsia="en-GB"/>
        </w:rPr>
        <w:t>Storing Values with Variables</w:t>
      </w:r>
      <w:bookmarkEnd w:id="54"/>
    </w:p>
    <w:p w14:paraId="3BFBF9D0" w14:textId="77777777" w:rsidR="00283AE0" w:rsidRPr="00283AE0" w:rsidRDefault="00283AE0" w:rsidP="00283AE0">
      <w:pPr>
        <w:pStyle w:val="Body"/>
        <w:rPr>
          <w:lang w:eastAsia="en-GB"/>
        </w:rPr>
      </w:pPr>
      <w:r w:rsidRPr="00283AE0">
        <w:t xml:space="preserve">Next, we’ll create a </w:t>
      </w:r>
      <w:r w:rsidRPr="00283AE0">
        <w:rPr>
          <w:rStyle w:val="Italic"/>
        </w:rPr>
        <w:t>variable</w:t>
      </w:r>
      <w:r w:rsidRPr="00283AE0">
        <w:rPr>
          <w:lang w:eastAsia="en-GB"/>
        </w:rPr>
        <w:t xml:space="preserve"> to store the user input, like this:</w:t>
      </w:r>
    </w:p>
    <w:p w14:paraId="4CAB7BF9" w14:textId="77777777" w:rsidR="00283AE0" w:rsidRPr="00283AE0" w:rsidRDefault="00283AE0" w:rsidP="00283AE0">
      <w:pPr>
        <w:pStyle w:val="Code"/>
        <w:rPr>
          <w:lang w:eastAsia="en-GB"/>
        </w:rPr>
      </w:pPr>
      <w:r w:rsidRPr="00283AE0">
        <w:rPr>
          <w:lang w:eastAsia="en-GB"/>
        </w:rPr>
        <w:t xml:space="preserve">    let mut guess = String::new();</w:t>
      </w:r>
    </w:p>
    <w:p w14:paraId="69BFF05F" w14:textId="31C1E389" w:rsidR="00283AE0" w:rsidRPr="00283AE0" w:rsidRDefault="00283AE0" w:rsidP="00283AE0">
      <w:pPr>
        <w:pStyle w:val="Body"/>
        <w:rPr>
          <w:lang w:eastAsia="en-GB"/>
        </w:rPr>
      </w:pPr>
      <w:r w:rsidRPr="00283AE0">
        <w:t>Now the program is getting interesting! There’s a lot going on in this little</w:t>
      </w:r>
      <w:r>
        <w:t xml:space="preserve"> </w:t>
      </w:r>
      <w:r w:rsidRPr="00283AE0">
        <w:t xml:space="preserve">line. We use the </w:t>
      </w:r>
      <w:r w:rsidRPr="00283AE0">
        <w:rPr>
          <w:rStyle w:val="Literal"/>
        </w:rPr>
        <w:t>let</w:t>
      </w:r>
      <w:r w:rsidRPr="00283AE0">
        <w:rPr>
          <w:lang w:eastAsia="en-GB"/>
        </w:rPr>
        <w:t xml:space="preserve"> statement to create the variable. Here’s another example:</w:t>
      </w:r>
    </w:p>
    <w:p w14:paraId="03756274" w14:textId="77777777" w:rsidR="00283AE0" w:rsidRPr="00283AE0" w:rsidRDefault="00283AE0" w:rsidP="00283AE0">
      <w:pPr>
        <w:pStyle w:val="Code"/>
        <w:rPr>
          <w:lang w:eastAsia="en-GB"/>
        </w:rPr>
      </w:pPr>
      <w:r w:rsidRPr="00283AE0">
        <w:rPr>
          <w:lang w:eastAsia="en-GB"/>
        </w:rPr>
        <w:lastRenderedPageBreak/>
        <w:t>let apples = 5;</w:t>
      </w:r>
    </w:p>
    <w:p w14:paraId="6A245889" w14:textId="043D8D82" w:rsidR="00283AE0" w:rsidRPr="00283AE0" w:rsidRDefault="00283AE0" w:rsidP="00283AE0">
      <w:pPr>
        <w:pStyle w:val="Body"/>
        <w:rPr>
          <w:lang w:val="en-GB" w:eastAsia="en-GB"/>
        </w:rPr>
      </w:pPr>
      <w:r w:rsidRPr="00283AE0">
        <w:t xml:space="preserve">This line creates a new variable named </w:t>
      </w:r>
      <w:r w:rsidRPr="00283AE0">
        <w:rPr>
          <w:rStyle w:val="Literal"/>
        </w:rPr>
        <w:t>apples</w:t>
      </w:r>
      <w:r w:rsidRPr="00283AE0">
        <w:t xml:space="preserve"> and binds it to the value 5. In</w:t>
      </w:r>
      <w:r>
        <w:t xml:space="preserve"> </w:t>
      </w:r>
      <w:r w:rsidRPr="00283AE0">
        <w:t>Rust, variables are immutable by default, meaning once we give the variable a</w:t>
      </w:r>
      <w:r>
        <w:t xml:space="preserve"> </w:t>
      </w:r>
      <w:r w:rsidRPr="00283AE0">
        <w:t>value, the value won’t change. We’ll be discussing this concept in detail in</w:t>
      </w:r>
      <w:r>
        <w:t xml:space="preserve"> </w:t>
      </w:r>
      <w:del w:id="59" w:author="Audrey Doyle" w:date="2022-07-27T10:26:00Z">
        <w:r w:rsidRPr="00283AE0" w:rsidDel="00CD6203">
          <w:delText xml:space="preserve">the </w:delText>
        </w:r>
      </w:del>
      <w:r w:rsidRPr="00573453">
        <w:rPr>
          <w:rStyle w:val="Xref"/>
          <w:rPrChange w:id="60" w:author="Audrey Doyle" w:date="2022-07-26T15:12:00Z">
            <w:rPr/>
          </w:rPrChange>
        </w:rPr>
        <w:t xml:space="preserve">“Variables and </w:t>
      </w:r>
      <w:proofErr w:type="spellStart"/>
      <w:r w:rsidRPr="00573453">
        <w:rPr>
          <w:rStyle w:val="Xref"/>
          <w:rPrChange w:id="61" w:author="Audrey Doyle" w:date="2022-07-26T15:12:00Z">
            <w:rPr/>
          </w:rPrChange>
        </w:rPr>
        <w:t>Mutability</w:t>
      </w:r>
      <w:proofErr w:type="spellEnd"/>
      <w:r w:rsidRPr="00573453">
        <w:rPr>
          <w:rStyle w:val="Xref"/>
          <w:rPrChange w:id="62" w:author="Audrey Doyle" w:date="2022-07-26T15:12:00Z">
            <w:rPr/>
          </w:rPrChange>
        </w:rPr>
        <w:t>”</w:t>
      </w:r>
      <w:r w:rsidRPr="00283AE0">
        <w:t xml:space="preserve"> </w:t>
      </w:r>
      <w:del w:id="63" w:author="Audrey Doyle" w:date="2022-07-27T10:26:00Z">
        <w:r w:rsidRPr="00283AE0" w:rsidDel="00CD6203">
          <w:delText xml:space="preserve">section </w:delText>
        </w:r>
      </w:del>
      <w:del w:id="64" w:author="Audrey Doyle" w:date="2022-07-27T12:49:00Z">
        <w:r w:rsidRPr="00283AE0" w:rsidDel="009C258C">
          <w:delText>in</w:delText>
        </w:r>
      </w:del>
      <w:ins w:id="65" w:author="Audrey Doyle" w:date="2022-07-27T12:49:00Z">
        <w:r w:rsidR="009C258C">
          <w:t xml:space="preserve">on </w:t>
        </w:r>
        <w:r w:rsidR="009C258C" w:rsidRPr="007714B5">
          <w:rPr>
            <w:rStyle w:val="Xref"/>
            <w:rPrChange w:id="66" w:author="Audrey Doyle" w:date="2022-07-28T10:53:00Z">
              <w:rPr/>
            </w:rPrChange>
          </w:rPr>
          <w:t>page XX</w:t>
        </w:r>
      </w:ins>
      <w:del w:id="67" w:author="Audrey Doyle" w:date="2022-07-27T12:49:00Z">
        <w:r w:rsidRPr="00283AE0" w:rsidDel="009C258C">
          <w:delText xml:space="preserve"> </w:delText>
        </w:r>
        <w:r w:rsidRPr="00E54929" w:rsidDel="009C258C">
          <w:rPr>
            <w:rStyle w:val="Xref"/>
          </w:rPr>
          <w:delText>Chapter 3</w:delText>
        </w:r>
      </w:del>
      <w:r w:rsidRPr="00283AE0">
        <w:t>. To make a variable</w:t>
      </w:r>
      <w:r>
        <w:t xml:space="preserve"> </w:t>
      </w:r>
      <w:r w:rsidRPr="00283AE0">
        <w:t xml:space="preserve">mutable, we add </w:t>
      </w:r>
      <w:r w:rsidRPr="00283AE0">
        <w:rPr>
          <w:rStyle w:val="Literal"/>
        </w:rPr>
        <w:t>mut</w:t>
      </w:r>
      <w:r w:rsidRPr="00283AE0">
        <w:rPr>
          <w:lang w:eastAsia="en-GB"/>
        </w:rPr>
        <w:t xml:space="preserve"> before the variable name:</w:t>
      </w:r>
    </w:p>
    <w:p w14:paraId="0F656766" w14:textId="77777777" w:rsidR="00283AE0" w:rsidRPr="00283AE0" w:rsidRDefault="00283AE0" w:rsidP="00283AE0">
      <w:pPr>
        <w:pStyle w:val="Code"/>
        <w:rPr>
          <w:lang w:eastAsia="en-GB"/>
        </w:rPr>
      </w:pPr>
      <w:r w:rsidRPr="00283AE0">
        <w:rPr>
          <w:lang w:eastAsia="en-GB"/>
        </w:rPr>
        <w:t>let apples = 5; // immutable</w:t>
      </w:r>
    </w:p>
    <w:p w14:paraId="403C6F8C" w14:textId="77777777" w:rsidR="00283AE0" w:rsidRPr="00283AE0" w:rsidRDefault="00283AE0" w:rsidP="00283AE0">
      <w:pPr>
        <w:pStyle w:val="Code"/>
        <w:rPr>
          <w:lang w:eastAsia="en-GB"/>
        </w:rPr>
      </w:pPr>
      <w:r w:rsidRPr="00283AE0">
        <w:rPr>
          <w:lang w:eastAsia="en-GB"/>
        </w:rPr>
        <w:t>let mut bananas = 5; // mutable</w:t>
      </w:r>
    </w:p>
    <w:p w14:paraId="6990303D" w14:textId="3020F299" w:rsidR="00283AE0" w:rsidRPr="00283AE0" w:rsidRDefault="005434EC">
      <w:pPr>
        <w:pStyle w:val="Note"/>
        <w:rPr>
          <w:lang w:eastAsia="en-GB"/>
        </w:rPr>
        <w:pPrChange w:id="68" w:author="Audrey Doyle" w:date="2022-07-26T15:15:00Z">
          <w:pPr>
            <w:pStyle w:val="Body"/>
          </w:pPr>
        </w:pPrChange>
      </w:pPr>
      <w:ins w:id="69" w:author="Audrey Doyle" w:date="2022-07-26T15:15:00Z">
        <w:r w:rsidRPr="001E17DB">
          <w:rPr>
            <w:rStyle w:val="NoteHead"/>
          </w:rPr>
          <w:t>Note</w:t>
        </w:r>
        <w:r>
          <w:rPr>
            <w:lang w:eastAsia="en-GB"/>
          </w:rPr>
          <w:tab/>
        </w:r>
      </w:ins>
      <w:del w:id="70" w:author="Audrey Doyle" w:date="2022-07-26T15:15:00Z">
        <w:r w:rsidR="00283AE0" w:rsidRPr="005434EC" w:rsidDel="005434EC">
          <w:rPr>
            <w:rStyle w:val="NoteHead"/>
            <w:rFonts w:ascii="Times Roman" w:hAnsi="Times Roman" w:cs="NewBaskervilleStd-Italic"/>
            <w:b w:val="0"/>
            <w:bCs w:val="0"/>
            <w:caps w:val="0"/>
            <w:color w:val="000000"/>
            <w:spacing w:val="0"/>
            <w:sz w:val="20"/>
            <w:szCs w:val="20"/>
            <w:shd w:val="clear" w:color="auto" w:fill="auto"/>
            <w:rPrChange w:id="71" w:author="Audrey Doyle" w:date="2022-07-26T15:15:00Z">
              <w:rPr/>
            </w:rPrChange>
          </w:rPr>
          <w:delText>Note</w:delText>
        </w:r>
      </w:del>
      <w:del w:id="72" w:author="Audrey Doyle" w:date="2022-07-26T15:13:00Z">
        <w:r w:rsidR="00283AE0" w:rsidRPr="00573453" w:rsidDel="00573453">
          <w:rPr>
            <w:rStyle w:val="NoteHead"/>
            <w:rPrChange w:id="73" w:author="Audrey Doyle" w:date="2022-07-26T15:13:00Z">
              <w:rPr/>
            </w:rPrChange>
          </w:rPr>
          <w:delText>:</w:delText>
        </w:r>
      </w:del>
      <w:del w:id="74" w:author="Audrey Doyle" w:date="2022-07-26T15:14:00Z">
        <w:r w:rsidR="00283AE0" w:rsidRPr="00283AE0" w:rsidDel="00573453">
          <w:delText xml:space="preserve"> </w:delText>
        </w:r>
      </w:del>
      <w:r w:rsidR="00283AE0" w:rsidRPr="00283AE0">
        <w:t xml:space="preserve">The </w:t>
      </w:r>
      <w:r w:rsidR="00283AE0" w:rsidRPr="00283AE0">
        <w:rPr>
          <w:rStyle w:val="Literal"/>
        </w:rPr>
        <w:t>//</w:t>
      </w:r>
      <w:r w:rsidR="00283AE0" w:rsidRPr="00283AE0">
        <w:rPr>
          <w:lang w:eastAsia="en-GB"/>
        </w:rPr>
        <w:t xml:space="preserve"> syntax starts a comment that continues until the end of the</w:t>
      </w:r>
      <w:r w:rsidR="00283AE0">
        <w:rPr>
          <w:lang w:eastAsia="en-GB"/>
        </w:rPr>
        <w:t xml:space="preserve"> </w:t>
      </w:r>
      <w:r w:rsidR="00283AE0" w:rsidRPr="00283AE0">
        <w:rPr>
          <w:lang w:eastAsia="en-GB"/>
        </w:rPr>
        <w:t>line. Rust ignores everything in comments. We’ll discuss comments in more</w:t>
      </w:r>
      <w:r w:rsidR="00283AE0">
        <w:rPr>
          <w:lang w:eastAsia="en-GB"/>
        </w:rPr>
        <w:t xml:space="preserve"> </w:t>
      </w:r>
      <w:r w:rsidR="00283AE0" w:rsidRPr="00283AE0">
        <w:rPr>
          <w:lang w:eastAsia="en-GB"/>
        </w:rPr>
        <w:t xml:space="preserve">detail in </w:t>
      </w:r>
      <w:proofErr w:type="spellStart"/>
      <w:r w:rsidR="00283AE0" w:rsidRPr="00E54929">
        <w:rPr>
          <w:rStyle w:val="Xref"/>
        </w:rPr>
        <w:t>Chapter</w:t>
      </w:r>
      <w:proofErr w:type="spellEnd"/>
      <w:r w:rsidR="00283AE0" w:rsidRPr="00E54929">
        <w:rPr>
          <w:rStyle w:val="Xref"/>
        </w:rPr>
        <w:t xml:space="preserve"> 3</w:t>
      </w:r>
      <w:r w:rsidR="00283AE0" w:rsidRPr="00283AE0">
        <w:rPr>
          <w:lang w:eastAsia="en-GB"/>
        </w:rPr>
        <w:t>.</w:t>
      </w:r>
    </w:p>
    <w:p w14:paraId="5B9780F4" w14:textId="6063001A" w:rsidR="00283AE0" w:rsidRPr="00283AE0" w:rsidRDefault="00283AE0" w:rsidP="00283AE0">
      <w:pPr>
        <w:pStyle w:val="Body"/>
        <w:rPr>
          <w:lang w:eastAsia="en-GB"/>
        </w:rPr>
      </w:pPr>
      <w:r w:rsidRPr="00283AE0">
        <w:rPr>
          <w:lang w:eastAsia="en-GB"/>
        </w:rPr>
        <w:t xml:space="preserve">Returning to the guessing game program, you now know that </w:t>
      </w:r>
      <w:r w:rsidRPr="00283AE0">
        <w:rPr>
          <w:rStyle w:val="Literal"/>
        </w:rPr>
        <w:t>let mut guess</w:t>
      </w:r>
      <w:r w:rsidRPr="00283AE0">
        <w:t xml:space="preserve"> will</w:t>
      </w:r>
      <w:r>
        <w:t xml:space="preserve"> </w:t>
      </w:r>
      <w:r w:rsidRPr="00283AE0">
        <w:t xml:space="preserve">introduce a mutable variable named </w:t>
      </w:r>
      <w:r w:rsidRPr="00283AE0">
        <w:rPr>
          <w:rStyle w:val="Literal"/>
        </w:rPr>
        <w:t>guess</w:t>
      </w:r>
      <w:r w:rsidRPr="00283AE0">
        <w:t>. The equal sign (</w:t>
      </w:r>
      <w:r w:rsidRPr="00283AE0">
        <w:rPr>
          <w:rStyle w:val="Literal"/>
        </w:rPr>
        <w:t>=</w:t>
      </w:r>
      <w:r w:rsidRPr="00283AE0">
        <w:t>) tells Rust we</w:t>
      </w:r>
      <w:r>
        <w:t xml:space="preserve"> </w:t>
      </w:r>
      <w:r w:rsidRPr="00283AE0">
        <w:t>want to bind something to the variable now. On the right of the equal</w:t>
      </w:r>
      <w:del w:id="75" w:author="Audrey Doyle" w:date="2022-07-26T15:16:00Z">
        <w:r w:rsidRPr="00283AE0" w:rsidDel="005434EC">
          <w:delText>s</w:delText>
        </w:r>
      </w:del>
      <w:r w:rsidRPr="00283AE0">
        <w:t xml:space="preserve"> sign is</w:t>
      </w:r>
      <w:r>
        <w:t xml:space="preserve"> </w:t>
      </w:r>
      <w:r w:rsidRPr="00283AE0">
        <w:t xml:space="preserve">the value that </w:t>
      </w:r>
      <w:r w:rsidRPr="00283AE0">
        <w:rPr>
          <w:rStyle w:val="Literal"/>
        </w:rPr>
        <w:t>guess</w:t>
      </w:r>
      <w:r w:rsidRPr="00283AE0">
        <w:t xml:space="preserve"> is bound to, which is the result of calling</w:t>
      </w:r>
      <w:r>
        <w:t xml:space="preserve"> </w:t>
      </w:r>
      <w:proofErr w:type="gramStart"/>
      <w:r w:rsidRPr="00283AE0">
        <w:rPr>
          <w:rStyle w:val="Literal"/>
        </w:rPr>
        <w:t>String::</w:t>
      </w:r>
      <w:proofErr w:type="gramEnd"/>
      <w:r w:rsidRPr="00283AE0">
        <w:rPr>
          <w:rStyle w:val="Literal"/>
        </w:rPr>
        <w:t>new</w:t>
      </w:r>
      <w:r w:rsidRPr="00283AE0">
        <w:t>, a function that returns a new instance</w:t>
      </w:r>
      <w:ins w:id="76" w:author="Carol Nichols" w:date="2022-08-08T19:59:00Z">
        <w:r w:rsidR="00D2637F">
          <w:fldChar w:fldCharType="begin"/>
        </w:r>
        <w:r w:rsidR="00D2637F">
          <w:instrText xml:space="preserve"> XE "</w:instrText>
        </w:r>
        <w:r w:rsidR="00D2637F">
          <w:instrText>instance</w:instrText>
        </w:r>
        <w:r w:rsidR="00D2637F">
          <w:instrText xml:space="preserve">" </w:instrText>
        </w:r>
        <w:r w:rsidR="00D2637F">
          <w:fldChar w:fldCharType="end"/>
        </w:r>
      </w:ins>
      <w:r w:rsidRPr="00283AE0">
        <w:t xml:space="preserve"> of a </w:t>
      </w:r>
      <w:r w:rsidRPr="00283AE0">
        <w:rPr>
          <w:rStyle w:val="Literal"/>
        </w:rPr>
        <w:t>String</w:t>
      </w:r>
      <w:r w:rsidRPr="00283AE0">
        <w:t xml:space="preserve">. </w:t>
      </w:r>
      <w:r w:rsidRPr="00283AE0">
        <w:rPr>
          <w:rStyle w:val="Literal"/>
        </w:rPr>
        <w:t>String</w:t>
      </w:r>
      <w:r>
        <w:rPr>
          <w:lang w:eastAsia="en-GB"/>
        </w:rPr>
        <w:t xml:space="preserve"> </w:t>
      </w:r>
      <w:r w:rsidRPr="00283AE0">
        <w:rPr>
          <w:lang w:eastAsia="en-GB"/>
        </w:rPr>
        <w:t>is a string type provided by the standard library that is a growable, UTF-8</w:t>
      </w:r>
      <w:r>
        <w:rPr>
          <w:lang w:eastAsia="en-GB"/>
        </w:rPr>
        <w:t xml:space="preserve"> </w:t>
      </w:r>
      <w:r w:rsidRPr="00283AE0">
        <w:rPr>
          <w:lang w:eastAsia="en-GB"/>
        </w:rPr>
        <w:t>encoded bit of text.</w:t>
      </w:r>
    </w:p>
    <w:p w14:paraId="5E3B06F3" w14:textId="6A1C6F16" w:rsidR="00283AE0" w:rsidRPr="00283AE0" w:rsidRDefault="00283AE0" w:rsidP="00283AE0">
      <w:pPr>
        <w:pStyle w:val="Body"/>
        <w:rPr>
          <w:lang w:eastAsia="en-GB"/>
        </w:rPr>
      </w:pPr>
      <w:r w:rsidRPr="00283AE0">
        <w:rPr>
          <w:lang w:eastAsia="en-GB"/>
        </w:rPr>
        <w:t xml:space="preserve">The </w:t>
      </w:r>
      <w:r w:rsidRPr="00283AE0">
        <w:rPr>
          <w:rStyle w:val="Literal"/>
        </w:rPr>
        <w:t>::</w:t>
      </w:r>
      <w:r w:rsidRPr="00283AE0">
        <w:t xml:space="preserve"> syntax in the </w:t>
      </w:r>
      <w:r w:rsidRPr="00283AE0">
        <w:rPr>
          <w:rStyle w:val="Literal"/>
        </w:rPr>
        <w:t>::new</w:t>
      </w:r>
      <w:r w:rsidRPr="00283AE0">
        <w:t xml:space="preserve"> line indicates that </w:t>
      </w:r>
      <w:r w:rsidRPr="00283AE0">
        <w:rPr>
          <w:rStyle w:val="Literal"/>
        </w:rPr>
        <w:t>new</w:t>
      </w:r>
      <w:r w:rsidRPr="00283AE0">
        <w:t xml:space="preserve"> is an associated</w:t>
      </w:r>
      <w:r>
        <w:t xml:space="preserve"> </w:t>
      </w:r>
      <w:r w:rsidRPr="00283AE0">
        <w:t xml:space="preserve">function of the </w:t>
      </w:r>
      <w:r w:rsidRPr="00283AE0">
        <w:rPr>
          <w:rStyle w:val="Literal"/>
        </w:rPr>
        <w:t>String</w:t>
      </w:r>
      <w:r w:rsidRPr="00283AE0">
        <w:t xml:space="preserve"> type. An </w:t>
      </w:r>
      <w:r w:rsidRPr="00283AE0">
        <w:rPr>
          <w:rStyle w:val="Italic"/>
        </w:rPr>
        <w:t>associated function</w:t>
      </w:r>
      <w:ins w:id="77" w:author="Carol Nichols" w:date="2022-08-08T16:26:00Z">
        <w:r w:rsidR="0022277E">
          <w:rPr>
            <w:rStyle w:val="Italic"/>
          </w:rPr>
          <w:fldChar w:fldCharType="begin"/>
        </w:r>
        <w:r w:rsidR="0022277E">
          <w:instrText xml:space="preserve"> XE "</w:instrText>
        </w:r>
        <w:r w:rsidR="0022277E" w:rsidRPr="00826F03">
          <w:rPr>
            <w:rPrChange w:id="78" w:author="Carol Nichols" w:date="2022-08-08T16:26:00Z">
              <w:rPr/>
            </w:rPrChange>
          </w:rPr>
          <w:instrText>associated function</w:instrText>
        </w:r>
        <w:r w:rsidR="0022277E">
          <w:instrText xml:space="preserve">" </w:instrText>
        </w:r>
        <w:r w:rsidR="0022277E">
          <w:rPr>
            <w:rStyle w:val="Italic"/>
          </w:rPr>
          <w:fldChar w:fldCharType="end"/>
        </w:r>
      </w:ins>
      <w:r w:rsidRPr="00283AE0">
        <w:t xml:space="preserve"> is a function that’s</w:t>
      </w:r>
      <w:r>
        <w:t xml:space="preserve"> </w:t>
      </w:r>
      <w:r w:rsidRPr="00283AE0">
        <w:t xml:space="preserve">implemented on a type, in this case </w:t>
      </w:r>
      <w:r w:rsidRPr="00283AE0">
        <w:rPr>
          <w:rStyle w:val="Literal"/>
        </w:rPr>
        <w:t>String</w:t>
      </w:r>
      <w:r w:rsidRPr="00283AE0">
        <w:t xml:space="preserve">. This </w:t>
      </w:r>
      <w:r w:rsidRPr="00283AE0">
        <w:rPr>
          <w:rStyle w:val="Literal"/>
        </w:rPr>
        <w:t>new</w:t>
      </w:r>
      <w:r w:rsidRPr="00283AE0">
        <w:t xml:space="preserve"> function creates a</w:t>
      </w:r>
      <w:r>
        <w:t xml:space="preserve"> </w:t>
      </w:r>
      <w:r w:rsidRPr="00283AE0">
        <w:t xml:space="preserve">new, empty string. You’ll find a </w:t>
      </w:r>
      <w:r w:rsidRPr="00283AE0">
        <w:rPr>
          <w:rStyle w:val="Literal"/>
        </w:rPr>
        <w:t>new</w:t>
      </w:r>
      <w:r w:rsidRPr="00283AE0">
        <w:rPr>
          <w:lang w:eastAsia="en-GB"/>
        </w:rPr>
        <w:t xml:space="preserve"> function on many types</w:t>
      </w:r>
      <w:del w:id="79" w:author="Audrey Doyle" w:date="2022-07-26T15:16:00Z">
        <w:r w:rsidRPr="00283AE0" w:rsidDel="005434EC">
          <w:rPr>
            <w:lang w:eastAsia="en-GB"/>
          </w:rPr>
          <w:delText>,</w:delText>
        </w:r>
      </w:del>
      <w:r w:rsidRPr="00283AE0">
        <w:rPr>
          <w:lang w:eastAsia="en-GB"/>
        </w:rPr>
        <w:t xml:space="preserve"> because it’s a</w:t>
      </w:r>
      <w:r>
        <w:rPr>
          <w:lang w:eastAsia="en-GB"/>
        </w:rPr>
        <w:t xml:space="preserve"> </w:t>
      </w:r>
      <w:r w:rsidRPr="00283AE0">
        <w:rPr>
          <w:lang w:eastAsia="en-GB"/>
        </w:rPr>
        <w:t>common name for a function that makes a new value of some kind.</w:t>
      </w:r>
    </w:p>
    <w:p w14:paraId="5A7DA4E6" w14:textId="55737229" w:rsidR="00283AE0" w:rsidRPr="00283AE0" w:rsidRDefault="00283AE0" w:rsidP="00283AE0">
      <w:pPr>
        <w:pStyle w:val="Body"/>
        <w:rPr>
          <w:lang w:eastAsia="en-GB"/>
        </w:rPr>
      </w:pPr>
      <w:r w:rsidRPr="00283AE0">
        <w:t xml:space="preserve">In full, the </w:t>
      </w:r>
      <w:r w:rsidRPr="00283AE0">
        <w:rPr>
          <w:rStyle w:val="Literal"/>
        </w:rPr>
        <w:t>let mut guess = String::new();</w:t>
      </w:r>
      <w:r w:rsidRPr="00283AE0">
        <w:t xml:space="preserve"> line has created a mutable</w:t>
      </w:r>
      <w:r>
        <w:t xml:space="preserve"> </w:t>
      </w:r>
      <w:r w:rsidRPr="00283AE0">
        <w:t xml:space="preserve">variable that is currently bound to a new, empty instance of a </w:t>
      </w:r>
      <w:r w:rsidRPr="00283AE0">
        <w:rPr>
          <w:rStyle w:val="Literal"/>
        </w:rPr>
        <w:t>String</w:t>
      </w:r>
      <w:r w:rsidRPr="00283AE0">
        <w:rPr>
          <w:lang w:eastAsia="en-GB"/>
        </w:rPr>
        <w:t>. Whew!</w:t>
      </w:r>
      <w:ins w:id="80" w:author="Carol Nichols" w:date="2022-08-08T20:00:00Z">
        <w:r w:rsidR="00222DFD" w:rsidRPr="00222DFD">
          <w:t xml:space="preserve"> </w:t>
        </w:r>
        <w:r w:rsidR="00222DFD">
          <w:fldChar w:fldCharType="begin"/>
        </w:r>
        <w:r w:rsidR="00222DFD">
          <w:instrText xml:space="preserve"> XE "</w:instrText>
        </w:r>
        <w:r w:rsidR="00222DFD">
          <w:instrText xml:space="preserve">let keyword </w:instrText>
        </w:r>
        <w:proofErr w:type="spellStart"/>
        <w:r w:rsidR="00222DFD">
          <w:instrText>end</w:instrText>
        </w:r>
        <w:r w:rsidR="00222DFD">
          <w:instrText>Range</w:instrText>
        </w:r>
        <w:proofErr w:type="spellEnd"/>
        <w:r w:rsidR="00222DFD">
          <w:instrText xml:space="preserve">" </w:instrText>
        </w:r>
        <w:r w:rsidR="00222DFD">
          <w:fldChar w:fldCharType="end"/>
        </w:r>
        <w:r w:rsidR="00BF4D52">
          <w:fldChar w:fldCharType="begin"/>
        </w:r>
        <w:r w:rsidR="00BF4D52">
          <w:instrText xml:space="preserve"> XE "</w:instrText>
        </w:r>
        <w:proofErr w:type="spellStart"/>
        <w:proofErr w:type="gramStart"/>
        <w:r w:rsidR="00BF4D52">
          <w:instrText>variables</w:instrText>
        </w:r>
        <w:r w:rsidR="00BF4D52" w:rsidRPr="00991513">
          <w:instrText>:</w:instrText>
        </w:r>
        <w:r w:rsidR="00BF4D52">
          <w:instrText>storing</w:instrText>
        </w:r>
        <w:proofErr w:type="spellEnd"/>
        <w:proofErr w:type="gramEnd"/>
        <w:r w:rsidR="00BF4D52">
          <w:instrText xml:space="preserve"> values in</w:instrText>
        </w:r>
        <w:r w:rsidR="00BF4D52">
          <w:instrText xml:space="preserve"> </w:instrText>
        </w:r>
        <w:proofErr w:type="spellStart"/>
        <w:r w:rsidR="00BF4D52">
          <w:instrText>end</w:instrText>
        </w:r>
        <w:r w:rsidR="00BF4D52">
          <w:instrText>Range</w:instrText>
        </w:r>
        <w:proofErr w:type="spellEnd"/>
        <w:r w:rsidR="00BF4D52">
          <w:instrText xml:space="preserve">" </w:instrText>
        </w:r>
        <w:r w:rsidR="00BF4D52">
          <w:fldChar w:fldCharType="end"/>
        </w:r>
      </w:ins>
    </w:p>
    <w:bookmarkStart w:id="81" w:name="receiving-user-input"/>
    <w:bookmarkStart w:id="82" w:name="_Toc107219210"/>
    <w:bookmarkEnd w:id="81"/>
    <w:p w14:paraId="212BF50E" w14:textId="3F78B3FE" w:rsidR="00283AE0" w:rsidRPr="00283AE0" w:rsidRDefault="005248A8" w:rsidP="00283AE0">
      <w:pPr>
        <w:pStyle w:val="HeadB"/>
        <w:rPr>
          <w:lang w:eastAsia="en-GB"/>
        </w:rPr>
      </w:pPr>
      <w:ins w:id="83" w:author="Carol Nichols" w:date="2022-08-08T19:56:00Z">
        <w:r>
          <w:fldChar w:fldCharType="begin"/>
        </w:r>
        <w:r>
          <w:instrText xml:space="preserve"> XE "</w:instrText>
        </w:r>
        <w:r>
          <w:instrText>user input</w:instrText>
        </w:r>
        <w:r>
          <w:instrText xml:space="preserve"> </w:instrText>
        </w:r>
        <w:proofErr w:type="spellStart"/>
        <w:r>
          <w:instrText>startRange</w:instrText>
        </w:r>
        <w:proofErr w:type="spellEnd"/>
        <w:r>
          <w:instrText xml:space="preserve">" </w:instrText>
        </w:r>
        <w:r>
          <w:fldChar w:fldCharType="end"/>
        </w:r>
      </w:ins>
      <w:r w:rsidR="00283AE0" w:rsidRPr="00283AE0">
        <w:rPr>
          <w:lang w:eastAsia="en-GB"/>
        </w:rPr>
        <w:t>Receiving User Input</w:t>
      </w:r>
      <w:bookmarkEnd w:id="82"/>
    </w:p>
    <w:p w14:paraId="2E64EA56" w14:textId="16F829A9" w:rsidR="00283AE0" w:rsidRPr="00283AE0" w:rsidRDefault="00A857EA" w:rsidP="00283AE0">
      <w:pPr>
        <w:pStyle w:val="Body"/>
        <w:rPr>
          <w:lang w:eastAsia="en-GB"/>
        </w:rPr>
      </w:pPr>
      <w:ins w:id="84" w:author="Carol Nichols" w:date="2022-08-08T19:55:00Z">
        <w:r>
          <w:fldChar w:fldCharType="begin"/>
        </w:r>
        <w:r>
          <w:instrText xml:space="preserve"> XE "</w:instrText>
        </w:r>
        <w:r>
          <w:instrText>std</w:instrText>
        </w:r>
      </w:ins>
      <w:ins w:id="85" w:author="Carol Nichols" w:date="2022-08-08T19:56:00Z">
        <w:r>
          <w:instrText>in function</w:instrText>
        </w:r>
      </w:ins>
      <w:ins w:id="86" w:author="Carol Nichols" w:date="2022-08-08T19:55:00Z">
        <w:r>
          <w:instrText xml:space="preserve"> </w:instrText>
        </w:r>
        <w:proofErr w:type="spellStart"/>
        <w:r>
          <w:instrText>startRange</w:instrText>
        </w:r>
        <w:proofErr w:type="spellEnd"/>
        <w:r>
          <w:instrText xml:space="preserve">" </w:instrText>
        </w:r>
        <w:r>
          <w:fldChar w:fldCharType="end"/>
        </w:r>
      </w:ins>
      <w:r w:rsidR="00283AE0" w:rsidRPr="00283AE0">
        <w:t>Recall that we included the input/output functionality from the standard</w:t>
      </w:r>
      <w:r w:rsidR="00283AE0">
        <w:t xml:space="preserve"> </w:t>
      </w:r>
      <w:r w:rsidR="00283AE0" w:rsidRPr="00283AE0">
        <w:t xml:space="preserve">library with </w:t>
      </w:r>
      <w:r w:rsidR="00283AE0" w:rsidRPr="00283AE0">
        <w:rPr>
          <w:rStyle w:val="Literal"/>
        </w:rPr>
        <w:t xml:space="preserve">use </w:t>
      </w:r>
      <w:proofErr w:type="gramStart"/>
      <w:r w:rsidR="00283AE0" w:rsidRPr="00283AE0">
        <w:rPr>
          <w:rStyle w:val="Literal"/>
        </w:rPr>
        <w:t>std::</w:t>
      </w:r>
      <w:proofErr w:type="gramEnd"/>
      <w:r w:rsidR="00283AE0" w:rsidRPr="00283AE0">
        <w:rPr>
          <w:rStyle w:val="Literal"/>
        </w:rPr>
        <w:t>io;</w:t>
      </w:r>
      <w:r w:rsidR="00283AE0" w:rsidRPr="00283AE0">
        <w:t xml:space="preserve"> on the first line of the program. Now we’ll call</w:t>
      </w:r>
      <w:r w:rsidR="00283AE0">
        <w:t xml:space="preserve"> </w:t>
      </w:r>
      <w:r w:rsidR="00283AE0" w:rsidRPr="00283AE0">
        <w:t xml:space="preserve">the </w:t>
      </w:r>
      <w:r w:rsidR="00283AE0" w:rsidRPr="00283AE0">
        <w:rPr>
          <w:rStyle w:val="Literal"/>
        </w:rPr>
        <w:t>stdin</w:t>
      </w:r>
      <w:r w:rsidR="00283AE0" w:rsidRPr="00283AE0">
        <w:t xml:space="preserve"> function from the </w:t>
      </w:r>
      <w:r w:rsidR="00283AE0" w:rsidRPr="00283AE0">
        <w:rPr>
          <w:rStyle w:val="Literal"/>
        </w:rPr>
        <w:t>io</w:t>
      </w:r>
      <w:r w:rsidR="00283AE0" w:rsidRPr="00283AE0">
        <w:rPr>
          <w:lang w:eastAsia="en-GB"/>
        </w:rPr>
        <w:t xml:space="preserve"> module, which will allow us to handle user</w:t>
      </w:r>
      <w:r w:rsidR="00283AE0">
        <w:rPr>
          <w:lang w:eastAsia="en-GB"/>
        </w:rPr>
        <w:t xml:space="preserve"> </w:t>
      </w:r>
      <w:r w:rsidR="00283AE0" w:rsidRPr="00283AE0">
        <w:rPr>
          <w:lang w:eastAsia="en-GB"/>
        </w:rPr>
        <w:t>input:</w:t>
      </w:r>
    </w:p>
    <w:p w14:paraId="707EAD52" w14:textId="77777777" w:rsidR="00283AE0" w:rsidRPr="00283AE0" w:rsidRDefault="00283AE0" w:rsidP="00283AE0">
      <w:pPr>
        <w:pStyle w:val="Code"/>
        <w:rPr>
          <w:lang w:eastAsia="en-GB"/>
        </w:rPr>
      </w:pPr>
      <w:r w:rsidRPr="00283AE0">
        <w:rPr>
          <w:lang w:eastAsia="en-GB"/>
        </w:rPr>
        <w:t xml:space="preserve">    io::stdin()</w:t>
      </w:r>
    </w:p>
    <w:p w14:paraId="46CC18F3" w14:textId="77777777" w:rsidR="00283AE0" w:rsidRPr="00283AE0" w:rsidRDefault="00283AE0" w:rsidP="00283AE0">
      <w:pPr>
        <w:pStyle w:val="Code"/>
        <w:rPr>
          <w:lang w:eastAsia="en-GB"/>
        </w:rPr>
      </w:pPr>
      <w:r w:rsidRPr="00283AE0">
        <w:rPr>
          <w:lang w:eastAsia="en-GB"/>
        </w:rPr>
        <w:t xml:space="preserve">        .read_line(&amp;mut guess)</w:t>
      </w:r>
    </w:p>
    <w:p w14:paraId="1EE60D5A" w14:textId="62314121" w:rsidR="00283AE0" w:rsidRPr="00283AE0" w:rsidRDefault="00283AE0" w:rsidP="00283AE0">
      <w:pPr>
        <w:pStyle w:val="Body"/>
        <w:rPr>
          <w:lang w:eastAsia="en-GB"/>
        </w:rPr>
      </w:pPr>
      <w:r w:rsidRPr="00283AE0">
        <w:t xml:space="preserve">If we hadn’t imported the </w:t>
      </w:r>
      <w:r w:rsidRPr="00283AE0">
        <w:rPr>
          <w:rStyle w:val="Literal"/>
        </w:rPr>
        <w:t>io</w:t>
      </w:r>
      <w:r w:rsidRPr="00283AE0">
        <w:t xml:space="preserve"> library with </w:t>
      </w:r>
      <w:r w:rsidRPr="00283AE0">
        <w:rPr>
          <w:rStyle w:val="Literal"/>
        </w:rPr>
        <w:t xml:space="preserve">use </w:t>
      </w:r>
      <w:proofErr w:type="gramStart"/>
      <w:r w:rsidRPr="00283AE0">
        <w:rPr>
          <w:rStyle w:val="Literal"/>
        </w:rPr>
        <w:t>std::</w:t>
      </w:r>
      <w:commentRangeStart w:id="87"/>
      <w:commentRangeStart w:id="88"/>
      <w:proofErr w:type="gramEnd"/>
      <w:r w:rsidRPr="00283AE0">
        <w:rPr>
          <w:rStyle w:val="Literal"/>
        </w:rPr>
        <w:t>io</w:t>
      </w:r>
      <w:commentRangeEnd w:id="87"/>
      <w:r w:rsidR="00CD6203">
        <w:rPr>
          <w:rStyle w:val="CommentReference"/>
          <w:rFonts w:ascii="Times New Roman" w:hAnsi="Times New Roman" w:cs="Times New Roman"/>
          <w:color w:val="auto"/>
          <w:lang w:val="en-CA"/>
        </w:rPr>
        <w:commentReference w:id="87"/>
      </w:r>
      <w:commentRangeEnd w:id="88"/>
      <w:r w:rsidR="003F0F8B">
        <w:rPr>
          <w:rStyle w:val="CommentReference"/>
          <w:rFonts w:ascii="Times New Roman" w:hAnsi="Times New Roman" w:cs="Times New Roman"/>
          <w:color w:val="auto"/>
          <w:lang w:val="en-CA"/>
        </w:rPr>
        <w:commentReference w:id="88"/>
      </w:r>
      <w:ins w:id="89" w:author="Carol Nichols" w:date="2022-08-07T20:32:00Z">
        <w:r w:rsidR="003F0F8B">
          <w:rPr>
            <w:rStyle w:val="Literal"/>
          </w:rPr>
          <w:t>;</w:t>
        </w:r>
      </w:ins>
      <w:r w:rsidRPr="00283AE0">
        <w:t xml:space="preserve"> at the beginning of</w:t>
      </w:r>
      <w:r>
        <w:t xml:space="preserve"> </w:t>
      </w:r>
      <w:r w:rsidRPr="00283AE0">
        <w:t>the program, we could still use the function by writing this function call as</w:t>
      </w:r>
      <w:r>
        <w:t xml:space="preserve"> </w:t>
      </w:r>
      <w:r w:rsidRPr="00283AE0">
        <w:rPr>
          <w:rStyle w:val="Literal"/>
        </w:rPr>
        <w:t>std::io::stdin</w:t>
      </w:r>
      <w:r w:rsidRPr="00283AE0">
        <w:t xml:space="preserve">. The </w:t>
      </w:r>
      <w:r w:rsidRPr="00283AE0">
        <w:rPr>
          <w:rStyle w:val="Literal"/>
        </w:rPr>
        <w:t>stdin</w:t>
      </w:r>
      <w:r w:rsidRPr="00283AE0">
        <w:t xml:space="preserve"> function returns an instance of </w:t>
      </w:r>
      <w:proofErr w:type="gramStart"/>
      <w:r w:rsidRPr="00283AE0">
        <w:rPr>
          <w:rStyle w:val="Literal"/>
        </w:rPr>
        <w:t>std::</w:t>
      </w:r>
      <w:proofErr w:type="gramEnd"/>
      <w:r w:rsidRPr="00283AE0">
        <w:rPr>
          <w:rStyle w:val="Literal"/>
        </w:rPr>
        <w:t>io::Stdin</w:t>
      </w:r>
      <w:r w:rsidRPr="00283AE0">
        <w:rPr>
          <w:lang w:eastAsia="en-GB"/>
        </w:rPr>
        <w:t>,</w:t>
      </w:r>
      <w:r>
        <w:rPr>
          <w:lang w:eastAsia="en-GB"/>
        </w:rPr>
        <w:t xml:space="preserve"> </w:t>
      </w:r>
      <w:r w:rsidRPr="00283AE0">
        <w:rPr>
          <w:lang w:eastAsia="en-GB"/>
        </w:rPr>
        <w:t>which is a type that represents a handle to the standard input for your</w:t>
      </w:r>
      <w:r>
        <w:rPr>
          <w:lang w:eastAsia="en-GB"/>
        </w:rPr>
        <w:t xml:space="preserve"> </w:t>
      </w:r>
      <w:r w:rsidRPr="00283AE0">
        <w:rPr>
          <w:lang w:eastAsia="en-GB"/>
        </w:rPr>
        <w:t>terminal.</w:t>
      </w:r>
      <w:ins w:id="90" w:author="Carol Nichols" w:date="2022-08-08T19:56:00Z">
        <w:r w:rsidR="001D5B00" w:rsidRPr="001D5B00">
          <w:t xml:space="preserve"> </w:t>
        </w:r>
        <w:r w:rsidR="001D5B00">
          <w:fldChar w:fldCharType="begin"/>
        </w:r>
        <w:r w:rsidR="001D5B00">
          <w:instrText xml:space="preserve"> XE "</w:instrText>
        </w:r>
        <w:r w:rsidR="001D5B00">
          <w:instrText xml:space="preserve">stdin function </w:instrText>
        </w:r>
        <w:proofErr w:type="spellStart"/>
        <w:r w:rsidR="001D5B00">
          <w:instrText>end</w:instrText>
        </w:r>
        <w:r w:rsidR="001D5B00">
          <w:instrText>Range</w:instrText>
        </w:r>
        <w:proofErr w:type="spellEnd"/>
        <w:r w:rsidR="001D5B00">
          <w:instrText xml:space="preserve">" </w:instrText>
        </w:r>
        <w:r w:rsidR="001D5B00">
          <w:fldChar w:fldCharType="end"/>
        </w:r>
      </w:ins>
    </w:p>
    <w:p w14:paraId="7A9AFED2" w14:textId="00E201AF" w:rsidR="00283AE0" w:rsidRPr="00283AE0" w:rsidRDefault="001707C8" w:rsidP="00283AE0">
      <w:pPr>
        <w:pStyle w:val="Body"/>
        <w:rPr>
          <w:lang w:eastAsia="en-GB"/>
        </w:rPr>
      </w:pPr>
      <w:ins w:id="91" w:author="Carol Nichols" w:date="2022-08-08T20:11:00Z">
        <w:r>
          <w:fldChar w:fldCharType="begin"/>
        </w:r>
        <w:r>
          <w:instrText xml:space="preserve"> XE "</w:instrText>
        </w:r>
        <w:proofErr w:type="spellStart"/>
        <w:r>
          <w:instrText>read_line</w:instrText>
        </w:r>
        <w:proofErr w:type="spellEnd"/>
        <w:r>
          <w:instrText xml:space="preserve"> method</w:instrText>
        </w:r>
        <w:r>
          <w:instrText xml:space="preserve"> </w:instrText>
        </w:r>
        <w:proofErr w:type="spellStart"/>
        <w:r>
          <w:instrText>startRange</w:instrText>
        </w:r>
        <w:proofErr w:type="spellEnd"/>
        <w:r>
          <w:instrText xml:space="preserve">" </w:instrText>
        </w:r>
        <w:r>
          <w:fldChar w:fldCharType="end"/>
        </w:r>
      </w:ins>
      <w:r w:rsidR="00283AE0" w:rsidRPr="00283AE0">
        <w:rPr>
          <w:lang w:eastAsia="en-GB"/>
        </w:rPr>
        <w:t xml:space="preserve">Next, the </w:t>
      </w:r>
      <w:proofErr w:type="gramStart"/>
      <w:r w:rsidR="00283AE0" w:rsidRPr="00283AE0">
        <w:rPr>
          <w:lang w:eastAsia="en-GB"/>
        </w:rPr>
        <w:t xml:space="preserve">line </w:t>
      </w:r>
      <w:r w:rsidR="00283AE0" w:rsidRPr="00283AE0">
        <w:rPr>
          <w:rStyle w:val="Literal"/>
        </w:rPr>
        <w:t>.</w:t>
      </w:r>
      <w:proofErr w:type="spellStart"/>
      <w:r w:rsidR="00283AE0" w:rsidRPr="00283AE0">
        <w:rPr>
          <w:rStyle w:val="Literal"/>
        </w:rPr>
        <w:t>read</w:t>
      </w:r>
      <w:proofErr w:type="gramEnd"/>
      <w:r w:rsidR="00283AE0" w:rsidRPr="00283AE0">
        <w:rPr>
          <w:rStyle w:val="Literal"/>
        </w:rPr>
        <w:t>_line</w:t>
      </w:r>
      <w:proofErr w:type="spellEnd"/>
      <w:r w:rsidR="00283AE0" w:rsidRPr="00283AE0">
        <w:rPr>
          <w:rStyle w:val="Literal"/>
        </w:rPr>
        <w:t>(&amp;mut guess)</w:t>
      </w:r>
      <w:r w:rsidR="00283AE0" w:rsidRPr="00283AE0">
        <w:t xml:space="preserve"> calls the </w:t>
      </w:r>
      <w:r w:rsidR="00283AE0" w:rsidRPr="00283AE0">
        <w:rPr>
          <w:rStyle w:val="Literal"/>
        </w:rPr>
        <w:t>read_line</w:t>
      </w:r>
      <w:r w:rsidR="00283AE0" w:rsidRPr="00283AE0">
        <w:t xml:space="preserve"> method on the</w:t>
      </w:r>
      <w:r w:rsidR="00283AE0">
        <w:t xml:space="preserve"> </w:t>
      </w:r>
      <w:r w:rsidR="00283AE0" w:rsidRPr="00283AE0">
        <w:t xml:space="preserve">standard input handle to get input from the user. We’re also passing </w:t>
      </w:r>
      <w:r w:rsidR="00283AE0" w:rsidRPr="00283AE0">
        <w:rPr>
          <w:rStyle w:val="Literal"/>
        </w:rPr>
        <w:t>&amp;mut guess</w:t>
      </w:r>
      <w:r w:rsidR="00283AE0" w:rsidRPr="00283AE0">
        <w:t xml:space="preserve"> as the argument to </w:t>
      </w:r>
      <w:r w:rsidR="00283AE0" w:rsidRPr="00283AE0">
        <w:rPr>
          <w:rStyle w:val="Literal"/>
        </w:rPr>
        <w:t>read_line</w:t>
      </w:r>
      <w:r w:rsidR="00283AE0" w:rsidRPr="00283AE0">
        <w:t xml:space="preserve"> </w:t>
      </w:r>
      <w:r w:rsidR="00283AE0" w:rsidRPr="00283AE0">
        <w:lastRenderedPageBreak/>
        <w:t>to tell it what string to store the user</w:t>
      </w:r>
      <w:r w:rsidR="00283AE0">
        <w:t xml:space="preserve"> </w:t>
      </w:r>
      <w:r w:rsidR="00283AE0" w:rsidRPr="00283AE0">
        <w:t xml:space="preserve">input in. The full job of </w:t>
      </w:r>
      <w:r w:rsidR="00283AE0" w:rsidRPr="00283AE0">
        <w:rPr>
          <w:rStyle w:val="Literal"/>
        </w:rPr>
        <w:t>read_line</w:t>
      </w:r>
      <w:r w:rsidR="00283AE0" w:rsidRPr="00283AE0">
        <w:rPr>
          <w:lang w:eastAsia="en-GB"/>
        </w:rPr>
        <w:t xml:space="preserve"> is to take whatever the user types into</w:t>
      </w:r>
      <w:r w:rsidR="00283AE0">
        <w:rPr>
          <w:lang w:eastAsia="en-GB"/>
        </w:rPr>
        <w:t xml:space="preserve"> </w:t>
      </w:r>
      <w:r w:rsidR="00283AE0" w:rsidRPr="00283AE0">
        <w:rPr>
          <w:lang w:eastAsia="en-GB"/>
        </w:rPr>
        <w:t>standard input and append that into a string (without overwriting its</w:t>
      </w:r>
      <w:r w:rsidR="00283AE0">
        <w:rPr>
          <w:lang w:eastAsia="en-GB"/>
        </w:rPr>
        <w:t xml:space="preserve"> </w:t>
      </w:r>
      <w:r w:rsidR="00283AE0" w:rsidRPr="00283AE0">
        <w:rPr>
          <w:lang w:eastAsia="en-GB"/>
        </w:rPr>
        <w:t>contents), so we therefore pass that string as an argument. The string argument</w:t>
      </w:r>
      <w:r w:rsidR="00283AE0">
        <w:rPr>
          <w:lang w:eastAsia="en-GB"/>
        </w:rPr>
        <w:t xml:space="preserve"> </w:t>
      </w:r>
      <w:r w:rsidR="00283AE0" w:rsidRPr="00283AE0">
        <w:rPr>
          <w:lang w:eastAsia="en-GB"/>
        </w:rPr>
        <w:t>needs to be mutable so</w:t>
      </w:r>
      <w:ins w:id="92" w:author="Audrey Doyle" w:date="2022-07-26T15:17:00Z">
        <w:r w:rsidR="005434EC">
          <w:rPr>
            <w:lang w:eastAsia="en-GB"/>
          </w:rPr>
          <w:t xml:space="preserve"> </w:t>
        </w:r>
      </w:ins>
      <w:del w:id="93" w:author="Audrey Doyle" w:date="2022-07-27T10:29:00Z">
        <w:r w:rsidR="00283AE0" w:rsidRPr="00283AE0" w:rsidDel="00CD6203">
          <w:rPr>
            <w:lang w:eastAsia="en-GB"/>
          </w:rPr>
          <w:delText xml:space="preserve"> </w:delText>
        </w:r>
      </w:del>
      <w:r w:rsidR="00283AE0" w:rsidRPr="00283AE0">
        <w:rPr>
          <w:lang w:eastAsia="en-GB"/>
        </w:rPr>
        <w:t>the method can change the string’s content.</w:t>
      </w:r>
      <w:ins w:id="94" w:author="Carol Nichols" w:date="2022-08-08T19:57:00Z">
        <w:r w:rsidR="00B975EF" w:rsidRPr="00B975EF">
          <w:t xml:space="preserve"> </w:t>
        </w:r>
        <w:r w:rsidR="00B975EF">
          <w:fldChar w:fldCharType="begin"/>
        </w:r>
        <w:r w:rsidR="00B975EF">
          <w:instrText xml:space="preserve"> XE "</w:instrText>
        </w:r>
        <w:r w:rsidR="00B975EF">
          <w:instrText xml:space="preserve">user input </w:instrText>
        </w:r>
        <w:proofErr w:type="spellStart"/>
        <w:r w:rsidR="00B975EF">
          <w:instrText>end</w:instrText>
        </w:r>
        <w:r w:rsidR="00B975EF">
          <w:instrText>Range</w:instrText>
        </w:r>
        <w:proofErr w:type="spellEnd"/>
        <w:r w:rsidR="00B975EF">
          <w:instrText xml:space="preserve">" </w:instrText>
        </w:r>
        <w:r w:rsidR="00B975EF">
          <w:fldChar w:fldCharType="end"/>
        </w:r>
      </w:ins>
    </w:p>
    <w:p w14:paraId="272EC948" w14:textId="4D579EA9" w:rsidR="00283AE0" w:rsidRPr="00283AE0" w:rsidRDefault="00C33890" w:rsidP="00283AE0">
      <w:pPr>
        <w:pStyle w:val="Body"/>
        <w:rPr>
          <w:lang w:eastAsia="en-GB"/>
        </w:rPr>
      </w:pPr>
      <w:ins w:id="95" w:author="Carol Nichols" w:date="2022-08-08T20:12:00Z">
        <w:r>
          <w:fldChar w:fldCharType="begin"/>
        </w:r>
        <w:r>
          <w:instrText xml:space="preserve"> XE "</w:instrText>
        </w:r>
        <w:proofErr w:type="spellStart"/>
        <w:proofErr w:type="gramStart"/>
        <w:r>
          <w:instrText>references:for</w:instrText>
        </w:r>
        <w:proofErr w:type="spellEnd"/>
        <w:proofErr w:type="gramEnd"/>
        <w:r>
          <w:instrText xml:space="preserve"> accessing data from multiple places</w:instrText>
        </w:r>
        <w:r>
          <w:instrText xml:space="preserve"> </w:instrText>
        </w:r>
        <w:proofErr w:type="spellStart"/>
        <w:r>
          <w:instrText>startRange</w:instrText>
        </w:r>
        <w:proofErr w:type="spellEnd"/>
        <w:r>
          <w:instrText xml:space="preserve">" </w:instrText>
        </w:r>
        <w:r>
          <w:fldChar w:fldCharType="end"/>
        </w:r>
      </w:ins>
      <w:r w:rsidR="00283AE0" w:rsidRPr="00283AE0">
        <w:rPr>
          <w:lang w:eastAsia="en-GB"/>
        </w:rPr>
        <w:t xml:space="preserve">The </w:t>
      </w:r>
      <w:r w:rsidR="00283AE0" w:rsidRPr="00283AE0">
        <w:rPr>
          <w:rStyle w:val="Literal"/>
        </w:rPr>
        <w:t>&amp;</w:t>
      </w:r>
      <w:ins w:id="96" w:author="Carol Nichols" w:date="2022-08-08T16:01:00Z">
        <w:r w:rsidR="00093C55">
          <w:rPr>
            <w:rStyle w:val="Literal"/>
          </w:rPr>
          <w:fldChar w:fldCharType="begin"/>
        </w:r>
        <w:r w:rsidR="00093C55">
          <w:instrText xml:space="preserve"> XE "</w:instrText>
        </w:r>
        <w:r w:rsidR="00093C55" w:rsidRPr="009A4A17">
          <w:rPr>
            <w:rPrChange w:id="97" w:author="Carol Nichols" w:date="2022-08-08T16:02:00Z">
              <w:rPr>
                <w:rStyle w:val="Literal"/>
              </w:rPr>
            </w:rPrChange>
          </w:rPr>
          <w:instrText>ampersand</w:instrText>
        </w:r>
        <w:r w:rsidR="009A4A17">
          <w:rPr>
            <w:rStyle w:val="Literal"/>
          </w:rPr>
          <w:instrText xml:space="preserve"> </w:instrText>
        </w:r>
        <w:r w:rsidR="009A4A17" w:rsidRPr="009A4A17">
          <w:rPr>
            <w:rPrChange w:id="98" w:author="Carol Nichols" w:date="2022-08-08T16:02:00Z">
              <w:rPr>
                <w:rStyle w:val="Literal"/>
              </w:rPr>
            </w:rPrChange>
          </w:rPr>
          <w:instrText>(</w:instrText>
        </w:r>
        <w:r w:rsidR="009A4A17">
          <w:rPr>
            <w:rStyle w:val="Literal"/>
          </w:rPr>
          <w:instrText>&amp;</w:instrText>
        </w:r>
        <w:r w:rsidR="009A4A17" w:rsidRPr="009A4A17">
          <w:rPr>
            <w:rPrChange w:id="99" w:author="Carol Nichols" w:date="2022-08-08T16:02:00Z">
              <w:rPr>
                <w:rStyle w:val="Literal"/>
              </w:rPr>
            </w:rPrChange>
          </w:rPr>
          <w:instrText>)</w:instrText>
        </w:r>
        <w:r w:rsidR="00093C55">
          <w:instrText xml:space="preserve">" </w:instrText>
        </w:r>
        <w:r w:rsidR="00093C55">
          <w:rPr>
            <w:rStyle w:val="Literal"/>
          </w:rPr>
          <w:fldChar w:fldCharType="end"/>
        </w:r>
      </w:ins>
      <w:ins w:id="100" w:author="Carol Nichols" w:date="2022-08-08T16:00:00Z">
        <w:r w:rsidR="00093C55">
          <w:rPr>
            <w:rStyle w:val="Literal"/>
          </w:rPr>
          <w:fldChar w:fldCharType="begin"/>
        </w:r>
        <w:r w:rsidR="00093C55">
          <w:instrText xml:space="preserve"> XE "</w:instrText>
        </w:r>
      </w:ins>
      <w:r w:rsidR="00093C55" w:rsidRPr="00E76626">
        <w:rPr>
          <w:rStyle w:val="Literal"/>
          <w:rPrChange w:id="101" w:author="Carol Nichols" w:date="2022-08-08T16:00:00Z">
            <w:rPr>
              <w:rStyle w:val="Literal"/>
            </w:rPr>
          </w:rPrChange>
        </w:rPr>
        <w:instrText>&amp;</w:instrText>
      </w:r>
      <w:ins w:id="102" w:author="Carol Nichols" w:date="2022-08-08T16:00:00Z">
        <w:r w:rsidR="00093C55" w:rsidRPr="009A4A17">
          <w:rPr>
            <w:rPrChange w:id="103" w:author="Carol Nichols" w:date="2022-08-08T16:02:00Z">
              <w:rPr>
                <w:rStyle w:val="Literal"/>
              </w:rPr>
            </w:rPrChange>
          </w:rPr>
          <w:instrText xml:space="preserve"> (ampersand)</w:instrText>
        </w:r>
        <w:r w:rsidR="00093C55">
          <w:instrText xml:space="preserve">" </w:instrText>
        </w:r>
        <w:r w:rsidR="00093C55">
          <w:rPr>
            <w:rStyle w:val="Literal"/>
          </w:rPr>
          <w:fldChar w:fldCharType="end"/>
        </w:r>
      </w:ins>
      <w:r w:rsidR="00283AE0" w:rsidRPr="00283AE0">
        <w:t xml:space="preserve"> indicates that this argument is a </w:t>
      </w:r>
      <w:r w:rsidR="00283AE0" w:rsidRPr="00283AE0">
        <w:rPr>
          <w:rStyle w:val="Italic"/>
        </w:rPr>
        <w:t>reference</w:t>
      </w:r>
      <w:r w:rsidR="00283AE0" w:rsidRPr="00283AE0">
        <w:t>, which gives you a way to</w:t>
      </w:r>
      <w:r w:rsidR="00283AE0">
        <w:t xml:space="preserve"> </w:t>
      </w:r>
      <w:r w:rsidR="00283AE0" w:rsidRPr="00283AE0">
        <w:t>let multiple parts of your code access one piece of data without needing to</w:t>
      </w:r>
      <w:r w:rsidR="00283AE0">
        <w:t xml:space="preserve"> </w:t>
      </w:r>
      <w:r w:rsidR="00283AE0" w:rsidRPr="00283AE0">
        <w:t>copy that data into memory multiple times. References are a complex feature,</w:t>
      </w:r>
      <w:r w:rsidR="00283AE0">
        <w:t xml:space="preserve"> </w:t>
      </w:r>
      <w:r w:rsidR="00283AE0" w:rsidRPr="00283AE0">
        <w:t>and one of Rust’s major advantages is how safe and easy it is to use</w:t>
      </w:r>
      <w:r w:rsidR="00283AE0">
        <w:t xml:space="preserve"> </w:t>
      </w:r>
      <w:r w:rsidR="00283AE0" w:rsidRPr="00283AE0">
        <w:t>references. You don’t need to know a lot of those details to finish this</w:t>
      </w:r>
      <w:r w:rsidR="00283AE0">
        <w:t xml:space="preserve"> </w:t>
      </w:r>
      <w:r w:rsidR="00283AE0" w:rsidRPr="00283AE0">
        <w:t>program. For now, all you need to know is that</w:t>
      </w:r>
      <w:ins w:id="104" w:author="Audrey Doyle" w:date="2022-07-26T15:18:00Z">
        <w:r w:rsidR="005434EC">
          <w:t>,</w:t>
        </w:r>
      </w:ins>
      <w:r w:rsidR="00283AE0" w:rsidRPr="00283AE0">
        <w:t xml:space="preserve"> like variables, references are</w:t>
      </w:r>
      <w:r w:rsidR="00283AE0">
        <w:t xml:space="preserve"> </w:t>
      </w:r>
      <w:r w:rsidR="00283AE0" w:rsidRPr="00283AE0">
        <w:t xml:space="preserve">immutable by default. Hence, you need to write </w:t>
      </w:r>
      <w:r w:rsidR="00283AE0" w:rsidRPr="00283AE0">
        <w:rPr>
          <w:rStyle w:val="Literal"/>
        </w:rPr>
        <w:t>&amp;mut guess</w:t>
      </w:r>
      <w:r w:rsidR="00283AE0" w:rsidRPr="00283AE0">
        <w:t xml:space="preserve"> rather than</w:t>
      </w:r>
      <w:r w:rsidR="00283AE0">
        <w:t xml:space="preserve"> </w:t>
      </w:r>
      <w:r w:rsidR="00283AE0" w:rsidRPr="00283AE0">
        <w:rPr>
          <w:rStyle w:val="Literal"/>
        </w:rPr>
        <w:t>&amp;guess</w:t>
      </w:r>
      <w:r w:rsidR="00283AE0" w:rsidRPr="00283AE0">
        <w:rPr>
          <w:lang w:eastAsia="en-GB"/>
        </w:rPr>
        <w:t xml:space="preserve"> to make it mutable.</w:t>
      </w:r>
      <w:ins w:id="105" w:author="Carol Nichols" w:date="2022-08-08T20:12:00Z">
        <w:r w:rsidRPr="00C33890">
          <w:t xml:space="preserve"> </w:t>
        </w:r>
        <w:r>
          <w:fldChar w:fldCharType="begin"/>
        </w:r>
        <w:r>
          <w:instrText xml:space="preserve"> XE "</w:instrText>
        </w:r>
        <w:proofErr w:type="spellStart"/>
        <w:proofErr w:type="gramStart"/>
        <w:r>
          <w:instrText>references</w:instrText>
        </w:r>
        <w:r w:rsidRPr="00991513">
          <w:instrText>:</w:instrText>
        </w:r>
      </w:ins>
      <w:ins w:id="106" w:author="Carol Nichols" w:date="2022-08-08T20:13:00Z">
        <w:r>
          <w:instrText>for</w:instrText>
        </w:r>
        <w:proofErr w:type="spellEnd"/>
        <w:proofErr w:type="gramEnd"/>
        <w:r>
          <w:instrText xml:space="preserve"> </w:instrText>
        </w:r>
        <w:proofErr w:type="spellStart"/>
        <w:r>
          <w:instrText>accesing</w:instrText>
        </w:r>
        <w:proofErr w:type="spellEnd"/>
        <w:r>
          <w:instrText xml:space="preserve"> data from multiple places </w:instrText>
        </w:r>
        <w:proofErr w:type="spellStart"/>
        <w:r>
          <w:instrText>end</w:instrText>
        </w:r>
      </w:ins>
      <w:ins w:id="107" w:author="Carol Nichols" w:date="2022-08-08T20:12:00Z">
        <w:r>
          <w:instrText>Range</w:instrText>
        </w:r>
        <w:proofErr w:type="spellEnd"/>
        <w:r>
          <w:instrText xml:space="preserve">" </w:instrText>
        </w:r>
        <w:r>
          <w:fldChar w:fldCharType="end"/>
        </w:r>
      </w:ins>
      <w:r w:rsidR="00283AE0" w:rsidRPr="00283AE0">
        <w:rPr>
          <w:lang w:eastAsia="en-GB"/>
        </w:rPr>
        <w:t xml:space="preserve"> (</w:t>
      </w:r>
      <w:proofErr w:type="spellStart"/>
      <w:r w:rsidR="00283AE0" w:rsidRPr="00E54929">
        <w:rPr>
          <w:rStyle w:val="Xref"/>
        </w:rPr>
        <w:t>Chapter</w:t>
      </w:r>
      <w:proofErr w:type="spellEnd"/>
      <w:r w:rsidR="00283AE0" w:rsidRPr="00E54929">
        <w:rPr>
          <w:rStyle w:val="Xref"/>
        </w:rPr>
        <w:t xml:space="preserve"> 4</w:t>
      </w:r>
      <w:r w:rsidR="00283AE0" w:rsidRPr="00283AE0">
        <w:rPr>
          <w:lang w:eastAsia="en-GB"/>
        </w:rPr>
        <w:t xml:space="preserve"> will explain references more</w:t>
      </w:r>
      <w:r w:rsidR="00283AE0">
        <w:rPr>
          <w:lang w:eastAsia="en-GB"/>
        </w:rPr>
        <w:t xml:space="preserve"> </w:t>
      </w:r>
      <w:r w:rsidR="00283AE0" w:rsidRPr="00283AE0">
        <w:rPr>
          <w:lang w:eastAsia="en-GB"/>
        </w:rPr>
        <w:t>thoroughly.)</w:t>
      </w:r>
    </w:p>
    <w:bookmarkStart w:id="108" w:name="handling-potential-failure-with-the-`res"/>
    <w:bookmarkStart w:id="109" w:name="_Toc107219211"/>
    <w:bookmarkEnd w:id="108"/>
    <w:p w14:paraId="48ECA6E6" w14:textId="772EE9C5" w:rsidR="00283AE0" w:rsidRPr="00283AE0" w:rsidRDefault="0049462F" w:rsidP="00283AE0">
      <w:pPr>
        <w:pStyle w:val="HeadB"/>
        <w:rPr>
          <w:lang w:eastAsia="en-GB"/>
        </w:rPr>
      </w:pPr>
      <w:ins w:id="110" w:author="Carol Nichols" w:date="2022-08-08T20:13:00Z">
        <w:r>
          <w:fldChar w:fldCharType="begin"/>
        </w:r>
        <w:r>
          <w:instrText xml:space="preserve"> XE "</w:instrText>
        </w:r>
      </w:ins>
      <w:ins w:id="111" w:author="Carol Nichols" w:date="2022-08-08T20:14:00Z">
        <w:r>
          <w:instrText>Result&lt;T, E&gt; type</w:instrText>
        </w:r>
      </w:ins>
      <w:ins w:id="112" w:author="Carol Nichols" w:date="2022-08-08T20:13:00Z">
        <w:r>
          <w:instrText xml:space="preserve"> </w:instrText>
        </w:r>
        <w:proofErr w:type="spellStart"/>
        <w:r>
          <w:instrText>startRange</w:instrText>
        </w:r>
        <w:proofErr w:type="spellEnd"/>
        <w:r>
          <w:instrText xml:space="preserve">" </w:instrText>
        </w:r>
        <w:r>
          <w:fldChar w:fldCharType="end"/>
        </w:r>
      </w:ins>
      <w:r w:rsidR="00283AE0" w:rsidRPr="00283AE0">
        <w:t xml:space="preserve">Handling Potential Failure with </w:t>
      </w:r>
      <w:r w:rsidR="00283AE0" w:rsidRPr="00283AE0">
        <w:rPr>
          <w:rFonts w:eastAsiaTheme="majorEastAsia"/>
          <w:lang w:eastAsia="en-GB"/>
        </w:rPr>
        <w:t>Result</w:t>
      </w:r>
      <w:bookmarkEnd w:id="109"/>
      <w:r w:rsidR="00283AE0" w:rsidRPr="00283AE0">
        <w:rPr>
          <w:lang w:eastAsia="en-GB"/>
        </w:rPr>
        <w:t xml:space="preserve"> </w:t>
      </w:r>
    </w:p>
    <w:p w14:paraId="39CB93EE" w14:textId="020CC093" w:rsidR="00283AE0" w:rsidRPr="00283AE0" w:rsidRDefault="00283AE0" w:rsidP="00283AE0">
      <w:pPr>
        <w:pStyle w:val="Body"/>
        <w:rPr>
          <w:lang w:eastAsia="en-GB"/>
        </w:rPr>
      </w:pPr>
      <w:r w:rsidRPr="00283AE0">
        <w:rPr>
          <w:lang w:eastAsia="en-GB"/>
        </w:rPr>
        <w:t>We’re still working on this line of code. We’re now discussing a third line of</w:t>
      </w:r>
      <w:r>
        <w:rPr>
          <w:lang w:eastAsia="en-GB"/>
        </w:rPr>
        <w:t xml:space="preserve"> </w:t>
      </w:r>
      <w:r w:rsidRPr="00283AE0">
        <w:rPr>
          <w:lang w:eastAsia="en-GB"/>
        </w:rPr>
        <w:t>text, but note that it’s still part of a single logical line of code. The next</w:t>
      </w:r>
      <w:r>
        <w:rPr>
          <w:lang w:eastAsia="en-GB"/>
        </w:rPr>
        <w:t xml:space="preserve"> </w:t>
      </w:r>
      <w:r w:rsidRPr="00283AE0">
        <w:rPr>
          <w:lang w:eastAsia="en-GB"/>
        </w:rPr>
        <w:t>part is this method:</w:t>
      </w:r>
    </w:p>
    <w:p w14:paraId="08A7FAE8" w14:textId="77777777" w:rsidR="00283AE0" w:rsidRPr="00283AE0" w:rsidRDefault="00283AE0" w:rsidP="00283AE0">
      <w:pPr>
        <w:pStyle w:val="Code"/>
        <w:rPr>
          <w:lang w:eastAsia="en-GB"/>
        </w:rPr>
      </w:pPr>
      <w:r w:rsidRPr="00283AE0">
        <w:rPr>
          <w:lang w:eastAsia="en-GB"/>
        </w:rPr>
        <w:t xml:space="preserve">        .expect("Failed to read line");</w:t>
      </w:r>
    </w:p>
    <w:p w14:paraId="2F51518D" w14:textId="77777777" w:rsidR="00283AE0" w:rsidRPr="00283AE0" w:rsidRDefault="00283AE0" w:rsidP="00283AE0">
      <w:pPr>
        <w:pStyle w:val="Body"/>
        <w:rPr>
          <w:lang w:eastAsia="en-GB"/>
        </w:rPr>
      </w:pPr>
      <w:r w:rsidRPr="00283AE0">
        <w:rPr>
          <w:lang w:eastAsia="en-GB"/>
        </w:rPr>
        <w:t>We could have written this code as:</w:t>
      </w:r>
    </w:p>
    <w:p w14:paraId="5DB25BB2" w14:textId="77777777" w:rsidR="00283AE0" w:rsidRPr="00283AE0" w:rsidRDefault="00283AE0" w:rsidP="00283AE0">
      <w:pPr>
        <w:pStyle w:val="Code"/>
        <w:rPr>
          <w:lang w:eastAsia="en-GB"/>
        </w:rPr>
      </w:pPr>
      <w:r w:rsidRPr="00283AE0">
        <w:rPr>
          <w:lang w:eastAsia="en-GB"/>
        </w:rPr>
        <w:t>io::stdin().read_line(&amp;mut guess).expect("Failed to read line");</w:t>
      </w:r>
    </w:p>
    <w:p w14:paraId="1E74B4D3" w14:textId="57D49E97" w:rsidR="00283AE0" w:rsidRPr="00283AE0" w:rsidRDefault="00283AE0" w:rsidP="00283AE0">
      <w:pPr>
        <w:pStyle w:val="Body"/>
        <w:rPr>
          <w:lang w:eastAsia="en-GB"/>
        </w:rPr>
      </w:pPr>
      <w:r w:rsidRPr="00283AE0">
        <w:t>However, one long line is difficult to read, so it’s best to divide it. It’s</w:t>
      </w:r>
      <w:r>
        <w:t xml:space="preserve"> </w:t>
      </w:r>
      <w:r w:rsidRPr="00283AE0">
        <w:t>often wise to introduce a newline and other whitespace to help break up long</w:t>
      </w:r>
      <w:r>
        <w:t xml:space="preserve"> </w:t>
      </w:r>
      <w:r w:rsidRPr="00283AE0">
        <w:t xml:space="preserve">lines when you call a method with the </w:t>
      </w:r>
      <w:r w:rsidRPr="00283AE0">
        <w:rPr>
          <w:rStyle w:val="Literal"/>
        </w:rPr>
        <w:t>.method_name()</w:t>
      </w:r>
      <w:r w:rsidRPr="00283AE0">
        <w:rPr>
          <w:lang w:eastAsia="en-GB"/>
        </w:rPr>
        <w:t xml:space="preserve"> syntax. Now let’s</w:t>
      </w:r>
      <w:r>
        <w:rPr>
          <w:lang w:eastAsia="en-GB"/>
        </w:rPr>
        <w:t xml:space="preserve"> </w:t>
      </w:r>
      <w:r w:rsidRPr="00283AE0">
        <w:rPr>
          <w:lang w:eastAsia="en-GB"/>
        </w:rPr>
        <w:t>discuss what this line does.</w:t>
      </w:r>
    </w:p>
    <w:p w14:paraId="7E49D179" w14:textId="020C1A3B" w:rsidR="00283AE0" w:rsidRPr="00283AE0" w:rsidRDefault="00283AE0" w:rsidP="00283AE0">
      <w:pPr>
        <w:pStyle w:val="Body"/>
        <w:rPr>
          <w:lang w:eastAsia="en-GB"/>
        </w:rPr>
      </w:pPr>
      <w:r w:rsidRPr="00283AE0">
        <w:rPr>
          <w:lang w:eastAsia="en-GB"/>
        </w:rPr>
        <w:t xml:space="preserve">As mentioned earlier, </w:t>
      </w:r>
      <w:r w:rsidRPr="00283AE0">
        <w:rPr>
          <w:rStyle w:val="Literal"/>
        </w:rPr>
        <w:t>read_line</w:t>
      </w:r>
      <w:r w:rsidRPr="00283AE0">
        <w:t xml:space="preserve"> puts whatever the user enters into the string</w:t>
      </w:r>
      <w:r>
        <w:t xml:space="preserve"> </w:t>
      </w:r>
      <w:r w:rsidRPr="00283AE0">
        <w:t xml:space="preserve">we pass to it, but it also returns a </w:t>
      </w:r>
      <w:r w:rsidRPr="00283AE0">
        <w:rPr>
          <w:rStyle w:val="Literal"/>
        </w:rPr>
        <w:t>Result</w:t>
      </w:r>
      <w:r w:rsidRPr="00283AE0">
        <w:t xml:space="preserve"> value. </w:t>
      </w:r>
      <w:r w:rsidRPr="00283AE0">
        <w:rPr>
          <w:rStyle w:val="Literal"/>
        </w:rPr>
        <w:t>Result</w:t>
      </w:r>
      <w:r w:rsidRPr="00283AE0">
        <w:t xml:space="preserve"> is an</w:t>
      </w:r>
      <w:r>
        <w:t xml:space="preserve"> </w:t>
      </w:r>
      <w:r w:rsidRPr="00283AE0">
        <w:rPr>
          <w:rStyle w:val="Italic"/>
        </w:rPr>
        <w:t>enumeration</w:t>
      </w:r>
      <w:r w:rsidRPr="00283AE0">
        <w:t xml:space="preserve">, often called an </w:t>
      </w:r>
      <w:r w:rsidRPr="00283AE0">
        <w:rPr>
          <w:rStyle w:val="Italic"/>
        </w:rPr>
        <w:t>enum</w:t>
      </w:r>
      <w:r w:rsidRPr="00283AE0">
        <w:t>, which is a type that can be in one of</w:t>
      </w:r>
      <w:r>
        <w:t xml:space="preserve"> </w:t>
      </w:r>
      <w:r w:rsidRPr="00283AE0">
        <w:t xml:space="preserve">multiple possible states. We call each possible state a </w:t>
      </w:r>
      <w:r w:rsidRPr="00283AE0">
        <w:rPr>
          <w:rStyle w:val="Italic"/>
        </w:rPr>
        <w:t>variant</w:t>
      </w:r>
      <w:r w:rsidRPr="00283AE0">
        <w:rPr>
          <w:lang w:eastAsia="en-GB"/>
        </w:rPr>
        <w:t>.</w:t>
      </w:r>
    </w:p>
    <w:p w14:paraId="2B2EE3F4" w14:textId="13319F57" w:rsidR="00283AE0" w:rsidRPr="00283AE0" w:rsidRDefault="00283AE0" w:rsidP="00283AE0">
      <w:pPr>
        <w:pStyle w:val="Body"/>
        <w:rPr>
          <w:lang w:eastAsia="en-GB"/>
        </w:rPr>
      </w:pPr>
      <w:proofErr w:type="spellStart"/>
      <w:r w:rsidRPr="00E54929">
        <w:rPr>
          <w:rStyle w:val="Xref"/>
        </w:rPr>
        <w:t>Chapter</w:t>
      </w:r>
      <w:proofErr w:type="spellEnd"/>
      <w:r w:rsidRPr="00E54929">
        <w:rPr>
          <w:rStyle w:val="Xref"/>
        </w:rPr>
        <w:t xml:space="preserve"> 6</w:t>
      </w:r>
      <w:r w:rsidRPr="00283AE0">
        <w:t xml:space="preserve"> will cover enums in more detail. The purpose of these </w:t>
      </w:r>
      <w:r w:rsidRPr="00283AE0">
        <w:rPr>
          <w:rStyle w:val="Literal"/>
        </w:rPr>
        <w:t>Result</w:t>
      </w:r>
      <w:r w:rsidRPr="00283AE0">
        <w:rPr>
          <w:lang w:eastAsia="en-GB"/>
        </w:rPr>
        <w:t xml:space="preserve"> types</w:t>
      </w:r>
      <w:r>
        <w:rPr>
          <w:lang w:eastAsia="en-GB"/>
        </w:rPr>
        <w:t xml:space="preserve"> </w:t>
      </w:r>
      <w:r w:rsidRPr="00283AE0">
        <w:rPr>
          <w:lang w:eastAsia="en-GB"/>
        </w:rPr>
        <w:t>is to encode error-handling information.</w:t>
      </w:r>
    </w:p>
    <w:p w14:paraId="40EBCC33" w14:textId="4EE291BC" w:rsidR="00283AE0" w:rsidRPr="00283AE0" w:rsidRDefault="00283AE0" w:rsidP="00283AE0">
      <w:pPr>
        <w:pStyle w:val="Body"/>
        <w:rPr>
          <w:lang w:eastAsia="en-GB"/>
        </w:rPr>
      </w:pPr>
      <w:r w:rsidRPr="00283AE0">
        <w:rPr>
          <w:rStyle w:val="Literal"/>
        </w:rPr>
        <w:t>Result</w:t>
      </w:r>
      <w:del w:id="113" w:author="Audrey Doyle" w:date="2022-07-26T15:19:00Z">
        <w:r w:rsidRPr="00283AE0" w:rsidDel="005434EC">
          <w:delText>‘</w:delText>
        </w:r>
      </w:del>
      <w:ins w:id="114" w:author="Audrey Doyle" w:date="2022-07-26T15:19:00Z">
        <w:r w:rsidR="005434EC">
          <w:t>’</w:t>
        </w:r>
      </w:ins>
      <w:r w:rsidRPr="00283AE0">
        <w:t xml:space="preserve">s variants are </w:t>
      </w:r>
      <w:r w:rsidRPr="00283AE0">
        <w:rPr>
          <w:rStyle w:val="Literal"/>
        </w:rPr>
        <w:t>Ok</w:t>
      </w:r>
      <w:r w:rsidRPr="00283AE0">
        <w:t xml:space="preserve"> and </w:t>
      </w:r>
      <w:r w:rsidRPr="00283AE0">
        <w:rPr>
          <w:rStyle w:val="Literal"/>
        </w:rPr>
        <w:t>Err</w:t>
      </w:r>
      <w:r w:rsidRPr="00283AE0">
        <w:t xml:space="preserve">. The </w:t>
      </w:r>
      <w:r w:rsidRPr="00283AE0">
        <w:rPr>
          <w:rStyle w:val="Literal"/>
        </w:rPr>
        <w:t>Ok</w:t>
      </w:r>
      <w:r w:rsidRPr="00283AE0">
        <w:t xml:space="preserve"> variant indicates the</w:t>
      </w:r>
      <w:r>
        <w:t xml:space="preserve"> </w:t>
      </w:r>
      <w:r w:rsidRPr="00283AE0">
        <w:t xml:space="preserve">operation was successful, and inside </w:t>
      </w:r>
      <w:r w:rsidRPr="00283AE0">
        <w:rPr>
          <w:rStyle w:val="Literal"/>
        </w:rPr>
        <w:t>Ok</w:t>
      </w:r>
      <w:r w:rsidRPr="00283AE0">
        <w:t xml:space="preserve"> is the successfully generated value.</w:t>
      </w:r>
      <w:r>
        <w:t xml:space="preserve"> </w:t>
      </w:r>
      <w:r w:rsidRPr="00283AE0">
        <w:t xml:space="preserve">The </w:t>
      </w:r>
      <w:r w:rsidRPr="00283AE0">
        <w:rPr>
          <w:rStyle w:val="Literal"/>
        </w:rPr>
        <w:t>Err</w:t>
      </w:r>
      <w:r w:rsidRPr="00283AE0">
        <w:t xml:space="preserve"> variant means the operation failed, and </w:t>
      </w:r>
      <w:r w:rsidRPr="00283AE0">
        <w:rPr>
          <w:rStyle w:val="Literal"/>
        </w:rPr>
        <w:t>Err</w:t>
      </w:r>
      <w:r w:rsidRPr="00283AE0">
        <w:rPr>
          <w:lang w:eastAsia="en-GB"/>
        </w:rPr>
        <w:t xml:space="preserve"> contains information</w:t>
      </w:r>
      <w:r>
        <w:rPr>
          <w:lang w:eastAsia="en-GB"/>
        </w:rPr>
        <w:t xml:space="preserve"> </w:t>
      </w:r>
      <w:r w:rsidRPr="00283AE0">
        <w:rPr>
          <w:lang w:eastAsia="en-GB"/>
        </w:rPr>
        <w:t>about how or why the operation failed.</w:t>
      </w:r>
    </w:p>
    <w:p w14:paraId="3105A216" w14:textId="155A4CC0" w:rsidR="00283AE0" w:rsidRPr="00283AE0" w:rsidRDefault="00532E6E" w:rsidP="00283AE0">
      <w:pPr>
        <w:pStyle w:val="Body"/>
        <w:rPr>
          <w:lang w:eastAsia="en-GB"/>
        </w:rPr>
      </w:pPr>
      <w:ins w:id="115" w:author="Carol Nichols" w:date="2022-08-08T19:49:00Z">
        <w:r>
          <w:fldChar w:fldCharType="begin"/>
        </w:r>
        <w:r>
          <w:instrText xml:space="preserve"> XE "</w:instrText>
        </w:r>
      </w:ins>
      <w:ins w:id="116" w:author="Carol Nichols" w:date="2022-08-08T19:50:00Z">
        <w:r>
          <w:instrText>expect method</w:instrText>
        </w:r>
      </w:ins>
      <w:ins w:id="117" w:author="Carol Nichols" w:date="2022-08-08T19:49:00Z">
        <w:r>
          <w:instrText xml:space="preserve"> </w:instrText>
        </w:r>
        <w:proofErr w:type="spellStart"/>
        <w:r>
          <w:instrText>startRange</w:instrText>
        </w:r>
        <w:proofErr w:type="spellEnd"/>
        <w:r>
          <w:instrText xml:space="preserve">" </w:instrText>
        </w:r>
        <w:r>
          <w:fldChar w:fldCharType="end"/>
        </w:r>
      </w:ins>
      <w:ins w:id="118" w:author="Carol Nichols" w:date="2022-08-08T20:14:00Z">
        <w:r w:rsidR="00BE1E4C">
          <w:fldChar w:fldCharType="begin"/>
        </w:r>
        <w:r w:rsidR="00BE1E4C">
          <w:instrText xml:space="preserve"> XE "</w:instrText>
        </w:r>
        <w:r w:rsidR="00BE1E4C">
          <w:instrText xml:space="preserve">Result&lt;T, E&gt; </w:instrText>
        </w:r>
        <w:proofErr w:type="spellStart"/>
        <w:proofErr w:type="gramStart"/>
        <w:r w:rsidR="00BE1E4C">
          <w:instrText>type:expect</w:instrText>
        </w:r>
        <w:proofErr w:type="spellEnd"/>
        <w:proofErr w:type="gramEnd"/>
        <w:r w:rsidR="00BE1E4C">
          <w:instrText xml:space="preserve"> method on</w:instrText>
        </w:r>
        <w:r w:rsidR="00BE1E4C">
          <w:instrText xml:space="preserve"> </w:instrText>
        </w:r>
        <w:proofErr w:type="spellStart"/>
        <w:r w:rsidR="00BE1E4C">
          <w:instrText>startRange</w:instrText>
        </w:r>
        <w:proofErr w:type="spellEnd"/>
        <w:r w:rsidR="00BE1E4C">
          <w:instrText xml:space="preserve">" </w:instrText>
        </w:r>
        <w:r w:rsidR="00BE1E4C">
          <w:fldChar w:fldCharType="end"/>
        </w:r>
      </w:ins>
      <w:r w:rsidR="00283AE0" w:rsidRPr="00283AE0">
        <w:rPr>
          <w:lang w:eastAsia="en-GB"/>
        </w:rPr>
        <w:t xml:space="preserve">Values of the </w:t>
      </w:r>
      <w:r w:rsidR="00283AE0" w:rsidRPr="00283AE0">
        <w:rPr>
          <w:rStyle w:val="Literal"/>
        </w:rPr>
        <w:t>Result</w:t>
      </w:r>
      <w:r w:rsidR="00283AE0" w:rsidRPr="00283AE0">
        <w:t xml:space="preserve"> type, like values of any type, have methods defined on</w:t>
      </w:r>
      <w:r w:rsidR="00283AE0">
        <w:t xml:space="preserve"> </w:t>
      </w:r>
      <w:r w:rsidR="00283AE0" w:rsidRPr="00283AE0">
        <w:t xml:space="preserve">them. An instance of </w:t>
      </w:r>
      <w:r w:rsidR="00283AE0" w:rsidRPr="00283AE0">
        <w:rPr>
          <w:rStyle w:val="Literal"/>
        </w:rPr>
        <w:t>Result</w:t>
      </w:r>
      <w:r w:rsidR="00283AE0" w:rsidRPr="00283AE0">
        <w:t xml:space="preserve"> has an </w:t>
      </w:r>
      <w:r w:rsidR="00283AE0" w:rsidRPr="00283AE0">
        <w:rPr>
          <w:rStyle w:val="Literal"/>
        </w:rPr>
        <w:t>expect</w:t>
      </w:r>
      <w:r w:rsidR="00283AE0" w:rsidRPr="00283AE0">
        <w:t xml:space="preserve"> method that you can call. If this</w:t>
      </w:r>
      <w:r w:rsidR="00283AE0">
        <w:t xml:space="preserve"> </w:t>
      </w:r>
      <w:r w:rsidR="00283AE0" w:rsidRPr="00283AE0">
        <w:t xml:space="preserve">instance of </w:t>
      </w:r>
      <w:r w:rsidR="00283AE0" w:rsidRPr="00283AE0">
        <w:rPr>
          <w:rStyle w:val="Literal"/>
        </w:rPr>
        <w:t>Result</w:t>
      </w:r>
      <w:r w:rsidR="00283AE0" w:rsidRPr="00283AE0">
        <w:t xml:space="preserve"> is an </w:t>
      </w:r>
      <w:r w:rsidR="00283AE0" w:rsidRPr="00283AE0">
        <w:rPr>
          <w:rStyle w:val="Literal"/>
        </w:rPr>
        <w:t>Err</w:t>
      </w:r>
      <w:r w:rsidR="00283AE0" w:rsidRPr="00283AE0">
        <w:t xml:space="preserve"> value, </w:t>
      </w:r>
      <w:r w:rsidR="00283AE0" w:rsidRPr="00283AE0">
        <w:rPr>
          <w:rStyle w:val="Literal"/>
        </w:rPr>
        <w:t>expect</w:t>
      </w:r>
      <w:r w:rsidR="00283AE0" w:rsidRPr="00283AE0">
        <w:t xml:space="preserve"> will cause the program </w:t>
      </w:r>
      <w:r w:rsidR="00283AE0" w:rsidRPr="00283AE0">
        <w:lastRenderedPageBreak/>
        <w:t>to</w:t>
      </w:r>
      <w:r w:rsidR="00283AE0">
        <w:t xml:space="preserve"> </w:t>
      </w:r>
      <w:r w:rsidR="00283AE0" w:rsidRPr="00283AE0">
        <w:t xml:space="preserve">crash and display the message that you passed as an argument to </w:t>
      </w:r>
      <w:r w:rsidR="00283AE0" w:rsidRPr="00283AE0">
        <w:rPr>
          <w:rStyle w:val="Literal"/>
        </w:rPr>
        <w:t>expect</w:t>
      </w:r>
      <w:r w:rsidR="00283AE0" w:rsidRPr="00283AE0">
        <w:t>. If</w:t>
      </w:r>
      <w:r w:rsidR="00283AE0">
        <w:t xml:space="preserve"> </w:t>
      </w:r>
      <w:r w:rsidR="00283AE0" w:rsidRPr="00283AE0">
        <w:t xml:space="preserve">the </w:t>
      </w:r>
      <w:r w:rsidR="00283AE0" w:rsidRPr="00283AE0">
        <w:rPr>
          <w:rStyle w:val="Literal"/>
        </w:rPr>
        <w:t>read_line</w:t>
      </w:r>
      <w:r w:rsidR="00283AE0" w:rsidRPr="00283AE0">
        <w:t xml:space="preserve"> method returns an </w:t>
      </w:r>
      <w:r w:rsidR="00283AE0" w:rsidRPr="00283AE0">
        <w:rPr>
          <w:rStyle w:val="Literal"/>
        </w:rPr>
        <w:t>Err</w:t>
      </w:r>
      <w:r w:rsidR="00283AE0" w:rsidRPr="00283AE0">
        <w:t>, it would likely be the result of an</w:t>
      </w:r>
      <w:r w:rsidR="00283AE0">
        <w:t xml:space="preserve"> </w:t>
      </w:r>
      <w:r w:rsidR="00283AE0" w:rsidRPr="00283AE0">
        <w:t xml:space="preserve">error coming from the underlying operating system. If this instance of </w:t>
      </w:r>
      <w:r w:rsidR="00283AE0" w:rsidRPr="00283AE0">
        <w:rPr>
          <w:rStyle w:val="Literal"/>
        </w:rPr>
        <w:t>Result</w:t>
      </w:r>
      <w:r w:rsidR="00283AE0">
        <w:t xml:space="preserve"> </w:t>
      </w:r>
      <w:r w:rsidR="00283AE0" w:rsidRPr="00283AE0">
        <w:t xml:space="preserve">is an </w:t>
      </w:r>
      <w:r w:rsidR="00283AE0" w:rsidRPr="00283AE0">
        <w:rPr>
          <w:rStyle w:val="Literal"/>
        </w:rPr>
        <w:t>Ok</w:t>
      </w:r>
      <w:r w:rsidR="00283AE0" w:rsidRPr="00283AE0">
        <w:t xml:space="preserve"> value, </w:t>
      </w:r>
      <w:r w:rsidR="00283AE0" w:rsidRPr="00283AE0">
        <w:rPr>
          <w:rStyle w:val="Literal"/>
        </w:rPr>
        <w:t>expect</w:t>
      </w:r>
      <w:r w:rsidR="00283AE0" w:rsidRPr="00283AE0">
        <w:t xml:space="preserve"> will take the return value that </w:t>
      </w:r>
      <w:r w:rsidR="00283AE0" w:rsidRPr="00283AE0">
        <w:rPr>
          <w:rStyle w:val="Literal"/>
        </w:rPr>
        <w:t>Ok</w:t>
      </w:r>
      <w:r w:rsidR="00283AE0" w:rsidRPr="00283AE0">
        <w:rPr>
          <w:lang w:eastAsia="en-GB"/>
        </w:rPr>
        <w:t xml:space="preserve"> is holding and</w:t>
      </w:r>
      <w:r w:rsidR="00283AE0">
        <w:rPr>
          <w:lang w:eastAsia="en-GB"/>
        </w:rPr>
        <w:t xml:space="preserve"> </w:t>
      </w:r>
      <w:r w:rsidR="00283AE0" w:rsidRPr="00283AE0">
        <w:rPr>
          <w:lang w:eastAsia="en-GB"/>
        </w:rPr>
        <w:t>return just that value to you so</w:t>
      </w:r>
      <w:ins w:id="119" w:author="Audrey Doyle" w:date="2022-07-26T15:20:00Z">
        <w:r w:rsidR="00080197">
          <w:rPr>
            <w:lang w:eastAsia="en-GB"/>
          </w:rPr>
          <w:t xml:space="preserve"> </w:t>
        </w:r>
      </w:ins>
      <w:del w:id="120" w:author="Audrey Doyle" w:date="2022-07-27T10:30:00Z">
        <w:r w:rsidR="00283AE0" w:rsidRPr="00283AE0" w:rsidDel="00CD6203">
          <w:rPr>
            <w:lang w:eastAsia="en-GB"/>
          </w:rPr>
          <w:delText xml:space="preserve"> </w:delText>
        </w:r>
      </w:del>
      <w:r w:rsidR="00283AE0" w:rsidRPr="00283AE0">
        <w:rPr>
          <w:lang w:eastAsia="en-GB"/>
        </w:rPr>
        <w:t>you can use it. In this case, that value is</w:t>
      </w:r>
      <w:r w:rsidR="00283AE0">
        <w:rPr>
          <w:lang w:eastAsia="en-GB"/>
        </w:rPr>
        <w:t xml:space="preserve"> </w:t>
      </w:r>
      <w:r w:rsidR="00283AE0" w:rsidRPr="00283AE0">
        <w:rPr>
          <w:lang w:eastAsia="en-GB"/>
        </w:rPr>
        <w:t>the number of bytes in the user’s input.</w:t>
      </w:r>
      <w:ins w:id="121" w:author="Carol Nichols" w:date="2022-08-08T20:11:00Z">
        <w:r w:rsidR="00B50FA8" w:rsidRPr="00B50FA8">
          <w:t xml:space="preserve"> </w:t>
        </w:r>
        <w:r w:rsidR="00B50FA8">
          <w:fldChar w:fldCharType="begin"/>
        </w:r>
        <w:r w:rsidR="00B50FA8">
          <w:instrText xml:space="preserve"> XE "</w:instrText>
        </w:r>
      </w:ins>
      <w:proofErr w:type="spellStart"/>
      <w:ins w:id="122" w:author="Carol Nichols" w:date="2022-08-08T20:12:00Z">
        <w:r w:rsidR="00B50FA8">
          <w:instrText>read_line</w:instrText>
        </w:r>
        <w:proofErr w:type="spellEnd"/>
        <w:r w:rsidR="00B50FA8">
          <w:instrText xml:space="preserve"> method </w:instrText>
        </w:r>
        <w:proofErr w:type="spellStart"/>
        <w:r w:rsidR="00B50FA8">
          <w:instrText>end</w:instrText>
        </w:r>
      </w:ins>
      <w:ins w:id="123" w:author="Carol Nichols" w:date="2022-08-08T20:11:00Z">
        <w:r w:rsidR="00B50FA8">
          <w:instrText>Range</w:instrText>
        </w:r>
        <w:proofErr w:type="spellEnd"/>
        <w:r w:rsidR="00B50FA8">
          <w:instrText xml:space="preserve">" </w:instrText>
        </w:r>
        <w:r w:rsidR="00B50FA8">
          <w:fldChar w:fldCharType="end"/>
        </w:r>
      </w:ins>
    </w:p>
    <w:p w14:paraId="4027EC80" w14:textId="77777777" w:rsidR="00283AE0" w:rsidRPr="00283AE0" w:rsidRDefault="00283AE0" w:rsidP="00283AE0">
      <w:pPr>
        <w:pStyle w:val="Body"/>
        <w:rPr>
          <w:lang w:eastAsia="en-GB"/>
        </w:rPr>
      </w:pPr>
      <w:r w:rsidRPr="00283AE0">
        <w:rPr>
          <w:lang w:eastAsia="en-GB"/>
        </w:rPr>
        <w:t xml:space="preserve">If you don’t call </w:t>
      </w:r>
      <w:r w:rsidRPr="00283AE0">
        <w:rPr>
          <w:rStyle w:val="Literal"/>
        </w:rPr>
        <w:t>expect</w:t>
      </w:r>
      <w:r w:rsidRPr="00283AE0">
        <w:rPr>
          <w:lang w:eastAsia="en-GB"/>
        </w:rPr>
        <w:t>, the program will compile, but you’ll get a warning:</w:t>
      </w:r>
    </w:p>
    <w:p w14:paraId="56A8C16A" w14:textId="77777777" w:rsidR="00283AE0" w:rsidRPr="00283AE0" w:rsidRDefault="00283AE0" w:rsidP="00283AE0">
      <w:pPr>
        <w:pStyle w:val="Code"/>
        <w:rPr>
          <w:lang w:eastAsia="en-GB"/>
        </w:rPr>
      </w:pPr>
      <w:r w:rsidRPr="00283AE0">
        <w:rPr>
          <w:lang w:eastAsia="en-GB"/>
        </w:rPr>
        <w:t xml:space="preserve">$ </w:t>
      </w:r>
      <w:r w:rsidRPr="008F0EC9">
        <w:rPr>
          <w:rStyle w:val="LiteralBold"/>
        </w:rPr>
        <w:t>cargo build</w:t>
      </w:r>
    </w:p>
    <w:p w14:paraId="2310F453"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5C79CE72" w14:textId="77777777" w:rsidR="00283AE0" w:rsidRPr="00283AE0" w:rsidRDefault="00283AE0" w:rsidP="00283AE0">
      <w:pPr>
        <w:pStyle w:val="Code"/>
        <w:rPr>
          <w:lang w:eastAsia="en-GB"/>
        </w:rPr>
      </w:pPr>
      <w:r w:rsidRPr="00283AE0">
        <w:rPr>
          <w:lang w:eastAsia="en-GB"/>
        </w:rPr>
        <w:t>warning: unused `Result` that must be used</w:t>
      </w:r>
    </w:p>
    <w:p w14:paraId="47F1D164" w14:textId="77777777" w:rsidR="00283AE0" w:rsidRPr="00283AE0" w:rsidRDefault="00283AE0" w:rsidP="00283AE0">
      <w:pPr>
        <w:pStyle w:val="Code"/>
        <w:rPr>
          <w:lang w:eastAsia="en-GB"/>
        </w:rPr>
      </w:pPr>
      <w:r w:rsidRPr="00283AE0">
        <w:rPr>
          <w:lang w:eastAsia="en-GB"/>
        </w:rPr>
        <w:t xml:space="preserve">  --&gt; src/main.rs:10:5</w:t>
      </w:r>
    </w:p>
    <w:p w14:paraId="22FACB56" w14:textId="77777777" w:rsidR="00283AE0" w:rsidRPr="00283AE0" w:rsidRDefault="00283AE0" w:rsidP="00283AE0">
      <w:pPr>
        <w:pStyle w:val="Code"/>
        <w:rPr>
          <w:lang w:eastAsia="en-GB"/>
        </w:rPr>
      </w:pPr>
      <w:r w:rsidRPr="00283AE0">
        <w:rPr>
          <w:lang w:eastAsia="en-GB"/>
        </w:rPr>
        <w:t xml:space="preserve">   |</w:t>
      </w:r>
    </w:p>
    <w:p w14:paraId="0A576C33" w14:textId="77777777" w:rsidR="00283AE0" w:rsidRPr="00283AE0" w:rsidRDefault="00283AE0" w:rsidP="00283AE0">
      <w:pPr>
        <w:pStyle w:val="Code"/>
        <w:rPr>
          <w:lang w:eastAsia="en-GB"/>
        </w:rPr>
      </w:pPr>
      <w:r w:rsidRPr="00283AE0">
        <w:rPr>
          <w:lang w:eastAsia="en-GB"/>
        </w:rPr>
        <w:t>10 |     io::stdin().read_line(&amp;mut guess);</w:t>
      </w:r>
    </w:p>
    <w:p w14:paraId="56DE9EB7" w14:textId="77777777" w:rsidR="00283AE0" w:rsidRPr="00283AE0" w:rsidRDefault="00283AE0" w:rsidP="00283AE0">
      <w:pPr>
        <w:pStyle w:val="Code"/>
        <w:rPr>
          <w:lang w:eastAsia="en-GB"/>
        </w:rPr>
      </w:pPr>
      <w:r w:rsidRPr="00283AE0">
        <w:rPr>
          <w:lang w:eastAsia="en-GB"/>
        </w:rPr>
        <w:t xml:space="preserve">   |     ^^^^^^^^^^^^^^^^^^^^^^^^^^^^^^^^^^</w:t>
      </w:r>
    </w:p>
    <w:p w14:paraId="357BC98B" w14:textId="77777777" w:rsidR="00283AE0" w:rsidRPr="00283AE0" w:rsidRDefault="00283AE0" w:rsidP="00283AE0">
      <w:pPr>
        <w:pStyle w:val="Code"/>
        <w:rPr>
          <w:lang w:eastAsia="en-GB"/>
        </w:rPr>
      </w:pPr>
      <w:r w:rsidRPr="00283AE0">
        <w:rPr>
          <w:lang w:eastAsia="en-GB"/>
        </w:rPr>
        <w:t xml:space="preserve">   |</w:t>
      </w:r>
    </w:p>
    <w:p w14:paraId="68EFA506" w14:textId="77777777" w:rsidR="00283AE0" w:rsidRPr="00283AE0" w:rsidRDefault="00283AE0" w:rsidP="00283AE0">
      <w:pPr>
        <w:pStyle w:val="Code"/>
        <w:rPr>
          <w:lang w:eastAsia="en-GB"/>
        </w:rPr>
      </w:pPr>
      <w:r w:rsidRPr="00283AE0">
        <w:rPr>
          <w:lang w:eastAsia="en-GB"/>
        </w:rPr>
        <w:t xml:space="preserve">   = note: `#[warn(unused_must_use)]` on by default</w:t>
      </w:r>
    </w:p>
    <w:p w14:paraId="4C9AB49D" w14:textId="77777777" w:rsidR="00283AE0" w:rsidRPr="00283AE0" w:rsidRDefault="00283AE0" w:rsidP="00283AE0">
      <w:pPr>
        <w:pStyle w:val="Code"/>
        <w:rPr>
          <w:lang w:eastAsia="en-GB"/>
        </w:rPr>
      </w:pPr>
      <w:r w:rsidRPr="00283AE0">
        <w:rPr>
          <w:lang w:eastAsia="en-GB"/>
        </w:rPr>
        <w:t xml:space="preserve">   = note: this `Result` may be an `Err` variant, which should be handled</w:t>
      </w:r>
    </w:p>
    <w:p w14:paraId="660FD847" w14:textId="77777777" w:rsidR="00283AE0" w:rsidRPr="00283AE0" w:rsidRDefault="00283AE0" w:rsidP="00283AE0">
      <w:pPr>
        <w:pStyle w:val="Code"/>
        <w:rPr>
          <w:lang w:eastAsia="en-GB"/>
        </w:rPr>
      </w:pPr>
    </w:p>
    <w:p w14:paraId="08E9158E" w14:textId="77777777" w:rsidR="00283AE0" w:rsidRPr="00283AE0" w:rsidRDefault="00283AE0" w:rsidP="00283AE0">
      <w:pPr>
        <w:pStyle w:val="Code"/>
        <w:rPr>
          <w:lang w:eastAsia="en-GB"/>
        </w:rPr>
      </w:pPr>
      <w:r w:rsidRPr="00283AE0">
        <w:rPr>
          <w:lang w:eastAsia="en-GB"/>
        </w:rPr>
        <w:t>warning: `guessing_game` (bin "guessing_game") generated 1 warning</w:t>
      </w:r>
    </w:p>
    <w:p w14:paraId="70ECA26E"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0.59s</w:t>
      </w:r>
    </w:p>
    <w:p w14:paraId="4120387E" w14:textId="123DF3DF" w:rsidR="00283AE0" w:rsidRPr="00283AE0" w:rsidRDefault="00283AE0" w:rsidP="00283AE0">
      <w:pPr>
        <w:pStyle w:val="Body"/>
        <w:rPr>
          <w:lang w:eastAsia="en-GB"/>
        </w:rPr>
      </w:pPr>
      <w:r w:rsidRPr="00283AE0">
        <w:t xml:space="preserve">Rust warns that you haven’t used the </w:t>
      </w:r>
      <w:r w:rsidRPr="00283AE0">
        <w:rPr>
          <w:rStyle w:val="Literal"/>
        </w:rPr>
        <w:t>Result</w:t>
      </w:r>
      <w:r w:rsidRPr="00283AE0">
        <w:t xml:space="preserve"> value returned from </w:t>
      </w:r>
      <w:r w:rsidRPr="00283AE0">
        <w:rPr>
          <w:rStyle w:val="Literal"/>
        </w:rPr>
        <w:t>read_line</w:t>
      </w:r>
      <w:r w:rsidRPr="00283AE0">
        <w:rPr>
          <w:lang w:eastAsia="en-GB"/>
        </w:rPr>
        <w:t>,</w:t>
      </w:r>
      <w:r>
        <w:rPr>
          <w:lang w:eastAsia="en-GB"/>
        </w:rPr>
        <w:t xml:space="preserve"> </w:t>
      </w:r>
      <w:r w:rsidRPr="00283AE0">
        <w:rPr>
          <w:lang w:eastAsia="en-GB"/>
        </w:rPr>
        <w:t>indicating that the program hasn’t handled a possible error.</w:t>
      </w:r>
    </w:p>
    <w:p w14:paraId="0C240E39" w14:textId="4F1AB4D0" w:rsidR="00283AE0" w:rsidRPr="00283AE0" w:rsidRDefault="00283AE0" w:rsidP="00283AE0">
      <w:pPr>
        <w:pStyle w:val="Body"/>
        <w:rPr>
          <w:lang w:eastAsia="en-GB"/>
        </w:rPr>
      </w:pPr>
      <w:r w:rsidRPr="00283AE0">
        <w:rPr>
          <w:lang w:eastAsia="en-GB"/>
        </w:rPr>
        <w:t xml:space="preserve">The right way to suppress the warning is to actually write </w:t>
      </w:r>
      <w:commentRangeStart w:id="124"/>
      <w:commentRangeStart w:id="125"/>
      <w:del w:id="126" w:author="Carol Nichols" w:date="2022-08-07T20:37:00Z">
        <w:r w:rsidRPr="00283AE0" w:rsidDel="006A6CCC">
          <w:rPr>
            <w:lang w:eastAsia="en-GB"/>
          </w:rPr>
          <w:delText xml:space="preserve">error </w:delText>
        </w:r>
      </w:del>
      <w:ins w:id="127" w:author="Carol Nichols" w:date="2022-08-07T20:37:00Z">
        <w:r w:rsidR="006A6CCC" w:rsidRPr="00283AE0">
          <w:rPr>
            <w:lang w:eastAsia="en-GB"/>
          </w:rPr>
          <w:t>error</w:t>
        </w:r>
        <w:r w:rsidR="006A6CCC">
          <w:rPr>
            <w:lang w:eastAsia="en-GB"/>
          </w:rPr>
          <w:t>-</w:t>
        </w:r>
      </w:ins>
      <w:r w:rsidRPr="00283AE0">
        <w:rPr>
          <w:lang w:eastAsia="en-GB"/>
        </w:rPr>
        <w:t>handling</w:t>
      </w:r>
      <w:commentRangeEnd w:id="124"/>
      <w:r w:rsidR="00080197">
        <w:rPr>
          <w:rStyle w:val="CommentReference"/>
          <w:rFonts w:ascii="Times New Roman" w:hAnsi="Times New Roman" w:cs="Times New Roman"/>
          <w:color w:val="auto"/>
          <w:lang w:val="en-CA"/>
        </w:rPr>
        <w:commentReference w:id="124"/>
      </w:r>
      <w:commentRangeEnd w:id="125"/>
      <w:r w:rsidR="006A6CCC">
        <w:rPr>
          <w:rStyle w:val="CommentReference"/>
          <w:rFonts w:ascii="Times New Roman" w:hAnsi="Times New Roman" w:cs="Times New Roman"/>
          <w:color w:val="auto"/>
          <w:lang w:val="en-CA"/>
        </w:rPr>
        <w:commentReference w:id="125"/>
      </w:r>
      <w:ins w:id="128" w:author="Carol Nichols" w:date="2022-08-07T20:37:00Z">
        <w:r w:rsidR="006A6CCC">
          <w:rPr>
            <w:lang w:eastAsia="en-GB"/>
          </w:rPr>
          <w:t xml:space="preserve"> code</w:t>
        </w:r>
      </w:ins>
      <w:r w:rsidRPr="00283AE0">
        <w:rPr>
          <w:lang w:eastAsia="en-GB"/>
        </w:rPr>
        <w:t>, but</w:t>
      </w:r>
      <w:r>
        <w:rPr>
          <w:lang w:eastAsia="en-GB"/>
        </w:rPr>
        <w:t xml:space="preserve"> </w:t>
      </w:r>
      <w:r w:rsidRPr="00283AE0">
        <w:rPr>
          <w:lang w:eastAsia="en-GB"/>
        </w:rPr>
        <w:t xml:space="preserve">in our </w:t>
      </w:r>
      <w:proofErr w:type="gramStart"/>
      <w:r w:rsidRPr="00283AE0">
        <w:rPr>
          <w:lang w:eastAsia="en-GB"/>
        </w:rPr>
        <w:t>case</w:t>
      </w:r>
      <w:proofErr w:type="gramEnd"/>
      <w:r w:rsidRPr="00283AE0">
        <w:rPr>
          <w:lang w:eastAsia="en-GB"/>
        </w:rPr>
        <w:t xml:space="preserve"> we just want to crash this program when a problem occurs, so we can</w:t>
      </w:r>
      <w:r>
        <w:rPr>
          <w:lang w:eastAsia="en-GB"/>
        </w:rPr>
        <w:t xml:space="preserve"> </w:t>
      </w:r>
      <w:r w:rsidRPr="00283AE0">
        <w:rPr>
          <w:lang w:eastAsia="en-GB"/>
        </w:rPr>
        <w:t xml:space="preserve">use </w:t>
      </w:r>
      <w:r w:rsidRPr="00283AE0">
        <w:rPr>
          <w:rStyle w:val="Literal"/>
        </w:rPr>
        <w:t>expect</w:t>
      </w:r>
      <w:r w:rsidRPr="00283AE0">
        <w:rPr>
          <w:lang w:eastAsia="en-GB"/>
        </w:rPr>
        <w:t>.</w:t>
      </w:r>
      <w:ins w:id="129" w:author="Carol Nichols" w:date="2022-08-08T19:50:00Z">
        <w:r w:rsidR="005B39F9" w:rsidRPr="005B39F9">
          <w:t xml:space="preserve"> </w:t>
        </w:r>
      </w:ins>
      <w:ins w:id="130" w:author="Carol Nichols" w:date="2022-08-08T20:15:00Z">
        <w:r w:rsidR="0037315F">
          <w:fldChar w:fldCharType="begin"/>
        </w:r>
        <w:r w:rsidR="0037315F">
          <w:instrText xml:space="preserve"> XE "</w:instrText>
        </w:r>
        <w:r w:rsidR="0037315F">
          <w:instrText xml:space="preserve">Result&lt;T, E&gt; </w:instrText>
        </w:r>
        <w:proofErr w:type="spellStart"/>
        <w:proofErr w:type="gramStart"/>
        <w:r w:rsidR="0037315F">
          <w:instrText>type:expect</w:instrText>
        </w:r>
        <w:proofErr w:type="spellEnd"/>
        <w:proofErr w:type="gramEnd"/>
        <w:r w:rsidR="0037315F">
          <w:instrText xml:space="preserve"> method on </w:instrText>
        </w:r>
        <w:proofErr w:type="spellStart"/>
        <w:r w:rsidR="0037315F">
          <w:instrText>end</w:instrText>
        </w:r>
        <w:r w:rsidR="0037315F">
          <w:instrText>Range</w:instrText>
        </w:r>
        <w:proofErr w:type="spellEnd"/>
        <w:r w:rsidR="0037315F">
          <w:instrText xml:space="preserve">" </w:instrText>
        </w:r>
        <w:r w:rsidR="0037315F">
          <w:fldChar w:fldCharType="end"/>
        </w:r>
      </w:ins>
      <w:ins w:id="131" w:author="Carol Nichols" w:date="2022-08-08T19:50:00Z">
        <w:r w:rsidR="005B39F9">
          <w:fldChar w:fldCharType="begin"/>
        </w:r>
        <w:r w:rsidR="005B39F9">
          <w:instrText xml:space="preserve"> XE "</w:instrText>
        </w:r>
        <w:r w:rsidR="005B39F9">
          <w:instrText>expect method</w:instrText>
        </w:r>
        <w:r w:rsidR="005B39F9">
          <w:instrText xml:space="preserve"> </w:instrText>
        </w:r>
        <w:proofErr w:type="spellStart"/>
        <w:r w:rsidR="005B39F9">
          <w:instrText>end</w:instrText>
        </w:r>
        <w:r w:rsidR="005B39F9">
          <w:instrText>Range</w:instrText>
        </w:r>
        <w:proofErr w:type="spellEnd"/>
        <w:r w:rsidR="005B39F9">
          <w:instrText xml:space="preserve">" </w:instrText>
        </w:r>
        <w:r w:rsidR="005B39F9">
          <w:fldChar w:fldCharType="end"/>
        </w:r>
      </w:ins>
      <w:r w:rsidRPr="00283AE0">
        <w:rPr>
          <w:lang w:eastAsia="en-GB"/>
        </w:rPr>
        <w:t xml:space="preserve"> You’ll learn about recovering from errors in </w:t>
      </w:r>
      <w:proofErr w:type="spellStart"/>
      <w:r w:rsidRPr="00E54929">
        <w:rPr>
          <w:rStyle w:val="Xref"/>
        </w:rPr>
        <w:t>Chapter</w:t>
      </w:r>
      <w:proofErr w:type="spellEnd"/>
      <w:r w:rsidRPr="00E54929">
        <w:rPr>
          <w:rStyle w:val="Xref"/>
        </w:rPr>
        <w:t xml:space="preserve"> 9</w:t>
      </w:r>
      <w:r w:rsidRPr="00283AE0">
        <w:rPr>
          <w:lang w:eastAsia="en-GB"/>
        </w:rPr>
        <w:t>.</w:t>
      </w:r>
      <w:ins w:id="132" w:author="Carol Nichols" w:date="2022-08-08T20:14:00Z">
        <w:r w:rsidR="0049462F" w:rsidRPr="0049462F">
          <w:t xml:space="preserve"> </w:t>
        </w:r>
        <w:r w:rsidR="0049462F">
          <w:fldChar w:fldCharType="begin"/>
        </w:r>
        <w:r w:rsidR="0049462F">
          <w:instrText xml:space="preserve"> XE "</w:instrText>
        </w:r>
        <w:r w:rsidR="0049462F">
          <w:instrText>Result&lt;T,</w:instrText>
        </w:r>
      </w:ins>
      <w:ins w:id="133" w:author="Carol Nichols" w:date="2022-08-08T20:15:00Z">
        <w:r w:rsidR="0037315F">
          <w:instrText xml:space="preserve"> </w:instrText>
        </w:r>
      </w:ins>
      <w:ins w:id="134" w:author="Carol Nichols" w:date="2022-08-08T20:14:00Z">
        <w:r w:rsidR="0049462F">
          <w:instrText xml:space="preserve">E&gt; type </w:instrText>
        </w:r>
        <w:proofErr w:type="spellStart"/>
        <w:r w:rsidR="0049462F">
          <w:instrText>end</w:instrText>
        </w:r>
        <w:r w:rsidR="0049462F">
          <w:instrText>Range</w:instrText>
        </w:r>
        <w:proofErr w:type="spellEnd"/>
        <w:r w:rsidR="0049462F">
          <w:instrText xml:space="preserve">" </w:instrText>
        </w:r>
        <w:r w:rsidR="0049462F">
          <w:fldChar w:fldCharType="end"/>
        </w:r>
      </w:ins>
    </w:p>
    <w:bookmarkStart w:id="135" w:name="printing-values-with-`println!`-placehol"/>
    <w:bookmarkStart w:id="136" w:name="_Toc107219212"/>
    <w:bookmarkEnd w:id="135"/>
    <w:p w14:paraId="5E424904" w14:textId="6F325583" w:rsidR="00283AE0" w:rsidRPr="00283AE0" w:rsidRDefault="009B7F50" w:rsidP="00283AE0">
      <w:pPr>
        <w:pStyle w:val="HeadB"/>
        <w:rPr>
          <w:lang w:eastAsia="en-GB"/>
        </w:rPr>
      </w:pPr>
      <w:ins w:id="137" w:author="Carol Nichols" w:date="2022-08-08T20:07:00Z">
        <w:r>
          <w:fldChar w:fldCharType="begin"/>
        </w:r>
        <w:r>
          <w:instrText xml:space="preserve"> XE "</w:instrText>
        </w:r>
        <w:proofErr w:type="spellStart"/>
        <w:r>
          <w:instrText>println</w:instrText>
        </w:r>
        <w:proofErr w:type="spellEnd"/>
        <w:r>
          <w:instrText>! macro</w:instrText>
        </w:r>
        <w:r>
          <w:instrText xml:space="preserve"> </w:instrText>
        </w:r>
        <w:proofErr w:type="spellStart"/>
        <w:r>
          <w:instrText>startRange</w:instrText>
        </w:r>
        <w:proofErr w:type="spellEnd"/>
        <w:r>
          <w:instrText xml:space="preserve">" </w:instrText>
        </w:r>
        <w:r>
          <w:fldChar w:fldCharType="end"/>
        </w:r>
      </w:ins>
      <w:r w:rsidR="00283AE0" w:rsidRPr="00283AE0">
        <w:t xml:space="preserve">Printing Values with </w:t>
      </w:r>
      <w:proofErr w:type="spellStart"/>
      <w:r w:rsidR="00283AE0" w:rsidRPr="00283AE0">
        <w:rPr>
          <w:rFonts w:eastAsiaTheme="majorEastAsia"/>
          <w:lang w:eastAsia="en-GB"/>
        </w:rPr>
        <w:t>println</w:t>
      </w:r>
      <w:proofErr w:type="spellEnd"/>
      <w:r w:rsidR="00283AE0" w:rsidRPr="00283AE0">
        <w:rPr>
          <w:rFonts w:eastAsiaTheme="majorEastAsia"/>
          <w:lang w:eastAsia="en-GB"/>
        </w:rPr>
        <w:t>!</w:t>
      </w:r>
      <w:r w:rsidR="00283AE0" w:rsidRPr="00283AE0">
        <w:rPr>
          <w:lang w:eastAsia="en-GB"/>
        </w:rPr>
        <w:t xml:space="preserve"> Placeholders</w:t>
      </w:r>
      <w:bookmarkEnd w:id="136"/>
    </w:p>
    <w:p w14:paraId="2FF81404" w14:textId="01374338" w:rsidR="00283AE0" w:rsidRPr="00283AE0" w:rsidRDefault="00283AE0" w:rsidP="00283AE0">
      <w:pPr>
        <w:pStyle w:val="Body"/>
        <w:rPr>
          <w:lang w:eastAsia="en-GB"/>
        </w:rPr>
      </w:pPr>
      <w:r w:rsidRPr="00283AE0">
        <w:rPr>
          <w:lang w:eastAsia="en-GB"/>
        </w:rPr>
        <w:t>Aside from the closing curly bracket, there’s only one more line to discuss in</w:t>
      </w:r>
      <w:r>
        <w:rPr>
          <w:lang w:eastAsia="en-GB"/>
        </w:rPr>
        <w:t xml:space="preserve"> </w:t>
      </w:r>
      <w:r w:rsidRPr="00283AE0">
        <w:rPr>
          <w:lang w:eastAsia="en-GB"/>
        </w:rPr>
        <w:t>the code so far:</w:t>
      </w:r>
    </w:p>
    <w:p w14:paraId="5B24B711" w14:textId="77777777" w:rsidR="00283AE0" w:rsidRPr="00283AE0" w:rsidRDefault="00283AE0" w:rsidP="00283AE0">
      <w:pPr>
        <w:pStyle w:val="Code"/>
        <w:rPr>
          <w:lang w:eastAsia="en-GB"/>
        </w:rPr>
      </w:pPr>
      <w:r w:rsidRPr="00283AE0">
        <w:rPr>
          <w:lang w:eastAsia="en-GB"/>
        </w:rPr>
        <w:t xml:space="preserve">    println!("You guessed: {guess}");</w:t>
      </w:r>
    </w:p>
    <w:p w14:paraId="2A8FEA4F" w14:textId="7BE70858" w:rsidR="00283AE0" w:rsidRPr="00283AE0" w:rsidRDefault="00283AE0" w:rsidP="00283AE0">
      <w:pPr>
        <w:pStyle w:val="Body"/>
        <w:rPr>
          <w:lang w:eastAsia="en-GB"/>
        </w:rPr>
      </w:pPr>
      <w:r w:rsidRPr="00283AE0">
        <w:t xml:space="preserve">This line prints the string that now contains the user’s input. The </w:t>
      </w:r>
      <w:r w:rsidRPr="00283AE0">
        <w:rPr>
          <w:rStyle w:val="Literal"/>
        </w:rPr>
        <w:t>{}</w:t>
      </w:r>
      <w:r w:rsidRPr="00283AE0">
        <w:t xml:space="preserve"> set of</w:t>
      </w:r>
      <w:r>
        <w:t xml:space="preserve"> </w:t>
      </w:r>
      <w:r w:rsidRPr="00283AE0">
        <w:t>curly brackets</w:t>
      </w:r>
      <w:ins w:id="138" w:author="Carol Nichols" w:date="2022-08-08T16:16:00Z">
        <w:r w:rsidR="009B35D3">
          <w:fldChar w:fldCharType="begin"/>
        </w:r>
        <w:r w:rsidR="009B35D3">
          <w:instrText xml:space="preserve"> XE "</w:instrText>
        </w:r>
        <w:r w:rsidR="009B35D3" w:rsidRPr="009B35D3">
          <w:rPr>
            <w:rStyle w:val="Literal"/>
            <w:rPrChange w:id="139" w:author="Carol Nichols" w:date="2022-08-08T16:16:00Z">
              <w:rPr/>
            </w:rPrChange>
          </w:rPr>
          <w:instrText>{}</w:instrText>
        </w:r>
        <w:r w:rsidR="009B35D3" w:rsidRPr="003F7FF3">
          <w:instrText xml:space="preserve"> (curly brackets)</w:instrText>
        </w:r>
      </w:ins>
      <w:r w:rsidR="009B35D3" w:rsidRPr="003F7FF3">
        <w:instrText>:</w:instrText>
      </w:r>
      <w:ins w:id="140" w:author="Carol Nichols" w:date="2022-08-08T16:16:00Z">
        <w:r w:rsidR="009B35D3" w:rsidRPr="003F7FF3">
          <w:instrText xml:space="preserve">as placeholders in the </w:instrText>
        </w:r>
        <w:proofErr w:type="spellStart"/>
        <w:r w:rsidR="009B35D3" w:rsidRPr="009B35D3">
          <w:rPr>
            <w:rStyle w:val="Literal"/>
            <w:rPrChange w:id="141" w:author="Carol Nichols" w:date="2022-08-08T16:16:00Z">
              <w:rPr/>
            </w:rPrChange>
          </w:rPr>
          <w:instrText>println</w:instrText>
        </w:r>
        <w:proofErr w:type="spellEnd"/>
        <w:r w:rsidR="009B35D3" w:rsidRPr="009B35D3">
          <w:rPr>
            <w:rStyle w:val="Literal"/>
            <w:rPrChange w:id="142" w:author="Carol Nichols" w:date="2022-08-08T16:16:00Z">
              <w:rPr/>
            </w:rPrChange>
          </w:rPr>
          <w:instrText>!</w:instrText>
        </w:r>
        <w:r w:rsidR="009B35D3" w:rsidRPr="003F7FF3">
          <w:instrText xml:space="preserve"> macro</w:instrText>
        </w:r>
        <w:r w:rsidR="009B35D3">
          <w:instrText xml:space="preserve">" </w:instrText>
        </w:r>
        <w:r w:rsidR="009B35D3">
          <w:fldChar w:fldCharType="end"/>
        </w:r>
        <w:r w:rsidR="009B35D3">
          <w:fldChar w:fldCharType="begin"/>
        </w:r>
        <w:r w:rsidR="009B35D3">
          <w:instrText xml:space="preserve"> XE "</w:instrText>
        </w:r>
        <w:r w:rsidR="009B35D3">
          <w:instrText>curly b</w:instrText>
        </w:r>
      </w:ins>
      <w:ins w:id="143" w:author="Carol Nichols" w:date="2022-08-08T16:17:00Z">
        <w:r w:rsidR="009B35D3">
          <w:instrText>rackets (</w:instrText>
        </w:r>
      </w:ins>
      <w:ins w:id="144" w:author="Carol Nichols" w:date="2022-08-08T16:16:00Z">
        <w:r w:rsidR="009B35D3" w:rsidRPr="00AC00B2">
          <w:rPr>
            <w:rStyle w:val="Literal"/>
          </w:rPr>
          <w:instrText>{}</w:instrText>
        </w:r>
        <w:r w:rsidR="009B35D3" w:rsidRPr="003F7FF3">
          <w:instrText xml:space="preserve">):as placeholders in the </w:instrText>
        </w:r>
        <w:proofErr w:type="spellStart"/>
        <w:r w:rsidR="009B35D3" w:rsidRPr="00AC00B2">
          <w:rPr>
            <w:rStyle w:val="Literal"/>
          </w:rPr>
          <w:instrText>println</w:instrText>
        </w:r>
        <w:proofErr w:type="spellEnd"/>
        <w:r w:rsidR="009B35D3" w:rsidRPr="00AC00B2">
          <w:rPr>
            <w:rStyle w:val="Literal"/>
          </w:rPr>
          <w:instrText>!</w:instrText>
        </w:r>
        <w:r w:rsidR="009B35D3" w:rsidRPr="003F7FF3">
          <w:instrText xml:space="preserve"> macro</w:instrText>
        </w:r>
        <w:r w:rsidR="009B35D3">
          <w:instrText xml:space="preserve">" </w:instrText>
        </w:r>
        <w:r w:rsidR="009B35D3">
          <w:fldChar w:fldCharType="end"/>
        </w:r>
      </w:ins>
      <w:r w:rsidRPr="00283AE0">
        <w:t xml:space="preserve"> is a placeholder: think of </w:t>
      </w:r>
      <w:r w:rsidRPr="00283AE0">
        <w:rPr>
          <w:rStyle w:val="Literal"/>
        </w:rPr>
        <w:t>{}</w:t>
      </w:r>
      <w:r w:rsidRPr="00283AE0">
        <w:t xml:space="preserve"> as little crab pincers that hold</w:t>
      </w:r>
      <w:r>
        <w:t xml:space="preserve"> </w:t>
      </w:r>
      <w:r w:rsidRPr="00283AE0">
        <w:t>a value in place. You can print more than one value using curly brackets: the</w:t>
      </w:r>
      <w:r>
        <w:t xml:space="preserve"> </w:t>
      </w:r>
      <w:r w:rsidRPr="00283AE0">
        <w:t>first set of curly brackets holds the first value listed after the format</w:t>
      </w:r>
      <w:r>
        <w:t xml:space="preserve"> </w:t>
      </w:r>
      <w:r w:rsidRPr="00283AE0">
        <w:t>string, the second set holds the second value, and so on. Printing multiple</w:t>
      </w:r>
      <w:r>
        <w:t xml:space="preserve"> </w:t>
      </w:r>
      <w:r w:rsidRPr="00283AE0">
        <w:t xml:space="preserve">values in one call to </w:t>
      </w:r>
      <w:r w:rsidRPr="00283AE0">
        <w:rPr>
          <w:rStyle w:val="Literal"/>
        </w:rPr>
        <w:t>println!</w:t>
      </w:r>
      <w:r w:rsidRPr="00283AE0">
        <w:rPr>
          <w:lang w:eastAsia="en-GB"/>
        </w:rPr>
        <w:t xml:space="preserve"> would look like this:</w:t>
      </w:r>
    </w:p>
    <w:p w14:paraId="6E1C9816" w14:textId="77777777" w:rsidR="00283AE0" w:rsidRPr="00283AE0" w:rsidRDefault="00283AE0" w:rsidP="00283AE0">
      <w:pPr>
        <w:pStyle w:val="Code"/>
        <w:rPr>
          <w:lang w:eastAsia="en-GB"/>
        </w:rPr>
      </w:pPr>
      <w:r w:rsidRPr="00283AE0">
        <w:rPr>
          <w:lang w:eastAsia="en-GB"/>
        </w:rPr>
        <w:t>let x = 5;</w:t>
      </w:r>
    </w:p>
    <w:p w14:paraId="5A037775" w14:textId="77777777" w:rsidR="00283AE0" w:rsidRPr="00283AE0" w:rsidRDefault="00283AE0" w:rsidP="00283AE0">
      <w:pPr>
        <w:pStyle w:val="Code"/>
        <w:rPr>
          <w:lang w:eastAsia="en-GB"/>
        </w:rPr>
      </w:pPr>
      <w:r w:rsidRPr="00283AE0">
        <w:rPr>
          <w:lang w:eastAsia="en-GB"/>
        </w:rPr>
        <w:t>let y = 10;</w:t>
      </w:r>
    </w:p>
    <w:p w14:paraId="520A99E5" w14:textId="77777777" w:rsidR="00283AE0" w:rsidRPr="00283AE0" w:rsidRDefault="00283AE0" w:rsidP="00283AE0">
      <w:pPr>
        <w:pStyle w:val="Code"/>
        <w:rPr>
          <w:lang w:eastAsia="en-GB"/>
        </w:rPr>
      </w:pPr>
    </w:p>
    <w:p w14:paraId="7BBED096" w14:textId="77777777" w:rsidR="00283AE0" w:rsidRPr="00283AE0" w:rsidRDefault="00283AE0" w:rsidP="00283AE0">
      <w:pPr>
        <w:pStyle w:val="Code"/>
        <w:rPr>
          <w:lang w:eastAsia="en-GB"/>
        </w:rPr>
      </w:pPr>
      <w:r w:rsidRPr="00283AE0">
        <w:rPr>
          <w:lang w:eastAsia="en-GB"/>
        </w:rPr>
        <w:lastRenderedPageBreak/>
        <w:t>println!("x = {x} and y = {y}");</w:t>
      </w:r>
    </w:p>
    <w:p w14:paraId="7320A510" w14:textId="01DE2817" w:rsidR="00283AE0" w:rsidRPr="00283AE0" w:rsidRDefault="00283AE0">
      <w:pPr>
        <w:pStyle w:val="BodyContinued"/>
        <w:rPr>
          <w:lang w:eastAsia="en-GB"/>
        </w:rPr>
        <w:pPrChange w:id="145" w:author="Audrey Doyle" w:date="2022-07-26T15:22:00Z">
          <w:pPr>
            <w:pStyle w:val="Body"/>
          </w:pPr>
        </w:pPrChange>
      </w:pPr>
      <w:r w:rsidRPr="00283AE0">
        <w:t xml:space="preserve">This code would print </w:t>
      </w:r>
      <w:r w:rsidRPr="00283AE0">
        <w:rPr>
          <w:rStyle w:val="Literal"/>
        </w:rPr>
        <w:t>x = 5 and y = 10</w:t>
      </w:r>
      <w:r w:rsidRPr="00283AE0">
        <w:rPr>
          <w:lang w:eastAsia="en-GB"/>
        </w:rPr>
        <w:t>.</w:t>
      </w:r>
      <w:ins w:id="146" w:author="Carol Nichols" w:date="2022-08-08T20:08:00Z">
        <w:r w:rsidR="009B7F50" w:rsidRPr="009B7F50">
          <w:t xml:space="preserve"> </w:t>
        </w:r>
        <w:r w:rsidR="009B7F50">
          <w:fldChar w:fldCharType="begin"/>
        </w:r>
        <w:r w:rsidR="009B7F50">
          <w:instrText xml:space="preserve"> XE "</w:instrText>
        </w:r>
        <w:proofErr w:type="spellStart"/>
        <w:r w:rsidR="009B7F50">
          <w:instrText>println</w:instrText>
        </w:r>
        <w:proofErr w:type="spellEnd"/>
        <w:r w:rsidR="009B7F50">
          <w:instrText xml:space="preserve">! </w:instrText>
        </w:r>
        <w:r w:rsidR="009F5089">
          <w:instrText>macro</w:instrText>
        </w:r>
        <w:r w:rsidR="009B7F50">
          <w:instrText xml:space="preserve"> </w:instrText>
        </w:r>
        <w:proofErr w:type="spellStart"/>
        <w:r w:rsidR="009B7F50">
          <w:instrText>end</w:instrText>
        </w:r>
        <w:r w:rsidR="009B7F50">
          <w:instrText>Range</w:instrText>
        </w:r>
        <w:proofErr w:type="spellEnd"/>
        <w:r w:rsidR="009B7F50">
          <w:instrText xml:space="preserve">" </w:instrText>
        </w:r>
        <w:r w:rsidR="009B7F50">
          <w:fldChar w:fldCharType="end"/>
        </w:r>
      </w:ins>
    </w:p>
    <w:p w14:paraId="46695870" w14:textId="77777777" w:rsidR="00283AE0" w:rsidRPr="00283AE0" w:rsidRDefault="00283AE0" w:rsidP="00283AE0">
      <w:pPr>
        <w:pStyle w:val="HeadB"/>
        <w:rPr>
          <w:lang w:eastAsia="en-GB"/>
        </w:rPr>
      </w:pPr>
      <w:bookmarkStart w:id="147" w:name="testing-the-first-part"/>
      <w:bookmarkStart w:id="148" w:name="_Toc107219213"/>
      <w:bookmarkEnd w:id="147"/>
      <w:r w:rsidRPr="00283AE0">
        <w:rPr>
          <w:lang w:eastAsia="en-GB"/>
        </w:rPr>
        <w:t>Testing the First Part</w:t>
      </w:r>
      <w:bookmarkEnd w:id="148"/>
    </w:p>
    <w:p w14:paraId="5272A3D1" w14:textId="77777777" w:rsidR="00283AE0" w:rsidRPr="00283AE0" w:rsidRDefault="00283AE0" w:rsidP="00283AE0">
      <w:pPr>
        <w:pStyle w:val="Body"/>
        <w:rPr>
          <w:lang w:eastAsia="en-GB"/>
        </w:rPr>
      </w:pPr>
      <w:r w:rsidRPr="00283AE0">
        <w:t xml:space="preserve">Let’s test the first part of the guessing game. Run it using </w:t>
      </w:r>
      <w:r w:rsidRPr="00283AE0">
        <w:rPr>
          <w:rStyle w:val="Literal"/>
        </w:rPr>
        <w:t>cargo run</w:t>
      </w:r>
      <w:r w:rsidRPr="00283AE0">
        <w:rPr>
          <w:lang w:eastAsia="en-GB"/>
        </w:rPr>
        <w:t>:</w:t>
      </w:r>
    </w:p>
    <w:p w14:paraId="13036EAE" w14:textId="77777777" w:rsidR="00283AE0" w:rsidRPr="00283AE0" w:rsidRDefault="00283AE0" w:rsidP="00283AE0">
      <w:pPr>
        <w:pStyle w:val="Code"/>
        <w:rPr>
          <w:lang w:eastAsia="en-GB"/>
        </w:rPr>
      </w:pPr>
      <w:r w:rsidRPr="00283AE0">
        <w:rPr>
          <w:lang w:eastAsia="en-GB"/>
        </w:rPr>
        <w:t xml:space="preserve">$ </w:t>
      </w:r>
      <w:r w:rsidRPr="008F0EC9">
        <w:rPr>
          <w:rStyle w:val="LiteralBold"/>
        </w:rPr>
        <w:t>cargo run</w:t>
      </w:r>
    </w:p>
    <w:p w14:paraId="05B9D651"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455F9161"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6.44s</w:t>
      </w:r>
    </w:p>
    <w:p w14:paraId="7E5919AA" w14:textId="77777777" w:rsidR="00283AE0" w:rsidRPr="00283AE0" w:rsidRDefault="00283AE0" w:rsidP="00283AE0">
      <w:pPr>
        <w:pStyle w:val="Code"/>
        <w:rPr>
          <w:lang w:eastAsia="en-GB"/>
        </w:rPr>
      </w:pPr>
      <w:r w:rsidRPr="00283AE0">
        <w:rPr>
          <w:lang w:eastAsia="en-GB"/>
        </w:rPr>
        <w:t xml:space="preserve">     Running `target/debug/guessing_game`</w:t>
      </w:r>
    </w:p>
    <w:p w14:paraId="3B3A9062" w14:textId="77777777" w:rsidR="00283AE0" w:rsidRPr="00283AE0" w:rsidRDefault="00283AE0" w:rsidP="00283AE0">
      <w:pPr>
        <w:pStyle w:val="Code"/>
        <w:rPr>
          <w:lang w:eastAsia="en-GB"/>
        </w:rPr>
      </w:pPr>
      <w:r w:rsidRPr="00283AE0">
        <w:rPr>
          <w:lang w:eastAsia="en-GB"/>
        </w:rPr>
        <w:t>Guess the number!</w:t>
      </w:r>
    </w:p>
    <w:p w14:paraId="50C1E2BB" w14:textId="77777777" w:rsidR="00283AE0" w:rsidRPr="00283AE0" w:rsidRDefault="00283AE0" w:rsidP="00283AE0">
      <w:pPr>
        <w:pStyle w:val="Code"/>
        <w:rPr>
          <w:lang w:eastAsia="en-GB"/>
        </w:rPr>
      </w:pPr>
      <w:r w:rsidRPr="00283AE0">
        <w:rPr>
          <w:lang w:eastAsia="en-GB"/>
        </w:rPr>
        <w:t>Please input your guess.</w:t>
      </w:r>
    </w:p>
    <w:p w14:paraId="392405B0" w14:textId="77777777" w:rsidR="00283AE0" w:rsidRPr="00283AE0" w:rsidRDefault="00283AE0" w:rsidP="00283AE0">
      <w:pPr>
        <w:pStyle w:val="Code"/>
        <w:rPr>
          <w:lang w:eastAsia="en-GB"/>
        </w:rPr>
      </w:pPr>
      <w:r w:rsidRPr="00283AE0">
        <w:rPr>
          <w:lang w:eastAsia="en-GB"/>
        </w:rPr>
        <w:t>6</w:t>
      </w:r>
    </w:p>
    <w:p w14:paraId="35FAFE0A" w14:textId="77777777" w:rsidR="00283AE0" w:rsidRPr="00283AE0" w:rsidRDefault="00283AE0" w:rsidP="00283AE0">
      <w:pPr>
        <w:pStyle w:val="Code"/>
        <w:rPr>
          <w:lang w:eastAsia="en-GB"/>
        </w:rPr>
      </w:pPr>
      <w:r w:rsidRPr="00283AE0">
        <w:rPr>
          <w:lang w:eastAsia="en-GB"/>
        </w:rPr>
        <w:t>You guessed: 6</w:t>
      </w:r>
    </w:p>
    <w:p w14:paraId="78F09BF2" w14:textId="05FF7A0B" w:rsidR="00283AE0" w:rsidRPr="00283AE0" w:rsidRDefault="00283AE0" w:rsidP="00283AE0">
      <w:pPr>
        <w:pStyle w:val="Body"/>
        <w:rPr>
          <w:lang w:eastAsia="en-GB"/>
        </w:rPr>
      </w:pPr>
      <w:r w:rsidRPr="00283AE0">
        <w:rPr>
          <w:lang w:eastAsia="en-GB"/>
        </w:rPr>
        <w:t>At this point, the first part of the game is done: we’re getting input from the</w:t>
      </w:r>
      <w:r>
        <w:rPr>
          <w:lang w:eastAsia="en-GB"/>
        </w:rPr>
        <w:t xml:space="preserve"> </w:t>
      </w:r>
      <w:r w:rsidRPr="00283AE0">
        <w:rPr>
          <w:lang w:eastAsia="en-GB"/>
        </w:rPr>
        <w:t>keyboard and then printing it.</w:t>
      </w:r>
    </w:p>
    <w:bookmarkStart w:id="149" w:name="generating-a-secret-number"/>
    <w:bookmarkStart w:id="150" w:name="_Toc107219214"/>
    <w:bookmarkEnd w:id="149"/>
    <w:p w14:paraId="419B9CB5" w14:textId="76955263" w:rsidR="00283AE0" w:rsidRPr="00283AE0" w:rsidRDefault="00BF2064" w:rsidP="00283AE0">
      <w:pPr>
        <w:pStyle w:val="HeadA"/>
        <w:rPr>
          <w:lang w:eastAsia="en-GB"/>
        </w:rPr>
      </w:pPr>
      <w:ins w:id="151" w:author="Carol Nichols" w:date="2022-08-08T20:08:00Z">
        <w:r>
          <w:fldChar w:fldCharType="begin"/>
        </w:r>
        <w:r>
          <w:instrText xml:space="preserve"> XE "</w:instrText>
        </w:r>
        <w:r>
          <w:instrText>rand crate</w:instrText>
        </w:r>
        <w:r>
          <w:instrText xml:space="preserve"> </w:instrText>
        </w:r>
        <w:proofErr w:type="spellStart"/>
        <w:r>
          <w:instrText>startRange</w:instrText>
        </w:r>
        <w:proofErr w:type="spellEnd"/>
        <w:r>
          <w:instrText xml:space="preserve">" </w:instrText>
        </w:r>
        <w:r>
          <w:fldChar w:fldCharType="end"/>
        </w:r>
      </w:ins>
      <w:r w:rsidR="00283AE0" w:rsidRPr="00283AE0">
        <w:rPr>
          <w:lang w:eastAsia="en-GB"/>
        </w:rPr>
        <w:t>Generating a Secret Number</w:t>
      </w:r>
      <w:bookmarkEnd w:id="150"/>
    </w:p>
    <w:p w14:paraId="09D7A718" w14:textId="7968FC09" w:rsidR="00283AE0" w:rsidRPr="00283AE0" w:rsidRDefault="00283AE0" w:rsidP="00283AE0">
      <w:pPr>
        <w:pStyle w:val="Body"/>
        <w:rPr>
          <w:lang w:eastAsia="en-GB"/>
        </w:rPr>
      </w:pPr>
      <w:r w:rsidRPr="00283AE0">
        <w:t>Next, we need to generate a secret number that the user will try to guess. The</w:t>
      </w:r>
      <w:r>
        <w:t xml:space="preserve"> </w:t>
      </w:r>
      <w:r w:rsidRPr="00283AE0">
        <w:t>secret number should be different every time so the game is fun to play more</w:t>
      </w:r>
      <w:r>
        <w:t xml:space="preserve"> </w:t>
      </w:r>
      <w:r w:rsidRPr="00283AE0">
        <w:t>than once. We’ll use a random number between 1 and 100 so the game isn’t too</w:t>
      </w:r>
      <w:r>
        <w:t xml:space="preserve"> </w:t>
      </w:r>
      <w:r w:rsidRPr="00283AE0">
        <w:t xml:space="preserve">difficult. </w:t>
      </w:r>
      <w:ins w:id="152" w:author="Carol Nichols" w:date="2022-08-08T20:09:00Z">
        <w:r w:rsidR="00DB1A62">
          <w:fldChar w:fldCharType="begin"/>
        </w:r>
        <w:r w:rsidR="00DB1A62">
          <w:instrText xml:space="preserve"> XE "</w:instrText>
        </w:r>
        <w:r w:rsidR="00DB1A62">
          <w:instrText>random number functionality</w:instrText>
        </w:r>
        <w:r w:rsidR="00DB1A62">
          <w:instrText xml:space="preserve"> </w:instrText>
        </w:r>
        <w:proofErr w:type="spellStart"/>
        <w:r w:rsidR="00DB1A62">
          <w:instrText>startRange</w:instrText>
        </w:r>
        <w:proofErr w:type="spellEnd"/>
        <w:r w:rsidR="00DB1A62">
          <w:instrText xml:space="preserve">" </w:instrText>
        </w:r>
        <w:r w:rsidR="00DB1A62">
          <w:fldChar w:fldCharType="end"/>
        </w:r>
      </w:ins>
      <w:r w:rsidRPr="00283AE0">
        <w:t>Rust doesn’t yet include random number functionality in its standard</w:t>
      </w:r>
      <w:r>
        <w:t xml:space="preserve"> </w:t>
      </w:r>
      <w:r w:rsidRPr="00283AE0">
        <w:t xml:space="preserve">library. However, the Rust team does provide a </w:t>
      </w:r>
      <w:r w:rsidRPr="00283AE0">
        <w:rPr>
          <w:rStyle w:val="Literal"/>
        </w:rPr>
        <w:t>rand</w:t>
      </w:r>
      <w:r w:rsidRPr="00283AE0">
        <w:t xml:space="preserve"> crate at</w:t>
      </w:r>
      <w:r>
        <w:t xml:space="preserve"> </w:t>
      </w:r>
      <w:hyperlink r:id="rId13" w:history="1">
        <w:r w:rsidRPr="001B5B3A">
          <w:rPr>
            <w:rStyle w:val="LinkURL"/>
          </w:rPr>
          <w:t>https://crates.io/crates/rand</w:t>
        </w:r>
      </w:hyperlink>
      <w:r w:rsidRPr="001B5B3A">
        <w:rPr>
          <w:rStyle w:val="LinkURL"/>
        </w:rPr>
        <w:t xml:space="preserve"> </w:t>
      </w:r>
      <w:r w:rsidRPr="00283AE0">
        <w:rPr>
          <w:lang w:eastAsia="en-GB"/>
        </w:rPr>
        <w:t>with said functionality.</w:t>
      </w:r>
      <w:ins w:id="153" w:author="Carol Nichols" w:date="2022-08-08T20:10:00Z">
        <w:r w:rsidR="00DB1A62" w:rsidRPr="00DB1A62">
          <w:t xml:space="preserve"> </w:t>
        </w:r>
        <w:r w:rsidR="00DB1A62">
          <w:fldChar w:fldCharType="begin"/>
        </w:r>
        <w:r w:rsidR="00DB1A62">
          <w:instrText xml:space="preserve"> XE "</w:instrText>
        </w:r>
        <w:r w:rsidR="00DB1A62">
          <w:instrText xml:space="preserve">random number functionality </w:instrText>
        </w:r>
        <w:proofErr w:type="spellStart"/>
        <w:r w:rsidR="00DB1A62">
          <w:instrText>end</w:instrText>
        </w:r>
        <w:r w:rsidR="00DB1A62">
          <w:instrText>Range</w:instrText>
        </w:r>
        <w:proofErr w:type="spellEnd"/>
        <w:r w:rsidR="00DB1A62">
          <w:instrText xml:space="preserve">" </w:instrText>
        </w:r>
        <w:r w:rsidR="00DB1A62">
          <w:fldChar w:fldCharType="end"/>
        </w:r>
      </w:ins>
    </w:p>
    <w:bookmarkStart w:id="154" w:name="using-a-crate-to-get-more-functionality"/>
    <w:bookmarkStart w:id="155" w:name="_Toc107219215"/>
    <w:bookmarkEnd w:id="154"/>
    <w:p w14:paraId="3132074E" w14:textId="43D3BAED" w:rsidR="00283AE0" w:rsidRPr="00283AE0" w:rsidRDefault="005E06E6" w:rsidP="00283AE0">
      <w:pPr>
        <w:pStyle w:val="HeadB"/>
        <w:rPr>
          <w:lang w:eastAsia="en-GB"/>
        </w:rPr>
      </w:pPr>
      <w:ins w:id="156" w:author="Carol Nichols" w:date="2022-08-08T19:40:00Z">
        <w:r>
          <w:fldChar w:fldCharType="begin"/>
        </w:r>
        <w:r>
          <w:instrText xml:space="preserve"> XE "</w:instrText>
        </w:r>
        <w:proofErr w:type="spellStart"/>
        <w:proofErr w:type="gramStart"/>
        <w:r w:rsidRPr="00991513">
          <w:instrText>crate:</w:instrText>
        </w:r>
        <w:r>
          <w:instrText>using</w:instrText>
        </w:r>
        <w:proofErr w:type="spellEnd"/>
        <w:proofErr w:type="gramEnd"/>
        <w:r>
          <w:instrText xml:space="preserve"> as a dependency</w:instrText>
        </w:r>
        <w:r>
          <w:instrText xml:space="preserve"> </w:instrText>
        </w:r>
        <w:proofErr w:type="spellStart"/>
        <w:r>
          <w:instrText>startRange</w:instrText>
        </w:r>
        <w:proofErr w:type="spellEnd"/>
        <w:r>
          <w:instrText xml:space="preserve">" </w:instrText>
        </w:r>
        <w:r>
          <w:fldChar w:fldCharType="end"/>
        </w:r>
      </w:ins>
      <w:ins w:id="157" w:author="Carol Nichols" w:date="2022-08-08T19:45:00Z">
        <w:r w:rsidR="00975B9F">
          <w:fldChar w:fldCharType="begin"/>
        </w:r>
        <w:r w:rsidR="00975B9F">
          <w:instrText xml:space="preserve"> XE "</w:instrText>
        </w:r>
        <w:r w:rsidR="00975B9F">
          <w:instrText>dependency</w:instrText>
        </w:r>
        <w:r w:rsidR="00975B9F">
          <w:instrText xml:space="preserve"> </w:instrText>
        </w:r>
        <w:proofErr w:type="spellStart"/>
        <w:r w:rsidR="00975B9F">
          <w:instrText>startRange</w:instrText>
        </w:r>
        <w:proofErr w:type="spellEnd"/>
        <w:r w:rsidR="00975B9F">
          <w:instrText xml:space="preserve">" </w:instrText>
        </w:r>
        <w:r w:rsidR="00975B9F">
          <w:fldChar w:fldCharType="end"/>
        </w:r>
      </w:ins>
      <w:r w:rsidR="00283AE0" w:rsidRPr="00283AE0">
        <w:rPr>
          <w:lang w:eastAsia="en-GB"/>
        </w:rPr>
        <w:t>Using a Crate to Get More Functionality</w:t>
      </w:r>
      <w:bookmarkEnd w:id="155"/>
    </w:p>
    <w:p w14:paraId="674F0F07" w14:textId="367F4C74" w:rsidR="00283AE0" w:rsidRPr="00283AE0" w:rsidRDefault="00283AE0" w:rsidP="00283AE0">
      <w:pPr>
        <w:pStyle w:val="Body"/>
        <w:rPr>
          <w:lang w:eastAsia="en-GB"/>
        </w:rPr>
      </w:pPr>
      <w:r w:rsidRPr="00283AE0">
        <w:t xml:space="preserve">Remember that a crate is a collection of Rust source code files. </w:t>
      </w:r>
      <w:ins w:id="158" w:author="Carol Nichols" w:date="2022-08-08T19:38:00Z">
        <w:r w:rsidR="00262581">
          <w:fldChar w:fldCharType="begin"/>
        </w:r>
        <w:r w:rsidR="00262581">
          <w:instrText xml:space="preserve"> XE "</w:instrText>
        </w:r>
        <w:proofErr w:type="spellStart"/>
        <w:proofErr w:type="gramStart"/>
        <w:r w:rsidR="00262581" w:rsidRPr="00991513">
          <w:instrText>crate</w:instrText>
        </w:r>
      </w:ins>
      <w:r w:rsidR="00262581" w:rsidRPr="00991513">
        <w:instrText>:</w:instrText>
      </w:r>
      <w:ins w:id="159" w:author="Carol Nichols" w:date="2022-08-08T19:38:00Z">
        <w:r w:rsidR="00262581" w:rsidRPr="00991513">
          <w:instrText>binary</w:instrText>
        </w:r>
        <w:proofErr w:type="spellEnd"/>
        <w:proofErr w:type="gramEnd"/>
        <w:r w:rsidR="00262581" w:rsidRPr="00991513">
          <w:instrText xml:space="preserve"> vs</w:instrText>
        </w:r>
        <w:r w:rsidR="00262581">
          <w:instrText>.</w:instrText>
        </w:r>
        <w:r w:rsidR="00262581" w:rsidRPr="00991513">
          <w:instrText xml:space="preserve"> library</w:instrText>
        </w:r>
        <w:r w:rsidR="00262581">
          <w:instrText xml:space="preserve"> </w:instrText>
        </w:r>
        <w:proofErr w:type="spellStart"/>
        <w:r w:rsidR="00262581">
          <w:instrText>startRange</w:instrText>
        </w:r>
        <w:proofErr w:type="spellEnd"/>
        <w:r w:rsidR="00262581">
          <w:instrText xml:space="preserve">" </w:instrText>
        </w:r>
        <w:r w:rsidR="00262581">
          <w:fldChar w:fldCharType="end"/>
        </w:r>
      </w:ins>
      <w:r w:rsidRPr="00283AE0">
        <w:t>The project</w:t>
      </w:r>
      <w:r>
        <w:t xml:space="preserve"> </w:t>
      </w:r>
      <w:r w:rsidRPr="00283AE0">
        <w:t xml:space="preserve">we’ve been building is a </w:t>
      </w:r>
      <w:r w:rsidRPr="00283AE0">
        <w:rPr>
          <w:rStyle w:val="Italic"/>
        </w:rPr>
        <w:t>binary crate</w:t>
      </w:r>
      <w:ins w:id="160" w:author="Carol Nichols" w:date="2022-08-08T16:27:00Z">
        <w:r w:rsidR="00400C56">
          <w:rPr>
            <w:rStyle w:val="Italic"/>
          </w:rPr>
          <w:fldChar w:fldCharType="begin"/>
        </w:r>
        <w:r w:rsidR="00400C56">
          <w:instrText xml:space="preserve"> XE "</w:instrText>
        </w:r>
        <w:r w:rsidR="00400C56" w:rsidRPr="004551F8">
          <w:rPr>
            <w:rPrChange w:id="161" w:author="Carol Nichols" w:date="2022-08-08T16:27:00Z">
              <w:rPr/>
            </w:rPrChange>
          </w:rPr>
          <w:instrText>binary crate</w:instrText>
        </w:r>
        <w:r w:rsidR="00400C56">
          <w:instrText xml:space="preserve">" </w:instrText>
        </w:r>
        <w:r w:rsidR="00400C56">
          <w:rPr>
            <w:rStyle w:val="Italic"/>
          </w:rPr>
          <w:fldChar w:fldCharType="end"/>
        </w:r>
      </w:ins>
      <w:r w:rsidRPr="00283AE0">
        <w:t xml:space="preserve">, which is an executable. </w:t>
      </w:r>
      <w:ins w:id="162" w:author="Carol Nichols" w:date="2022-08-08T20:01:00Z">
        <w:r w:rsidR="00662C19">
          <w:fldChar w:fldCharType="begin"/>
        </w:r>
        <w:r w:rsidR="00662C19">
          <w:instrText xml:space="preserve"> XE "</w:instrText>
        </w:r>
        <w:r w:rsidR="00662C19" w:rsidRPr="00991513">
          <w:instrText>library</w:instrText>
        </w:r>
        <w:r w:rsidR="00662C19">
          <w:instrText xml:space="preserve"> crate</w:instrText>
        </w:r>
        <w:r w:rsidR="00662C19">
          <w:instrText xml:space="preserve"> </w:instrText>
        </w:r>
        <w:proofErr w:type="spellStart"/>
        <w:r w:rsidR="00662C19">
          <w:instrText>startRange</w:instrText>
        </w:r>
        <w:proofErr w:type="spellEnd"/>
        <w:r w:rsidR="00662C19">
          <w:instrText xml:space="preserve">" </w:instrText>
        </w:r>
        <w:r w:rsidR="00662C19">
          <w:fldChar w:fldCharType="end"/>
        </w:r>
      </w:ins>
      <w:r w:rsidRPr="00283AE0">
        <w:t xml:space="preserve">The </w:t>
      </w:r>
      <w:r w:rsidRPr="00283AE0">
        <w:rPr>
          <w:rStyle w:val="Literal"/>
        </w:rPr>
        <w:t>rand</w:t>
      </w:r>
      <w:r>
        <w:t xml:space="preserve"> </w:t>
      </w:r>
      <w:r w:rsidRPr="00283AE0">
        <w:t xml:space="preserve">crate is a </w:t>
      </w:r>
      <w:r w:rsidRPr="00283AE0">
        <w:rPr>
          <w:rStyle w:val="Italic"/>
        </w:rPr>
        <w:t>library crate</w:t>
      </w:r>
      <w:r w:rsidRPr="00283AE0">
        <w:rPr>
          <w:lang w:eastAsia="en-GB"/>
        </w:rPr>
        <w:t xml:space="preserve">, which contains code </w:t>
      </w:r>
      <w:ins w:id="163" w:author="Audrey Doyle" w:date="2022-07-26T15:23:00Z">
        <w:r w:rsidR="00080197">
          <w:rPr>
            <w:lang w:eastAsia="en-GB"/>
          </w:rPr>
          <w:t xml:space="preserve">that is </w:t>
        </w:r>
      </w:ins>
      <w:r w:rsidRPr="00283AE0">
        <w:rPr>
          <w:lang w:eastAsia="en-GB"/>
        </w:rPr>
        <w:t>intended to be used in other</w:t>
      </w:r>
      <w:r>
        <w:rPr>
          <w:lang w:eastAsia="en-GB"/>
        </w:rPr>
        <w:t xml:space="preserve"> </w:t>
      </w:r>
      <w:r w:rsidRPr="00283AE0">
        <w:rPr>
          <w:lang w:eastAsia="en-GB"/>
        </w:rPr>
        <w:t>programs and can’t be executed on its own.</w:t>
      </w:r>
      <w:ins w:id="164" w:author="Carol Nichols" w:date="2022-08-08T20:01:00Z">
        <w:r w:rsidR="00662C19">
          <w:fldChar w:fldCharType="begin"/>
        </w:r>
        <w:r w:rsidR="00662C19">
          <w:instrText xml:space="preserve"> XE "</w:instrText>
        </w:r>
        <w:r w:rsidR="00662C19">
          <w:instrText xml:space="preserve">library </w:instrText>
        </w:r>
        <w:r w:rsidR="00662C19" w:rsidRPr="00991513">
          <w:instrText>crate</w:instrText>
        </w:r>
        <w:r w:rsidR="00662C19">
          <w:instrText xml:space="preserve"> </w:instrText>
        </w:r>
        <w:proofErr w:type="spellStart"/>
        <w:r w:rsidR="00662C19">
          <w:instrText>end</w:instrText>
        </w:r>
        <w:r w:rsidR="00662C19">
          <w:instrText>Range</w:instrText>
        </w:r>
        <w:proofErr w:type="spellEnd"/>
        <w:r w:rsidR="00662C19">
          <w:instrText xml:space="preserve">" </w:instrText>
        </w:r>
        <w:r w:rsidR="00662C19">
          <w:fldChar w:fldCharType="end"/>
        </w:r>
      </w:ins>
      <w:ins w:id="165" w:author="Carol Nichols" w:date="2022-08-08T19:38:00Z">
        <w:r w:rsidR="00262581">
          <w:fldChar w:fldCharType="begin"/>
        </w:r>
        <w:r w:rsidR="00262581">
          <w:instrText xml:space="preserve"> XE "</w:instrText>
        </w:r>
        <w:proofErr w:type="spellStart"/>
        <w:proofErr w:type="gramStart"/>
        <w:r w:rsidR="00262581" w:rsidRPr="00991513">
          <w:instrText>crate:binary</w:instrText>
        </w:r>
        <w:proofErr w:type="spellEnd"/>
        <w:proofErr w:type="gramEnd"/>
        <w:r w:rsidR="00262581" w:rsidRPr="00991513">
          <w:instrText xml:space="preserve"> vs</w:instrText>
        </w:r>
        <w:r w:rsidR="00262581">
          <w:instrText>.</w:instrText>
        </w:r>
        <w:r w:rsidR="00262581" w:rsidRPr="00991513">
          <w:instrText xml:space="preserve"> library</w:instrText>
        </w:r>
        <w:r w:rsidR="00262581">
          <w:instrText xml:space="preserve"> </w:instrText>
        </w:r>
      </w:ins>
      <w:proofErr w:type="spellStart"/>
      <w:ins w:id="166" w:author="Carol Nichols" w:date="2022-08-08T19:39:00Z">
        <w:r w:rsidR="00262581">
          <w:instrText>end</w:instrText>
        </w:r>
      </w:ins>
      <w:ins w:id="167" w:author="Carol Nichols" w:date="2022-08-08T19:38:00Z">
        <w:r w:rsidR="00262581">
          <w:instrText>Range</w:instrText>
        </w:r>
        <w:proofErr w:type="spellEnd"/>
        <w:r w:rsidR="00262581">
          <w:instrText xml:space="preserve">" </w:instrText>
        </w:r>
        <w:r w:rsidR="00262581">
          <w:fldChar w:fldCharType="end"/>
        </w:r>
      </w:ins>
    </w:p>
    <w:p w14:paraId="30937B2C" w14:textId="47E7153E" w:rsidR="00283AE0" w:rsidRPr="00283AE0" w:rsidRDefault="0095172F" w:rsidP="00283AE0">
      <w:pPr>
        <w:pStyle w:val="Body"/>
        <w:rPr>
          <w:lang w:eastAsia="en-GB"/>
        </w:rPr>
      </w:pPr>
      <w:ins w:id="168" w:author="Carol Nichols" w:date="2022-08-08T16:35:00Z">
        <w:r>
          <w:fldChar w:fldCharType="begin"/>
        </w:r>
        <w:r>
          <w:instrText xml:space="preserve"> XE "</w:instrText>
        </w:r>
        <w:proofErr w:type="spellStart"/>
        <w:r w:rsidRPr="00AC00B2">
          <w:instrText>Cargo.</w:instrText>
        </w:r>
        <w:r>
          <w:instrText>toml</w:instrText>
        </w:r>
        <w:proofErr w:type="spellEnd"/>
        <w:r w:rsidRPr="00AC00B2">
          <w:instrText xml:space="preserve"> </w:instrText>
        </w:r>
        <w:proofErr w:type="spellStart"/>
        <w:r w:rsidRPr="00AC00B2">
          <w:instrText>startRange</w:instrText>
        </w:r>
        <w:proofErr w:type="spellEnd"/>
        <w:r>
          <w:instrText xml:space="preserve">" </w:instrText>
        </w:r>
        <w:r>
          <w:fldChar w:fldCharType="end"/>
        </w:r>
      </w:ins>
      <w:ins w:id="169" w:author="Carol Nichols" w:date="2022-08-08T16:36:00Z">
        <w:r w:rsidR="00BF39AC">
          <w:fldChar w:fldCharType="begin"/>
        </w:r>
        <w:r w:rsidR="00BF39AC">
          <w:instrText xml:space="preserve"> XE "</w:instrText>
        </w:r>
      </w:ins>
      <w:proofErr w:type="spellStart"/>
      <w:proofErr w:type="gramStart"/>
      <w:ins w:id="170" w:author="Carol Nichols" w:date="2022-08-08T16:37:00Z">
        <w:r w:rsidR="00BF39AC">
          <w:instrText>Cargo.toml:</w:instrText>
        </w:r>
      </w:ins>
      <w:ins w:id="171" w:author="Carol Nichols" w:date="2022-08-08T16:36:00Z">
        <w:r w:rsidR="00BF39AC">
          <w:instrText>dependencies</w:instrText>
        </w:r>
      </w:ins>
      <w:proofErr w:type="spellEnd"/>
      <w:proofErr w:type="gramEnd"/>
      <w:ins w:id="172" w:author="Carol Nichols" w:date="2022-08-08T16:37:00Z">
        <w:r w:rsidR="00BF39AC">
          <w:instrText xml:space="preserve"> section</w:instrText>
        </w:r>
      </w:ins>
      <w:ins w:id="173" w:author="Carol Nichols" w:date="2022-08-08T16:36:00Z">
        <w:r w:rsidR="00BF39AC" w:rsidRPr="00AC00B2">
          <w:instrText xml:space="preserve"> </w:instrText>
        </w:r>
        <w:proofErr w:type="spellStart"/>
        <w:r w:rsidR="00BF39AC" w:rsidRPr="00AC00B2">
          <w:instrText>startRange</w:instrText>
        </w:r>
        <w:proofErr w:type="spellEnd"/>
        <w:r w:rsidR="00BF39AC">
          <w:instrText xml:space="preserve">" </w:instrText>
        </w:r>
        <w:r w:rsidR="00BF39AC">
          <w:fldChar w:fldCharType="end"/>
        </w:r>
      </w:ins>
      <w:ins w:id="174" w:author="Carol Nichols" w:date="2022-08-08T19:44:00Z">
        <w:r w:rsidR="001165A4">
          <w:fldChar w:fldCharType="begin"/>
        </w:r>
        <w:r w:rsidR="001165A4">
          <w:instrText xml:space="preserve"> XE "</w:instrText>
        </w:r>
        <w:r w:rsidR="001165A4">
          <w:instrText xml:space="preserve">dependencies section in </w:instrText>
        </w:r>
        <w:proofErr w:type="spellStart"/>
        <w:r w:rsidR="001165A4">
          <w:instrText>Cargo.toml</w:instrText>
        </w:r>
        <w:proofErr w:type="spellEnd"/>
        <w:r w:rsidR="001165A4">
          <w:instrText xml:space="preserve"> </w:instrText>
        </w:r>
        <w:proofErr w:type="spellStart"/>
        <w:r w:rsidR="001165A4">
          <w:instrText>startRange</w:instrText>
        </w:r>
        <w:proofErr w:type="spellEnd"/>
        <w:r w:rsidR="001165A4">
          <w:instrText xml:space="preserve">" </w:instrText>
        </w:r>
        <w:r w:rsidR="001165A4">
          <w:fldChar w:fldCharType="end"/>
        </w:r>
      </w:ins>
      <w:r w:rsidR="00283AE0" w:rsidRPr="00283AE0">
        <w:t>Cargo’s coordination of external crates is where Cargo really shines. Before we</w:t>
      </w:r>
      <w:r w:rsidR="00283AE0">
        <w:t xml:space="preserve"> </w:t>
      </w:r>
      <w:r w:rsidR="00283AE0" w:rsidRPr="00283AE0">
        <w:t xml:space="preserve">can write code that uses </w:t>
      </w:r>
      <w:r w:rsidR="00283AE0" w:rsidRPr="00283AE0">
        <w:rPr>
          <w:rStyle w:val="Literal"/>
        </w:rPr>
        <w:t>rand</w:t>
      </w:r>
      <w:r w:rsidR="00283AE0" w:rsidRPr="00283AE0">
        <w:t xml:space="preserve">, we need to modify the </w:t>
      </w:r>
      <w:r w:rsidR="00283AE0" w:rsidRPr="00283AE0">
        <w:rPr>
          <w:rStyle w:val="Italic"/>
        </w:rPr>
        <w:t>Cargo.toml</w:t>
      </w:r>
      <w:r w:rsidR="00283AE0" w:rsidRPr="00283AE0">
        <w:t xml:space="preserve"> file to</w:t>
      </w:r>
      <w:r w:rsidR="00283AE0">
        <w:t xml:space="preserve"> </w:t>
      </w:r>
      <w:r w:rsidR="00283AE0" w:rsidRPr="00283AE0">
        <w:t xml:space="preserve">include the </w:t>
      </w:r>
      <w:r w:rsidR="00283AE0" w:rsidRPr="00283AE0">
        <w:rPr>
          <w:rStyle w:val="Literal"/>
        </w:rPr>
        <w:t>rand</w:t>
      </w:r>
      <w:r w:rsidR="00283AE0" w:rsidRPr="00283AE0">
        <w:t xml:space="preserve"> crate as a dependency. Open that file now and add the</w:t>
      </w:r>
      <w:r w:rsidR="00283AE0">
        <w:t xml:space="preserve"> </w:t>
      </w:r>
      <w:r w:rsidR="00283AE0" w:rsidRPr="00283AE0">
        <w:t>following line to the bottom</w:t>
      </w:r>
      <w:ins w:id="175" w:author="Audrey Doyle" w:date="2022-07-26T15:24:00Z">
        <w:r w:rsidR="0009647C">
          <w:t>,</w:t>
        </w:r>
      </w:ins>
      <w:r w:rsidR="00283AE0" w:rsidRPr="00283AE0">
        <w:t xml:space="preserve"> beneath the </w:t>
      </w:r>
      <w:r w:rsidR="00283AE0" w:rsidRPr="00283AE0">
        <w:rPr>
          <w:rStyle w:val="Literal"/>
        </w:rPr>
        <w:t>[dependencies]</w:t>
      </w:r>
      <w:r w:rsidR="00283AE0" w:rsidRPr="00283AE0">
        <w:t xml:space="preserve"> section header that</w:t>
      </w:r>
      <w:r w:rsidR="00283AE0">
        <w:t xml:space="preserve"> </w:t>
      </w:r>
      <w:r w:rsidR="00283AE0" w:rsidRPr="00283AE0">
        <w:t xml:space="preserve">Cargo created for you. Be sure to specify </w:t>
      </w:r>
      <w:r w:rsidR="00283AE0" w:rsidRPr="00283AE0">
        <w:rPr>
          <w:rStyle w:val="Literal"/>
        </w:rPr>
        <w:t>rand</w:t>
      </w:r>
      <w:r w:rsidR="00283AE0" w:rsidRPr="00283AE0">
        <w:rPr>
          <w:lang w:eastAsia="en-GB"/>
        </w:rPr>
        <w:t xml:space="preserve"> exactly as we have here, with</w:t>
      </w:r>
      <w:r w:rsidR="00283AE0">
        <w:rPr>
          <w:lang w:eastAsia="en-GB"/>
        </w:rPr>
        <w:t xml:space="preserve"> </w:t>
      </w:r>
      <w:r w:rsidR="00283AE0" w:rsidRPr="00283AE0">
        <w:rPr>
          <w:lang w:eastAsia="en-GB"/>
        </w:rPr>
        <w:t>this version number, or the code examples in this tutorial may not work</w:t>
      </w:r>
      <w:ins w:id="176" w:author="Audrey Doyle" w:date="2022-07-26T15:25:00Z">
        <w:r w:rsidR="0009647C">
          <w:rPr>
            <w:lang w:eastAsia="en-GB"/>
          </w:rPr>
          <w:t>:</w:t>
        </w:r>
      </w:ins>
      <w:del w:id="177" w:author="Audrey Doyle" w:date="2022-07-26T15:25:00Z">
        <w:r w:rsidR="00283AE0" w:rsidRPr="00283AE0" w:rsidDel="0009647C">
          <w:rPr>
            <w:lang w:eastAsia="en-GB"/>
          </w:rPr>
          <w:delText>.</w:delText>
        </w:r>
      </w:del>
    </w:p>
    <w:p w14:paraId="24E91CDB" w14:textId="36640F6F" w:rsidR="00283AE0" w:rsidRPr="00283AE0" w:rsidRDefault="00283AE0" w:rsidP="008F0EC9">
      <w:pPr>
        <w:pStyle w:val="CodeLabel"/>
        <w:rPr>
          <w:lang w:eastAsia="en-GB"/>
        </w:rPr>
      </w:pPr>
      <w:r w:rsidRPr="00283AE0">
        <w:rPr>
          <w:lang w:eastAsia="en-GB"/>
        </w:rPr>
        <w:lastRenderedPageBreak/>
        <w:t>Cargo.toml</w:t>
      </w:r>
    </w:p>
    <w:p w14:paraId="6BA31FEC" w14:textId="756EDA1A" w:rsidR="00AB6ADA" w:rsidRPr="000A023C" w:rsidRDefault="00AB6ADA" w:rsidP="00283AE0">
      <w:pPr>
        <w:pStyle w:val="Code"/>
        <w:rPr>
          <w:ins w:id="178" w:author="Carol Nichols" w:date="2022-08-07T21:11:00Z"/>
          <w:rStyle w:val="LiteralGray"/>
          <w:rPrChange w:id="179" w:author="Carol Nichols" w:date="2022-08-07T21:13:00Z">
            <w:rPr>
              <w:ins w:id="180" w:author="Carol Nichols" w:date="2022-08-07T21:11:00Z"/>
              <w:lang w:eastAsia="en-GB"/>
            </w:rPr>
          </w:rPrChange>
        </w:rPr>
      </w:pPr>
      <w:ins w:id="181" w:author="Carol Nichols" w:date="2022-08-07T21:11:00Z">
        <w:r w:rsidRPr="000A023C">
          <w:rPr>
            <w:rStyle w:val="LiteralGray"/>
            <w:rPrChange w:id="182" w:author="Carol Nichols" w:date="2022-08-07T21:13:00Z">
              <w:rPr>
                <w:lang w:eastAsia="en-GB"/>
              </w:rPr>
            </w:rPrChange>
          </w:rPr>
          <w:t>[dependencies]</w:t>
        </w:r>
      </w:ins>
    </w:p>
    <w:p w14:paraId="1E04B72E" w14:textId="07EB5EDE" w:rsidR="00283AE0" w:rsidRPr="00283AE0" w:rsidRDefault="00283AE0" w:rsidP="00283AE0">
      <w:pPr>
        <w:pStyle w:val="Code"/>
        <w:rPr>
          <w:lang w:eastAsia="en-GB"/>
        </w:rPr>
      </w:pPr>
      <w:r w:rsidRPr="00283AE0">
        <w:rPr>
          <w:lang w:eastAsia="en-GB"/>
        </w:rPr>
        <w:t>rand = "0.8.</w:t>
      </w:r>
      <w:ins w:id="183" w:author="Carol Nichols" w:date="2022-08-07T20:47:00Z">
        <w:r w:rsidR="009C634B">
          <w:rPr>
            <w:lang w:eastAsia="en-GB"/>
          </w:rPr>
          <w:t>5</w:t>
        </w:r>
      </w:ins>
      <w:del w:id="184" w:author="Carol Nichols" w:date="2022-08-07T20:47:00Z">
        <w:r w:rsidRPr="00283AE0" w:rsidDel="009C634B">
          <w:rPr>
            <w:lang w:eastAsia="en-GB"/>
          </w:rPr>
          <w:delText>3</w:delText>
        </w:r>
      </w:del>
      <w:r w:rsidRPr="00283AE0">
        <w:rPr>
          <w:lang w:eastAsia="en-GB"/>
        </w:rPr>
        <w:t>"</w:t>
      </w:r>
    </w:p>
    <w:p w14:paraId="737C1CF9" w14:textId="0F295CC9" w:rsidR="00283AE0" w:rsidRPr="00283AE0" w:rsidRDefault="00283AE0" w:rsidP="00283AE0">
      <w:pPr>
        <w:pStyle w:val="Body"/>
        <w:rPr>
          <w:lang w:eastAsia="en-GB"/>
        </w:rPr>
      </w:pPr>
      <w:r w:rsidRPr="00283AE0">
        <w:t xml:space="preserve">In the </w:t>
      </w:r>
      <w:r w:rsidRPr="00283AE0">
        <w:rPr>
          <w:rStyle w:val="Italic"/>
        </w:rPr>
        <w:t>Cargo.toml</w:t>
      </w:r>
      <w:r w:rsidRPr="00283AE0">
        <w:t xml:space="preserve"> file, everything that follows a header is part of that</w:t>
      </w:r>
      <w:r>
        <w:t xml:space="preserve"> </w:t>
      </w:r>
      <w:r w:rsidRPr="00283AE0">
        <w:t xml:space="preserve">section that continues until another section starts. In </w:t>
      </w:r>
      <w:r w:rsidRPr="00283AE0">
        <w:rPr>
          <w:rStyle w:val="Literal"/>
        </w:rPr>
        <w:t>[dependencies]</w:t>
      </w:r>
      <w:r w:rsidRPr="00283AE0">
        <w:t xml:space="preserve"> you</w:t>
      </w:r>
      <w:r>
        <w:t xml:space="preserve"> </w:t>
      </w:r>
      <w:r w:rsidRPr="00283AE0">
        <w:t>tell Cargo which external crates your project depends on and which versions of</w:t>
      </w:r>
      <w:r>
        <w:t xml:space="preserve"> </w:t>
      </w:r>
      <w:r w:rsidRPr="00283AE0">
        <w:t xml:space="preserve">those crates you require. </w:t>
      </w:r>
      <w:ins w:id="185" w:author="Carol Nichols" w:date="2022-08-08T20:16:00Z">
        <w:r w:rsidR="00940C2D">
          <w:fldChar w:fldCharType="begin"/>
        </w:r>
        <w:r w:rsidR="00940C2D">
          <w:instrText xml:space="preserve"> XE "</w:instrText>
        </w:r>
        <w:r w:rsidR="00940C2D">
          <w:instrText>Semantic Versioning (</w:instrText>
        </w:r>
        <w:proofErr w:type="spellStart"/>
        <w:r w:rsidR="00940C2D">
          <w:instrText>SemVer</w:instrText>
        </w:r>
        <w:proofErr w:type="spellEnd"/>
        <w:r w:rsidR="00940C2D">
          <w:instrText>)</w:instrText>
        </w:r>
        <w:r w:rsidR="00940C2D">
          <w:instrText xml:space="preserve"> </w:instrText>
        </w:r>
        <w:proofErr w:type="spellStart"/>
        <w:r w:rsidR="00940C2D">
          <w:instrText>startRange</w:instrText>
        </w:r>
        <w:proofErr w:type="spellEnd"/>
        <w:r w:rsidR="00940C2D">
          <w:instrText xml:space="preserve">" </w:instrText>
        </w:r>
        <w:r w:rsidR="00940C2D">
          <w:fldChar w:fldCharType="end"/>
        </w:r>
      </w:ins>
      <w:r w:rsidRPr="00283AE0">
        <w:t xml:space="preserve">In this case, we specify the </w:t>
      </w:r>
      <w:r w:rsidRPr="00283AE0">
        <w:rPr>
          <w:rStyle w:val="Literal"/>
        </w:rPr>
        <w:t>rand</w:t>
      </w:r>
      <w:r w:rsidRPr="00283AE0">
        <w:t xml:space="preserve"> crate with the</w:t>
      </w:r>
      <w:r>
        <w:t xml:space="preserve"> </w:t>
      </w:r>
      <w:r w:rsidRPr="00283AE0">
        <w:t xml:space="preserve">semantic version specifier </w:t>
      </w:r>
      <w:r w:rsidRPr="00283AE0">
        <w:rPr>
          <w:rStyle w:val="Literal"/>
        </w:rPr>
        <w:t>0.8.</w:t>
      </w:r>
      <w:ins w:id="186" w:author="Carol Nichols" w:date="2022-08-07T20:47:00Z">
        <w:r w:rsidR="009C634B">
          <w:rPr>
            <w:rStyle w:val="Literal"/>
          </w:rPr>
          <w:t>5</w:t>
        </w:r>
      </w:ins>
      <w:del w:id="187" w:author="Carol Nichols" w:date="2022-08-07T20:47:00Z">
        <w:r w:rsidRPr="00283AE0" w:rsidDel="009C634B">
          <w:rPr>
            <w:rStyle w:val="Literal"/>
          </w:rPr>
          <w:delText>3</w:delText>
        </w:r>
      </w:del>
      <w:r w:rsidRPr="00283AE0">
        <w:t xml:space="preserve">. Cargo understands </w:t>
      </w:r>
      <w:bookmarkStart w:id="188" w:name="_Hlk109741658"/>
      <w:r w:rsidRPr="00283AE0">
        <w:t>Semantic Versioning</w:t>
      </w:r>
      <w:r>
        <w:t xml:space="preserve"> </w:t>
      </w:r>
      <w:bookmarkEnd w:id="188"/>
      <w:r w:rsidRPr="00283AE0">
        <w:t xml:space="preserve">(sometimes called </w:t>
      </w:r>
      <w:r w:rsidRPr="00283AE0">
        <w:rPr>
          <w:rStyle w:val="Italic"/>
        </w:rPr>
        <w:t>SemVer</w:t>
      </w:r>
      <w:r w:rsidRPr="00283AE0">
        <w:t>), which is a standard for writing version numbers.</w:t>
      </w:r>
      <w:r>
        <w:t xml:space="preserve"> </w:t>
      </w:r>
      <w:commentRangeStart w:id="189"/>
      <w:r w:rsidRPr="00283AE0">
        <w:t xml:space="preserve">The </w:t>
      </w:r>
      <w:del w:id="190" w:author="Carol Nichols" w:date="2022-08-07T20:47:00Z">
        <w:r w:rsidRPr="00074CD0" w:rsidDel="009C634B">
          <w:delText xml:space="preserve">number </w:delText>
        </w:r>
      </w:del>
      <w:ins w:id="191" w:author="Carol Nichols" w:date="2022-08-07T20:47:00Z">
        <w:r w:rsidR="009C634B">
          <w:t>specifier</w:t>
        </w:r>
        <w:r w:rsidR="009C634B" w:rsidRPr="00074CD0">
          <w:t xml:space="preserve"> </w:t>
        </w:r>
      </w:ins>
      <w:r w:rsidRPr="009C634B">
        <w:rPr>
          <w:rStyle w:val="Literal"/>
        </w:rPr>
        <w:t>0.8.</w:t>
      </w:r>
      <w:ins w:id="192" w:author="Carol Nichols" w:date="2022-08-07T20:52:00Z">
        <w:r w:rsidR="009C634B">
          <w:rPr>
            <w:rStyle w:val="Literal"/>
          </w:rPr>
          <w:t>5</w:t>
        </w:r>
      </w:ins>
      <w:del w:id="193" w:author="Carol Nichols" w:date="2022-08-07T20:52:00Z">
        <w:r w:rsidRPr="009C634B" w:rsidDel="009C634B">
          <w:rPr>
            <w:rStyle w:val="Literal"/>
          </w:rPr>
          <w:delText>3</w:delText>
        </w:r>
      </w:del>
      <w:r w:rsidRPr="00283AE0">
        <w:t xml:space="preserve"> is actually shorthand </w:t>
      </w:r>
      <w:r w:rsidRPr="00074CD0">
        <w:t xml:space="preserve">for </w:t>
      </w:r>
      <w:r w:rsidRPr="009C634B">
        <w:rPr>
          <w:rStyle w:val="Literal"/>
        </w:rPr>
        <w:t>^0.8.</w:t>
      </w:r>
      <w:ins w:id="194" w:author="Carol Nichols" w:date="2022-08-07T20:52:00Z">
        <w:r w:rsidR="009C634B">
          <w:rPr>
            <w:rStyle w:val="Literal"/>
          </w:rPr>
          <w:t>5</w:t>
        </w:r>
      </w:ins>
      <w:del w:id="195" w:author="Carol Nichols" w:date="2022-08-07T20:52:00Z">
        <w:r w:rsidRPr="009C634B" w:rsidDel="009C634B">
          <w:rPr>
            <w:rStyle w:val="Literal"/>
          </w:rPr>
          <w:delText>3</w:delText>
        </w:r>
      </w:del>
      <w:r w:rsidRPr="00074CD0">
        <w:t>,</w:t>
      </w:r>
      <w:r w:rsidRPr="00283AE0">
        <w:t xml:space="preserve"> which means any version</w:t>
      </w:r>
      <w:r>
        <w:t xml:space="preserve"> </w:t>
      </w:r>
      <w:r w:rsidRPr="00283AE0">
        <w:t xml:space="preserve">that is at </w:t>
      </w:r>
      <w:r w:rsidRPr="00074CD0">
        <w:t xml:space="preserve">least </w:t>
      </w:r>
      <w:r w:rsidRPr="00074CD0">
        <w:rPr>
          <w:rPrChange w:id="196" w:author="Audrey Doyle" w:date="2022-07-27T10:38:00Z">
            <w:rPr>
              <w:rStyle w:val="Literal"/>
            </w:rPr>
          </w:rPrChange>
        </w:rPr>
        <w:t>0.8.</w:t>
      </w:r>
      <w:ins w:id="197" w:author="Carol Nichols" w:date="2022-08-07T20:52:00Z">
        <w:r w:rsidR="009C634B">
          <w:t>5</w:t>
        </w:r>
      </w:ins>
      <w:del w:id="198" w:author="Carol Nichols" w:date="2022-08-07T20:52:00Z">
        <w:r w:rsidRPr="00074CD0" w:rsidDel="009C634B">
          <w:rPr>
            <w:rPrChange w:id="199" w:author="Audrey Doyle" w:date="2022-07-27T10:38:00Z">
              <w:rPr>
                <w:rStyle w:val="Literal"/>
              </w:rPr>
            </w:rPrChange>
          </w:rPr>
          <w:delText>3</w:delText>
        </w:r>
      </w:del>
      <w:r w:rsidRPr="00283AE0">
        <w:t xml:space="preserve"> but </w:t>
      </w:r>
      <w:r w:rsidRPr="00074CD0">
        <w:t xml:space="preserve">below </w:t>
      </w:r>
      <w:r w:rsidRPr="00074CD0">
        <w:rPr>
          <w:rPrChange w:id="200" w:author="Audrey Doyle" w:date="2022-07-27T10:38:00Z">
            <w:rPr>
              <w:rStyle w:val="Literal"/>
            </w:rPr>
          </w:rPrChange>
        </w:rPr>
        <w:t>0.9.0</w:t>
      </w:r>
      <w:r w:rsidRPr="00283AE0">
        <w:rPr>
          <w:lang w:eastAsia="en-GB"/>
        </w:rPr>
        <w:t>.</w:t>
      </w:r>
      <w:commentRangeEnd w:id="189"/>
      <w:r w:rsidR="009C634B">
        <w:rPr>
          <w:rStyle w:val="CommentReference"/>
          <w:rFonts w:ascii="Times New Roman" w:hAnsi="Times New Roman" w:cs="Times New Roman"/>
          <w:color w:val="auto"/>
          <w:lang w:val="en-CA"/>
        </w:rPr>
        <w:commentReference w:id="189"/>
      </w:r>
      <w:ins w:id="201" w:author="Carol Nichols" w:date="2022-08-08T19:44:00Z">
        <w:r w:rsidR="00370B38" w:rsidRPr="00370B38">
          <w:t xml:space="preserve"> </w:t>
        </w:r>
        <w:r w:rsidR="00370B38">
          <w:fldChar w:fldCharType="begin"/>
        </w:r>
        <w:r w:rsidR="00370B38">
          <w:instrText xml:space="preserve"> XE "</w:instrText>
        </w:r>
        <w:r w:rsidR="00370B38">
          <w:instrText xml:space="preserve">dependencies section in </w:instrText>
        </w:r>
        <w:proofErr w:type="spellStart"/>
        <w:r w:rsidR="00370B38">
          <w:instrText>Cargo.toml</w:instrText>
        </w:r>
        <w:proofErr w:type="spellEnd"/>
        <w:r w:rsidR="00370B38">
          <w:instrText xml:space="preserve"> </w:instrText>
        </w:r>
        <w:proofErr w:type="spellStart"/>
        <w:r w:rsidR="00370B38">
          <w:instrText>end</w:instrText>
        </w:r>
        <w:r w:rsidR="00370B38">
          <w:instrText>Range</w:instrText>
        </w:r>
        <w:proofErr w:type="spellEnd"/>
        <w:r w:rsidR="00370B38">
          <w:instrText xml:space="preserve">" </w:instrText>
        </w:r>
        <w:r w:rsidR="00370B38">
          <w:fldChar w:fldCharType="end"/>
        </w:r>
      </w:ins>
      <w:ins w:id="202" w:author="Carol Nichols" w:date="2022-08-08T16:37:00Z">
        <w:r w:rsidR="00652153">
          <w:fldChar w:fldCharType="begin"/>
        </w:r>
        <w:r w:rsidR="00652153">
          <w:instrText xml:space="preserve"> XE "</w:instrText>
        </w:r>
        <w:proofErr w:type="spellStart"/>
        <w:proofErr w:type="gramStart"/>
        <w:r w:rsidR="00652153" w:rsidRPr="00AC00B2">
          <w:instrText>Cargo.</w:instrText>
        </w:r>
        <w:r w:rsidR="00652153">
          <w:instrText>toml:dependencies</w:instrText>
        </w:r>
        <w:proofErr w:type="spellEnd"/>
        <w:proofErr w:type="gramEnd"/>
        <w:r w:rsidR="00652153">
          <w:instrText xml:space="preserve"> section</w:instrText>
        </w:r>
        <w:r w:rsidR="00652153" w:rsidRPr="00AC00B2">
          <w:instrText xml:space="preserve"> </w:instrText>
        </w:r>
        <w:proofErr w:type="spellStart"/>
        <w:r w:rsidR="00652153">
          <w:instrText>end</w:instrText>
        </w:r>
        <w:r w:rsidR="00652153" w:rsidRPr="00AC00B2">
          <w:instrText>Range</w:instrText>
        </w:r>
        <w:proofErr w:type="spellEnd"/>
        <w:r w:rsidR="00652153">
          <w:instrText xml:space="preserve">" </w:instrText>
        </w:r>
        <w:r w:rsidR="00652153">
          <w:fldChar w:fldCharType="end"/>
        </w:r>
      </w:ins>
    </w:p>
    <w:p w14:paraId="7B706966" w14:textId="69A253B3" w:rsidR="00283AE0" w:rsidRPr="00283AE0" w:rsidRDefault="00283AE0" w:rsidP="00283AE0">
      <w:pPr>
        <w:pStyle w:val="Body"/>
        <w:rPr>
          <w:lang w:eastAsia="en-GB"/>
        </w:rPr>
      </w:pPr>
      <w:r w:rsidRPr="00283AE0">
        <w:rPr>
          <w:lang w:eastAsia="en-GB"/>
        </w:rPr>
        <w:t>Cargo considers these versions to have public APIs compatible with version</w:t>
      </w:r>
      <w:r>
        <w:rPr>
          <w:lang w:eastAsia="en-GB"/>
        </w:rPr>
        <w:t xml:space="preserve"> </w:t>
      </w:r>
      <w:r w:rsidRPr="00074CD0">
        <w:rPr>
          <w:rPrChange w:id="203" w:author="Audrey Doyle" w:date="2022-07-27T10:38:00Z">
            <w:rPr>
              <w:rStyle w:val="Literal"/>
            </w:rPr>
          </w:rPrChange>
        </w:rPr>
        <w:t>0.8.</w:t>
      </w:r>
      <w:ins w:id="204" w:author="Carol Nichols" w:date="2022-08-07T20:52:00Z">
        <w:r w:rsidR="009C634B">
          <w:t>5</w:t>
        </w:r>
      </w:ins>
      <w:del w:id="205" w:author="Carol Nichols" w:date="2022-08-07T20:52:00Z">
        <w:r w:rsidRPr="00074CD0" w:rsidDel="009C634B">
          <w:rPr>
            <w:rPrChange w:id="206" w:author="Audrey Doyle" w:date="2022-07-27T10:38:00Z">
              <w:rPr>
                <w:rStyle w:val="Literal"/>
              </w:rPr>
            </w:rPrChange>
          </w:rPr>
          <w:delText>3</w:delText>
        </w:r>
      </w:del>
      <w:r w:rsidRPr="00074CD0">
        <w:t>, and</w:t>
      </w:r>
      <w:r w:rsidRPr="00283AE0">
        <w:t xml:space="preserve"> this specification ensures you’ll get the latest patch release</w:t>
      </w:r>
      <w:r>
        <w:t xml:space="preserve"> </w:t>
      </w:r>
      <w:r w:rsidRPr="00283AE0">
        <w:t xml:space="preserve">that will still compile with the code in this chapter. Any </w:t>
      </w:r>
      <w:r w:rsidRPr="00074CD0">
        <w:t xml:space="preserve">version </w:t>
      </w:r>
      <w:r w:rsidRPr="00074CD0">
        <w:rPr>
          <w:rPrChange w:id="207" w:author="Audrey Doyle" w:date="2022-07-27T10:38:00Z">
            <w:rPr>
              <w:rStyle w:val="Literal"/>
            </w:rPr>
          </w:rPrChange>
        </w:rPr>
        <w:t>0.9.0</w:t>
      </w:r>
      <w:r w:rsidRPr="00283AE0">
        <w:rPr>
          <w:lang w:eastAsia="en-GB"/>
        </w:rPr>
        <w:t xml:space="preserve"> or</w:t>
      </w:r>
      <w:r>
        <w:rPr>
          <w:lang w:eastAsia="en-GB"/>
        </w:rPr>
        <w:t xml:space="preserve"> </w:t>
      </w:r>
      <w:r w:rsidRPr="00283AE0">
        <w:rPr>
          <w:lang w:eastAsia="en-GB"/>
        </w:rPr>
        <w:t>greater is not guaranteed to have the same API as what the following examples</w:t>
      </w:r>
      <w:r>
        <w:rPr>
          <w:lang w:eastAsia="en-GB"/>
        </w:rPr>
        <w:t xml:space="preserve"> </w:t>
      </w:r>
      <w:r w:rsidRPr="00283AE0">
        <w:rPr>
          <w:lang w:eastAsia="en-GB"/>
        </w:rPr>
        <w:t>use.</w:t>
      </w:r>
    </w:p>
    <w:p w14:paraId="22887275" w14:textId="3B401EB7" w:rsidR="00283AE0" w:rsidRPr="00283AE0" w:rsidRDefault="00283AE0" w:rsidP="00283AE0">
      <w:pPr>
        <w:pStyle w:val="Body"/>
        <w:rPr>
          <w:lang w:eastAsia="en-GB"/>
        </w:rPr>
      </w:pPr>
      <w:r w:rsidRPr="00283AE0">
        <w:rPr>
          <w:lang w:eastAsia="en-GB"/>
        </w:rPr>
        <w:t>Now, without changing any of the code, let’s build the project, as shown in</w:t>
      </w:r>
      <w:r>
        <w:rPr>
          <w:lang w:eastAsia="en-GB"/>
        </w:rPr>
        <w:t xml:space="preserve"> </w:t>
      </w:r>
      <w:r w:rsidRPr="00283AE0">
        <w:rPr>
          <w:lang w:eastAsia="en-GB"/>
        </w:rPr>
        <w:t>Listing 2-2.</w:t>
      </w:r>
    </w:p>
    <w:p w14:paraId="679BA47B" w14:textId="77777777" w:rsidR="00283AE0" w:rsidRPr="00283AE0" w:rsidRDefault="00283AE0" w:rsidP="00283AE0">
      <w:pPr>
        <w:pStyle w:val="Code"/>
        <w:rPr>
          <w:lang w:eastAsia="en-GB"/>
        </w:rPr>
      </w:pPr>
      <w:r w:rsidRPr="00283AE0">
        <w:rPr>
          <w:lang w:eastAsia="en-GB"/>
        </w:rPr>
        <w:t xml:space="preserve">$ </w:t>
      </w:r>
      <w:r w:rsidRPr="008F0EC9">
        <w:rPr>
          <w:rStyle w:val="LiteralBold"/>
        </w:rPr>
        <w:t>cargo build</w:t>
      </w:r>
    </w:p>
    <w:p w14:paraId="5901E271" w14:textId="77777777" w:rsidR="00283AE0" w:rsidRPr="00283AE0" w:rsidRDefault="00283AE0" w:rsidP="00283AE0">
      <w:pPr>
        <w:pStyle w:val="Code"/>
        <w:rPr>
          <w:lang w:eastAsia="en-GB"/>
        </w:rPr>
      </w:pPr>
      <w:r w:rsidRPr="00283AE0">
        <w:rPr>
          <w:lang w:eastAsia="en-GB"/>
        </w:rPr>
        <w:t xml:space="preserve">    Updating crates.io index</w:t>
      </w:r>
    </w:p>
    <w:p w14:paraId="3858E823" w14:textId="09D5A79B" w:rsidR="00283AE0" w:rsidRPr="00283AE0" w:rsidRDefault="00283AE0" w:rsidP="00283AE0">
      <w:pPr>
        <w:pStyle w:val="Code"/>
        <w:rPr>
          <w:lang w:eastAsia="en-GB"/>
        </w:rPr>
      </w:pPr>
      <w:r w:rsidRPr="00283AE0">
        <w:rPr>
          <w:lang w:eastAsia="en-GB"/>
        </w:rPr>
        <w:t xml:space="preserve">  Downloaded rand v0.8.</w:t>
      </w:r>
      <w:ins w:id="208" w:author="Carol Nichols" w:date="2022-08-08T08:55:00Z">
        <w:r w:rsidR="006E56EA">
          <w:rPr>
            <w:lang w:eastAsia="en-GB"/>
          </w:rPr>
          <w:t>5</w:t>
        </w:r>
      </w:ins>
      <w:del w:id="209" w:author="Carol Nichols" w:date="2022-08-08T08:55:00Z">
        <w:r w:rsidRPr="00283AE0" w:rsidDel="006E56EA">
          <w:rPr>
            <w:lang w:eastAsia="en-GB"/>
          </w:rPr>
          <w:delText>3</w:delText>
        </w:r>
      </w:del>
    </w:p>
    <w:p w14:paraId="45CE4D72" w14:textId="1F1C4CD7"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libc</w:t>
      </w:r>
      <w:proofErr w:type="spellEnd"/>
      <w:r w:rsidRPr="00283AE0">
        <w:rPr>
          <w:lang w:eastAsia="en-GB"/>
        </w:rPr>
        <w:t xml:space="preserve"> v0.2.</w:t>
      </w:r>
      <w:ins w:id="210" w:author="Carol Nichols" w:date="2022-08-08T08:58:00Z">
        <w:r w:rsidR="006E56EA">
          <w:rPr>
            <w:lang w:eastAsia="en-GB"/>
          </w:rPr>
          <w:t>127</w:t>
        </w:r>
      </w:ins>
      <w:del w:id="211" w:author="Carol Nichols" w:date="2022-08-08T08:58:00Z">
        <w:r w:rsidRPr="00283AE0" w:rsidDel="006E56EA">
          <w:rPr>
            <w:lang w:eastAsia="en-GB"/>
          </w:rPr>
          <w:delText>86</w:delText>
        </w:r>
      </w:del>
    </w:p>
    <w:p w14:paraId="167DFA3D" w14:textId="4CA30693"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getrandom</w:t>
      </w:r>
      <w:proofErr w:type="spellEnd"/>
      <w:r w:rsidRPr="00283AE0">
        <w:rPr>
          <w:lang w:eastAsia="en-GB"/>
        </w:rPr>
        <w:t xml:space="preserve"> v0.2.</w:t>
      </w:r>
      <w:ins w:id="212" w:author="Carol Nichols" w:date="2022-08-08T08:58:00Z">
        <w:r w:rsidR="006E56EA">
          <w:rPr>
            <w:lang w:eastAsia="en-GB"/>
          </w:rPr>
          <w:t>7</w:t>
        </w:r>
      </w:ins>
      <w:del w:id="213" w:author="Carol Nichols" w:date="2022-08-08T08:58:00Z">
        <w:r w:rsidRPr="00283AE0" w:rsidDel="006E56EA">
          <w:rPr>
            <w:lang w:eastAsia="en-GB"/>
          </w:rPr>
          <w:delText>2</w:delText>
        </w:r>
      </w:del>
    </w:p>
    <w:p w14:paraId="79F5B83E" w14:textId="77777777"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cfg</w:t>
      </w:r>
      <w:proofErr w:type="spellEnd"/>
      <w:r w:rsidRPr="00283AE0">
        <w:rPr>
          <w:lang w:eastAsia="en-GB"/>
        </w:rPr>
        <w:t>-if v1.0.0</w:t>
      </w:r>
    </w:p>
    <w:p w14:paraId="62AA2AAB" w14:textId="2079A350" w:rsidR="00283AE0" w:rsidRPr="00283AE0" w:rsidRDefault="00283AE0" w:rsidP="00283AE0">
      <w:pPr>
        <w:pStyle w:val="Code"/>
        <w:rPr>
          <w:lang w:eastAsia="en-GB"/>
        </w:rPr>
      </w:pPr>
      <w:r w:rsidRPr="00283AE0">
        <w:rPr>
          <w:lang w:eastAsia="en-GB"/>
        </w:rPr>
        <w:t xml:space="preserve">  Downloaded ppv-lite86 v0.2.1</w:t>
      </w:r>
      <w:ins w:id="214" w:author="Carol Nichols" w:date="2022-08-08T08:58:00Z">
        <w:r w:rsidR="006E56EA">
          <w:rPr>
            <w:lang w:eastAsia="en-GB"/>
          </w:rPr>
          <w:t>6</w:t>
        </w:r>
      </w:ins>
      <w:del w:id="215" w:author="Carol Nichols" w:date="2022-08-08T08:58:00Z">
        <w:r w:rsidRPr="00283AE0" w:rsidDel="006E56EA">
          <w:rPr>
            <w:lang w:eastAsia="en-GB"/>
          </w:rPr>
          <w:delText>0</w:delText>
        </w:r>
      </w:del>
    </w:p>
    <w:p w14:paraId="3533BD9C" w14:textId="039DE8A0"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rand_chacha</w:t>
      </w:r>
      <w:proofErr w:type="spellEnd"/>
      <w:r w:rsidRPr="00283AE0">
        <w:rPr>
          <w:lang w:eastAsia="en-GB"/>
        </w:rPr>
        <w:t xml:space="preserve"> v0.3.</w:t>
      </w:r>
      <w:ins w:id="216" w:author="Carol Nichols" w:date="2022-08-08T08:58:00Z">
        <w:r w:rsidR="006E56EA">
          <w:rPr>
            <w:lang w:eastAsia="en-GB"/>
          </w:rPr>
          <w:t>1</w:t>
        </w:r>
      </w:ins>
      <w:del w:id="217" w:author="Carol Nichols" w:date="2022-08-08T08:58:00Z">
        <w:r w:rsidRPr="00283AE0" w:rsidDel="006E56EA">
          <w:rPr>
            <w:lang w:eastAsia="en-GB"/>
          </w:rPr>
          <w:delText>0</w:delText>
        </w:r>
      </w:del>
    </w:p>
    <w:p w14:paraId="1CFDDB32" w14:textId="47EC6E59" w:rsidR="00283AE0" w:rsidRPr="00283AE0" w:rsidRDefault="00283AE0" w:rsidP="00283AE0">
      <w:pPr>
        <w:pStyle w:val="Code"/>
        <w:rPr>
          <w:lang w:eastAsia="en-GB"/>
        </w:rPr>
      </w:pPr>
      <w:r w:rsidRPr="00283AE0">
        <w:rPr>
          <w:lang w:eastAsia="en-GB"/>
        </w:rPr>
        <w:t xml:space="preserve">  Downloaded </w:t>
      </w:r>
      <w:proofErr w:type="spellStart"/>
      <w:r w:rsidRPr="00283AE0">
        <w:rPr>
          <w:lang w:eastAsia="en-GB"/>
        </w:rPr>
        <w:t>rand_core</w:t>
      </w:r>
      <w:proofErr w:type="spellEnd"/>
      <w:r w:rsidRPr="00283AE0">
        <w:rPr>
          <w:lang w:eastAsia="en-GB"/>
        </w:rPr>
        <w:t xml:space="preserve"> v0.6.</w:t>
      </w:r>
      <w:ins w:id="218" w:author="Carol Nichols" w:date="2022-08-08T08:58:00Z">
        <w:r w:rsidR="006E56EA">
          <w:rPr>
            <w:lang w:eastAsia="en-GB"/>
          </w:rPr>
          <w:t>3</w:t>
        </w:r>
      </w:ins>
      <w:del w:id="219" w:author="Carol Nichols" w:date="2022-08-08T08:58:00Z">
        <w:r w:rsidRPr="00283AE0" w:rsidDel="006E56EA">
          <w:rPr>
            <w:lang w:eastAsia="en-GB"/>
          </w:rPr>
          <w:delText>2</w:delText>
        </w:r>
      </w:del>
    </w:p>
    <w:p w14:paraId="51CED89E" w14:textId="476244FF"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rand_core</w:t>
      </w:r>
      <w:proofErr w:type="spellEnd"/>
      <w:r w:rsidRPr="00283AE0">
        <w:rPr>
          <w:lang w:eastAsia="en-GB"/>
        </w:rPr>
        <w:t xml:space="preserve"> v0.6.</w:t>
      </w:r>
      <w:ins w:id="220" w:author="Carol Nichols" w:date="2022-08-08T08:58:00Z">
        <w:r w:rsidR="006E56EA">
          <w:rPr>
            <w:lang w:eastAsia="en-GB"/>
          </w:rPr>
          <w:t>3</w:t>
        </w:r>
      </w:ins>
      <w:del w:id="221" w:author="Carol Nichols" w:date="2022-08-08T08:58:00Z">
        <w:r w:rsidRPr="00283AE0" w:rsidDel="006E56EA">
          <w:rPr>
            <w:lang w:eastAsia="en-GB"/>
          </w:rPr>
          <w:delText>2</w:delText>
        </w:r>
      </w:del>
    </w:p>
    <w:p w14:paraId="0758FBDF" w14:textId="7AE4E69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libc</w:t>
      </w:r>
      <w:proofErr w:type="spellEnd"/>
      <w:r w:rsidRPr="00283AE0">
        <w:rPr>
          <w:lang w:eastAsia="en-GB"/>
        </w:rPr>
        <w:t xml:space="preserve"> v0.2.</w:t>
      </w:r>
      <w:ins w:id="222" w:author="Carol Nichols" w:date="2022-08-08T08:58:00Z">
        <w:r w:rsidR="006E56EA">
          <w:rPr>
            <w:lang w:eastAsia="en-GB"/>
          </w:rPr>
          <w:t>127</w:t>
        </w:r>
      </w:ins>
      <w:del w:id="223" w:author="Carol Nichols" w:date="2022-08-08T08:58:00Z">
        <w:r w:rsidRPr="00283AE0" w:rsidDel="006E56EA">
          <w:rPr>
            <w:lang w:eastAsia="en-GB"/>
          </w:rPr>
          <w:delText>86</w:delText>
        </w:r>
      </w:del>
    </w:p>
    <w:p w14:paraId="7BC33EA6" w14:textId="5504F08A"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getrandom</w:t>
      </w:r>
      <w:proofErr w:type="spellEnd"/>
      <w:r w:rsidRPr="00283AE0">
        <w:rPr>
          <w:lang w:eastAsia="en-GB"/>
        </w:rPr>
        <w:t xml:space="preserve"> v0.2.</w:t>
      </w:r>
      <w:ins w:id="224" w:author="Carol Nichols" w:date="2022-08-08T08:58:00Z">
        <w:r w:rsidR="006E56EA">
          <w:rPr>
            <w:lang w:eastAsia="en-GB"/>
          </w:rPr>
          <w:t>7</w:t>
        </w:r>
      </w:ins>
      <w:del w:id="225" w:author="Carol Nichols" w:date="2022-08-08T08:58:00Z">
        <w:r w:rsidRPr="00283AE0" w:rsidDel="006E56EA">
          <w:rPr>
            <w:lang w:eastAsia="en-GB"/>
          </w:rPr>
          <w:delText>2</w:delText>
        </w:r>
      </w:del>
    </w:p>
    <w:p w14:paraId="0C475FB1"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cfg</w:t>
      </w:r>
      <w:proofErr w:type="spellEnd"/>
      <w:r w:rsidRPr="00283AE0">
        <w:rPr>
          <w:lang w:eastAsia="en-GB"/>
        </w:rPr>
        <w:t>-if v1.0.0</w:t>
      </w:r>
    </w:p>
    <w:p w14:paraId="292EC6AB" w14:textId="3D98D8B8" w:rsidR="00283AE0" w:rsidRPr="00283AE0" w:rsidRDefault="00283AE0" w:rsidP="00283AE0">
      <w:pPr>
        <w:pStyle w:val="Code"/>
        <w:rPr>
          <w:lang w:eastAsia="en-GB"/>
        </w:rPr>
      </w:pPr>
      <w:r w:rsidRPr="00283AE0">
        <w:rPr>
          <w:lang w:eastAsia="en-GB"/>
        </w:rPr>
        <w:t xml:space="preserve">   Compiling ppv-lite86 v0.2.1</w:t>
      </w:r>
      <w:ins w:id="226" w:author="Carol Nichols" w:date="2022-08-08T08:58:00Z">
        <w:r w:rsidR="006E56EA">
          <w:rPr>
            <w:lang w:eastAsia="en-GB"/>
          </w:rPr>
          <w:t>6</w:t>
        </w:r>
      </w:ins>
      <w:del w:id="227" w:author="Carol Nichols" w:date="2022-08-08T08:58:00Z">
        <w:r w:rsidRPr="00283AE0" w:rsidDel="006E56EA">
          <w:rPr>
            <w:lang w:eastAsia="en-GB"/>
          </w:rPr>
          <w:delText>0</w:delText>
        </w:r>
      </w:del>
    </w:p>
    <w:p w14:paraId="02885EE6" w14:textId="2B5090F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rand_chacha</w:t>
      </w:r>
      <w:proofErr w:type="spellEnd"/>
      <w:r w:rsidRPr="00283AE0">
        <w:rPr>
          <w:lang w:eastAsia="en-GB"/>
        </w:rPr>
        <w:t xml:space="preserve"> v0.3.</w:t>
      </w:r>
      <w:ins w:id="228" w:author="Carol Nichols" w:date="2022-08-08T08:58:00Z">
        <w:r w:rsidR="006E56EA">
          <w:rPr>
            <w:lang w:eastAsia="en-GB"/>
          </w:rPr>
          <w:t>1</w:t>
        </w:r>
      </w:ins>
      <w:del w:id="229" w:author="Carol Nichols" w:date="2022-08-08T08:58:00Z">
        <w:r w:rsidRPr="00283AE0" w:rsidDel="006E56EA">
          <w:rPr>
            <w:lang w:eastAsia="en-GB"/>
          </w:rPr>
          <w:delText>0</w:delText>
        </w:r>
      </w:del>
    </w:p>
    <w:p w14:paraId="44AD49B0" w14:textId="5B26670D" w:rsidR="00283AE0" w:rsidRPr="00283AE0" w:rsidRDefault="00283AE0" w:rsidP="00283AE0">
      <w:pPr>
        <w:pStyle w:val="Code"/>
        <w:rPr>
          <w:lang w:eastAsia="en-GB"/>
        </w:rPr>
      </w:pPr>
      <w:r w:rsidRPr="00283AE0">
        <w:rPr>
          <w:lang w:eastAsia="en-GB"/>
        </w:rPr>
        <w:t xml:space="preserve">   Compiling rand v0.8.</w:t>
      </w:r>
      <w:ins w:id="230" w:author="Carol Nichols" w:date="2022-08-08T08:58:00Z">
        <w:r w:rsidR="006E56EA">
          <w:rPr>
            <w:lang w:eastAsia="en-GB"/>
          </w:rPr>
          <w:t>5</w:t>
        </w:r>
      </w:ins>
      <w:del w:id="231" w:author="Carol Nichols" w:date="2022-08-08T08:58:00Z">
        <w:r w:rsidRPr="00283AE0" w:rsidDel="006E56EA">
          <w:rPr>
            <w:lang w:eastAsia="en-GB"/>
          </w:rPr>
          <w:delText>3</w:delText>
        </w:r>
      </w:del>
    </w:p>
    <w:p w14:paraId="46F0BE41"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7EB1D52E" w14:textId="55690C52" w:rsidR="00283AE0" w:rsidRPr="00283AE0" w:rsidRDefault="00283AE0" w:rsidP="00283AE0">
      <w:pPr>
        <w:pStyle w:val="Code"/>
        <w:rPr>
          <w:lang w:val="en-GB"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2.53s</w:t>
      </w:r>
    </w:p>
    <w:p w14:paraId="074C3881" w14:textId="65D95467" w:rsidR="00283AE0" w:rsidRPr="00283AE0" w:rsidRDefault="00283AE0" w:rsidP="008F0EC9">
      <w:pPr>
        <w:pStyle w:val="CodeListingCaption"/>
        <w:rPr>
          <w:lang w:eastAsia="en-GB"/>
        </w:rPr>
      </w:pPr>
      <w:r w:rsidRPr="00283AE0">
        <w:t xml:space="preserve">The output from running </w:t>
      </w:r>
      <w:r w:rsidRPr="00283AE0">
        <w:rPr>
          <w:rStyle w:val="Literal"/>
        </w:rPr>
        <w:t>cargo build</w:t>
      </w:r>
      <w:r w:rsidRPr="00283AE0">
        <w:rPr>
          <w:lang w:eastAsia="en-GB"/>
        </w:rPr>
        <w:t xml:space="preserve"> after adding the rand crate</w:t>
      </w:r>
      <w:r>
        <w:rPr>
          <w:lang w:eastAsia="en-GB"/>
        </w:rPr>
        <w:t xml:space="preserve"> </w:t>
      </w:r>
      <w:r w:rsidRPr="00283AE0">
        <w:rPr>
          <w:lang w:eastAsia="en-GB"/>
        </w:rPr>
        <w:t>as a dependency</w:t>
      </w:r>
    </w:p>
    <w:p w14:paraId="12206AD5" w14:textId="70958B70" w:rsidR="00283AE0" w:rsidRPr="00283AE0" w:rsidRDefault="00283AE0" w:rsidP="00283AE0">
      <w:pPr>
        <w:pStyle w:val="Body"/>
        <w:rPr>
          <w:lang w:eastAsia="en-GB"/>
        </w:rPr>
      </w:pPr>
      <w:r w:rsidRPr="00283AE0">
        <w:rPr>
          <w:lang w:eastAsia="en-GB"/>
        </w:rPr>
        <w:t>You may see different version numbers (but they will all be compatible with the</w:t>
      </w:r>
      <w:r>
        <w:rPr>
          <w:lang w:eastAsia="en-GB"/>
        </w:rPr>
        <w:t xml:space="preserve"> </w:t>
      </w:r>
      <w:r w:rsidRPr="00283AE0">
        <w:rPr>
          <w:lang w:eastAsia="en-GB"/>
        </w:rPr>
        <w:t>code, thanks to SemVer!)</w:t>
      </w:r>
      <w:ins w:id="232" w:author="Carol Nichols" w:date="2022-08-08T20:17:00Z">
        <w:r w:rsidR="00940C2D" w:rsidRPr="00940C2D">
          <w:t xml:space="preserve"> </w:t>
        </w:r>
        <w:r w:rsidR="00940C2D">
          <w:fldChar w:fldCharType="begin"/>
        </w:r>
        <w:r w:rsidR="00940C2D">
          <w:instrText xml:space="preserve"> XE "</w:instrText>
        </w:r>
        <w:r w:rsidR="00940C2D">
          <w:instrText>Semantic Versioning (</w:instrText>
        </w:r>
        <w:proofErr w:type="spellStart"/>
        <w:r w:rsidR="00940C2D">
          <w:instrText>SemVer</w:instrText>
        </w:r>
        <w:proofErr w:type="spellEnd"/>
        <w:r w:rsidR="00940C2D">
          <w:instrText xml:space="preserve">) </w:instrText>
        </w:r>
        <w:proofErr w:type="spellStart"/>
        <w:r w:rsidR="00940C2D">
          <w:instrText>end</w:instrText>
        </w:r>
        <w:r w:rsidR="00940C2D">
          <w:instrText>Range</w:instrText>
        </w:r>
        <w:proofErr w:type="spellEnd"/>
        <w:r w:rsidR="00940C2D">
          <w:instrText xml:space="preserve">" </w:instrText>
        </w:r>
        <w:r w:rsidR="00940C2D">
          <w:fldChar w:fldCharType="end"/>
        </w:r>
      </w:ins>
      <w:r w:rsidRPr="00283AE0">
        <w:rPr>
          <w:lang w:eastAsia="en-GB"/>
        </w:rPr>
        <w:t>, different lines (depending on the operating system),</w:t>
      </w:r>
      <w:r>
        <w:rPr>
          <w:lang w:eastAsia="en-GB"/>
        </w:rPr>
        <w:t xml:space="preserve"> </w:t>
      </w:r>
      <w:r w:rsidRPr="00283AE0">
        <w:rPr>
          <w:lang w:eastAsia="en-GB"/>
        </w:rPr>
        <w:t>and the lines may be in a different order.</w:t>
      </w:r>
    </w:p>
    <w:p w14:paraId="00AF292D" w14:textId="511B5F0A" w:rsidR="00283AE0" w:rsidRPr="00283AE0" w:rsidRDefault="005E09EE" w:rsidP="00283AE0">
      <w:pPr>
        <w:pStyle w:val="Body"/>
        <w:rPr>
          <w:lang w:eastAsia="en-GB"/>
        </w:rPr>
      </w:pPr>
      <w:ins w:id="233" w:author="Carol Nichols" w:date="2022-08-08T20:13:00Z">
        <w:r>
          <w:fldChar w:fldCharType="begin"/>
        </w:r>
        <w:r>
          <w:instrText xml:space="preserve"> XE "</w:instrText>
        </w:r>
        <w:r>
          <w:instrText>registry</w:instrText>
        </w:r>
        <w:r>
          <w:instrText xml:space="preserve"> </w:instrText>
        </w:r>
        <w:proofErr w:type="spellStart"/>
        <w:r>
          <w:instrText>startRange</w:instrText>
        </w:r>
        <w:proofErr w:type="spellEnd"/>
        <w:r>
          <w:instrText xml:space="preserve">" </w:instrText>
        </w:r>
        <w:r>
          <w:fldChar w:fldCharType="end"/>
        </w:r>
      </w:ins>
      <w:r w:rsidR="00283AE0" w:rsidRPr="00283AE0">
        <w:t>When we include an external dependency, Cargo fetches the latest versions of</w:t>
      </w:r>
      <w:r w:rsidR="00283AE0">
        <w:t xml:space="preserve"> </w:t>
      </w:r>
      <w:r w:rsidR="00283AE0" w:rsidRPr="00283AE0">
        <w:t xml:space="preserve">everything that dependency needs from the </w:t>
      </w:r>
      <w:r w:rsidR="00283AE0" w:rsidRPr="00283AE0">
        <w:rPr>
          <w:rStyle w:val="Italic"/>
        </w:rPr>
        <w:t>registry</w:t>
      </w:r>
      <w:r w:rsidR="00283AE0" w:rsidRPr="00283AE0">
        <w:t>, which is a copy of data</w:t>
      </w:r>
      <w:r w:rsidR="00283AE0">
        <w:t xml:space="preserve"> </w:t>
      </w:r>
      <w:r w:rsidR="00283AE0" w:rsidRPr="00283AE0">
        <w:t xml:space="preserve">from </w:t>
      </w:r>
      <w:bookmarkStart w:id="234" w:name="_Hlk109741957"/>
      <w:r w:rsidR="00283AE0" w:rsidRPr="00283AE0">
        <w:t>Crates.io</w:t>
      </w:r>
      <w:bookmarkEnd w:id="234"/>
      <w:r w:rsidR="00283AE0" w:rsidRPr="00283AE0">
        <w:t xml:space="preserve"> at </w:t>
      </w:r>
      <w:r w:rsidR="00283AE0">
        <w:fldChar w:fldCharType="begin"/>
      </w:r>
      <w:r w:rsidR="00283AE0">
        <w:instrText xml:space="preserve"> HYPERLINK "https://crates.io/" </w:instrText>
      </w:r>
      <w:r w:rsidR="00283AE0">
        <w:fldChar w:fldCharType="separate"/>
      </w:r>
      <w:r w:rsidR="00283AE0" w:rsidRPr="00283AE0">
        <w:rPr>
          <w:rStyle w:val="LinkURL"/>
        </w:rPr>
        <w:t>https://crates.io</w:t>
      </w:r>
      <w:del w:id="235" w:author="Audrey Doyle" w:date="2022-07-26T15:33:00Z">
        <w:r w:rsidR="00283AE0" w:rsidRPr="00283AE0" w:rsidDel="009218B1">
          <w:rPr>
            <w:rStyle w:val="LinkURL"/>
          </w:rPr>
          <w:delText>/</w:delText>
        </w:r>
      </w:del>
      <w:r w:rsidR="00283AE0">
        <w:rPr>
          <w:rStyle w:val="LinkURL"/>
        </w:rPr>
        <w:fldChar w:fldCharType="end"/>
      </w:r>
      <w:r w:rsidR="00283AE0" w:rsidRPr="00283AE0">
        <w:rPr>
          <w:lang w:eastAsia="en-GB"/>
        </w:rPr>
        <w:t xml:space="preserve">. Crates.io is where </w:t>
      </w:r>
      <w:r w:rsidR="00283AE0" w:rsidRPr="00283AE0">
        <w:rPr>
          <w:lang w:eastAsia="en-GB"/>
        </w:rPr>
        <w:lastRenderedPageBreak/>
        <w:t>people in the Rust</w:t>
      </w:r>
      <w:r w:rsidR="00283AE0">
        <w:rPr>
          <w:lang w:eastAsia="en-GB"/>
        </w:rPr>
        <w:t xml:space="preserve"> </w:t>
      </w:r>
      <w:r w:rsidR="00283AE0" w:rsidRPr="00283AE0">
        <w:rPr>
          <w:lang w:eastAsia="en-GB"/>
        </w:rPr>
        <w:t xml:space="preserve">ecosystem post their </w:t>
      </w:r>
      <w:proofErr w:type="gramStart"/>
      <w:r w:rsidR="00283AE0" w:rsidRPr="00283AE0">
        <w:rPr>
          <w:lang w:eastAsia="en-GB"/>
        </w:rPr>
        <w:t>open source</w:t>
      </w:r>
      <w:proofErr w:type="gramEnd"/>
      <w:r w:rsidR="00283AE0" w:rsidRPr="00283AE0">
        <w:rPr>
          <w:lang w:eastAsia="en-GB"/>
        </w:rPr>
        <w:t xml:space="preserve"> Rust projects for others to use.</w:t>
      </w:r>
      <w:ins w:id="236" w:author="Carol Nichols" w:date="2022-08-08T20:13:00Z">
        <w:r w:rsidRPr="005E09EE">
          <w:t xml:space="preserve"> </w:t>
        </w:r>
        <w:r>
          <w:fldChar w:fldCharType="begin"/>
        </w:r>
        <w:r>
          <w:instrText xml:space="preserve"> XE "</w:instrText>
        </w:r>
        <w:r>
          <w:instrText xml:space="preserve">registry </w:instrText>
        </w:r>
        <w:proofErr w:type="spellStart"/>
        <w:r>
          <w:instrText>endRange</w:instrText>
        </w:r>
        <w:proofErr w:type="spellEnd"/>
        <w:r>
          <w:instrText xml:space="preserve">" </w:instrText>
        </w:r>
        <w:r>
          <w:fldChar w:fldCharType="end"/>
        </w:r>
      </w:ins>
    </w:p>
    <w:p w14:paraId="5ACB54E0" w14:textId="397A2D33" w:rsidR="00283AE0" w:rsidRPr="00283AE0" w:rsidRDefault="00283AE0" w:rsidP="00283AE0">
      <w:pPr>
        <w:pStyle w:val="Body"/>
        <w:rPr>
          <w:lang w:eastAsia="en-GB"/>
        </w:rPr>
      </w:pPr>
      <w:r w:rsidRPr="00283AE0">
        <w:rPr>
          <w:lang w:eastAsia="en-GB"/>
        </w:rPr>
        <w:t xml:space="preserve">After updating the registry, Cargo checks the </w:t>
      </w:r>
      <w:r w:rsidRPr="00283AE0">
        <w:rPr>
          <w:rStyle w:val="Literal"/>
        </w:rPr>
        <w:t>[dependencies]</w:t>
      </w:r>
      <w:r w:rsidRPr="00283AE0">
        <w:t xml:space="preserve"> section and</w:t>
      </w:r>
      <w:r>
        <w:t xml:space="preserve"> </w:t>
      </w:r>
      <w:r w:rsidRPr="00283AE0">
        <w:t>downloads any crates listed that aren’t already downloaded. In this case,</w:t>
      </w:r>
      <w:r>
        <w:t xml:space="preserve"> </w:t>
      </w:r>
      <w:r w:rsidRPr="00283AE0">
        <w:t xml:space="preserve">although we only listed </w:t>
      </w:r>
      <w:r w:rsidRPr="00283AE0">
        <w:rPr>
          <w:rStyle w:val="Literal"/>
        </w:rPr>
        <w:t>rand</w:t>
      </w:r>
      <w:r w:rsidRPr="00283AE0">
        <w:t xml:space="preserve"> as a dependency, Cargo also grabbed other crates</w:t>
      </w:r>
      <w:r>
        <w:t xml:space="preserve"> </w:t>
      </w:r>
      <w:r w:rsidRPr="00283AE0">
        <w:t xml:space="preserve">that </w:t>
      </w:r>
      <w:r w:rsidRPr="00283AE0">
        <w:rPr>
          <w:rStyle w:val="Literal"/>
        </w:rPr>
        <w:t>rand</w:t>
      </w:r>
      <w:r w:rsidRPr="00283AE0">
        <w:rPr>
          <w:lang w:eastAsia="en-GB"/>
        </w:rPr>
        <w:t xml:space="preserve"> depends on to work. After downloading the crates, Rust compiles</w:t>
      </w:r>
      <w:r>
        <w:rPr>
          <w:lang w:eastAsia="en-GB"/>
        </w:rPr>
        <w:t xml:space="preserve"> </w:t>
      </w:r>
      <w:r w:rsidRPr="00283AE0">
        <w:rPr>
          <w:lang w:eastAsia="en-GB"/>
        </w:rPr>
        <w:t>them and then compiles the project with the dependencies available.</w:t>
      </w:r>
    </w:p>
    <w:p w14:paraId="4583F1B0" w14:textId="59ACFFF7" w:rsidR="00283AE0" w:rsidRPr="00283AE0" w:rsidRDefault="00283AE0" w:rsidP="00283AE0">
      <w:pPr>
        <w:pStyle w:val="Body"/>
        <w:rPr>
          <w:lang w:eastAsia="en-GB"/>
        </w:rPr>
      </w:pPr>
      <w:r w:rsidRPr="00283AE0">
        <w:rPr>
          <w:lang w:eastAsia="en-GB"/>
        </w:rPr>
        <w:t xml:space="preserve">If you immediately run </w:t>
      </w:r>
      <w:r w:rsidRPr="00283AE0">
        <w:rPr>
          <w:rStyle w:val="Literal"/>
        </w:rPr>
        <w:t>cargo build</w:t>
      </w:r>
      <w:r w:rsidRPr="00283AE0">
        <w:t xml:space="preserve"> again without making any changes, you</w:t>
      </w:r>
      <w:r>
        <w:t xml:space="preserve"> </w:t>
      </w:r>
      <w:r w:rsidRPr="00283AE0">
        <w:t xml:space="preserve">won’t get any output aside from the </w:t>
      </w:r>
      <w:r w:rsidRPr="00283AE0">
        <w:rPr>
          <w:rStyle w:val="Literal"/>
        </w:rPr>
        <w:t>Finished</w:t>
      </w:r>
      <w:r w:rsidRPr="00283AE0">
        <w:t xml:space="preserve"> line. Cargo knows it has already</w:t>
      </w:r>
      <w:r>
        <w:t xml:space="preserve"> </w:t>
      </w:r>
      <w:r w:rsidRPr="00283AE0">
        <w:t>downloaded and compiled the dependencies, and you haven’t changed anything</w:t>
      </w:r>
      <w:r>
        <w:t xml:space="preserve"> </w:t>
      </w:r>
      <w:r w:rsidRPr="00283AE0">
        <w:t xml:space="preserve">about them in your </w:t>
      </w:r>
      <w:r w:rsidRPr="00283AE0">
        <w:rPr>
          <w:rStyle w:val="Italic"/>
        </w:rPr>
        <w:t>Cargo.toml</w:t>
      </w:r>
      <w:r w:rsidRPr="00283AE0">
        <w:rPr>
          <w:lang w:eastAsia="en-GB"/>
        </w:rPr>
        <w:t xml:space="preserve"> file. Cargo also knows that you haven’t changed</w:t>
      </w:r>
      <w:r>
        <w:rPr>
          <w:lang w:eastAsia="en-GB"/>
        </w:rPr>
        <w:t xml:space="preserve"> </w:t>
      </w:r>
      <w:r w:rsidRPr="00283AE0">
        <w:rPr>
          <w:lang w:eastAsia="en-GB"/>
        </w:rPr>
        <w:t>anything about your code, so it doesn’t recompile that either. With nothing to</w:t>
      </w:r>
      <w:r>
        <w:rPr>
          <w:lang w:eastAsia="en-GB"/>
        </w:rPr>
        <w:t xml:space="preserve"> </w:t>
      </w:r>
      <w:r w:rsidRPr="00283AE0">
        <w:rPr>
          <w:lang w:eastAsia="en-GB"/>
        </w:rPr>
        <w:t>do, it simply exits.</w:t>
      </w:r>
    </w:p>
    <w:p w14:paraId="71DBC9D9" w14:textId="41A0B54A" w:rsidR="00283AE0" w:rsidRPr="00283AE0" w:rsidRDefault="00283AE0" w:rsidP="00283AE0">
      <w:pPr>
        <w:pStyle w:val="Body"/>
        <w:rPr>
          <w:lang w:eastAsia="en-GB"/>
        </w:rPr>
      </w:pPr>
      <w:r w:rsidRPr="00283AE0">
        <w:rPr>
          <w:lang w:eastAsia="en-GB"/>
        </w:rPr>
        <w:t xml:space="preserve">If you open </w:t>
      </w:r>
      <w:del w:id="237" w:author="Audrey Doyle" w:date="2022-07-27T10:34:00Z">
        <w:r w:rsidRPr="00283AE0" w:rsidDel="00A65973">
          <w:rPr>
            <w:lang w:eastAsia="en-GB"/>
          </w:rPr>
          <w:delText xml:space="preserve">up </w:delText>
        </w:r>
      </w:del>
      <w:r w:rsidRPr="00283AE0">
        <w:rPr>
          <w:lang w:eastAsia="en-GB"/>
        </w:rPr>
        <w:t xml:space="preserve">the </w:t>
      </w:r>
      <w:r w:rsidRPr="00283AE0">
        <w:rPr>
          <w:rStyle w:val="Italic"/>
        </w:rPr>
        <w:t>src/main.rs</w:t>
      </w:r>
      <w:r w:rsidRPr="00283AE0">
        <w:rPr>
          <w:lang w:eastAsia="en-GB"/>
        </w:rPr>
        <w:t xml:space="preserve"> file, make a trivial change, and then save it</w:t>
      </w:r>
      <w:r>
        <w:rPr>
          <w:lang w:eastAsia="en-GB"/>
        </w:rPr>
        <w:t xml:space="preserve"> </w:t>
      </w:r>
      <w:r w:rsidRPr="00283AE0">
        <w:rPr>
          <w:lang w:eastAsia="en-GB"/>
        </w:rPr>
        <w:t>and build again, you’ll only see two lines of output:</w:t>
      </w:r>
    </w:p>
    <w:p w14:paraId="17DB6CAA" w14:textId="77777777" w:rsidR="00283AE0" w:rsidRPr="00283AE0" w:rsidRDefault="00283AE0" w:rsidP="00283AE0">
      <w:pPr>
        <w:pStyle w:val="Code"/>
        <w:rPr>
          <w:lang w:eastAsia="en-GB"/>
        </w:rPr>
      </w:pPr>
      <w:r w:rsidRPr="00283AE0">
        <w:rPr>
          <w:lang w:eastAsia="en-GB"/>
        </w:rPr>
        <w:t xml:space="preserve">$ </w:t>
      </w:r>
      <w:r w:rsidRPr="00A30809">
        <w:rPr>
          <w:rStyle w:val="LiteralBold"/>
        </w:rPr>
        <w:t>cargo build</w:t>
      </w:r>
    </w:p>
    <w:p w14:paraId="57E47FB6"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74044DAB"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2.53 secs</w:t>
      </w:r>
    </w:p>
    <w:p w14:paraId="6424902E" w14:textId="3B2D3591" w:rsidR="00283AE0" w:rsidRPr="00283AE0" w:rsidRDefault="00283AE0" w:rsidP="00283AE0">
      <w:pPr>
        <w:pStyle w:val="Body"/>
        <w:rPr>
          <w:lang w:eastAsia="en-GB"/>
        </w:rPr>
      </w:pPr>
      <w:r w:rsidRPr="00283AE0">
        <w:t xml:space="preserve">These lines show </w:t>
      </w:r>
      <w:ins w:id="238" w:author="Audrey Doyle" w:date="2022-07-26T15:34:00Z">
        <w:r w:rsidR="009218B1">
          <w:t xml:space="preserve">that </w:t>
        </w:r>
      </w:ins>
      <w:r w:rsidRPr="00283AE0">
        <w:t>Cargo only updates the build with your tiny change to the</w:t>
      </w:r>
      <w:r>
        <w:t xml:space="preserve"> </w:t>
      </w:r>
      <w:r w:rsidRPr="00283AE0">
        <w:rPr>
          <w:rStyle w:val="Italic"/>
        </w:rPr>
        <w:t>src/main.rs</w:t>
      </w:r>
      <w:r w:rsidRPr="00283AE0">
        <w:rPr>
          <w:lang w:eastAsia="en-GB"/>
        </w:rPr>
        <w:t xml:space="preserve"> file. Your dependencies haven’t changed, so Cargo knows it can</w:t>
      </w:r>
      <w:r>
        <w:rPr>
          <w:lang w:eastAsia="en-GB"/>
        </w:rPr>
        <w:t xml:space="preserve"> </w:t>
      </w:r>
      <w:r w:rsidRPr="00283AE0">
        <w:rPr>
          <w:lang w:eastAsia="en-GB"/>
        </w:rPr>
        <w:t>reuse what it has already downloaded and compiled for those.</w:t>
      </w:r>
    </w:p>
    <w:bookmarkStart w:id="239" w:name="ensuring-reproducible-builds-with-the-*c"/>
    <w:bookmarkStart w:id="240" w:name="_Toc107219216"/>
    <w:bookmarkEnd w:id="239"/>
    <w:p w14:paraId="69BC26AD" w14:textId="2B93C77B" w:rsidR="00283AE0" w:rsidRPr="00283AE0" w:rsidRDefault="001B20C5" w:rsidP="00283AE0">
      <w:pPr>
        <w:pStyle w:val="HeadC"/>
        <w:rPr>
          <w:lang w:eastAsia="en-GB"/>
        </w:rPr>
      </w:pPr>
      <w:ins w:id="241" w:author="Carol Nichols" w:date="2022-08-08T16:30:00Z">
        <w:r>
          <w:fldChar w:fldCharType="begin"/>
        </w:r>
        <w:r>
          <w:instrText xml:space="preserve"> XE "</w:instrText>
        </w:r>
        <w:proofErr w:type="spellStart"/>
        <w:r w:rsidRPr="00BC1BC8">
          <w:rPr>
            <w:rPrChange w:id="242" w:author="Carol Nichols" w:date="2022-08-08T16:30:00Z">
              <w:rPr/>
            </w:rPrChange>
          </w:rPr>
          <w:instrText>Cargo.lock</w:instrText>
        </w:r>
        <w:proofErr w:type="spellEnd"/>
        <w:r w:rsidRPr="00BC1BC8">
          <w:rPr>
            <w:rPrChange w:id="243" w:author="Carol Nichols" w:date="2022-08-08T16:30:00Z">
              <w:rPr/>
            </w:rPrChange>
          </w:rPr>
          <w:instrText xml:space="preserve"> </w:instrText>
        </w:r>
        <w:proofErr w:type="spellStart"/>
        <w:r w:rsidRPr="00BC1BC8">
          <w:rPr>
            <w:rPrChange w:id="244" w:author="Carol Nichols" w:date="2022-08-08T16:30:00Z">
              <w:rPr/>
            </w:rPrChange>
          </w:rPr>
          <w:instrText>startRange</w:instrText>
        </w:r>
        <w:proofErr w:type="spellEnd"/>
        <w:r>
          <w:instrText xml:space="preserve">" </w:instrText>
        </w:r>
        <w:r>
          <w:fldChar w:fldCharType="end"/>
        </w:r>
      </w:ins>
      <w:r w:rsidR="00283AE0" w:rsidRPr="00283AE0">
        <w:t>Ensuring Reproducible Builds with the Cargo.lock</w:t>
      </w:r>
      <w:r w:rsidR="00283AE0" w:rsidRPr="00283AE0">
        <w:rPr>
          <w:lang w:eastAsia="en-GB"/>
        </w:rPr>
        <w:t xml:space="preserve"> File</w:t>
      </w:r>
      <w:bookmarkEnd w:id="240"/>
    </w:p>
    <w:p w14:paraId="72249F40" w14:textId="413AA428" w:rsidR="00283AE0" w:rsidRPr="00283AE0" w:rsidRDefault="00283AE0" w:rsidP="00283AE0">
      <w:pPr>
        <w:pStyle w:val="Body"/>
        <w:rPr>
          <w:lang w:eastAsia="en-GB"/>
        </w:rPr>
      </w:pPr>
      <w:r w:rsidRPr="00283AE0">
        <w:t>Cargo has a mechanism that ensures you can rebuild the same artifact every time</w:t>
      </w:r>
      <w:r>
        <w:t xml:space="preserve"> </w:t>
      </w:r>
      <w:r w:rsidRPr="00283AE0">
        <w:t>you or anyone else builds your code: Cargo will use only the versions of the</w:t>
      </w:r>
      <w:r>
        <w:t xml:space="preserve"> </w:t>
      </w:r>
      <w:r w:rsidRPr="00283AE0">
        <w:t>dependencies you specified until you indicate otherwise. For example, say that</w:t>
      </w:r>
      <w:r>
        <w:t xml:space="preserve"> </w:t>
      </w:r>
      <w:r w:rsidRPr="00283AE0">
        <w:t>next week version 0.8.</w:t>
      </w:r>
      <w:ins w:id="245" w:author="Carol Nichols" w:date="2022-08-07T20:54:00Z">
        <w:r w:rsidR="00F57A55">
          <w:t>6</w:t>
        </w:r>
      </w:ins>
      <w:del w:id="246" w:author="Carol Nichols" w:date="2022-08-07T20:54:00Z">
        <w:r w:rsidRPr="00283AE0" w:rsidDel="00F57A55">
          <w:delText>4</w:delText>
        </w:r>
      </w:del>
      <w:r w:rsidRPr="00283AE0">
        <w:t xml:space="preserve"> of the </w:t>
      </w:r>
      <w:r w:rsidRPr="00283AE0">
        <w:rPr>
          <w:rStyle w:val="Literal"/>
        </w:rPr>
        <w:t>rand</w:t>
      </w:r>
      <w:r w:rsidRPr="00283AE0">
        <w:t xml:space="preserve"> crate comes out, and that version</w:t>
      </w:r>
      <w:r>
        <w:t xml:space="preserve"> </w:t>
      </w:r>
      <w:r w:rsidRPr="00283AE0">
        <w:t>contains an important bug fix, but it also contains a regression that will</w:t>
      </w:r>
      <w:r>
        <w:t xml:space="preserve"> </w:t>
      </w:r>
      <w:r w:rsidRPr="00283AE0">
        <w:t xml:space="preserve">break your code. To handle this, Rust creates the </w:t>
      </w:r>
      <w:r w:rsidRPr="00283AE0">
        <w:rPr>
          <w:rStyle w:val="Italic"/>
        </w:rPr>
        <w:t>Cargo.lock</w:t>
      </w:r>
      <w:r w:rsidRPr="00283AE0">
        <w:t xml:space="preserve"> file the first</w:t>
      </w:r>
      <w:r>
        <w:t xml:space="preserve"> </w:t>
      </w:r>
      <w:r w:rsidRPr="00283AE0">
        <w:t xml:space="preserve">time you run </w:t>
      </w:r>
      <w:r w:rsidRPr="00283AE0">
        <w:rPr>
          <w:rStyle w:val="Literal"/>
        </w:rPr>
        <w:t>cargo build</w:t>
      </w:r>
      <w:r w:rsidRPr="00283AE0">
        <w:t xml:space="preserve">, so we now have this in the </w:t>
      </w:r>
      <w:r w:rsidRPr="00283AE0">
        <w:rPr>
          <w:rStyle w:val="Italic"/>
        </w:rPr>
        <w:t>guessing_game</w:t>
      </w:r>
      <w:r>
        <w:rPr>
          <w:lang w:eastAsia="en-GB"/>
        </w:rPr>
        <w:t xml:space="preserve"> </w:t>
      </w:r>
      <w:r w:rsidRPr="00283AE0">
        <w:rPr>
          <w:lang w:eastAsia="en-GB"/>
        </w:rPr>
        <w:t>directory.</w:t>
      </w:r>
    </w:p>
    <w:p w14:paraId="4328AF80" w14:textId="33243038" w:rsidR="00283AE0" w:rsidRPr="00283AE0" w:rsidRDefault="00283AE0" w:rsidP="00283AE0">
      <w:pPr>
        <w:pStyle w:val="Body"/>
        <w:rPr>
          <w:lang w:val="en-GB" w:eastAsia="en-GB"/>
        </w:rPr>
      </w:pPr>
      <w:r w:rsidRPr="00283AE0">
        <w:t>When you build a project for the first time, Cargo figures out all the</w:t>
      </w:r>
      <w:r>
        <w:t xml:space="preserve"> </w:t>
      </w:r>
      <w:r w:rsidRPr="00283AE0">
        <w:t>versions of the dependencies that fit the criteria and then writes them to</w:t>
      </w:r>
      <w:r>
        <w:t xml:space="preserve"> </w:t>
      </w:r>
      <w:r w:rsidRPr="00283AE0">
        <w:t xml:space="preserve">the </w:t>
      </w:r>
      <w:r w:rsidRPr="00283AE0">
        <w:rPr>
          <w:rStyle w:val="Italic"/>
        </w:rPr>
        <w:t>Cargo.lock</w:t>
      </w:r>
      <w:r w:rsidRPr="00283AE0">
        <w:t xml:space="preserve"> file. When you build your project in the future, Cargo will</w:t>
      </w:r>
      <w:r>
        <w:t xml:space="preserve"> </w:t>
      </w:r>
      <w:r w:rsidRPr="00283AE0">
        <w:t xml:space="preserve">see that the </w:t>
      </w:r>
      <w:r w:rsidRPr="00283AE0">
        <w:rPr>
          <w:rStyle w:val="Italic"/>
        </w:rPr>
        <w:t>Cargo.lock</w:t>
      </w:r>
      <w:r w:rsidRPr="00283AE0">
        <w:t xml:space="preserve"> file exists and </w:t>
      </w:r>
      <w:ins w:id="247" w:author="Audrey Doyle" w:date="2022-07-27T10:35:00Z">
        <w:r w:rsidR="00A65973">
          <w:t xml:space="preserve">will </w:t>
        </w:r>
      </w:ins>
      <w:r w:rsidRPr="00283AE0">
        <w:t>use the versions specified there</w:t>
      </w:r>
      <w:r>
        <w:t xml:space="preserve"> </w:t>
      </w:r>
      <w:r w:rsidRPr="00283AE0">
        <w:t>rather than doing all the work of figuring out versions again. This lets you</w:t>
      </w:r>
      <w:r>
        <w:t xml:space="preserve"> </w:t>
      </w:r>
      <w:r w:rsidRPr="00283AE0">
        <w:t>have a reproducible build automatically. In other words, your project will</w:t>
      </w:r>
      <w:r>
        <w:t xml:space="preserve"> </w:t>
      </w:r>
      <w:r w:rsidRPr="00074CD0">
        <w:t xml:space="preserve">remain at </w:t>
      </w:r>
      <w:r w:rsidRPr="00074CD0">
        <w:rPr>
          <w:rPrChange w:id="248" w:author="Audrey Doyle" w:date="2022-07-27T10:39:00Z">
            <w:rPr>
              <w:rStyle w:val="Literal"/>
            </w:rPr>
          </w:rPrChange>
        </w:rPr>
        <w:t>0.8.</w:t>
      </w:r>
      <w:ins w:id="249" w:author="Carol Nichols" w:date="2022-08-07T20:54:00Z">
        <w:r w:rsidR="00F57A55">
          <w:t>5</w:t>
        </w:r>
      </w:ins>
      <w:del w:id="250" w:author="Carol Nichols" w:date="2022-08-07T20:54:00Z">
        <w:r w:rsidRPr="00074CD0" w:rsidDel="00F57A55">
          <w:rPr>
            <w:rPrChange w:id="251" w:author="Audrey Doyle" w:date="2022-07-27T10:39:00Z">
              <w:rPr>
                <w:rStyle w:val="Literal"/>
              </w:rPr>
            </w:rPrChange>
          </w:rPr>
          <w:delText>3</w:delText>
        </w:r>
      </w:del>
      <w:r w:rsidRPr="00283AE0">
        <w:t xml:space="preserve"> until you explicitly upgrade, thanks to the </w:t>
      </w:r>
      <w:r w:rsidRPr="00283AE0">
        <w:rPr>
          <w:rStyle w:val="Italic"/>
        </w:rPr>
        <w:t>Cargo.lock</w:t>
      </w:r>
      <w:r>
        <w:t xml:space="preserve"> </w:t>
      </w:r>
      <w:r w:rsidRPr="00283AE0">
        <w:t xml:space="preserve">file. Because the </w:t>
      </w:r>
      <w:r w:rsidRPr="00283AE0">
        <w:rPr>
          <w:rStyle w:val="Italic"/>
        </w:rPr>
        <w:t>Cargo.lock</w:t>
      </w:r>
      <w:r w:rsidRPr="00283AE0">
        <w:rPr>
          <w:lang w:eastAsia="en-GB"/>
        </w:rPr>
        <w:t xml:space="preserve"> file is important for reproducible builds, it’s</w:t>
      </w:r>
      <w:r>
        <w:rPr>
          <w:lang w:eastAsia="en-GB"/>
        </w:rPr>
        <w:t xml:space="preserve"> </w:t>
      </w:r>
      <w:r w:rsidRPr="00283AE0">
        <w:rPr>
          <w:lang w:eastAsia="en-GB"/>
        </w:rPr>
        <w:t>often checked into source control with the rest of the code in your project.</w:t>
      </w:r>
      <w:r w:rsidRPr="00283AE0">
        <w:t xml:space="preserve"> </w:t>
      </w:r>
    </w:p>
    <w:bookmarkStart w:id="252" w:name="updating-a-crate-to-get-a-new-version"/>
    <w:bookmarkStart w:id="253" w:name="_Toc107219217"/>
    <w:bookmarkEnd w:id="252"/>
    <w:p w14:paraId="0AE1A250" w14:textId="613C76AA" w:rsidR="00283AE0" w:rsidRPr="00283AE0" w:rsidRDefault="00AE0C84" w:rsidP="00283AE0">
      <w:pPr>
        <w:pStyle w:val="HeadC"/>
        <w:rPr>
          <w:lang w:eastAsia="en-GB"/>
        </w:rPr>
      </w:pPr>
      <w:ins w:id="254" w:author="Carol Nichols" w:date="2022-08-08T19:39:00Z">
        <w:r>
          <w:lastRenderedPageBreak/>
          <w:fldChar w:fldCharType="begin"/>
        </w:r>
        <w:r>
          <w:instrText xml:space="preserve"> XE "</w:instrText>
        </w:r>
        <w:proofErr w:type="spellStart"/>
        <w:proofErr w:type="gramStart"/>
        <w:r w:rsidRPr="00991513">
          <w:instrText>crate:</w:instrText>
        </w:r>
        <w:r>
          <w:instrText>updating</w:instrText>
        </w:r>
        <w:proofErr w:type="spellEnd"/>
        <w:proofErr w:type="gramEnd"/>
        <w:r>
          <w:instrText xml:space="preserve"> versions</w:instrText>
        </w:r>
        <w:r>
          <w:instrText xml:space="preserve"> </w:instrText>
        </w:r>
        <w:proofErr w:type="spellStart"/>
        <w:r>
          <w:instrText>startRange</w:instrText>
        </w:r>
        <w:proofErr w:type="spellEnd"/>
        <w:r>
          <w:instrText xml:space="preserve">" </w:instrText>
        </w:r>
        <w:r>
          <w:fldChar w:fldCharType="end"/>
        </w:r>
      </w:ins>
      <w:r w:rsidR="00283AE0" w:rsidRPr="00283AE0">
        <w:rPr>
          <w:lang w:eastAsia="en-GB"/>
        </w:rPr>
        <w:t>Updating a Crate to Get a New Version</w:t>
      </w:r>
      <w:bookmarkEnd w:id="253"/>
    </w:p>
    <w:p w14:paraId="0D1C7E41" w14:textId="4063CF7A" w:rsidR="00283AE0" w:rsidRPr="00283AE0" w:rsidRDefault="00283AE0" w:rsidP="00283AE0">
      <w:pPr>
        <w:pStyle w:val="Body"/>
        <w:rPr>
          <w:lang w:eastAsia="en-GB"/>
        </w:rPr>
      </w:pPr>
      <w:r w:rsidRPr="00283AE0">
        <w:t xml:space="preserve">When you </w:t>
      </w:r>
      <w:r w:rsidRPr="00283AE0">
        <w:rPr>
          <w:rStyle w:val="Italic"/>
        </w:rPr>
        <w:t>do</w:t>
      </w:r>
      <w:r w:rsidRPr="00283AE0">
        <w:t xml:space="preserve"> want to update a crate, Cargo provides the command </w:t>
      </w:r>
      <w:r w:rsidRPr="00283AE0">
        <w:rPr>
          <w:rStyle w:val="Literal"/>
        </w:rPr>
        <w:t>update</w:t>
      </w:r>
      <w:ins w:id="255" w:author="Carol Nichols" w:date="2022-08-08T16:29:00Z">
        <w:r w:rsidR="00136595">
          <w:rPr>
            <w:rStyle w:val="Literal"/>
          </w:rPr>
          <w:fldChar w:fldCharType="begin"/>
        </w:r>
        <w:r w:rsidR="00136595">
          <w:instrText xml:space="preserve"> XE "</w:instrText>
        </w:r>
        <w:proofErr w:type="spellStart"/>
        <w:proofErr w:type="gramStart"/>
        <w:r w:rsidR="00136595" w:rsidRPr="009C5C34">
          <w:instrText>Cargo</w:instrText>
        </w:r>
      </w:ins>
      <w:r w:rsidR="00136595" w:rsidRPr="009C5C34">
        <w:instrText>:</w:instrText>
      </w:r>
      <w:ins w:id="256" w:author="Carol Nichols" w:date="2022-08-08T16:29:00Z">
        <w:r w:rsidR="00136595" w:rsidRPr="009C5C34">
          <w:instrText>update</w:instrText>
        </w:r>
        <w:proofErr w:type="spellEnd"/>
        <w:proofErr w:type="gramEnd"/>
        <w:r w:rsidR="00136595">
          <w:instrText xml:space="preserve">" </w:instrText>
        </w:r>
        <w:r w:rsidR="00136595">
          <w:rPr>
            <w:rStyle w:val="Literal"/>
          </w:rPr>
          <w:fldChar w:fldCharType="end"/>
        </w:r>
      </w:ins>
      <w:r w:rsidRPr="00283AE0">
        <w:t>,</w:t>
      </w:r>
      <w:r>
        <w:t xml:space="preserve"> </w:t>
      </w:r>
      <w:r w:rsidRPr="00283AE0">
        <w:t xml:space="preserve">which will ignore the </w:t>
      </w:r>
      <w:r w:rsidRPr="00283AE0">
        <w:rPr>
          <w:rStyle w:val="Italic"/>
        </w:rPr>
        <w:t>Cargo.lock</w:t>
      </w:r>
      <w:r w:rsidRPr="00283AE0">
        <w:t xml:space="preserve"> file and figure out all the latest versions</w:t>
      </w:r>
      <w:r>
        <w:t xml:space="preserve"> </w:t>
      </w:r>
      <w:r w:rsidRPr="00283AE0">
        <w:t xml:space="preserve">that fit your specifications in </w:t>
      </w:r>
      <w:r w:rsidRPr="00283AE0">
        <w:rPr>
          <w:rStyle w:val="Italic"/>
        </w:rPr>
        <w:t>Cargo.toml</w:t>
      </w:r>
      <w:r w:rsidRPr="00283AE0">
        <w:t>. Cargo will then write those</w:t>
      </w:r>
      <w:r>
        <w:t xml:space="preserve"> </w:t>
      </w:r>
      <w:r w:rsidRPr="00283AE0">
        <w:t xml:space="preserve">versions to the </w:t>
      </w:r>
      <w:r w:rsidRPr="00283AE0">
        <w:rPr>
          <w:rStyle w:val="Italic"/>
        </w:rPr>
        <w:t>Cargo.lock</w:t>
      </w:r>
      <w:r w:rsidRPr="00283AE0">
        <w:t xml:space="preserve"> file. Otherwise, by default, Cargo will only look</w:t>
      </w:r>
      <w:r>
        <w:t xml:space="preserve"> </w:t>
      </w:r>
      <w:r w:rsidRPr="00283AE0">
        <w:t xml:space="preserve">for versions greater </w:t>
      </w:r>
      <w:r w:rsidRPr="001D3EF4">
        <w:t>than 0.8.</w:t>
      </w:r>
      <w:ins w:id="257" w:author="Carol Nichols" w:date="2022-08-07T20:55:00Z">
        <w:r w:rsidR="00D31F34">
          <w:t>5</w:t>
        </w:r>
      </w:ins>
      <w:del w:id="258" w:author="Carol Nichols" w:date="2022-08-07T20:55:00Z">
        <w:r w:rsidRPr="001D3EF4" w:rsidDel="00D31F34">
          <w:delText>3</w:delText>
        </w:r>
      </w:del>
      <w:r w:rsidRPr="001D3EF4">
        <w:t xml:space="preserve"> and less than 0.9.0.</w:t>
      </w:r>
      <w:r w:rsidRPr="00283AE0">
        <w:t xml:space="preserve"> If the </w:t>
      </w:r>
      <w:r w:rsidRPr="00283AE0">
        <w:rPr>
          <w:rStyle w:val="Literal"/>
        </w:rPr>
        <w:t>rand</w:t>
      </w:r>
      <w:r w:rsidRPr="00283AE0">
        <w:t xml:space="preserve"> crate</w:t>
      </w:r>
      <w:r>
        <w:t xml:space="preserve"> </w:t>
      </w:r>
      <w:r w:rsidRPr="00283AE0">
        <w:t xml:space="preserve">has released the two new </w:t>
      </w:r>
      <w:r w:rsidRPr="001D3EF4">
        <w:t>versions 0.8.</w:t>
      </w:r>
      <w:ins w:id="259" w:author="Carol Nichols" w:date="2022-08-07T20:55:00Z">
        <w:r w:rsidR="00D31F34">
          <w:t>6</w:t>
        </w:r>
      </w:ins>
      <w:del w:id="260" w:author="Carol Nichols" w:date="2022-08-07T20:55:00Z">
        <w:r w:rsidRPr="001D3EF4" w:rsidDel="00D31F34">
          <w:delText>4</w:delText>
        </w:r>
      </w:del>
      <w:r w:rsidRPr="001D3EF4">
        <w:t xml:space="preserve"> and 0.9.0</w:t>
      </w:r>
      <w:ins w:id="261" w:author="Audrey Doyle" w:date="2022-07-26T15:35:00Z">
        <w:r w:rsidR="00B85726">
          <w:t>,</w:t>
        </w:r>
      </w:ins>
      <w:r w:rsidRPr="00283AE0">
        <w:t xml:space="preserve"> you would see the</w:t>
      </w:r>
      <w:r>
        <w:t xml:space="preserve"> </w:t>
      </w:r>
      <w:r w:rsidRPr="00283AE0">
        <w:t xml:space="preserve">following if you ran </w:t>
      </w:r>
      <w:r w:rsidRPr="00283AE0">
        <w:rPr>
          <w:rStyle w:val="Literal"/>
        </w:rPr>
        <w:t>cargo update</w:t>
      </w:r>
      <w:r w:rsidRPr="00283AE0">
        <w:rPr>
          <w:lang w:eastAsia="en-GB"/>
        </w:rPr>
        <w:t>:</w:t>
      </w:r>
    </w:p>
    <w:p w14:paraId="19243704" w14:textId="77777777" w:rsidR="00283AE0" w:rsidRPr="00283AE0" w:rsidRDefault="00283AE0" w:rsidP="00283AE0">
      <w:pPr>
        <w:pStyle w:val="Code"/>
        <w:rPr>
          <w:lang w:eastAsia="en-GB"/>
        </w:rPr>
      </w:pPr>
      <w:r w:rsidRPr="00283AE0">
        <w:rPr>
          <w:lang w:eastAsia="en-GB"/>
        </w:rPr>
        <w:t xml:space="preserve">$ </w:t>
      </w:r>
      <w:r w:rsidRPr="00A30809">
        <w:rPr>
          <w:rStyle w:val="LiteralBold"/>
        </w:rPr>
        <w:t>cargo update</w:t>
      </w:r>
    </w:p>
    <w:p w14:paraId="1D5F5F29" w14:textId="77777777" w:rsidR="00283AE0" w:rsidRPr="00283AE0" w:rsidRDefault="00283AE0" w:rsidP="00283AE0">
      <w:pPr>
        <w:pStyle w:val="Code"/>
        <w:rPr>
          <w:lang w:eastAsia="en-GB"/>
        </w:rPr>
      </w:pPr>
      <w:r w:rsidRPr="00283AE0">
        <w:rPr>
          <w:lang w:eastAsia="en-GB"/>
        </w:rPr>
        <w:t xml:space="preserve">    Updating crates.io index</w:t>
      </w:r>
    </w:p>
    <w:p w14:paraId="6ED25F0A" w14:textId="742ECD68" w:rsidR="00283AE0" w:rsidRPr="00283AE0" w:rsidRDefault="00283AE0" w:rsidP="00283AE0">
      <w:pPr>
        <w:pStyle w:val="Code"/>
        <w:rPr>
          <w:lang w:eastAsia="en-GB"/>
        </w:rPr>
      </w:pPr>
      <w:r w:rsidRPr="00283AE0">
        <w:rPr>
          <w:lang w:eastAsia="en-GB"/>
        </w:rPr>
        <w:t xml:space="preserve">    Updating rand v0.8.</w:t>
      </w:r>
      <w:ins w:id="262" w:author="Carol Nichols" w:date="2022-08-07T20:55:00Z">
        <w:r w:rsidR="00D31F34">
          <w:rPr>
            <w:lang w:eastAsia="en-GB"/>
          </w:rPr>
          <w:t>5</w:t>
        </w:r>
      </w:ins>
      <w:del w:id="263" w:author="Carol Nichols" w:date="2022-08-07T20:55:00Z">
        <w:r w:rsidRPr="00283AE0" w:rsidDel="00D31F34">
          <w:rPr>
            <w:lang w:eastAsia="en-GB"/>
          </w:rPr>
          <w:delText>3</w:delText>
        </w:r>
      </w:del>
      <w:r w:rsidRPr="00283AE0">
        <w:rPr>
          <w:lang w:eastAsia="en-GB"/>
        </w:rPr>
        <w:t xml:space="preserve"> -&gt; v0.8.</w:t>
      </w:r>
      <w:ins w:id="264" w:author="Carol Nichols" w:date="2022-08-07T20:55:00Z">
        <w:r w:rsidR="00D31F34">
          <w:rPr>
            <w:lang w:eastAsia="en-GB"/>
          </w:rPr>
          <w:t>6</w:t>
        </w:r>
      </w:ins>
      <w:del w:id="265" w:author="Carol Nichols" w:date="2022-08-07T20:55:00Z">
        <w:r w:rsidRPr="00283AE0" w:rsidDel="00D31F34">
          <w:rPr>
            <w:lang w:eastAsia="en-GB"/>
          </w:rPr>
          <w:delText>4</w:delText>
        </w:r>
      </w:del>
    </w:p>
    <w:p w14:paraId="1794F6D9" w14:textId="0CF10D2F" w:rsidR="00283AE0" w:rsidRPr="00283AE0" w:rsidRDefault="00283AE0" w:rsidP="00283AE0">
      <w:pPr>
        <w:pStyle w:val="Body"/>
        <w:rPr>
          <w:lang w:eastAsia="en-GB"/>
        </w:rPr>
      </w:pPr>
      <w:r w:rsidRPr="00283AE0">
        <w:t xml:space="preserve">Cargo ignores </w:t>
      </w:r>
      <w:r w:rsidRPr="00074CD0">
        <w:t xml:space="preserve">the </w:t>
      </w:r>
      <w:r w:rsidRPr="00074CD0">
        <w:rPr>
          <w:rPrChange w:id="266" w:author="Audrey Doyle" w:date="2022-07-27T10:39:00Z">
            <w:rPr>
              <w:rStyle w:val="Literal"/>
            </w:rPr>
          </w:rPrChange>
        </w:rPr>
        <w:t>0.9.0</w:t>
      </w:r>
      <w:r w:rsidRPr="00283AE0">
        <w:t xml:space="preserve"> release. At this point, you would also notice a</w:t>
      </w:r>
      <w:r>
        <w:t xml:space="preserve"> </w:t>
      </w:r>
      <w:r w:rsidRPr="00283AE0">
        <w:t xml:space="preserve">change in your </w:t>
      </w:r>
      <w:r w:rsidRPr="00283AE0">
        <w:rPr>
          <w:rStyle w:val="Italic"/>
        </w:rPr>
        <w:t>Cargo.lock</w:t>
      </w:r>
      <w:r w:rsidRPr="00283AE0">
        <w:t xml:space="preserve"> file noting that the version of the </w:t>
      </w:r>
      <w:r w:rsidRPr="00283AE0">
        <w:rPr>
          <w:rStyle w:val="Literal"/>
        </w:rPr>
        <w:t>rand</w:t>
      </w:r>
      <w:r w:rsidRPr="00283AE0">
        <w:t xml:space="preserve"> crate</w:t>
      </w:r>
      <w:r>
        <w:t xml:space="preserve"> </w:t>
      </w:r>
      <w:r w:rsidRPr="00283AE0">
        <w:t xml:space="preserve">you are now using </w:t>
      </w:r>
      <w:r w:rsidRPr="00074CD0">
        <w:t xml:space="preserve">is </w:t>
      </w:r>
      <w:r w:rsidRPr="00074CD0">
        <w:rPr>
          <w:rPrChange w:id="267" w:author="Audrey Doyle" w:date="2022-07-27T10:39:00Z">
            <w:rPr>
              <w:rStyle w:val="Literal"/>
            </w:rPr>
          </w:rPrChange>
        </w:rPr>
        <w:t>0.8.</w:t>
      </w:r>
      <w:ins w:id="268" w:author="Carol Nichols" w:date="2022-08-07T20:55:00Z">
        <w:r w:rsidR="00D31F34">
          <w:t>6</w:t>
        </w:r>
      </w:ins>
      <w:del w:id="269" w:author="Carol Nichols" w:date="2022-08-07T20:55:00Z">
        <w:r w:rsidRPr="00074CD0" w:rsidDel="00D31F34">
          <w:rPr>
            <w:rPrChange w:id="270" w:author="Audrey Doyle" w:date="2022-07-27T10:39:00Z">
              <w:rPr>
                <w:rStyle w:val="Literal"/>
              </w:rPr>
            </w:rPrChange>
          </w:rPr>
          <w:delText>4</w:delText>
        </w:r>
      </w:del>
      <w:r w:rsidRPr="00074CD0">
        <w:t>.</w:t>
      </w:r>
      <w:r w:rsidRPr="00283AE0">
        <w:t xml:space="preserve"> To use </w:t>
      </w:r>
      <w:r w:rsidRPr="00283AE0">
        <w:rPr>
          <w:rStyle w:val="Literal"/>
        </w:rPr>
        <w:t>rand</w:t>
      </w:r>
      <w:r w:rsidRPr="00283AE0">
        <w:t xml:space="preserve"> </w:t>
      </w:r>
      <w:r w:rsidRPr="001D3EF4">
        <w:t xml:space="preserve">version 0.9.0 or any version in the 0.9.x </w:t>
      </w:r>
      <w:r w:rsidRPr="00283AE0">
        <w:t xml:space="preserve">series, you’d have to update the </w:t>
      </w:r>
      <w:proofErr w:type="spellStart"/>
      <w:r w:rsidRPr="00283AE0">
        <w:rPr>
          <w:rStyle w:val="Italic"/>
        </w:rPr>
        <w:t>Cargo.toml</w:t>
      </w:r>
      <w:proofErr w:type="spellEnd"/>
      <w:r w:rsidRPr="00283AE0">
        <w:rPr>
          <w:lang w:eastAsia="en-GB"/>
        </w:rPr>
        <w:t xml:space="preserve"> file</w:t>
      </w:r>
      <w:ins w:id="271" w:author="Carol Nichols" w:date="2022-08-08T16:38:00Z">
        <w:r w:rsidR="006B3715">
          <w:fldChar w:fldCharType="begin"/>
        </w:r>
        <w:r w:rsidR="006B3715">
          <w:instrText xml:space="preserve"> XE "</w:instrText>
        </w:r>
        <w:proofErr w:type="spellStart"/>
        <w:proofErr w:type="gramStart"/>
        <w:r w:rsidR="006B3715" w:rsidRPr="00AC00B2">
          <w:instrText>Cargo.</w:instrText>
        </w:r>
        <w:r w:rsidR="006B3715">
          <w:instrText>toml:updating</w:instrText>
        </w:r>
        <w:proofErr w:type="spellEnd"/>
        <w:proofErr w:type="gramEnd"/>
        <w:r w:rsidR="006B3715">
          <w:instrText xml:space="preserve"> crate versions in </w:instrText>
        </w:r>
        <w:r w:rsidR="006B3715">
          <w:instrText xml:space="preserve">" </w:instrText>
        </w:r>
        <w:r w:rsidR="006B3715">
          <w:fldChar w:fldCharType="end"/>
        </w:r>
      </w:ins>
      <w:r w:rsidRPr="00283AE0">
        <w:rPr>
          <w:lang w:eastAsia="en-GB"/>
        </w:rPr>
        <w:t xml:space="preserve"> to look like</w:t>
      </w:r>
      <w:r>
        <w:rPr>
          <w:lang w:eastAsia="en-GB"/>
        </w:rPr>
        <w:t xml:space="preserve"> </w:t>
      </w:r>
      <w:r w:rsidRPr="00283AE0">
        <w:rPr>
          <w:lang w:eastAsia="en-GB"/>
        </w:rPr>
        <w:t>this instead:</w:t>
      </w:r>
    </w:p>
    <w:p w14:paraId="3C967643" w14:textId="77777777" w:rsidR="00283AE0" w:rsidRPr="000B3AF3" w:rsidRDefault="00283AE0" w:rsidP="00283AE0">
      <w:pPr>
        <w:pStyle w:val="Code"/>
        <w:rPr>
          <w:rStyle w:val="LiteralGray"/>
          <w:rPrChange w:id="272" w:author="Carol Nichols" w:date="2022-08-07T21:14:00Z">
            <w:rPr>
              <w:lang w:eastAsia="en-GB"/>
            </w:rPr>
          </w:rPrChange>
        </w:rPr>
      </w:pPr>
      <w:r w:rsidRPr="000B3AF3">
        <w:rPr>
          <w:rStyle w:val="LiteralGray"/>
          <w:rPrChange w:id="273" w:author="Carol Nichols" w:date="2022-08-07T21:14:00Z">
            <w:rPr>
              <w:lang w:eastAsia="en-GB"/>
            </w:rPr>
          </w:rPrChange>
        </w:rPr>
        <w:t>[dependencies]</w:t>
      </w:r>
    </w:p>
    <w:p w14:paraId="7343C33A" w14:textId="77777777" w:rsidR="00283AE0" w:rsidRPr="00283AE0" w:rsidRDefault="00283AE0" w:rsidP="00283AE0">
      <w:pPr>
        <w:pStyle w:val="Code"/>
        <w:rPr>
          <w:lang w:eastAsia="en-GB"/>
        </w:rPr>
      </w:pPr>
      <w:r w:rsidRPr="00283AE0">
        <w:rPr>
          <w:lang w:eastAsia="en-GB"/>
        </w:rPr>
        <w:t>rand = "0.9.0"</w:t>
      </w:r>
    </w:p>
    <w:p w14:paraId="09A56E93" w14:textId="5A3F2667" w:rsidR="00283AE0" w:rsidRPr="00283AE0" w:rsidRDefault="00283AE0" w:rsidP="00283AE0">
      <w:pPr>
        <w:pStyle w:val="Body"/>
        <w:rPr>
          <w:lang w:eastAsia="en-GB"/>
        </w:rPr>
      </w:pPr>
      <w:r w:rsidRPr="00283AE0">
        <w:t xml:space="preserve">The next time you run </w:t>
      </w:r>
      <w:r w:rsidRPr="00283AE0">
        <w:rPr>
          <w:rStyle w:val="Literal"/>
        </w:rPr>
        <w:t>cargo build</w:t>
      </w:r>
      <w:r w:rsidRPr="00283AE0">
        <w:t>, Cargo will update the registry of crates</w:t>
      </w:r>
      <w:r>
        <w:t xml:space="preserve"> </w:t>
      </w:r>
      <w:r w:rsidRPr="00283AE0">
        <w:t xml:space="preserve">available and reevaluate your </w:t>
      </w:r>
      <w:r w:rsidRPr="00283AE0">
        <w:rPr>
          <w:rStyle w:val="Literal"/>
        </w:rPr>
        <w:t>rand</w:t>
      </w:r>
      <w:r w:rsidRPr="00283AE0">
        <w:rPr>
          <w:lang w:eastAsia="en-GB"/>
        </w:rPr>
        <w:t xml:space="preserve"> requirements according to the new version</w:t>
      </w:r>
      <w:r>
        <w:rPr>
          <w:lang w:eastAsia="en-GB"/>
        </w:rPr>
        <w:t xml:space="preserve"> </w:t>
      </w:r>
      <w:r w:rsidRPr="00283AE0">
        <w:rPr>
          <w:lang w:eastAsia="en-GB"/>
        </w:rPr>
        <w:t>you have specified.</w:t>
      </w:r>
      <w:ins w:id="274" w:author="Carol Nichols" w:date="2022-08-08T19:39:00Z">
        <w:r w:rsidR="00AE0C84" w:rsidRPr="00AE0C84">
          <w:t xml:space="preserve"> </w:t>
        </w:r>
        <w:r w:rsidR="00AE0C84">
          <w:fldChar w:fldCharType="begin"/>
        </w:r>
        <w:r w:rsidR="00AE0C84">
          <w:instrText xml:space="preserve"> XE "</w:instrText>
        </w:r>
        <w:proofErr w:type="spellStart"/>
        <w:proofErr w:type="gramStart"/>
        <w:r w:rsidR="00AE0C84" w:rsidRPr="00991513">
          <w:instrText>crate:</w:instrText>
        </w:r>
        <w:r w:rsidR="00AE0C84">
          <w:instrText>updating</w:instrText>
        </w:r>
        <w:proofErr w:type="spellEnd"/>
        <w:proofErr w:type="gramEnd"/>
        <w:r w:rsidR="00AE0C84">
          <w:instrText xml:space="preserve"> versions</w:instrText>
        </w:r>
        <w:r w:rsidR="00AE0C84">
          <w:instrText xml:space="preserve"> </w:instrText>
        </w:r>
        <w:proofErr w:type="spellStart"/>
        <w:r w:rsidR="00AE0C84">
          <w:instrText>end</w:instrText>
        </w:r>
        <w:r w:rsidR="00AE0C84">
          <w:instrText>Range</w:instrText>
        </w:r>
        <w:proofErr w:type="spellEnd"/>
        <w:r w:rsidR="00AE0C84">
          <w:instrText xml:space="preserve">" </w:instrText>
        </w:r>
        <w:r w:rsidR="00AE0C84">
          <w:fldChar w:fldCharType="end"/>
        </w:r>
      </w:ins>
    </w:p>
    <w:p w14:paraId="2A8FC376" w14:textId="48DB185B" w:rsidR="00283AE0" w:rsidRPr="00283AE0" w:rsidRDefault="00283AE0" w:rsidP="00283AE0">
      <w:pPr>
        <w:pStyle w:val="Body"/>
        <w:rPr>
          <w:lang w:eastAsia="en-GB"/>
        </w:rPr>
      </w:pPr>
      <w:r w:rsidRPr="00283AE0">
        <w:rPr>
          <w:lang w:eastAsia="en-GB"/>
        </w:rPr>
        <w:t>There’s a lot more to say about Cargo and its ecosystem which we’ll discuss in</w:t>
      </w:r>
      <w:r>
        <w:rPr>
          <w:lang w:eastAsia="en-GB"/>
        </w:rPr>
        <w:t xml:space="preserve"> </w:t>
      </w:r>
      <w:proofErr w:type="spellStart"/>
      <w:r w:rsidRPr="00E54929">
        <w:rPr>
          <w:rStyle w:val="Xref"/>
        </w:rPr>
        <w:t>Chapter</w:t>
      </w:r>
      <w:proofErr w:type="spellEnd"/>
      <w:r w:rsidRPr="00E54929">
        <w:rPr>
          <w:rStyle w:val="Xref"/>
        </w:rPr>
        <w:t xml:space="preserve"> 14</w:t>
      </w:r>
      <w:r w:rsidRPr="00283AE0">
        <w:rPr>
          <w:lang w:eastAsia="en-GB"/>
        </w:rPr>
        <w:t>, but for now, that’s all you need to know. Cargo makes it very easy</w:t>
      </w:r>
      <w:r>
        <w:rPr>
          <w:lang w:eastAsia="en-GB"/>
        </w:rPr>
        <w:t xml:space="preserve"> </w:t>
      </w:r>
      <w:r w:rsidRPr="00283AE0">
        <w:rPr>
          <w:lang w:eastAsia="en-GB"/>
        </w:rPr>
        <w:t xml:space="preserve">to reuse libraries, so Rustaceans </w:t>
      </w:r>
      <w:proofErr w:type="gramStart"/>
      <w:r w:rsidRPr="00283AE0">
        <w:rPr>
          <w:lang w:eastAsia="en-GB"/>
        </w:rPr>
        <w:t>are able to</w:t>
      </w:r>
      <w:proofErr w:type="gramEnd"/>
      <w:r w:rsidRPr="00283AE0">
        <w:rPr>
          <w:lang w:eastAsia="en-GB"/>
        </w:rPr>
        <w:t xml:space="preserve"> write smaller projects that are</w:t>
      </w:r>
      <w:r>
        <w:rPr>
          <w:lang w:eastAsia="en-GB"/>
        </w:rPr>
        <w:t xml:space="preserve"> </w:t>
      </w:r>
      <w:r w:rsidRPr="00283AE0">
        <w:rPr>
          <w:lang w:eastAsia="en-GB"/>
        </w:rPr>
        <w:t>assembled from a number of packages.</w:t>
      </w:r>
      <w:ins w:id="275" w:author="Carol Nichols" w:date="2022-08-08T16:34:00Z">
        <w:r w:rsidR="00E84993" w:rsidRPr="00E84993">
          <w:t xml:space="preserve"> </w:t>
        </w:r>
        <w:r w:rsidR="00E84993">
          <w:fldChar w:fldCharType="begin"/>
        </w:r>
        <w:r w:rsidR="00E84993">
          <w:instrText xml:space="preserve"> XE "</w:instrText>
        </w:r>
        <w:proofErr w:type="spellStart"/>
        <w:r w:rsidR="00E84993" w:rsidRPr="00AC00B2">
          <w:instrText>Cargo.lock</w:instrText>
        </w:r>
      </w:ins>
      <w:proofErr w:type="spellEnd"/>
      <w:ins w:id="276" w:author="Carol Nichols" w:date="2022-08-08T16:36:00Z">
        <w:r w:rsidR="00FB1377">
          <w:instrText xml:space="preserve"> </w:instrText>
        </w:r>
      </w:ins>
      <w:proofErr w:type="spellStart"/>
      <w:ins w:id="277" w:author="Carol Nichols" w:date="2022-08-08T16:34:00Z">
        <w:r w:rsidR="00E84993">
          <w:instrText>end</w:instrText>
        </w:r>
        <w:r w:rsidR="00E84993" w:rsidRPr="00AC00B2">
          <w:instrText>Range</w:instrText>
        </w:r>
        <w:proofErr w:type="spellEnd"/>
        <w:r w:rsidR="00E84993">
          <w:instrText xml:space="preserve">" </w:instrText>
        </w:r>
        <w:r w:rsidR="00E84993">
          <w:fldChar w:fldCharType="end"/>
        </w:r>
      </w:ins>
      <w:ins w:id="278" w:author="Carol Nichols" w:date="2022-08-08T16:36:00Z">
        <w:r w:rsidR="000A62C8">
          <w:fldChar w:fldCharType="begin"/>
        </w:r>
        <w:r w:rsidR="000A62C8">
          <w:instrText xml:space="preserve"> XE "</w:instrText>
        </w:r>
        <w:proofErr w:type="spellStart"/>
        <w:r w:rsidR="000A62C8" w:rsidRPr="00AC00B2">
          <w:instrText>Cargo.</w:instrText>
        </w:r>
        <w:r w:rsidR="000A62C8">
          <w:instrText>toml</w:instrText>
        </w:r>
        <w:proofErr w:type="spellEnd"/>
        <w:r w:rsidR="000A62C8" w:rsidRPr="00AC00B2">
          <w:instrText xml:space="preserve"> </w:instrText>
        </w:r>
        <w:proofErr w:type="spellStart"/>
        <w:r w:rsidR="000D0E42">
          <w:instrText>end</w:instrText>
        </w:r>
        <w:r w:rsidR="000A62C8" w:rsidRPr="00AC00B2">
          <w:instrText>Range</w:instrText>
        </w:r>
        <w:proofErr w:type="spellEnd"/>
        <w:r w:rsidR="000A62C8">
          <w:instrText xml:space="preserve">" </w:instrText>
        </w:r>
        <w:r w:rsidR="000A62C8">
          <w:fldChar w:fldCharType="end"/>
        </w:r>
      </w:ins>
      <w:ins w:id="279" w:author="Carol Nichols" w:date="2022-08-08T19:46:00Z">
        <w:r w:rsidR="0012718D">
          <w:fldChar w:fldCharType="begin"/>
        </w:r>
        <w:r w:rsidR="0012718D">
          <w:instrText xml:space="preserve"> XE "</w:instrText>
        </w:r>
        <w:r w:rsidR="0012718D">
          <w:instrText xml:space="preserve">dependency </w:instrText>
        </w:r>
        <w:proofErr w:type="spellStart"/>
        <w:r w:rsidR="0012718D">
          <w:instrText>end</w:instrText>
        </w:r>
        <w:r w:rsidR="0012718D">
          <w:instrText>Range</w:instrText>
        </w:r>
        <w:proofErr w:type="spellEnd"/>
        <w:r w:rsidR="0012718D">
          <w:instrText xml:space="preserve">" </w:instrText>
        </w:r>
        <w:r w:rsidR="0012718D">
          <w:fldChar w:fldCharType="end"/>
        </w:r>
      </w:ins>
      <w:ins w:id="280" w:author="Carol Nichols" w:date="2022-08-08T19:40:00Z">
        <w:r w:rsidR="002331F6">
          <w:fldChar w:fldCharType="begin"/>
        </w:r>
        <w:r w:rsidR="002331F6">
          <w:instrText xml:space="preserve"> XE "</w:instrText>
        </w:r>
        <w:proofErr w:type="spellStart"/>
        <w:proofErr w:type="gramStart"/>
        <w:r w:rsidR="002331F6" w:rsidRPr="00991513">
          <w:instrText>crate:</w:instrText>
        </w:r>
      </w:ins>
      <w:ins w:id="281" w:author="Carol Nichols" w:date="2022-08-08T19:41:00Z">
        <w:r w:rsidR="002331F6">
          <w:instrText>using</w:instrText>
        </w:r>
        <w:proofErr w:type="spellEnd"/>
        <w:proofErr w:type="gramEnd"/>
        <w:r w:rsidR="002331F6">
          <w:instrText xml:space="preserve"> as a dependency</w:instrText>
        </w:r>
      </w:ins>
      <w:ins w:id="282" w:author="Carol Nichols" w:date="2022-08-08T19:40:00Z">
        <w:r w:rsidR="002331F6">
          <w:instrText xml:space="preserve"> </w:instrText>
        </w:r>
      </w:ins>
      <w:proofErr w:type="spellStart"/>
      <w:ins w:id="283" w:author="Carol Nichols" w:date="2022-08-08T19:41:00Z">
        <w:r w:rsidR="002331F6">
          <w:instrText>end</w:instrText>
        </w:r>
      </w:ins>
      <w:ins w:id="284" w:author="Carol Nichols" w:date="2022-08-08T19:40:00Z">
        <w:r w:rsidR="002331F6">
          <w:instrText>Range</w:instrText>
        </w:r>
        <w:proofErr w:type="spellEnd"/>
        <w:r w:rsidR="002331F6">
          <w:instrText xml:space="preserve">" </w:instrText>
        </w:r>
        <w:r w:rsidR="002331F6">
          <w:fldChar w:fldCharType="end"/>
        </w:r>
      </w:ins>
    </w:p>
    <w:bookmarkStart w:id="285" w:name="generating-a-random-number"/>
    <w:bookmarkStart w:id="286" w:name="_Toc107219218"/>
    <w:bookmarkEnd w:id="285"/>
    <w:p w14:paraId="684A5956" w14:textId="54B8159A" w:rsidR="00283AE0" w:rsidRPr="00283AE0" w:rsidRDefault="00227A52" w:rsidP="00283AE0">
      <w:pPr>
        <w:pStyle w:val="HeadB"/>
        <w:rPr>
          <w:lang w:eastAsia="en-GB"/>
        </w:rPr>
      </w:pPr>
      <w:ins w:id="287" w:author="Carol Nichols" w:date="2022-08-08T20:10:00Z">
        <w:r>
          <w:fldChar w:fldCharType="begin"/>
        </w:r>
        <w:r>
          <w:instrText xml:space="preserve"> XE "</w:instrText>
        </w:r>
        <w:r>
          <w:instrText>random number functionality</w:instrText>
        </w:r>
        <w:r>
          <w:instrText xml:space="preserve"> </w:instrText>
        </w:r>
        <w:proofErr w:type="spellStart"/>
        <w:r>
          <w:instrText>startRange</w:instrText>
        </w:r>
        <w:proofErr w:type="spellEnd"/>
        <w:r>
          <w:instrText xml:space="preserve">" </w:instrText>
        </w:r>
        <w:r>
          <w:fldChar w:fldCharType="end"/>
        </w:r>
      </w:ins>
      <w:r w:rsidR="00283AE0" w:rsidRPr="00217137">
        <w:rPr>
          <w:lang w:eastAsia="en-GB"/>
        </w:rPr>
        <w:t>Generating</w:t>
      </w:r>
      <w:r w:rsidR="00283AE0" w:rsidRPr="00283AE0">
        <w:rPr>
          <w:lang w:eastAsia="en-GB"/>
        </w:rPr>
        <w:t xml:space="preserve"> a Random Number</w:t>
      </w:r>
      <w:bookmarkEnd w:id="286"/>
    </w:p>
    <w:p w14:paraId="07521F6C" w14:textId="02B12388" w:rsidR="00283AE0" w:rsidRPr="00283AE0" w:rsidRDefault="00283AE0" w:rsidP="00283AE0">
      <w:pPr>
        <w:pStyle w:val="Body"/>
        <w:rPr>
          <w:lang w:eastAsia="en-GB"/>
        </w:rPr>
      </w:pPr>
      <w:r w:rsidRPr="00283AE0">
        <w:t xml:space="preserve">Let’s start using </w:t>
      </w:r>
      <w:r w:rsidRPr="00283AE0">
        <w:rPr>
          <w:rStyle w:val="Literal"/>
        </w:rPr>
        <w:t>rand</w:t>
      </w:r>
      <w:r w:rsidRPr="00283AE0">
        <w:t xml:space="preserve"> to generate a number to guess. The next step is to</w:t>
      </w:r>
      <w:r>
        <w:t xml:space="preserve"> </w:t>
      </w:r>
      <w:r w:rsidRPr="00283AE0">
        <w:t xml:space="preserve">update </w:t>
      </w:r>
      <w:r w:rsidRPr="00283AE0">
        <w:rPr>
          <w:rStyle w:val="Italic"/>
        </w:rPr>
        <w:t>src/main.rs</w:t>
      </w:r>
      <w:r w:rsidRPr="00283AE0">
        <w:rPr>
          <w:lang w:eastAsia="en-GB"/>
        </w:rPr>
        <w:t>, as shown in Listing 2-3.</w:t>
      </w:r>
    </w:p>
    <w:p w14:paraId="748C2A47" w14:textId="37B0E0C7" w:rsidR="00283AE0" w:rsidRPr="00283AE0" w:rsidRDefault="00283AE0" w:rsidP="008F0EC9">
      <w:pPr>
        <w:pStyle w:val="CodeLabel"/>
        <w:rPr>
          <w:lang w:eastAsia="en-GB"/>
        </w:rPr>
      </w:pPr>
      <w:r w:rsidRPr="00283AE0">
        <w:rPr>
          <w:lang w:eastAsia="en-GB"/>
        </w:rPr>
        <w:t>src/main.rs</w:t>
      </w:r>
    </w:p>
    <w:p w14:paraId="403EE0E7" w14:textId="77777777" w:rsidR="00283AE0" w:rsidRPr="000B3AF3" w:rsidRDefault="00283AE0" w:rsidP="00283AE0">
      <w:pPr>
        <w:pStyle w:val="Code"/>
        <w:rPr>
          <w:rStyle w:val="LiteralGray"/>
          <w:rPrChange w:id="288" w:author="Carol Nichols" w:date="2022-08-07T21:14:00Z">
            <w:rPr>
              <w:lang w:eastAsia="en-GB"/>
            </w:rPr>
          </w:rPrChange>
        </w:rPr>
      </w:pPr>
      <w:r w:rsidRPr="000B3AF3">
        <w:rPr>
          <w:rStyle w:val="LiteralGray"/>
          <w:rPrChange w:id="289" w:author="Carol Nichols" w:date="2022-08-07T21:14:00Z">
            <w:rPr>
              <w:lang w:eastAsia="en-GB"/>
            </w:rPr>
          </w:rPrChange>
        </w:rPr>
        <w:t xml:space="preserve">use </w:t>
      </w:r>
      <w:proofErr w:type="gramStart"/>
      <w:r w:rsidRPr="000B3AF3">
        <w:rPr>
          <w:rStyle w:val="LiteralGray"/>
          <w:rPrChange w:id="290" w:author="Carol Nichols" w:date="2022-08-07T21:14:00Z">
            <w:rPr>
              <w:lang w:eastAsia="en-GB"/>
            </w:rPr>
          </w:rPrChange>
        </w:rPr>
        <w:t>std::</w:t>
      </w:r>
      <w:proofErr w:type="gramEnd"/>
      <w:r w:rsidRPr="000B3AF3">
        <w:rPr>
          <w:rStyle w:val="LiteralGray"/>
          <w:rPrChange w:id="291" w:author="Carol Nichols" w:date="2022-08-07T21:14:00Z">
            <w:rPr>
              <w:lang w:eastAsia="en-GB"/>
            </w:rPr>
          </w:rPrChange>
        </w:rPr>
        <w:t>io;</w:t>
      </w:r>
    </w:p>
    <w:p w14:paraId="4746C22D" w14:textId="3516E636" w:rsidR="00283AE0" w:rsidRPr="00283AE0" w:rsidRDefault="00C43722" w:rsidP="007B1A69">
      <w:pPr>
        <w:pStyle w:val="CodeAnnotated"/>
        <w:rPr>
          <w:lang w:eastAsia="en-GB"/>
        </w:rPr>
      </w:pPr>
      <w:r w:rsidRPr="00C43722">
        <w:rPr>
          <w:rStyle w:val="CodeAnnotation"/>
        </w:rPr>
        <w:t>1</w:t>
      </w:r>
      <w:r w:rsidR="007B1A69" w:rsidRPr="007B1A69">
        <w:t xml:space="preserve"> </w:t>
      </w:r>
      <w:r w:rsidR="00283AE0" w:rsidRPr="00283AE0">
        <w:rPr>
          <w:lang w:eastAsia="en-GB"/>
        </w:rPr>
        <w:t xml:space="preserve">use </w:t>
      </w:r>
      <w:proofErr w:type="gramStart"/>
      <w:r w:rsidR="00283AE0" w:rsidRPr="00283AE0">
        <w:rPr>
          <w:lang w:eastAsia="en-GB"/>
        </w:rPr>
        <w:t>rand::</w:t>
      </w:r>
      <w:proofErr w:type="spellStart"/>
      <w:proofErr w:type="gramEnd"/>
      <w:r w:rsidR="00283AE0" w:rsidRPr="00283AE0">
        <w:rPr>
          <w:lang w:eastAsia="en-GB"/>
        </w:rPr>
        <w:t>Rng</w:t>
      </w:r>
      <w:proofErr w:type="spellEnd"/>
      <w:r w:rsidR="00283AE0" w:rsidRPr="00283AE0">
        <w:rPr>
          <w:lang w:eastAsia="en-GB"/>
        </w:rPr>
        <w:t>;</w:t>
      </w:r>
    </w:p>
    <w:p w14:paraId="00942466" w14:textId="77777777" w:rsidR="00283AE0" w:rsidRPr="00283AE0" w:rsidRDefault="00283AE0" w:rsidP="00283AE0">
      <w:pPr>
        <w:pStyle w:val="Code"/>
        <w:rPr>
          <w:lang w:eastAsia="en-GB"/>
        </w:rPr>
      </w:pPr>
    </w:p>
    <w:p w14:paraId="4E450DAF" w14:textId="77777777" w:rsidR="00283AE0" w:rsidRPr="000B3AF3" w:rsidRDefault="00283AE0" w:rsidP="00283AE0">
      <w:pPr>
        <w:pStyle w:val="Code"/>
        <w:rPr>
          <w:rStyle w:val="LiteralGray"/>
          <w:rPrChange w:id="292" w:author="Carol Nichols" w:date="2022-08-07T21:14:00Z">
            <w:rPr>
              <w:lang w:eastAsia="en-GB"/>
            </w:rPr>
          </w:rPrChange>
        </w:rPr>
      </w:pPr>
      <w:proofErr w:type="spellStart"/>
      <w:r w:rsidRPr="000B3AF3">
        <w:rPr>
          <w:rStyle w:val="LiteralGray"/>
          <w:rPrChange w:id="293" w:author="Carol Nichols" w:date="2022-08-07T21:14:00Z">
            <w:rPr>
              <w:lang w:eastAsia="en-GB"/>
            </w:rPr>
          </w:rPrChange>
        </w:rPr>
        <w:t>fn</w:t>
      </w:r>
      <w:proofErr w:type="spellEnd"/>
      <w:r w:rsidRPr="000B3AF3">
        <w:rPr>
          <w:rStyle w:val="LiteralGray"/>
          <w:rPrChange w:id="294" w:author="Carol Nichols" w:date="2022-08-07T21:14:00Z">
            <w:rPr>
              <w:lang w:eastAsia="en-GB"/>
            </w:rPr>
          </w:rPrChange>
        </w:rPr>
        <w:t xml:space="preserve"> </w:t>
      </w:r>
      <w:proofErr w:type="gramStart"/>
      <w:r w:rsidRPr="000B3AF3">
        <w:rPr>
          <w:rStyle w:val="LiteralGray"/>
          <w:rPrChange w:id="295" w:author="Carol Nichols" w:date="2022-08-07T21:14:00Z">
            <w:rPr>
              <w:lang w:eastAsia="en-GB"/>
            </w:rPr>
          </w:rPrChange>
        </w:rPr>
        <w:t>main(</w:t>
      </w:r>
      <w:proofErr w:type="gramEnd"/>
      <w:r w:rsidRPr="000B3AF3">
        <w:rPr>
          <w:rStyle w:val="LiteralGray"/>
          <w:rPrChange w:id="296" w:author="Carol Nichols" w:date="2022-08-07T21:14:00Z">
            <w:rPr>
              <w:lang w:eastAsia="en-GB"/>
            </w:rPr>
          </w:rPrChange>
        </w:rPr>
        <w:t>) {</w:t>
      </w:r>
    </w:p>
    <w:p w14:paraId="4A2AC7FE" w14:textId="77777777" w:rsidR="00283AE0" w:rsidRPr="000B3AF3" w:rsidRDefault="00283AE0" w:rsidP="00283AE0">
      <w:pPr>
        <w:pStyle w:val="Code"/>
        <w:rPr>
          <w:rStyle w:val="LiteralGray"/>
          <w:rPrChange w:id="297" w:author="Carol Nichols" w:date="2022-08-07T21:14:00Z">
            <w:rPr>
              <w:lang w:eastAsia="en-GB"/>
            </w:rPr>
          </w:rPrChange>
        </w:rPr>
      </w:pPr>
      <w:r w:rsidRPr="000B3AF3">
        <w:rPr>
          <w:rStyle w:val="LiteralGray"/>
          <w:rPrChange w:id="298" w:author="Carol Nichols" w:date="2022-08-07T21:14:00Z">
            <w:rPr>
              <w:lang w:eastAsia="en-GB"/>
            </w:rPr>
          </w:rPrChange>
        </w:rPr>
        <w:t xml:space="preserve">    </w:t>
      </w:r>
      <w:proofErr w:type="spellStart"/>
      <w:proofErr w:type="gramStart"/>
      <w:r w:rsidRPr="000B3AF3">
        <w:rPr>
          <w:rStyle w:val="LiteralGray"/>
          <w:rPrChange w:id="299" w:author="Carol Nichols" w:date="2022-08-07T21:14:00Z">
            <w:rPr>
              <w:lang w:eastAsia="en-GB"/>
            </w:rPr>
          </w:rPrChange>
        </w:rPr>
        <w:t>println</w:t>
      </w:r>
      <w:proofErr w:type="spellEnd"/>
      <w:r w:rsidRPr="000B3AF3">
        <w:rPr>
          <w:rStyle w:val="LiteralGray"/>
          <w:rPrChange w:id="300" w:author="Carol Nichols" w:date="2022-08-07T21:14:00Z">
            <w:rPr>
              <w:lang w:eastAsia="en-GB"/>
            </w:rPr>
          </w:rPrChange>
        </w:rPr>
        <w:t>!(</w:t>
      </w:r>
      <w:proofErr w:type="gramEnd"/>
      <w:r w:rsidRPr="000B3AF3">
        <w:rPr>
          <w:rStyle w:val="LiteralGray"/>
          <w:rPrChange w:id="301" w:author="Carol Nichols" w:date="2022-08-07T21:14:00Z">
            <w:rPr>
              <w:lang w:eastAsia="en-GB"/>
            </w:rPr>
          </w:rPrChange>
        </w:rPr>
        <w:t>"Guess the number!");</w:t>
      </w:r>
    </w:p>
    <w:p w14:paraId="66474346" w14:textId="77777777" w:rsidR="00283AE0" w:rsidRPr="00283AE0" w:rsidRDefault="00283AE0" w:rsidP="00283AE0">
      <w:pPr>
        <w:pStyle w:val="Code"/>
        <w:rPr>
          <w:lang w:eastAsia="en-GB"/>
        </w:rPr>
      </w:pPr>
    </w:p>
    <w:p w14:paraId="56ECB2C3" w14:textId="4EF64834" w:rsidR="00283AE0" w:rsidRPr="00283AE0" w:rsidRDefault="00283AE0" w:rsidP="00283AE0">
      <w:pPr>
        <w:pStyle w:val="Code"/>
        <w:rPr>
          <w:lang w:eastAsia="en-GB"/>
        </w:rPr>
      </w:pPr>
      <w:r w:rsidRPr="00283AE0">
        <w:rPr>
          <w:lang w:eastAsia="en-GB"/>
        </w:rPr>
        <w:t xml:space="preserve">  </w:t>
      </w:r>
      <w:r w:rsidR="00C43722" w:rsidRPr="00C43722">
        <w:rPr>
          <w:rStyle w:val="CodeAnnotation"/>
        </w:rPr>
        <w:t>2</w:t>
      </w:r>
      <w:r w:rsidRPr="00283AE0">
        <w:rPr>
          <w:lang w:eastAsia="en-GB"/>
        </w:rPr>
        <w:t xml:space="preserve"> let </w:t>
      </w:r>
      <w:proofErr w:type="spellStart"/>
      <w:r w:rsidRPr="00283AE0">
        <w:rPr>
          <w:lang w:eastAsia="en-GB"/>
        </w:rPr>
        <w:t>secret_number</w:t>
      </w:r>
      <w:proofErr w:type="spellEnd"/>
      <w:r w:rsidRPr="00283AE0">
        <w:rPr>
          <w:lang w:eastAsia="en-GB"/>
        </w:rPr>
        <w:t xml:space="preserve"> = rand::</w:t>
      </w:r>
      <w:proofErr w:type="spellStart"/>
      <w:r w:rsidRPr="00283AE0">
        <w:rPr>
          <w:lang w:eastAsia="en-GB"/>
        </w:rPr>
        <w:t>thread_rng</w:t>
      </w:r>
      <w:proofErr w:type="spellEnd"/>
      <w:r w:rsidRPr="00283AE0">
        <w:rPr>
          <w:lang w:eastAsia="en-GB"/>
        </w:rPr>
        <w:t>().</w:t>
      </w:r>
      <w:proofErr w:type="spellStart"/>
      <w:r w:rsidRPr="00283AE0">
        <w:rPr>
          <w:lang w:eastAsia="en-GB"/>
        </w:rPr>
        <w:t>gen_range</w:t>
      </w:r>
      <w:proofErr w:type="spellEnd"/>
      <w:r w:rsidRPr="00283AE0">
        <w:rPr>
          <w:lang w:eastAsia="en-GB"/>
        </w:rPr>
        <w:t>(1..=100);</w:t>
      </w:r>
    </w:p>
    <w:p w14:paraId="5192D6FA" w14:textId="77777777" w:rsidR="00283AE0" w:rsidRPr="00283AE0" w:rsidRDefault="00283AE0" w:rsidP="00283AE0">
      <w:pPr>
        <w:pStyle w:val="Code"/>
        <w:rPr>
          <w:lang w:eastAsia="en-GB"/>
        </w:rPr>
      </w:pPr>
    </w:p>
    <w:p w14:paraId="094E237E" w14:textId="1040E5AA" w:rsidR="00283AE0" w:rsidRPr="00283AE0" w:rsidRDefault="00283AE0" w:rsidP="00283AE0">
      <w:pPr>
        <w:pStyle w:val="Code"/>
        <w:rPr>
          <w:lang w:eastAsia="en-GB"/>
        </w:rPr>
      </w:pPr>
      <w:r w:rsidRPr="00283AE0">
        <w:rPr>
          <w:lang w:eastAsia="en-GB"/>
        </w:rPr>
        <w:t xml:space="preserve">  </w:t>
      </w:r>
      <w:r w:rsidRPr="00A953A1">
        <w:rPr>
          <w:rStyle w:val="CodeAnnotation"/>
        </w:rPr>
        <w:t>3</w:t>
      </w:r>
      <w:r w:rsidRPr="00283AE0">
        <w:rPr>
          <w:lang w:eastAsia="en-GB"/>
        </w:rPr>
        <w:t xml:space="preserve"> println!("The secret number is: {secret_number}");</w:t>
      </w:r>
    </w:p>
    <w:p w14:paraId="15B4571E" w14:textId="77777777" w:rsidR="00283AE0" w:rsidRPr="00283AE0" w:rsidRDefault="00283AE0" w:rsidP="00283AE0">
      <w:pPr>
        <w:pStyle w:val="Code"/>
        <w:rPr>
          <w:lang w:eastAsia="en-GB"/>
        </w:rPr>
      </w:pPr>
    </w:p>
    <w:p w14:paraId="427ED22B" w14:textId="77777777" w:rsidR="00283AE0" w:rsidRPr="000B3AF3" w:rsidRDefault="00283AE0" w:rsidP="00283AE0">
      <w:pPr>
        <w:pStyle w:val="Code"/>
        <w:rPr>
          <w:rStyle w:val="LiteralGray"/>
          <w:rPrChange w:id="302" w:author="Carol Nichols" w:date="2022-08-07T21:15:00Z">
            <w:rPr>
              <w:lang w:eastAsia="en-GB"/>
            </w:rPr>
          </w:rPrChange>
        </w:rPr>
      </w:pPr>
      <w:r w:rsidRPr="00283AE0">
        <w:rPr>
          <w:lang w:eastAsia="en-GB"/>
        </w:rPr>
        <w:lastRenderedPageBreak/>
        <w:t xml:space="preserve">    </w:t>
      </w:r>
      <w:proofErr w:type="spellStart"/>
      <w:proofErr w:type="gramStart"/>
      <w:r w:rsidRPr="000B3AF3">
        <w:rPr>
          <w:rStyle w:val="LiteralGray"/>
          <w:rPrChange w:id="303" w:author="Carol Nichols" w:date="2022-08-07T21:15:00Z">
            <w:rPr>
              <w:lang w:eastAsia="en-GB"/>
            </w:rPr>
          </w:rPrChange>
        </w:rPr>
        <w:t>println</w:t>
      </w:r>
      <w:proofErr w:type="spellEnd"/>
      <w:r w:rsidRPr="000B3AF3">
        <w:rPr>
          <w:rStyle w:val="LiteralGray"/>
          <w:rPrChange w:id="304" w:author="Carol Nichols" w:date="2022-08-07T21:15:00Z">
            <w:rPr>
              <w:lang w:eastAsia="en-GB"/>
            </w:rPr>
          </w:rPrChange>
        </w:rPr>
        <w:t>!(</w:t>
      </w:r>
      <w:proofErr w:type="gramEnd"/>
      <w:r w:rsidRPr="000B3AF3">
        <w:rPr>
          <w:rStyle w:val="LiteralGray"/>
          <w:rPrChange w:id="305" w:author="Carol Nichols" w:date="2022-08-07T21:15:00Z">
            <w:rPr>
              <w:lang w:eastAsia="en-GB"/>
            </w:rPr>
          </w:rPrChange>
        </w:rPr>
        <w:t>"Please input your guess.");</w:t>
      </w:r>
    </w:p>
    <w:p w14:paraId="1651A546" w14:textId="77777777" w:rsidR="00283AE0" w:rsidRPr="00283AE0" w:rsidRDefault="00283AE0" w:rsidP="00283AE0">
      <w:pPr>
        <w:pStyle w:val="Code"/>
        <w:rPr>
          <w:lang w:eastAsia="en-GB"/>
        </w:rPr>
      </w:pPr>
    </w:p>
    <w:p w14:paraId="553E2640" w14:textId="77777777" w:rsidR="00283AE0" w:rsidRPr="000B3AF3" w:rsidRDefault="00283AE0" w:rsidP="00283AE0">
      <w:pPr>
        <w:pStyle w:val="Code"/>
        <w:rPr>
          <w:rStyle w:val="LiteralGray"/>
          <w:rPrChange w:id="306" w:author="Carol Nichols" w:date="2022-08-07T21:15:00Z">
            <w:rPr>
              <w:lang w:eastAsia="en-GB"/>
            </w:rPr>
          </w:rPrChange>
        </w:rPr>
      </w:pPr>
      <w:r w:rsidRPr="00283AE0">
        <w:rPr>
          <w:lang w:eastAsia="en-GB"/>
        </w:rPr>
        <w:t xml:space="preserve">    </w:t>
      </w:r>
      <w:r w:rsidRPr="000B3AF3">
        <w:rPr>
          <w:rStyle w:val="LiteralGray"/>
          <w:rPrChange w:id="307" w:author="Carol Nichols" w:date="2022-08-07T21:15:00Z">
            <w:rPr>
              <w:lang w:eastAsia="en-GB"/>
            </w:rPr>
          </w:rPrChange>
        </w:rPr>
        <w:t xml:space="preserve">let mut guess = </w:t>
      </w:r>
      <w:proofErr w:type="gramStart"/>
      <w:r w:rsidRPr="000B3AF3">
        <w:rPr>
          <w:rStyle w:val="LiteralGray"/>
          <w:rPrChange w:id="308" w:author="Carol Nichols" w:date="2022-08-07T21:15:00Z">
            <w:rPr>
              <w:lang w:eastAsia="en-GB"/>
            </w:rPr>
          </w:rPrChange>
        </w:rPr>
        <w:t>String::</w:t>
      </w:r>
      <w:proofErr w:type="gramEnd"/>
      <w:r w:rsidRPr="000B3AF3">
        <w:rPr>
          <w:rStyle w:val="LiteralGray"/>
          <w:rPrChange w:id="309" w:author="Carol Nichols" w:date="2022-08-07T21:15:00Z">
            <w:rPr>
              <w:lang w:eastAsia="en-GB"/>
            </w:rPr>
          </w:rPrChange>
        </w:rPr>
        <w:t>new();</w:t>
      </w:r>
    </w:p>
    <w:p w14:paraId="4C4E4B74" w14:textId="77777777" w:rsidR="00283AE0" w:rsidRPr="000B3AF3" w:rsidRDefault="00283AE0" w:rsidP="00283AE0">
      <w:pPr>
        <w:pStyle w:val="Code"/>
        <w:rPr>
          <w:rStyle w:val="LiteralGray"/>
          <w:rPrChange w:id="310" w:author="Carol Nichols" w:date="2022-08-07T21:15:00Z">
            <w:rPr>
              <w:lang w:eastAsia="en-GB"/>
            </w:rPr>
          </w:rPrChange>
        </w:rPr>
      </w:pPr>
    </w:p>
    <w:p w14:paraId="72B171B0" w14:textId="77777777" w:rsidR="00283AE0" w:rsidRPr="000B3AF3" w:rsidRDefault="00283AE0" w:rsidP="00283AE0">
      <w:pPr>
        <w:pStyle w:val="Code"/>
        <w:rPr>
          <w:rStyle w:val="LiteralGray"/>
          <w:rPrChange w:id="311" w:author="Carol Nichols" w:date="2022-08-07T21:15:00Z">
            <w:rPr>
              <w:lang w:eastAsia="en-GB"/>
            </w:rPr>
          </w:rPrChange>
        </w:rPr>
      </w:pPr>
      <w:r w:rsidRPr="000B3AF3">
        <w:rPr>
          <w:rStyle w:val="LiteralGray"/>
          <w:rPrChange w:id="312" w:author="Carol Nichols" w:date="2022-08-07T21:15:00Z">
            <w:rPr>
              <w:lang w:eastAsia="en-GB"/>
            </w:rPr>
          </w:rPrChange>
        </w:rPr>
        <w:t xml:space="preserve">    </w:t>
      </w:r>
      <w:proofErr w:type="gramStart"/>
      <w:r w:rsidRPr="000B3AF3">
        <w:rPr>
          <w:rStyle w:val="LiteralGray"/>
          <w:rPrChange w:id="313" w:author="Carol Nichols" w:date="2022-08-07T21:15:00Z">
            <w:rPr>
              <w:lang w:eastAsia="en-GB"/>
            </w:rPr>
          </w:rPrChange>
        </w:rPr>
        <w:t>io::</w:t>
      </w:r>
      <w:proofErr w:type="gramEnd"/>
      <w:r w:rsidRPr="000B3AF3">
        <w:rPr>
          <w:rStyle w:val="LiteralGray"/>
          <w:rPrChange w:id="314" w:author="Carol Nichols" w:date="2022-08-07T21:15:00Z">
            <w:rPr>
              <w:lang w:eastAsia="en-GB"/>
            </w:rPr>
          </w:rPrChange>
        </w:rPr>
        <w:t>stdin()</w:t>
      </w:r>
    </w:p>
    <w:p w14:paraId="1C6350E5" w14:textId="77777777" w:rsidR="00283AE0" w:rsidRPr="000B3AF3" w:rsidRDefault="00283AE0" w:rsidP="00283AE0">
      <w:pPr>
        <w:pStyle w:val="Code"/>
        <w:rPr>
          <w:rStyle w:val="LiteralGray"/>
          <w:rPrChange w:id="315" w:author="Carol Nichols" w:date="2022-08-07T21:15:00Z">
            <w:rPr>
              <w:lang w:eastAsia="en-GB"/>
            </w:rPr>
          </w:rPrChange>
        </w:rPr>
      </w:pPr>
      <w:r w:rsidRPr="000B3AF3">
        <w:rPr>
          <w:rStyle w:val="LiteralGray"/>
          <w:rPrChange w:id="316" w:author="Carol Nichols" w:date="2022-08-07T21:15:00Z">
            <w:rPr>
              <w:lang w:eastAsia="en-GB"/>
            </w:rPr>
          </w:rPrChange>
        </w:rPr>
        <w:t xml:space="preserve">        </w:t>
      </w:r>
      <w:proofErr w:type="gramStart"/>
      <w:r w:rsidRPr="000B3AF3">
        <w:rPr>
          <w:rStyle w:val="LiteralGray"/>
          <w:rPrChange w:id="317" w:author="Carol Nichols" w:date="2022-08-07T21:15:00Z">
            <w:rPr>
              <w:lang w:eastAsia="en-GB"/>
            </w:rPr>
          </w:rPrChange>
        </w:rPr>
        <w:t>.</w:t>
      </w:r>
      <w:proofErr w:type="spellStart"/>
      <w:r w:rsidRPr="000B3AF3">
        <w:rPr>
          <w:rStyle w:val="LiteralGray"/>
          <w:rPrChange w:id="318" w:author="Carol Nichols" w:date="2022-08-07T21:15:00Z">
            <w:rPr>
              <w:lang w:eastAsia="en-GB"/>
            </w:rPr>
          </w:rPrChange>
        </w:rPr>
        <w:t>read</w:t>
      </w:r>
      <w:proofErr w:type="gramEnd"/>
      <w:r w:rsidRPr="000B3AF3">
        <w:rPr>
          <w:rStyle w:val="LiteralGray"/>
          <w:rPrChange w:id="319" w:author="Carol Nichols" w:date="2022-08-07T21:15:00Z">
            <w:rPr>
              <w:lang w:eastAsia="en-GB"/>
            </w:rPr>
          </w:rPrChange>
        </w:rPr>
        <w:t>_line</w:t>
      </w:r>
      <w:proofErr w:type="spellEnd"/>
      <w:r w:rsidRPr="000B3AF3">
        <w:rPr>
          <w:rStyle w:val="LiteralGray"/>
          <w:rPrChange w:id="320" w:author="Carol Nichols" w:date="2022-08-07T21:15:00Z">
            <w:rPr>
              <w:lang w:eastAsia="en-GB"/>
            </w:rPr>
          </w:rPrChange>
        </w:rPr>
        <w:t>(&amp;mut guess)</w:t>
      </w:r>
    </w:p>
    <w:p w14:paraId="292320A8" w14:textId="77777777" w:rsidR="00283AE0" w:rsidRPr="000B3AF3" w:rsidRDefault="00283AE0" w:rsidP="00283AE0">
      <w:pPr>
        <w:pStyle w:val="Code"/>
        <w:rPr>
          <w:rStyle w:val="LiteralGray"/>
          <w:rPrChange w:id="321" w:author="Carol Nichols" w:date="2022-08-07T21:15:00Z">
            <w:rPr>
              <w:lang w:eastAsia="en-GB"/>
            </w:rPr>
          </w:rPrChange>
        </w:rPr>
      </w:pPr>
      <w:r w:rsidRPr="000B3AF3">
        <w:rPr>
          <w:rStyle w:val="LiteralGray"/>
          <w:rPrChange w:id="322" w:author="Carol Nichols" w:date="2022-08-07T21:15:00Z">
            <w:rPr>
              <w:lang w:eastAsia="en-GB"/>
            </w:rPr>
          </w:rPrChange>
        </w:rPr>
        <w:t xml:space="preserve">        </w:t>
      </w:r>
      <w:proofErr w:type="gramStart"/>
      <w:r w:rsidRPr="000B3AF3">
        <w:rPr>
          <w:rStyle w:val="LiteralGray"/>
          <w:rPrChange w:id="323" w:author="Carol Nichols" w:date="2022-08-07T21:15:00Z">
            <w:rPr>
              <w:lang w:eastAsia="en-GB"/>
            </w:rPr>
          </w:rPrChange>
        </w:rPr>
        <w:t>.expect</w:t>
      </w:r>
      <w:proofErr w:type="gramEnd"/>
      <w:r w:rsidRPr="000B3AF3">
        <w:rPr>
          <w:rStyle w:val="LiteralGray"/>
          <w:rPrChange w:id="324" w:author="Carol Nichols" w:date="2022-08-07T21:15:00Z">
            <w:rPr>
              <w:lang w:eastAsia="en-GB"/>
            </w:rPr>
          </w:rPrChange>
        </w:rPr>
        <w:t>("Failed to read line");</w:t>
      </w:r>
    </w:p>
    <w:p w14:paraId="43A8A11A" w14:textId="77777777" w:rsidR="00283AE0" w:rsidRPr="000B3AF3" w:rsidRDefault="00283AE0" w:rsidP="00283AE0">
      <w:pPr>
        <w:pStyle w:val="Code"/>
        <w:rPr>
          <w:rStyle w:val="LiteralGray"/>
          <w:rPrChange w:id="325" w:author="Carol Nichols" w:date="2022-08-07T21:15:00Z">
            <w:rPr>
              <w:lang w:eastAsia="en-GB"/>
            </w:rPr>
          </w:rPrChange>
        </w:rPr>
      </w:pPr>
    </w:p>
    <w:p w14:paraId="373934A4" w14:textId="77777777" w:rsidR="00283AE0" w:rsidRPr="000B3AF3" w:rsidRDefault="00283AE0" w:rsidP="00283AE0">
      <w:pPr>
        <w:pStyle w:val="Code"/>
        <w:rPr>
          <w:rStyle w:val="LiteralGray"/>
          <w:rPrChange w:id="326" w:author="Carol Nichols" w:date="2022-08-07T21:15:00Z">
            <w:rPr>
              <w:lang w:eastAsia="en-GB"/>
            </w:rPr>
          </w:rPrChange>
        </w:rPr>
      </w:pPr>
      <w:r w:rsidRPr="000B3AF3">
        <w:rPr>
          <w:rStyle w:val="LiteralGray"/>
          <w:rPrChange w:id="327" w:author="Carol Nichols" w:date="2022-08-07T21:15:00Z">
            <w:rPr>
              <w:lang w:eastAsia="en-GB"/>
            </w:rPr>
          </w:rPrChange>
        </w:rPr>
        <w:t xml:space="preserve">    </w:t>
      </w:r>
      <w:proofErr w:type="spellStart"/>
      <w:proofErr w:type="gramStart"/>
      <w:r w:rsidRPr="000B3AF3">
        <w:rPr>
          <w:rStyle w:val="LiteralGray"/>
          <w:rPrChange w:id="328" w:author="Carol Nichols" w:date="2022-08-07T21:15:00Z">
            <w:rPr>
              <w:lang w:eastAsia="en-GB"/>
            </w:rPr>
          </w:rPrChange>
        </w:rPr>
        <w:t>println</w:t>
      </w:r>
      <w:proofErr w:type="spellEnd"/>
      <w:r w:rsidRPr="000B3AF3">
        <w:rPr>
          <w:rStyle w:val="LiteralGray"/>
          <w:rPrChange w:id="329" w:author="Carol Nichols" w:date="2022-08-07T21:15:00Z">
            <w:rPr>
              <w:lang w:eastAsia="en-GB"/>
            </w:rPr>
          </w:rPrChange>
        </w:rPr>
        <w:t>!(</w:t>
      </w:r>
      <w:proofErr w:type="gramEnd"/>
      <w:r w:rsidRPr="000B3AF3">
        <w:rPr>
          <w:rStyle w:val="LiteralGray"/>
          <w:rPrChange w:id="330" w:author="Carol Nichols" w:date="2022-08-07T21:15:00Z">
            <w:rPr>
              <w:lang w:eastAsia="en-GB"/>
            </w:rPr>
          </w:rPrChange>
        </w:rPr>
        <w:t>"You guessed: {guess}");</w:t>
      </w:r>
    </w:p>
    <w:p w14:paraId="28A55B62" w14:textId="77777777" w:rsidR="00283AE0" w:rsidRPr="000B3AF3" w:rsidRDefault="00283AE0" w:rsidP="00283AE0">
      <w:pPr>
        <w:pStyle w:val="Code"/>
        <w:rPr>
          <w:rStyle w:val="LiteralGray"/>
          <w:rPrChange w:id="331" w:author="Carol Nichols" w:date="2022-08-07T21:15:00Z">
            <w:rPr>
              <w:lang w:eastAsia="en-GB"/>
            </w:rPr>
          </w:rPrChange>
        </w:rPr>
      </w:pPr>
      <w:r w:rsidRPr="000B3AF3">
        <w:rPr>
          <w:rStyle w:val="LiteralGray"/>
          <w:rPrChange w:id="332" w:author="Carol Nichols" w:date="2022-08-07T21:15:00Z">
            <w:rPr>
              <w:lang w:eastAsia="en-GB"/>
            </w:rPr>
          </w:rPrChange>
        </w:rPr>
        <w:t>}</w:t>
      </w:r>
    </w:p>
    <w:p w14:paraId="6D277C57" w14:textId="6581DE93" w:rsidR="00283AE0" w:rsidRPr="00283AE0" w:rsidRDefault="00283AE0" w:rsidP="00A30809">
      <w:pPr>
        <w:pStyle w:val="CodeListingCaption"/>
        <w:rPr>
          <w:lang w:eastAsia="en-GB"/>
        </w:rPr>
      </w:pPr>
      <w:r w:rsidRPr="00283AE0">
        <w:rPr>
          <w:lang w:eastAsia="en-GB"/>
        </w:rPr>
        <w:t>Adding code to generate a random number</w:t>
      </w:r>
    </w:p>
    <w:p w14:paraId="2F7DB835" w14:textId="5646FCA5" w:rsidR="00283AE0" w:rsidRPr="00283AE0" w:rsidRDefault="00283AE0" w:rsidP="00283AE0">
      <w:pPr>
        <w:pStyle w:val="Body"/>
        <w:rPr>
          <w:lang w:eastAsia="en-GB"/>
        </w:rPr>
      </w:pPr>
      <w:r w:rsidRPr="00283AE0">
        <w:t>First</w:t>
      </w:r>
      <w:del w:id="333" w:author="Audrey Doyle" w:date="2022-08-03T13:17:00Z">
        <w:r w:rsidRPr="00283AE0" w:rsidDel="00DE3F1E">
          <w:delText>,</w:delText>
        </w:r>
      </w:del>
      <w:r w:rsidRPr="00283AE0">
        <w:t xml:space="preserve"> we add the line </w:t>
      </w:r>
      <w:r w:rsidRPr="00283AE0">
        <w:rPr>
          <w:rStyle w:val="Literal"/>
        </w:rPr>
        <w:t xml:space="preserve">use </w:t>
      </w:r>
      <w:proofErr w:type="gramStart"/>
      <w:r w:rsidRPr="00283AE0">
        <w:rPr>
          <w:rStyle w:val="Literal"/>
        </w:rPr>
        <w:t>rand::</w:t>
      </w:r>
      <w:commentRangeStart w:id="334"/>
      <w:commentRangeStart w:id="335"/>
      <w:proofErr w:type="spellStart"/>
      <w:proofErr w:type="gramEnd"/>
      <w:r w:rsidRPr="00283AE0">
        <w:rPr>
          <w:rStyle w:val="Literal"/>
        </w:rPr>
        <w:t>Rng</w:t>
      </w:r>
      <w:commentRangeEnd w:id="334"/>
      <w:proofErr w:type="spellEnd"/>
      <w:r w:rsidR="00217137">
        <w:rPr>
          <w:rStyle w:val="CommentReference"/>
          <w:rFonts w:ascii="Times New Roman" w:hAnsi="Times New Roman" w:cs="Times New Roman"/>
          <w:color w:val="auto"/>
          <w:lang w:val="en-CA"/>
        </w:rPr>
        <w:commentReference w:id="334"/>
      </w:r>
      <w:commentRangeEnd w:id="335"/>
      <w:r w:rsidR="00A1790A">
        <w:rPr>
          <w:rStyle w:val="CommentReference"/>
          <w:rFonts w:ascii="Times New Roman" w:hAnsi="Times New Roman" w:cs="Times New Roman"/>
          <w:color w:val="auto"/>
          <w:lang w:val="en-CA"/>
        </w:rPr>
        <w:commentReference w:id="335"/>
      </w:r>
      <w:ins w:id="336" w:author="Carol Nichols" w:date="2022-08-07T20:38:00Z">
        <w:r w:rsidR="00A1790A">
          <w:rPr>
            <w:rStyle w:val="Literal"/>
          </w:rPr>
          <w:t>;</w:t>
        </w:r>
      </w:ins>
      <w:r w:rsidRPr="00283AE0">
        <w:t xml:space="preserve"> </w:t>
      </w:r>
      <w:r w:rsidR="00C43722" w:rsidRPr="00C43722">
        <w:rPr>
          <w:rStyle w:val="CodeAnnotation"/>
        </w:rPr>
        <w:t>1</w:t>
      </w:r>
      <w:r w:rsidRPr="00283AE0">
        <w:t xml:space="preserve">. The </w:t>
      </w:r>
      <w:proofErr w:type="spellStart"/>
      <w:r w:rsidRPr="00283AE0">
        <w:rPr>
          <w:rStyle w:val="Literal"/>
        </w:rPr>
        <w:t>Rng</w:t>
      </w:r>
      <w:proofErr w:type="spellEnd"/>
      <w:r w:rsidRPr="00283AE0">
        <w:rPr>
          <w:lang w:eastAsia="en-GB"/>
        </w:rPr>
        <w:t xml:space="preserve"> trait defines methods</w:t>
      </w:r>
      <w:r>
        <w:rPr>
          <w:lang w:eastAsia="en-GB"/>
        </w:rPr>
        <w:t xml:space="preserve"> </w:t>
      </w:r>
      <w:r w:rsidRPr="00283AE0">
        <w:rPr>
          <w:lang w:eastAsia="en-GB"/>
        </w:rPr>
        <w:t>that random number generators implement, and this trait must be in scope for us</w:t>
      </w:r>
      <w:r>
        <w:rPr>
          <w:lang w:eastAsia="en-GB"/>
        </w:rPr>
        <w:t xml:space="preserve"> </w:t>
      </w:r>
      <w:r w:rsidRPr="00283AE0">
        <w:rPr>
          <w:lang w:eastAsia="en-GB"/>
        </w:rPr>
        <w:t xml:space="preserve">to use those methods. </w:t>
      </w:r>
      <w:proofErr w:type="spellStart"/>
      <w:r w:rsidRPr="00E54929">
        <w:rPr>
          <w:rStyle w:val="Xref"/>
        </w:rPr>
        <w:t>Chapter</w:t>
      </w:r>
      <w:proofErr w:type="spellEnd"/>
      <w:r w:rsidRPr="00E54929">
        <w:rPr>
          <w:rStyle w:val="Xref"/>
        </w:rPr>
        <w:t xml:space="preserve"> 10</w:t>
      </w:r>
      <w:r w:rsidRPr="00283AE0">
        <w:rPr>
          <w:lang w:eastAsia="en-GB"/>
        </w:rPr>
        <w:t xml:space="preserve"> will cover traits in detail.</w:t>
      </w:r>
    </w:p>
    <w:p w14:paraId="05108B7F" w14:textId="58F15CE3" w:rsidR="00283AE0" w:rsidRPr="00283AE0" w:rsidRDefault="00283AE0" w:rsidP="00283AE0">
      <w:pPr>
        <w:pStyle w:val="Body"/>
        <w:rPr>
          <w:lang w:eastAsia="en-GB"/>
        </w:rPr>
      </w:pPr>
      <w:r w:rsidRPr="00283AE0">
        <w:rPr>
          <w:lang w:eastAsia="en-GB"/>
        </w:rPr>
        <w:t xml:space="preserve">Next, we’re adding two lines in the middle. In the first line </w:t>
      </w:r>
      <w:r w:rsidR="00C43722" w:rsidRPr="00C43722">
        <w:rPr>
          <w:rStyle w:val="CodeAnnotation"/>
        </w:rPr>
        <w:t>2</w:t>
      </w:r>
      <w:r w:rsidRPr="00283AE0">
        <w:rPr>
          <w:lang w:eastAsia="en-GB"/>
        </w:rPr>
        <w:t>, we call the</w:t>
      </w:r>
      <w:r>
        <w:rPr>
          <w:lang w:eastAsia="en-GB"/>
        </w:rPr>
        <w:t xml:space="preserve"> </w:t>
      </w:r>
      <w:r w:rsidRPr="00283AE0">
        <w:rPr>
          <w:rStyle w:val="Literal"/>
        </w:rPr>
        <w:t>rand::</w:t>
      </w:r>
      <w:proofErr w:type="spellStart"/>
      <w:r w:rsidRPr="00283AE0">
        <w:rPr>
          <w:rStyle w:val="Literal"/>
        </w:rPr>
        <w:t>thread_rng</w:t>
      </w:r>
      <w:proofErr w:type="spellEnd"/>
      <w:r w:rsidRPr="00283AE0">
        <w:t xml:space="preserve"> function that gives us the particular random number</w:t>
      </w:r>
      <w:r>
        <w:t xml:space="preserve"> </w:t>
      </w:r>
      <w:r w:rsidRPr="00283AE0">
        <w:t xml:space="preserve">generator </w:t>
      </w:r>
      <w:del w:id="337" w:author="Audrey Doyle" w:date="2022-07-27T09:56:00Z">
        <w:r w:rsidRPr="00283AE0" w:rsidDel="00217137">
          <w:delText xml:space="preserve">that </w:delText>
        </w:r>
      </w:del>
      <w:r w:rsidRPr="00283AE0">
        <w:t>we’re going to use: one that is local to the current thread of</w:t>
      </w:r>
      <w:r>
        <w:t xml:space="preserve"> </w:t>
      </w:r>
      <w:r w:rsidRPr="00283AE0">
        <w:t xml:space="preserve">execution and </w:t>
      </w:r>
      <w:ins w:id="338" w:author="Audrey Doyle" w:date="2022-07-27T10:40:00Z">
        <w:r w:rsidR="00074CD0">
          <w:t xml:space="preserve">is </w:t>
        </w:r>
      </w:ins>
      <w:r w:rsidRPr="00283AE0">
        <w:t xml:space="preserve">seeded by the operating system. Then we call the </w:t>
      </w:r>
      <w:proofErr w:type="spellStart"/>
      <w:r w:rsidRPr="00283AE0">
        <w:rPr>
          <w:rStyle w:val="Literal"/>
        </w:rPr>
        <w:t>gen_range</w:t>
      </w:r>
      <w:proofErr w:type="spellEnd"/>
      <w:r>
        <w:t xml:space="preserve"> </w:t>
      </w:r>
      <w:r w:rsidRPr="00283AE0">
        <w:t xml:space="preserve">method on the random number generator. This method is defined by the </w:t>
      </w:r>
      <w:proofErr w:type="spellStart"/>
      <w:r w:rsidRPr="00283AE0">
        <w:rPr>
          <w:rStyle w:val="Literal"/>
        </w:rPr>
        <w:t>Rng</w:t>
      </w:r>
      <w:proofErr w:type="spellEnd"/>
      <w:r>
        <w:t xml:space="preserve"> </w:t>
      </w:r>
      <w:r w:rsidRPr="00283AE0">
        <w:t xml:space="preserve">trait that we brought into scope with the </w:t>
      </w:r>
      <w:r w:rsidRPr="00283AE0">
        <w:rPr>
          <w:rStyle w:val="Literal"/>
        </w:rPr>
        <w:t xml:space="preserve">use </w:t>
      </w:r>
      <w:proofErr w:type="gramStart"/>
      <w:r w:rsidRPr="00283AE0">
        <w:rPr>
          <w:rStyle w:val="Literal"/>
        </w:rPr>
        <w:t>rand::</w:t>
      </w:r>
      <w:commentRangeStart w:id="339"/>
      <w:commentRangeStart w:id="340"/>
      <w:proofErr w:type="spellStart"/>
      <w:proofErr w:type="gramEnd"/>
      <w:r w:rsidRPr="00283AE0">
        <w:rPr>
          <w:rStyle w:val="Literal"/>
        </w:rPr>
        <w:t>Rng</w:t>
      </w:r>
      <w:commentRangeEnd w:id="339"/>
      <w:proofErr w:type="spellEnd"/>
      <w:r w:rsidR="0007209D">
        <w:rPr>
          <w:rStyle w:val="CommentReference"/>
          <w:rFonts w:ascii="Times New Roman" w:hAnsi="Times New Roman" w:cs="Times New Roman"/>
          <w:color w:val="auto"/>
          <w:lang w:val="en-CA"/>
        </w:rPr>
        <w:commentReference w:id="339"/>
      </w:r>
      <w:commentRangeEnd w:id="340"/>
      <w:r w:rsidR="00A1790A">
        <w:rPr>
          <w:rStyle w:val="CommentReference"/>
          <w:rFonts w:ascii="Times New Roman" w:hAnsi="Times New Roman" w:cs="Times New Roman"/>
          <w:color w:val="auto"/>
          <w:lang w:val="en-CA"/>
        </w:rPr>
        <w:commentReference w:id="340"/>
      </w:r>
      <w:ins w:id="341" w:author="Carol Nichols" w:date="2022-08-07T20:38:00Z">
        <w:r w:rsidR="00A1790A">
          <w:rPr>
            <w:rStyle w:val="Literal"/>
          </w:rPr>
          <w:t>;</w:t>
        </w:r>
      </w:ins>
      <w:r w:rsidRPr="00283AE0">
        <w:t xml:space="preserve"> statement. The</w:t>
      </w:r>
      <w:r>
        <w:t xml:space="preserve"> </w:t>
      </w:r>
      <w:proofErr w:type="spellStart"/>
      <w:r w:rsidRPr="00283AE0">
        <w:rPr>
          <w:rStyle w:val="Literal"/>
        </w:rPr>
        <w:t>gen_range</w:t>
      </w:r>
      <w:proofErr w:type="spellEnd"/>
      <w:r w:rsidRPr="00283AE0">
        <w:t xml:space="preserve"> method takes a range expression as an argument and generates a</w:t>
      </w:r>
      <w:r>
        <w:t xml:space="preserve"> </w:t>
      </w:r>
      <w:r w:rsidRPr="00283AE0">
        <w:t>random number in the range. The kind of range expression we’re using here takes</w:t>
      </w:r>
      <w:r>
        <w:t xml:space="preserve"> </w:t>
      </w:r>
      <w:r w:rsidRPr="00283AE0">
        <w:t xml:space="preserve">the form </w:t>
      </w:r>
      <w:r w:rsidRPr="00283AE0">
        <w:rPr>
          <w:rStyle w:val="Literal"/>
        </w:rPr>
        <w:t>start..=end</w:t>
      </w:r>
      <w:r w:rsidRPr="00283AE0">
        <w:t xml:space="preserve"> and is inclusive on the lower and upper bounds, so we</w:t>
      </w:r>
      <w:r>
        <w:t xml:space="preserve"> </w:t>
      </w:r>
      <w:r w:rsidRPr="00283AE0">
        <w:t xml:space="preserve">need to specify </w:t>
      </w:r>
      <w:r w:rsidRPr="00283AE0">
        <w:rPr>
          <w:rStyle w:val="Literal"/>
        </w:rPr>
        <w:t>1..=100</w:t>
      </w:r>
      <w:r w:rsidRPr="00283AE0">
        <w:rPr>
          <w:lang w:eastAsia="en-GB"/>
        </w:rPr>
        <w:t xml:space="preserve"> to request a number between 1 and 100.</w:t>
      </w:r>
    </w:p>
    <w:p w14:paraId="66C42A20" w14:textId="62CC2491" w:rsidR="00283AE0" w:rsidRPr="00283AE0" w:rsidRDefault="0007209D">
      <w:pPr>
        <w:pStyle w:val="Note"/>
        <w:rPr>
          <w:lang w:eastAsia="en-GB"/>
        </w:rPr>
        <w:pPrChange w:id="342" w:author="Audrey Doyle" w:date="2022-07-27T09:58:00Z">
          <w:pPr>
            <w:pStyle w:val="Body"/>
          </w:pPr>
        </w:pPrChange>
      </w:pPr>
      <w:ins w:id="343" w:author="Audrey Doyle" w:date="2022-07-27T09:58:00Z">
        <w:r w:rsidRPr="002A41E6">
          <w:rPr>
            <w:rStyle w:val="NoteHead"/>
          </w:rPr>
          <w:t>Note</w:t>
        </w:r>
        <w:r>
          <w:rPr>
            <w:lang w:eastAsia="en-GB"/>
          </w:rPr>
          <w:tab/>
        </w:r>
      </w:ins>
      <w:ins w:id="344" w:author="Carol Nichols" w:date="2022-08-08T19:46:00Z">
        <w:r w:rsidR="00706B17">
          <w:fldChar w:fldCharType="begin"/>
        </w:r>
        <w:r w:rsidR="00706B17">
          <w:instrText xml:space="preserve"> XE "</w:instrText>
        </w:r>
        <w:proofErr w:type="spellStart"/>
        <w:r w:rsidR="00706B17">
          <w:instrText>Cargo:doc</w:instrText>
        </w:r>
        <w:proofErr w:type="spellEnd"/>
        <w:r w:rsidR="00706B17">
          <w:instrText xml:space="preserve"> </w:instrText>
        </w:r>
        <w:proofErr w:type="spellStart"/>
        <w:r w:rsidR="00706B17">
          <w:instrText>startRange</w:instrText>
        </w:r>
        <w:proofErr w:type="spellEnd"/>
        <w:r w:rsidR="00706B17">
          <w:instrText xml:space="preserve">" </w:instrText>
        </w:r>
        <w:r w:rsidR="00706B17">
          <w:fldChar w:fldCharType="end"/>
        </w:r>
      </w:ins>
      <w:ins w:id="345" w:author="Carol Nichols" w:date="2022-08-08T19:47:00Z">
        <w:r w:rsidR="006A7C36">
          <w:fldChar w:fldCharType="begin"/>
        </w:r>
        <w:r w:rsidR="006A7C36">
          <w:instrText xml:space="preserve"> XE "</w:instrText>
        </w:r>
        <w:proofErr w:type="spellStart"/>
        <w:proofErr w:type="gramStart"/>
        <w:r w:rsidR="006A7C36">
          <w:instrText>documentation:viewing</w:instrText>
        </w:r>
        <w:proofErr w:type="spellEnd"/>
        <w:proofErr w:type="gramEnd"/>
        <w:r w:rsidR="006A7C36">
          <w:instrText xml:space="preserve"> a crate's</w:instrText>
        </w:r>
        <w:r w:rsidR="006A7C36">
          <w:instrText xml:space="preserve"> </w:instrText>
        </w:r>
        <w:proofErr w:type="spellStart"/>
        <w:r w:rsidR="006A7C36">
          <w:instrText>startRange</w:instrText>
        </w:r>
        <w:proofErr w:type="spellEnd"/>
        <w:r w:rsidR="006A7C36">
          <w:instrText xml:space="preserve">" </w:instrText>
        </w:r>
        <w:r w:rsidR="006A7C36">
          <w:fldChar w:fldCharType="end"/>
        </w:r>
      </w:ins>
      <w:del w:id="346" w:author="Audrey Doyle" w:date="2022-07-27T09:58:00Z">
        <w:r w:rsidR="00283AE0" w:rsidRPr="00283AE0" w:rsidDel="0007209D">
          <w:rPr>
            <w:lang w:eastAsia="en-GB"/>
          </w:rPr>
          <w:delText xml:space="preserve">Note: </w:delText>
        </w:r>
      </w:del>
      <w:r w:rsidR="00283AE0" w:rsidRPr="00283AE0">
        <w:rPr>
          <w:lang w:eastAsia="en-GB"/>
        </w:rPr>
        <w:t>You won’t just know which traits to use and which methods and functions</w:t>
      </w:r>
      <w:r w:rsidR="00283AE0">
        <w:rPr>
          <w:lang w:eastAsia="en-GB"/>
        </w:rPr>
        <w:t xml:space="preserve"> </w:t>
      </w:r>
      <w:r w:rsidR="00283AE0" w:rsidRPr="00283AE0">
        <w:rPr>
          <w:lang w:eastAsia="en-GB"/>
        </w:rPr>
        <w:t>to call from a crate, so each crate has documentation with instructions for</w:t>
      </w:r>
      <w:r w:rsidR="00283AE0">
        <w:rPr>
          <w:lang w:eastAsia="en-GB"/>
        </w:rPr>
        <w:t xml:space="preserve"> </w:t>
      </w:r>
      <w:r w:rsidR="00283AE0" w:rsidRPr="00283AE0">
        <w:rPr>
          <w:lang w:eastAsia="en-GB"/>
        </w:rPr>
        <w:t xml:space="preserve">using it. Another neat feature of Cargo is that running the </w:t>
      </w:r>
      <w:r w:rsidR="00283AE0" w:rsidRPr="00283AE0">
        <w:rPr>
          <w:rStyle w:val="Literal"/>
        </w:rPr>
        <w:t>cargo doc --o</w:t>
      </w:r>
      <w:ins w:id="347" w:author="Carol Nichols" w:date="2022-08-08T19:47:00Z">
        <w:r w:rsidR="00706B17">
          <w:rPr>
            <w:rStyle w:val="Literal"/>
          </w:rPr>
          <w:t>pen</w:t>
        </w:r>
      </w:ins>
      <w:del w:id="348" w:author="Carol Nichols" w:date="2022-08-08T19:47:00Z">
        <w:r w:rsidR="00283AE0" w:rsidRPr="00283AE0" w:rsidDel="00706B17">
          <w:rPr>
            <w:rStyle w:val="Literal"/>
          </w:rPr>
          <w:delText>pen</w:delText>
        </w:r>
      </w:del>
      <w:r w:rsidR="00283AE0" w:rsidRPr="00283AE0">
        <w:t xml:space="preserve"> command will build documentation provided by all </w:t>
      </w:r>
      <w:del w:id="349" w:author="Audrey Doyle" w:date="2022-07-27T09:58:00Z">
        <w:r w:rsidR="00283AE0" w:rsidRPr="00283AE0" w:rsidDel="0007209D">
          <w:delText xml:space="preserve">of </w:delText>
        </w:r>
      </w:del>
      <w:r w:rsidR="00283AE0" w:rsidRPr="00283AE0">
        <w:t>your</w:t>
      </w:r>
      <w:r w:rsidR="00283AE0">
        <w:t xml:space="preserve"> </w:t>
      </w:r>
      <w:r w:rsidR="00283AE0" w:rsidRPr="00283AE0">
        <w:t>dependencies locally and open it in your browser. If you’re interested in</w:t>
      </w:r>
      <w:r w:rsidR="00283AE0">
        <w:t xml:space="preserve"> </w:t>
      </w:r>
      <w:r w:rsidR="00283AE0" w:rsidRPr="00283AE0">
        <w:t xml:space="preserve">other functionality in the </w:t>
      </w:r>
      <w:r w:rsidR="00283AE0" w:rsidRPr="00283AE0">
        <w:rPr>
          <w:rStyle w:val="Literal"/>
        </w:rPr>
        <w:t>rand</w:t>
      </w:r>
      <w:r w:rsidR="00283AE0" w:rsidRPr="00283AE0">
        <w:t xml:space="preserve"> crate, for example, run </w:t>
      </w:r>
      <w:r w:rsidR="00283AE0" w:rsidRPr="00283AE0">
        <w:rPr>
          <w:rStyle w:val="Literal"/>
        </w:rPr>
        <w:t>cargo doc --open</w:t>
      </w:r>
      <w:r w:rsidR="00283AE0">
        <w:t xml:space="preserve"> </w:t>
      </w:r>
      <w:r w:rsidR="00283AE0" w:rsidRPr="00283AE0">
        <w:t xml:space="preserve">and click </w:t>
      </w:r>
      <w:r w:rsidR="00283AE0" w:rsidRPr="00283AE0">
        <w:rPr>
          <w:rStyle w:val="Literal"/>
        </w:rPr>
        <w:t>rand</w:t>
      </w:r>
      <w:r w:rsidR="00283AE0" w:rsidRPr="00283AE0">
        <w:rPr>
          <w:lang w:eastAsia="en-GB"/>
        </w:rPr>
        <w:t xml:space="preserve"> in the sidebar on the left.</w:t>
      </w:r>
      <w:ins w:id="350" w:author="Carol Nichols" w:date="2022-08-08T19:47:00Z">
        <w:r w:rsidR="00706B17" w:rsidRPr="00706B17">
          <w:t xml:space="preserve"> </w:t>
        </w:r>
        <w:r w:rsidR="00C107D9">
          <w:fldChar w:fldCharType="begin"/>
        </w:r>
        <w:r w:rsidR="00C107D9">
          <w:instrText xml:space="preserve"> XE "</w:instrText>
        </w:r>
        <w:proofErr w:type="spellStart"/>
        <w:proofErr w:type="gramStart"/>
        <w:r w:rsidR="00C107D9">
          <w:instrText>docum</w:instrText>
        </w:r>
      </w:ins>
      <w:ins w:id="351" w:author="Carol Nichols" w:date="2022-08-08T19:48:00Z">
        <w:r w:rsidR="00C107D9">
          <w:instrText>entation:viewing</w:instrText>
        </w:r>
        <w:proofErr w:type="spellEnd"/>
        <w:proofErr w:type="gramEnd"/>
        <w:r w:rsidR="00C107D9">
          <w:instrText xml:space="preserve"> a crate’s </w:instrText>
        </w:r>
        <w:proofErr w:type="spellStart"/>
        <w:r w:rsidR="00C107D9">
          <w:instrText>end</w:instrText>
        </w:r>
      </w:ins>
      <w:ins w:id="352" w:author="Carol Nichols" w:date="2022-08-08T19:47:00Z">
        <w:r w:rsidR="00C107D9">
          <w:instrText>Range</w:instrText>
        </w:r>
        <w:proofErr w:type="spellEnd"/>
        <w:r w:rsidR="00C107D9">
          <w:instrText xml:space="preserve">" </w:instrText>
        </w:r>
        <w:r w:rsidR="00C107D9">
          <w:fldChar w:fldCharType="end"/>
        </w:r>
        <w:r w:rsidR="00706B17">
          <w:fldChar w:fldCharType="begin"/>
        </w:r>
        <w:r w:rsidR="00706B17">
          <w:instrText xml:space="preserve"> XE "</w:instrText>
        </w:r>
        <w:proofErr w:type="spellStart"/>
        <w:r w:rsidR="00706B17">
          <w:instrText>Cargo:doc</w:instrText>
        </w:r>
        <w:proofErr w:type="spellEnd"/>
        <w:r w:rsidR="00706B17">
          <w:instrText xml:space="preserve"> </w:instrText>
        </w:r>
        <w:proofErr w:type="spellStart"/>
        <w:r w:rsidR="00706B17">
          <w:instrText>end</w:instrText>
        </w:r>
        <w:r w:rsidR="00706B17">
          <w:instrText>Range</w:instrText>
        </w:r>
        <w:proofErr w:type="spellEnd"/>
        <w:r w:rsidR="00706B17">
          <w:instrText xml:space="preserve">" </w:instrText>
        </w:r>
        <w:r w:rsidR="00706B17">
          <w:fldChar w:fldCharType="end"/>
        </w:r>
      </w:ins>
    </w:p>
    <w:p w14:paraId="0E910729" w14:textId="23EAB7C3" w:rsidR="00283AE0" w:rsidRPr="00283AE0" w:rsidRDefault="00283AE0" w:rsidP="00283AE0">
      <w:pPr>
        <w:pStyle w:val="Body"/>
        <w:rPr>
          <w:lang w:eastAsia="en-GB"/>
        </w:rPr>
      </w:pPr>
      <w:r w:rsidRPr="00283AE0">
        <w:rPr>
          <w:lang w:eastAsia="en-GB"/>
        </w:rPr>
        <w:t xml:space="preserve">The second new line </w:t>
      </w:r>
      <w:r w:rsidRPr="007B1A69">
        <w:rPr>
          <w:rStyle w:val="CodeAnnotation"/>
        </w:rPr>
        <w:t>3</w:t>
      </w:r>
      <w:r w:rsidRPr="00283AE0">
        <w:rPr>
          <w:lang w:eastAsia="en-GB"/>
        </w:rPr>
        <w:t xml:space="preserve"> prints the secret number. This is useful while</w:t>
      </w:r>
      <w:r>
        <w:rPr>
          <w:lang w:eastAsia="en-GB"/>
        </w:rPr>
        <w:t xml:space="preserve"> </w:t>
      </w:r>
      <w:r w:rsidRPr="00283AE0">
        <w:rPr>
          <w:lang w:eastAsia="en-GB"/>
        </w:rPr>
        <w:t>we’re developing the program to be able to test it, but we’ll delete it from</w:t>
      </w:r>
      <w:r>
        <w:rPr>
          <w:lang w:eastAsia="en-GB"/>
        </w:rPr>
        <w:t xml:space="preserve"> </w:t>
      </w:r>
      <w:r w:rsidRPr="00283AE0">
        <w:rPr>
          <w:lang w:eastAsia="en-GB"/>
        </w:rPr>
        <w:t>the final version. It’s not much of a game if the program prints the answer as</w:t>
      </w:r>
      <w:r>
        <w:rPr>
          <w:lang w:eastAsia="en-GB"/>
        </w:rPr>
        <w:t xml:space="preserve"> </w:t>
      </w:r>
      <w:r w:rsidRPr="00283AE0">
        <w:rPr>
          <w:lang w:eastAsia="en-GB"/>
        </w:rPr>
        <w:t>soon as it starts!</w:t>
      </w:r>
    </w:p>
    <w:p w14:paraId="6CCC7B32" w14:textId="77777777" w:rsidR="00283AE0" w:rsidRPr="00283AE0" w:rsidRDefault="00283AE0" w:rsidP="00283AE0">
      <w:pPr>
        <w:pStyle w:val="Body"/>
        <w:rPr>
          <w:lang w:eastAsia="en-GB"/>
        </w:rPr>
      </w:pPr>
      <w:r w:rsidRPr="00283AE0">
        <w:rPr>
          <w:lang w:eastAsia="en-GB"/>
        </w:rPr>
        <w:t>Try running the program a few times:</w:t>
      </w:r>
    </w:p>
    <w:p w14:paraId="7B9F1C0E" w14:textId="77777777" w:rsidR="00283AE0" w:rsidRPr="00283AE0" w:rsidRDefault="00283AE0" w:rsidP="00283AE0">
      <w:pPr>
        <w:pStyle w:val="Code"/>
        <w:rPr>
          <w:lang w:eastAsia="en-GB"/>
        </w:rPr>
      </w:pPr>
      <w:r w:rsidRPr="00283AE0">
        <w:rPr>
          <w:lang w:eastAsia="en-GB"/>
        </w:rPr>
        <w:t xml:space="preserve">$ </w:t>
      </w:r>
      <w:r w:rsidRPr="00A30809">
        <w:rPr>
          <w:rStyle w:val="LiteralBold"/>
        </w:rPr>
        <w:t>cargo run</w:t>
      </w:r>
    </w:p>
    <w:p w14:paraId="22043EB2"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17E60503"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2.53s</w:t>
      </w:r>
    </w:p>
    <w:p w14:paraId="6E5B0F77" w14:textId="77777777" w:rsidR="00283AE0" w:rsidRPr="00283AE0" w:rsidRDefault="00283AE0" w:rsidP="00283AE0">
      <w:pPr>
        <w:pStyle w:val="Code"/>
        <w:rPr>
          <w:lang w:eastAsia="en-GB"/>
        </w:rPr>
      </w:pPr>
      <w:r w:rsidRPr="00283AE0">
        <w:rPr>
          <w:lang w:eastAsia="en-GB"/>
        </w:rPr>
        <w:t xml:space="preserve">     Running `target/debug/guessing_game`</w:t>
      </w:r>
    </w:p>
    <w:p w14:paraId="366D3E18" w14:textId="77777777" w:rsidR="00283AE0" w:rsidRPr="00283AE0" w:rsidRDefault="00283AE0" w:rsidP="00283AE0">
      <w:pPr>
        <w:pStyle w:val="Code"/>
        <w:rPr>
          <w:lang w:eastAsia="en-GB"/>
        </w:rPr>
      </w:pPr>
      <w:r w:rsidRPr="00283AE0">
        <w:rPr>
          <w:lang w:eastAsia="en-GB"/>
        </w:rPr>
        <w:t>Guess the number!</w:t>
      </w:r>
    </w:p>
    <w:p w14:paraId="17F3EDEC" w14:textId="77777777" w:rsidR="00283AE0" w:rsidRPr="00283AE0" w:rsidRDefault="00283AE0" w:rsidP="00283AE0">
      <w:pPr>
        <w:pStyle w:val="Code"/>
        <w:rPr>
          <w:lang w:eastAsia="en-GB"/>
        </w:rPr>
      </w:pPr>
      <w:r w:rsidRPr="00283AE0">
        <w:rPr>
          <w:lang w:eastAsia="en-GB"/>
        </w:rPr>
        <w:t>The secret number is: 7</w:t>
      </w:r>
    </w:p>
    <w:p w14:paraId="03FB29FD" w14:textId="77777777" w:rsidR="00283AE0" w:rsidRPr="00283AE0" w:rsidRDefault="00283AE0" w:rsidP="00283AE0">
      <w:pPr>
        <w:pStyle w:val="Code"/>
        <w:rPr>
          <w:lang w:eastAsia="en-GB"/>
        </w:rPr>
      </w:pPr>
      <w:r w:rsidRPr="00283AE0">
        <w:rPr>
          <w:lang w:eastAsia="en-GB"/>
        </w:rPr>
        <w:t>Please input your guess.</w:t>
      </w:r>
    </w:p>
    <w:p w14:paraId="55868BAD" w14:textId="77777777" w:rsidR="00283AE0" w:rsidRPr="00283AE0" w:rsidRDefault="00283AE0" w:rsidP="00283AE0">
      <w:pPr>
        <w:pStyle w:val="Code"/>
        <w:rPr>
          <w:lang w:eastAsia="en-GB"/>
        </w:rPr>
      </w:pPr>
      <w:r w:rsidRPr="00283AE0">
        <w:rPr>
          <w:lang w:eastAsia="en-GB"/>
        </w:rPr>
        <w:t>4</w:t>
      </w:r>
    </w:p>
    <w:p w14:paraId="25A9519A" w14:textId="77777777" w:rsidR="00283AE0" w:rsidRPr="00283AE0" w:rsidRDefault="00283AE0" w:rsidP="00283AE0">
      <w:pPr>
        <w:pStyle w:val="Code"/>
        <w:rPr>
          <w:lang w:eastAsia="en-GB"/>
        </w:rPr>
      </w:pPr>
      <w:r w:rsidRPr="00283AE0">
        <w:rPr>
          <w:lang w:eastAsia="en-GB"/>
        </w:rPr>
        <w:lastRenderedPageBreak/>
        <w:t>You guessed: 4</w:t>
      </w:r>
    </w:p>
    <w:p w14:paraId="6BAC4E0B" w14:textId="77777777" w:rsidR="00283AE0" w:rsidRPr="00283AE0" w:rsidRDefault="00283AE0" w:rsidP="00283AE0">
      <w:pPr>
        <w:pStyle w:val="Code"/>
        <w:rPr>
          <w:lang w:eastAsia="en-GB"/>
        </w:rPr>
      </w:pPr>
    </w:p>
    <w:p w14:paraId="4C3AF8AD" w14:textId="77777777" w:rsidR="00283AE0" w:rsidRPr="00283AE0" w:rsidRDefault="00283AE0" w:rsidP="00283AE0">
      <w:pPr>
        <w:pStyle w:val="Code"/>
        <w:rPr>
          <w:lang w:eastAsia="en-GB"/>
        </w:rPr>
      </w:pPr>
      <w:r w:rsidRPr="00283AE0">
        <w:rPr>
          <w:lang w:eastAsia="en-GB"/>
        </w:rPr>
        <w:t xml:space="preserve">$ </w:t>
      </w:r>
      <w:r w:rsidRPr="00A30809">
        <w:rPr>
          <w:rStyle w:val="LiteralBold"/>
        </w:rPr>
        <w:t>cargo run</w:t>
      </w:r>
    </w:p>
    <w:p w14:paraId="0D62E848"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0.02s</w:t>
      </w:r>
    </w:p>
    <w:p w14:paraId="2675C70F" w14:textId="77777777" w:rsidR="00283AE0" w:rsidRPr="00283AE0" w:rsidRDefault="00283AE0" w:rsidP="00283AE0">
      <w:pPr>
        <w:pStyle w:val="Code"/>
        <w:rPr>
          <w:lang w:eastAsia="en-GB"/>
        </w:rPr>
      </w:pPr>
      <w:r w:rsidRPr="00283AE0">
        <w:rPr>
          <w:lang w:eastAsia="en-GB"/>
        </w:rPr>
        <w:t xml:space="preserve">     Running `target/debug/guessing_game`</w:t>
      </w:r>
    </w:p>
    <w:p w14:paraId="0F624712" w14:textId="77777777" w:rsidR="00283AE0" w:rsidRPr="00283AE0" w:rsidRDefault="00283AE0" w:rsidP="00283AE0">
      <w:pPr>
        <w:pStyle w:val="Code"/>
        <w:rPr>
          <w:lang w:eastAsia="en-GB"/>
        </w:rPr>
      </w:pPr>
      <w:r w:rsidRPr="00283AE0">
        <w:rPr>
          <w:lang w:eastAsia="en-GB"/>
        </w:rPr>
        <w:t>Guess the number!</w:t>
      </w:r>
    </w:p>
    <w:p w14:paraId="484D2EFE" w14:textId="77777777" w:rsidR="00283AE0" w:rsidRPr="00283AE0" w:rsidRDefault="00283AE0" w:rsidP="00283AE0">
      <w:pPr>
        <w:pStyle w:val="Code"/>
        <w:rPr>
          <w:lang w:eastAsia="en-GB"/>
        </w:rPr>
      </w:pPr>
      <w:r w:rsidRPr="00283AE0">
        <w:rPr>
          <w:lang w:eastAsia="en-GB"/>
        </w:rPr>
        <w:t>The secret number is: 83</w:t>
      </w:r>
    </w:p>
    <w:p w14:paraId="54109B9E" w14:textId="77777777" w:rsidR="00283AE0" w:rsidRPr="00283AE0" w:rsidRDefault="00283AE0" w:rsidP="00283AE0">
      <w:pPr>
        <w:pStyle w:val="Code"/>
        <w:rPr>
          <w:lang w:eastAsia="en-GB"/>
        </w:rPr>
      </w:pPr>
      <w:r w:rsidRPr="00283AE0">
        <w:rPr>
          <w:lang w:eastAsia="en-GB"/>
        </w:rPr>
        <w:t>Please input your guess.</w:t>
      </w:r>
    </w:p>
    <w:p w14:paraId="1C2ED1F8" w14:textId="77777777" w:rsidR="00283AE0" w:rsidRPr="00283AE0" w:rsidRDefault="00283AE0" w:rsidP="00283AE0">
      <w:pPr>
        <w:pStyle w:val="Code"/>
        <w:rPr>
          <w:lang w:eastAsia="en-GB"/>
        </w:rPr>
      </w:pPr>
      <w:r w:rsidRPr="00283AE0">
        <w:rPr>
          <w:lang w:eastAsia="en-GB"/>
        </w:rPr>
        <w:t>5</w:t>
      </w:r>
    </w:p>
    <w:p w14:paraId="4B39DB34" w14:textId="77777777" w:rsidR="00283AE0" w:rsidRPr="00283AE0" w:rsidRDefault="00283AE0" w:rsidP="00283AE0">
      <w:pPr>
        <w:pStyle w:val="Code"/>
        <w:rPr>
          <w:lang w:eastAsia="en-GB"/>
        </w:rPr>
      </w:pPr>
      <w:r w:rsidRPr="00283AE0">
        <w:rPr>
          <w:lang w:eastAsia="en-GB"/>
        </w:rPr>
        <w:t>You guessed: 5</w:t>
      </w:r>
    </w:p>
    <w:p w14:paraId="059B3801" w14:textId="3C1E8B80" w:rsidR="00283AE0" w:rsidRPr="00283AE0" w:rsidRDefault="00283AE0" w:rsidP="00283AE0">
      <w:pPr>
        <w:pStyle w:val="Body"/>
        <w:rPr>
          <w:lang w:eastAsia="en-GB"/>
        </w:rPr>
      </w:pPr>
      <w:r w:rsidRPr="00283AE0">
        <w:rPr>
          <w:lang w:eastAsia="en-GB"/>
        </w:rPr>
        <w:t>You should get different random numbers, and they should all be numbers between</w:t>
      </w:r>
      <w:r>
        <w:rPr>
          <w:lang w:eastAsia="en-GB"/>
        </w:rPr>
        <w:t xml:space="preserve"> </w:t>
      </w:r>
      <w:r w:rsidRPr="00283AE0">
        <w:rPr>
          <w:lang w:eastAsia="en-GB"/>
        </w:rPr>
        <w:t>1 and 100. Great job!</w:t>
      </w:r>
      <w:ins w:id="353" w:author="Carol Nichols" w:date="2022-08-08T20:09:00Z">
        <w:r w:rsidR="0003048F" w:rsidRPr="0003048F">
          <w:t xml:space="preserve"> </w:t>
        </w:r>
        <w:r w:rsidR="0003048F">
          <w:fldChar w:fldCharType="begin"/>
        </w:r>
        <w:r w:rsidR="0003048F">
          <w:instrText xml:space="preserve"> XE "</w:instrText>
        </w:r>
        <w:r w:rsidR="0003048F">
          <w:instrText xml:space="preserve">rand crate </w:instrText>
        </w:r>
        <w:proofErr w:type="spellStart"/>
        <w:r w:rsidR="0003048F">
          <w:instrText>endRange</w:instrText>
        </w:r>
        <w:proofErr w:type="spellEnd"/>
        <w:r w:rsidR="0003048F">
          <w:instrText xml:space="preserve">" </w:instrText>
        </w:r>
        <w:r w:rsidR="0003048F">
          <w:fldChar w:fldCharType="end"/>
        </w:r>
      </w:ins>
      <w:ins w:id="354" w:author="Carol Nichols" w:date="2022-08-08T20:10:00Z">
        <w:r w:rsidR="00C83F36">
          <w:fldChar w:fldCharType="begin"/>
        </w:r>
        <w:r w:rsidR="00C83F36">
          <w:instrText xml:space="preserve"> XE "</w:instrText>
        </w:r>
        <w:r w:rsidR="00C83F36">
          <w:instrText xml:space="preserve">random number functionality </w:instrText>
        </w:r>
        <w:proofErr w:type="spellStart"/>
        <w:r w:rsidR="00C83F36">
          <w:instrText>end</w:instrText>
        </w:r>
        <w:r w:rsidR="00C83F36">
          <w:instrText>Range</w:instrText>
        </w:r>
        <w:proofErr w:type="spellEnd"/>
        <w:r w:rsidR="00C83F36">
          <w:instrText xml:space="preserve">" </w:instrText>
        </w:r>
        <w:r w:rsidR="00C83F36">
          <w:fldChar w:fldCharType="end"/>
        </w:r>
      </w:ins>
    </w:p>
    <w:bookmarkStart w:id="355" w:name="comparing-the-guess-to-the-secret-number"/>
    <w:bookmarkStart w:id="356" w:name="_Toc107219219"/>
    <w:bookmarkEnd w:id="355"/>
    <w:p w14:paraId="2EC0373C" w14:textId="6C67E9EC" w:rsidR="00283AE0" w:rsidRPr="00283AE0" w:rsidRDefault="00920270" w:rsidP="00283AE0">
      <w:pPr>
        <w:pStyle w:val="HeadA"/>
        <w:rPr>
          <w:lang w:eastAsia="en-GB"/>
        </w:rPr>
      </w:pPr>
      <w:ins w:id="357" w:author="Carol Nichols" w:date="2022-08-08T16:39:00Z">
        <w:r>
          <w:fldChar w:fldCharType="begin"/>
        </w:r>
        <w:r>
          <w:instrText xml:space="preserve"> XE "</w:instrText>
        </w:r>
        <w:proofErr w:type="spellStart"/>
        <w:r>
          <w:instrText>cmp</w:instrText>
        </w:r>
        <w:proofErr w:type="spellEnd"/>
        <w:r>
          <w:instrText xml:space="preserve"> method</w:instrText>
        </w:r>
        <w:r w:rsidRPr="00AC00B2">
          <w:instrText xml:space="preserve"> </w:instrText>
        </w:r>
        <w:proofErr w:type="spellStart"/>
        <w:r w:rsidRPr="00AC00B2">
          <w:instrText>startRange</w:instrText>
        </w:r>
        <w:proofErr w:type="spellEnd"/>
        <w:r>
          <w:instrText xml:space="preserve">" </w:instrText>
        </w:r>
        <w:r>
          <w:fldChar w:fldCharType="end"/>
        </w:r>
      </w:ins>
      <w:r w:rsidR="00283AE0" w:rsidRPr="00283AE0">
        <w:rPr>
          <w:lang w:eastAsia="en-GB"/>
        </w:rPr>
        <w:t>Comparing the Guess to the Secret Number</w:t>
      </w:r>
      <w:bookmarkEnd w:id="356"/>
    </w:p>
    <w:p w14:paraId="1F13CD78" w14:textId="2B3AD825" w:rsidR="00283AE0" w:rsidRPr="00283AE0" w:rsidRDefault="00283AE0" w:rsidP="00283AE0">
      <w:pPr>
        <w:pStyle w:val="Body"/>
        <w:rPr>
          <w:lang w:eastAsia="en-GB"/>
        </w:rPr>
      </w:pPr>
      <w:r w:rsidRPr="00283AE0">
        <w:rPr>
          <w:lang w:eastAsia="en-GB"/>
        </w:rPr>
        <w:t>Now that we have user input and a random number, we can compare them. That step</w:t>
      </w:r>
      <w:r>
        <w:rPr>
          <w:lang w:eastAsia="en-GB"/>
        </w:rPr>
        <w:t xml:space="preserve"> </w:t>
      </w:r>
      <w:r w:rsidRPr="00283AE0">
        <w:rPr>
          <w:lang w:eastAsia="en-GB"/>
        </w:rPr>
        <w:t xml:space="preserve">is shown in Listing 2-4. Note that this code won’t compile </w:t>
      </w:r>
      <w:del w:id="358" w:author="Audrey Doyle" w:date="2022-07-27T09:59:00Z">
        <w:r w:rsidRPr="00283AE0" w:rsidDel="0007209D">
          <w:rPr>
            <w:lang w:eastAsia="en-GB"/>
          </w:rPr>
          <w:delText xml:space="preserve">quite </w:delText>
        </w:r>
      </w:del>
      <w:ins w:id="359" w:author="Audrey Doyle" w:date="2022-07-27T09:59:00Z">
        <w:r w:rsidR="0007209D">
          <w:rPr>
            <w:lang w:eastAsia="en-GB"/>
          </w:rPr>
          <w:t>just</w:t>
        </w:r>
        <w:r w:rsidR="0007209D" w:rsidRPr="00283AE0">
          <w:rPr>
            <w:lang w:eastAsia="en-GB"/>
          </w:rPr>
          <w:t xml:space="preserve"> </w:t>
        </w:r>
      </w:ins>
      <w:r w:rsidRPr="00283AE0">
        <w:rPr>
          <w:lang w:eastAsia="en-GB"/>
        </w:rPr>
        <w:t>yet, as we</w:t>
      </w:r>
      <w:r>
        <w:rPr>
          <w:lang w:eastAsia="en-GB"/>
        </w:rPr>
        <w:t xml:space="preserve"> </w:t>
      </w:r>
      <w:r w:rsidRPr="00283AE0">
        <w:rPr>
          <w:lang w:eastAsia="en-GB"/>
        </w:rPr>
        <w:t>will explain.</w:t>
      </w:r>
    </w:p>
    <w:p w14:paraId="55BE31CF" w14:textId="17AC08C3" w:rsidR="00283AE0" w:rsidRPr="00283AE0" w:rsidRDefault="00283AE0" w:rsidP="008F0EC9">
      <w:pPr>
        <w:pStyle w:val="CodeLabel"/>
        <w:rPr>
          <w:lang w:eastAsia="en-GB"/>
        </w:rPr>
      </w:pPr>
      <w:r w:rsidRPr="00283AE0">
        <w:rPr>
          <w:lang w:eastAsia="en-GB"/>
        </w:rPr>
        <w:t>src/main.rs</w:t>
      </w:r>
    </w:p>
    <w:p w14:paraId="7C89BB65" w14:textId="77777777" w:rsidR="00283AE0" w:rsidRPr="000B3AF3" w:rsidRDefault="00283AE0" w:rsidP="00283AE0">
      <w:pPr>
        <w:pStyle w:val="Code"/>
        <w:rPr>
          <w:rStyle w:val="LiteralGray"/>
          <w:rPrChange w:id="360" w:author="Carol Nichols" w:date="2022-08-07T21:16:00Z">
            <w:rPr>
              <w:lang w:eastAsia="en-GB"/>
            </w:rPr>
          </w:rPrChange>
        </w:rPr>
      </w:pPr>
      <w:r w:rsidRPr="000B3AF3">
        <w:rPr>
          <w:rStyle w:val="LiteralGray"/>
          <w:rPrChange w:id="361" w:author="Carol Nichols" w:date="2022-08-07T21:16:00Z">
            <w:rPr>
              <w:lang w:eastAsia="en-GB"/>
            </w:rPr>
          </w:rPrChange>
        </w:rPr>
        <w:t xml:space="preserve">use </w:t>
      </w:r>
      <w:proofErr w:type="gramStart"/>
      <w:r w:rsidRPr="000B3AF3">
        <w:rPr>
          <w:rStyle w:val="LiteralGray"/>
          <w:rPrChange w:id="362" w:author="Carol Nichols" w:date="2022-08-07T21:16:00Z">
            <w:rPr>
              <w:lang w:eastAsia="en-GB"/>
            </w:rPr>
          </w:rPrChange>
        </w:rPr>
        <w:t>rand::</w:t>
      </w:r>
      <w:proofErr w:type="spellStart"/>
      <w:proofErr w:type="gramEnd"/>
      <w:r w:rsidRPr="000B3AF3">
        <w:rPr>
          <w:rStyle w:val="LiteralGray"/>
          <w:rPrChange w:id="363" w:author="Carol Nichols" w:date="2022-08-07T21:16:00Z">
            <w:rPr>
              <w:lang w:eastAsia="en-GB"/>
            </w:rPr>
          </w:rPrChange>
        </w:rPr>
        <w:t>Rng</w:t>
      </w:r>
      <w:proofErr w:type="spellEnd"/>
      <w:r w:rsidRPr="000B3AF3">
        <w:rPr>
          <w:rStyle w:val="LiteralGray"/>
          <w:rPrChange w:id="364" w:author="Carol Nichols" w:date="2022-08-07T21:16:00Z">
            <w:rPr>
              <w:lang w:eastAsia="en-GB"/>
            </w:rPr>
          </w:rPrChange>
        </w:rPr>
        <w:t>;</w:t>
      </w:r>
    </w:p>
    <w:p w14:paraId="4AE712CB" w14:textId="152A202F" w:rsidR="00283AE0" w:rsidRPr="00283AE0" w:rsidRDefault="00283AE0" w:rsidP="00C43722">
      <w:pPr>
        <w:pStyle w:val="CodeAnnotated"/>
        <w:rPr>
          <w:lang w:eastAsia="en-GB"/>
        </w:rPr>
      </w:pPr>
      <w:r w:rsidRPr="00C43722">
        <w:rPr>
          <w:rStyle w:val="CodeAnnotation"/>
        </w:rPr>
        <w:t>1</w:t>
      </w:r>
      <w:r w:rsidR="00C43722">
        <w:rPr>
          <w:lang w:eastAsia="en-GB"/>
        </w:rPr>
        <w:t xml:space="preserve"> </w:t>
      </w:r>
      <w:r w:rsidRPr="00283AE0">
        <w:rPr>
          <w:lang w:eastAsia="en-GB"/>
        </w:rPr>
        <w:t xml:space="preserve">use </w:t>
      </w:r>
      <w:proofErr w:type="gramStart"/>
      <w:r w:rsidRPr="00283AE0">
        <w:rPr>
          <w:lang w:eastAsia="en-GB"/>
        </w:rPr>
        <w:t>std::</w:t>
      </w:r>
      <w:proofErr w:type="spellStart"/>
      <w:proofErr w:type="gramEnd"/>
      <w:r w:rsidRPr="00283AE0">
        <w:rPr>
          <w:lang w:eastAsia="en-GB"/>
        </w:rPr>
        <w:t>cmp</w:t>
      </w:r>
      <w:proofErr w:type="spellEnd"/>
      <w:r w:rsidRPr="00283AE0">
        <w:rPr>
          <w:lang w:eastAsia="en-GB"/>
        </w:rPr>
        <w:t>::Ordering;</w:t>
      </w:r>
    </w:p>
    <w:p w14:paraId="1DC8CE64" w14:textId="77777777" w:rsidR="00283AE0" w:rsidRPr="000B3AF3" w:rsidRDefault="00283AE0" w:rsidP="00283AE0">
      <w:pPr>
        <w:pStyle w:val="Code"/>
        <w:rPr>
          <w:rStyle w:val="LiteralGray"/>
          <w:rPrChange w:id="365" w:author="Carol Nichols" w:date="2022-08-07T21:16:00Z">
            <w:rPr>
              <w:lang w:eastAsia="en-GB"/>
            </w:rPr>
          </w:rPrChange>
        </w:rPr>
      </w:pPr>
      <w:r w:rsidRPr="000B3AF3">
        <w:rPr>
          <w:rStyle w:val="LiteralGray"/>
          <w:rPrChange w:id="366" w:author="Carol Nichols" w:date="2022-08-07T21:16:00Z">
            <w:rPr>
              <w:lang w:eastAsia="en-GB"/>
            </w:rPr>
          </w:rPrChange>
        </w:rPr>
        <w:t xml:space="preserve">use </w:t>
      </w:r>
      <w:proofErr w:type="gramStart"/>
      <w:r w:rsidRPr="000B3AF3">
        <w:rPr>
          <w:rStyle w:val="LiteralGray"/>
          <w:rPrChange w:id="367" w:author="Carol Nichols" w:date="2022-08-07T21:16:00Z">
            <w:rPr>
              <w:lang w:eastAsia="en-GB"/>
            </w:rPr>
          </w:rPrChange>
        </w:rPr>
        <w:t>std::</w:t>
      </w:r>
      <w:proofErr w:type="gramEnd"/>
      <w:r w:rsidRPr="000B3AF3">
        <w:rPr>
          <w:rStyle w:val="LiteralGray"/>
          <w:rPrChange w:id="368" w:author="Carol Nichols" w:date="2022-08-07T21:16:00Z">
            <w:rPr>
              <w:lang w:eastAsia="en-GB"/>
            </w:rPr>
          </w:rPrChange>
        </w:rPr>
        <w:t>io;</w:t>
      </w:r>
    </w:p>
    <w:p w14:paraId="3BA2813C" w14:textId="77777777" w:rsidR="00283AE0" w:rsidRPr="00283AE0" w:rsidRDefault="00283AE0" w:rsidP="00283AE0">
      <w:pPr>
        <w:pStyle w:val="Code"/>
        <w:rPr>
          <w:lang w:eastAsia="en-GB"/>
        </w:rPr>
      </w:pPr>
    </w:p>
    <w:p w14:paraId="6444A965" w14:textId="77777777" w:rsidR="00283AE0" w:rsidRPr="00FB286B" w:rsidRDefault="00283AE0" w:rsidP="00283AE0">
      <w:pPr>
        <w:pStyle w:val="Code"/>
        <w:rPr>
          <w:rStyle w:val="LiteralGray"/>
          <w:rPrChange w:id="369" w:author="Carol Nichols" w:date="2022-08-07T21:16:00Z">
            <w:rPr>
              <w:lang w:eastAsia="en-GB"/>
            </w:rPr>
          </w:rPrChange>
        </w:rPr>
      </w:pPr>
      <w:proofErr w:type="spellStart"/>
      <w:r w:rsidRPr="00FB286B">
        <w:rPr>
          <w:rStyle w:val="LiteralGray"/>
          <w:rPrChange w:id="370" w:author="Carol Nichols" w:date="2022-08-07T21:16:00Z">
            <w:rPr>
              <w:lang w:eastAsia="en-GB"/>
            </w:rPr>
          </w:rPrChange>
        </w:rPr>
        <w:t>fn</w:t>
      </w:r>
      <w:proofErr w:type="spellEnd"/>
      <w:r w:rsidRPr="00FB286B">
        <w:rPr>
          <w:rStyle w:val="LiteralGray"/>
          <w:rPrChange w:id="371" w:author="Carol Nichols" w:date="2022-08-07T21:16:00Z">
            <w:rPr>
              <w:lang w:eastAsia="en-GB"/>
            </w:rPr>
          </w:rPrChange>
        </w:rPr>
        <w:t xml:space="preserve"> </w:t>
      </w:r>
      <w:proofErr w:type="gramStart"/>
      <w:r w:rsidRPr="00FB286B">
        <w:rPr>
          <w:rStyle w:val="LiteralGray"/>
          <w:rPrChange w:id="372" w:author="Carol Nichols" w:date="2022-08-07T21:16:00Z">
            <w:rPr>
              <w:lang w:eastAsia="en-GB"/>
            </w:rPr>
          </w:rPrChange>
        </w:rPr>
        <w:t>main(</w:t>
      </w:r>
      <w:proofErr w:type="gramEnd"/>
      <w:r w:rsidRPr="00FB286B">
        <w:rPr>
          <w:rStyle w:val="LiteralGray"/>
          <w:rPrChange w:id="373" w:author="Carol Nichols" w:date="2022-08-07T21:16:00Z">
            <w:rPr>
              <w:lang w:eastAsia="en-GB"/>
            </w:rPr>
          </w:rPrChange>
        </w:rPr>
        <w:t>) {</w:t>
      </w:r>
    </w:p>
    <w:p w14:paraId="39237649" w14:textId="2181746B" w:rsidR="00283AE0" w:rsidRPr="00283AE0" w:rsidRDefault="00283AE0" w:rsidP="00283AE0">
      <w:pPr>
        <w:pStyle w:val="Code"/>
        <w:rPr>
          <w:lang w:eastAsia="en-GB"/>
        </w:rPr>
      </w:pPr>
      <w:commentRangeStart w:id="374"/>
      <w:commentRangeStart w:id="375"/>
      <w:r w:rsidRPr="00283AE0">
        <w:rPr>
          <w:lang w:eastAsia="en-GB"/>
        </w:rPr>
        <w:t xml:space="preserve">    </w:t>
      </w:r>
      <w:del w:id="376" w:author="Carol Nichols" w:date="2022-08-07T20:40:00Z">
        <w:r w:rsidR="00E54929" w:rsidRPr="00E54929" w:rsidDel="00D946FA">
          <w:rPr>
            <w:rStyle w:val="LiteralItalic"/>
          </w:rPr>
          <w:delText xml:space="preserve"> </w:delText>
        </w:r>
      </w:del>
      <w:r w:rsidR="00E54929" w:rsidRPr="00E54929">
        <w:rPr>
          <w:rStyle w:val="LiteralItalic"/>
        </w:rPr>
        <w:t>--</w:t>
      </w:r>
      <w:r w:rsidR="001D3EF4" w:rsidRPr="001D3EF4">
        <w:rPr>
          <w:rStyle w:val="LiteralItalic"/>
        </w:rPr>
        <w:t>snip--</w:t>
      </w:r>
      <w:commentRangeEnd w:id="374"/>
      <w:r w:rsidR="008211AA">
        <w:rPr>
          <w:rStyle w:val="CommentReference"/>
          <w:rFonts w:ascii="Times New Roman" w:hAnsi="Times New Roman" w:cs="Times New Roman"/>
          <w:color w:val="auto"/>
          <w:lang w:val="en-CA"/>
        </w:rPr>
        <w:commentReference w:id="374"/>
      </w:r>
      <w:commentRangeEnd w:id="375"/>
      <w:r w:rsidR="00253C59">
        <w:rPr>
          <w:rStyle w:val="CommentReference"/>
          <w:rFonts w:ascii="Times New Roman" w:hAnsi="Times New Roman" w:cs="Times New Roman"/>
          <w:color w:val="auto"/>
          <w:lang w:val="en-CA"/>
        </w:rPr>
        <w:commentReference w:id="375"/>
      </w:r>
    </w:p>
    <w:p w14:paraId="207DAC42" w14:textId="77777777" w:rsidR="00283AE0" w:rsidRPr="00283AE0" w:rsidRDefault="00283AE0" w:rsidP="00283AE0">
      <w:pPr>
        <w:pStyle w:val="Code"/>
        <w:rPr>
          <w:lang w:eastAsia="en-GB"/>
        </w:rPr>
      </w:pPr>
    </w:p>
    <w:p w14:paraId="10461C5F" w14:textId="77777777" w:rsidR="00283AE0" w:rsidRPr="00FB286B" w:rsidRDefault="00283AE0" w:rsidP="00283AE0">
      <w:pPr>
        <w:pStyle w:val="Code"/>
        <w:rPr>
          <w:rStyle w:val="LiteralGray"/>
          <w:rPrChange w:id="377" w:author="Carol Nichols" w:date="2022-08-07T21:16:00Z">
            <w:rPr>
              <w:lang w:eastAsia="en-GB"/>
            </w:rPr>
          </w:rPrChange>
        </w:rPr>
      </w:pPr>
      <w:r w:rsidRPr="00283AE0">
        <w:rPr>
          <w:lang w:eastAsia="en-GB"/>
        </w:rPr>
        <w:t xml:space="preserve">    </w:t>
      </w:r>
      <w:proofErr w:type="spellStart"/>
      <w:proofErr w:type="gramStart"/>
      <w:r w:rsidRPr="00FB286B">
        <w:rPr>
          <w:rStyle w:val="LiteralGray"/>
          <w:rPrChange w:id="378" w:author="Carol Nichols" w:date="2022-08-07T21:16:00Z">
            <w:rPr>
              <w:lang w:eastAsia="en-GB"/>
            </w:rPr>
          </w:rPrChange>
        </w:rPr>
        <w:t>println</w:t>
      </w:r>
      <w:proofErr w:type="spellEnd"/>
      <w:r w:rsidRPr="00FB286B">
        <w:rPr>
          <w:rStyle w:val="LiteralGray"/>
          <w:rPrChange w:id="379" w:author="Carol Nichols" w:date="2022-08-07T21:16:00Z">
            <w:rPr>
              <w:lang w:eastAsia="en-GB"/>
            </w:rPr>
          </w:rPrChange>
        </w:rPr>
        <w:t>!(</w:t>
      </w:r>
      <w:proofErr w:type="gramEnd"/>
      <w:r w:rsidRPr="00FB286B">
        <w:rPr>
          <w:rStyle w:val="LiteralGray"/>
          <w:rPrChange w:id="380" w:author="Carol Nichols" w:date="2022-08-07T21:16:00Z">
            <w:rPr>
              <w:lang w:eastAsia="en-GB"/>
            </w:rPr>
          </w:rPrChange>
        </w:rPr>
        <w:t>"You guessed: {guess}");</w:t>
      </w:r>
    </w:p>
    <w:p w14:paraId="6CBB2B6C" w14:textId="77777777" w:rsidR="00283AE0" w:rsidRPr="00283AE0" w:rsidRDefault="00283AE0" w:rsidP="00283AE0">
      <w:pPr>
        <w:pStyle w:val="Code"/>
        <w:rPr>
          <w:lang w:eastAsia="en-GB"/>
        </w:rPr>
      </w:pPr>
    </w:p>
    <w:p w14:paraId="637DAFF0" w14:textId="501C86E7" w:rsidR="00283AE0" w:rsidRPr="00283AE0" w:rsidRDefault="00283AE0" w:rsidP="00283AE0">
      <w:pPr>
        <w:pStyle w:val="Code"/>
        <w:rPr>
          <w:lang w:eastAsia="en-GB"/>
        </w:rPr>
      </w:pPr>
      <w:r w:rsidRPr="00283AE0">
        <w:rPr>
          <w:lang w:eastAsia="en-GB"/>
        </w:rPr>
        <w:t xml:space="preserve">  </w:t>
      </w:r>
      <w:r w:rsidR="00D404D1" w:rsidRPr="00C43722">
        <w:rPr>
          <w:rStyle w:val="CodeAnnotation"/>
        </w:rPr>
        <w:t>2</w:t>
      </w:r>
      <w:r w:rsidR="00D404D1" w:rsidRPr="00D404D1">
        <w:t xml:space="preserve"> </w:t>
      </w:r>
      <w:r w:rsidRPr="00283AE0">
        <w:rPr>
          <w:lang w:eastAsia="en-GB"/>
        </w:rPr>
        <w:t>match guess.</w:t>
      </w:r>
      <w:r w:rsidR="00D404D1" w:rsidRPr="00C43722">
        <w:rPr>
          <w:rStyle w:val="CodeAnnotation"/>
        </w:rPr>
        <w:t>3</w:t>
      </w:r>
      <w:r w:rsidR="00AA1FE2" w:rsidRPr="00AA1FE2">
        <w:t xml:space="preserve"> </w:t>
      </w:r>
      <w:proofErr w:type="spellStart"/>
      <w:r w:rsidRPr="00283AE0">
        <w:rPr>
          <w:lang w:eastAsia="en-GB"/>
        </w:rPr>
        <w:t>cmp</w:t>
      </w:r>
      <w:proofErr w:type="spellEnd"/>
      <w:r w:rsidRPr="00283AE0">
        <w:rPr>
          <w:lang w:eastAsia="en-GB"/>
        </w:rPr>
        <w:t>(&amp;</w:t>
      </w:r>
      <w:proofErr w:type="spellStart"/>
      <w:r w:rsidRPr="00283AE0">
        <w:rPr>
          <w:lang w:eastAsia="en-GB"/>
        </w:rPr>
        <w:t>secret_number</w:t>
      </w:r>
      <w:proofErr w:type="spellEnd"/>
      <w:r w:rsidRPr="00283AE0">
        <w:rPr>
          <w:lang w:eastAsia="en-GB"/>
        </w:rPr>
        <w:t>) {</w:t>
      </w:r>
    </w:p>
    <w:p w14:paraId="67D384FE" w14:textId="77777777" w:rsidR="00283AE0" w:rsidRPr="00283AE0" w:rsidRDefault="00283AE0" w:rsidP="00283AE0">
      <w:pPr>
        <w:pStyle w:val="Code"/>
        <w:rPr>
          <w:lang w:eastAsia="en-GB"/>
        </w:rPr>
      </w:pPr>
      <w:r w:rsidRPr="00283AE0">
        <w:rPr>
          <w:lang w:eastAsia="en-GB"/>
        </w:rPr>
        <w:t xml:space="preserve">        Ordering::Less =&gt; println!("Too small!"),</w:t>
      </w:r>
    </w:p>
    <w:p w14:paraId="38A1F950" w14:textId="77777777" w:rsidR="00283AE0" w:rsidRPr="00283AE0" w:rsidRDefault="00283AE0" w:rsidP="00283AE0">
      <w:pPr>
        <w:pStyle w:val="Code"/>
        <w:rPr>
          <w:lang w:eastAsia="en-GB"/>
        </w:rPr>
      </w:pPr>
      <w:r w:rsidRPr="00283AE0">
        <w:rPr>
          <w:lang w:eastAsia="en-GB"/>
        </w:rPr>
        <w:t xml:space="preserve">        Ordering::Greater =&gt; println!("Too big!"),</w:t>
      </w:r>
    </w:p>
    <w:p w14:paraId="38E64143" w14:textId="77777777" w:rsidR="00283AE0" w:rsidRPr="00283AE0" w:rsidRDefault="00283AE0" w:rsidP="00283AE0">
      <w:pPr>
        <w:pStyle w:val="Code"/>
        <w:rPr>
          <w:lang w:eastAsia="en-GB"/>
        </w:rPr>
      </w:pPr>
      <w:r w:rsidRPr="00283AE0">
        <w:rPr>
          <w:lang w:eastAsia="en-GB"/>
        </w:rPr>
        <w:t xml:space="preserve">        Ordering::Equal =&gt; println!("You win!"),</w:t>
      </w:r>
    </w:p>
    <w:p w14:paraId="746280F4" w14:textId="77777777" w:rsidR="00283AE0" w:rsidRPr="00283AE0" w:rsidRDefault="00283AE0" w:rsidP="00283AE0">
      <w:pPr>
        <w:pStyle w:val="Code"/>
        <w:rPr>
          <w:lang w:eastAsia="en-GB"/>
        </w:rPr>
      </w:pPr>
      <w:r w:rsidRPr="00283AE0">
        <w:rPr>
          <w:lang w:eastAsia="en-GB"/>
        </w:rPr>
        <w:t xml:space="preserve">    }</w:t>
      </w:r>
    </w:p>
    <w:p w14:paraId="01F9F3C6" w14:textId="77777777" w:rsidR="00283AE0" w:rsidRPr="00FB286B" w:rsidRDefault="00283AE0" w:rsidP="00283AE0">
      <w:pPr>
        <w:pStyle w:val="Code"/>
        <w:rPr>
          <w:rStyle w:val="LiteralGray"/>
          <w:rPrChange w:id="381" w:author="Carol Nichols" w:date="2022-08-07T21:16:00Z">
            <w:rPr>
              <w:lang w:eastAsia="en-GB"/>
            </w:rPr>
          </w:rPrChange>
        </w:rPr>
      </w:pPr>
      <w:r w:rsidRPr="00FB286B">
        <w:rPr>
          <w:rStyle w:val="LiteralGray"/>
          <w:rPrChange w:id="382" w:author="Carol Nichols" w:date="2022-08-07T21:16:00Z">
            <w:rPr>
              <w:lang w:eastAsia="en-GB"/>
            </w:rPr>
          </w:rPrChange>
        </w:rPr>
        <w:t>}</w:t>
      </w:r>
    </w:p>
    <w:p w14:paraId="6D09B264" w14:textId="7DC6B4C7" w:rsidR="00283AE0" w:rsidRPr="00283AE0" w:rsidRDefault="00283AE0" w:rsidP="00A30809">
      <w:pPr>
        <w:pStyle w:val="CodeListingCaption"/>
        <w:rPr>
          <w:lang w:eastAsia="en-GB"/>
        </w:rPr>
      </w:pPr>
      <w:r w:rsidRPr="00283AE0">
        <w:rPr>
          <w:lang w:eastAsia="en-GB"/>
        </w:rPr>
        <w:t>Handling the possible return values of comparing two numbers</w:t>
      </w:r>
    </w:p>
    <w:p w14:paraId="280DA0C4" w14:textId="555EBC11" w:rsidR="00283AE0" w:rsidRPr="00283AE0" w:rsidRDefault="006A5F8B" w:rsidP="00283AE0">
      <w:pPr>
        <w:pStyle w:val="Body"/>
        <w:rPr>
          <w:lang w:eastAsia="en-GB"/>
        </w:rPr>
      </w:pPr>
      <w:ins w:id="383" w:author="Carol Nichols" w:date="2022-08-08T20:05:00Z">
        <w:r>
          <w:fldChar w:fldCharType="begin"/>
        </w:r>
        <w:r>
          <w:instrText xml:space="preserve"> XE "</w:instrText>
        </w:r>
        <w:r>
          <w:instrText>Ordering type</w:instrText>
        </w:r>
        <w:r>
          <w:instrText xml:space="preserve"> </w:instrText>
        </w:r>
        <w:proofErr w:type="spellStart"/>
        <w:r>
          <w:instrText>startRange</w:instrText>
        </w:r>
        <w:proofErr w:type="spellEnd"/>
        <w:r>
          <w:instrText xml:space="preserve">" </w:instrText>
        </w:r>
        <w:r>
          <w:fldChar w:fldCharType="end"/>
        </w:r>
      </w:ins>
      <w:r w:rsidR="00283AE0" w:rsidRPr="00283AE0">
        <w:t xml:space="preserve">First we add another </w:t>
      </w:r>
      <w:r w:rsidR="00283AE0" w:rsidRPr="00283AE0">
        <w:rPr>
          <w:rStyle w:val="Literal"/>
        </w:rPr>
        <w:t>use</w:t>
      </w:r>
      <w:r w:rsidR="00283AE0" w:rsidRPr="00283AE0">
        <w:t xml:space="preserve"> statement </w:t>
      </w:r>
      <w:r w:rsidR="00C43722" w:rsidRPr="00C43722">
        <w:rPr>
          <w:rStyle w:val="CodeAnnotation"/>
        </w:rPr>
        <w:t>1</w:t>
      </w:r>
      <w:r w:rsidR="00283AE0" w:rsidRPr="00283AE0">
        <w:t>, bringing a type called</w:t>
      </w:r>
      <w:r w:rsidR="00283AE0">
        <w:t xml:space="preserve"> </w:t>
      </w:r>
      <w:proofErr w:type="gramStart"/>
      <w:r w:rsidR="00283AE0" w:rsidRPr="00283AE0">
        <w:rPr>
          <w:rStyle w:val="Literal"/>
        </w:rPr>
        <w:t>std::</w:t>
      </w:r>
      <w:proofErr w:type="spellStart"/>
      <w:proofErr w:type="gramEnd"/>
      <w:r w:rsidR="00283AE0" w:rsidRPr="00283AE0">
        <w:rPr>
          <w:rStyle w:val="Literal"/>
        </w:rPr>
        <w:t>cmp</w:t>
      </w:r>
      <w:proofErr w:type="spellEnd"/>
      <w:r w:rsidR="00283AE0" w:rsidRPr="00283AE0">
        <w:rPr>
          <w:rStyle w:val="Literal"/>
        </w:rPr>
        <w:t>::Ordering</w:t>
      </w:r>
      <w:r w:rsidR="00283AE0" w:rsidRPr="00283AE0">
        <w:t xml:space="preserve"> into scope from the standard library. The </w:t>
      </w:r>
      <w:r w:rsidR="00283AE0" w:rsidRPr="00283AE0">
        <w:rPr>
          <w:rStyle w:val="Literal"/>
        </w:rPr>
        <w:t>Ordering</w:t>
      </w:r>
      <w:r w:rsidR="00283AE0" w:rsidRPr="00283AE0">
        <w:t xml:space="preserve"> type</w:t>
      </w:r>
      <w:r w:rsidR="00283AE0">
        <w:t xml:space="preserve"> </w:t>
      </w:r>
      <w:r w:rsidR="00283AE0" w:rsidRPr="00283AE0">
        <w:t xml:space="preserve">is another enum and has the variants </w:t>
      </w:r>
      <w:r w:rsidR="00283AE0" w:rsidRPr="00283AE0">
        <w:rPr>
          <w:rStyle w:val="Literal"/>
        </w:rPr>
        <w:t>Less</w:t>
      </w:r>
      <w:r w:rsidR="00283AE0" w:rsidRPr="00283AE0">
        <w:t xml:space="preserve">, </w:t>
      </w:r>
      <w:r w:rsidR="00283AE0" w:rsidRPr="00283AE0">
        <w:rPr>
          <w:rStyle w:val="Literal"/>
        </w:rPr>
        <w:t>Greater</w:t>
      </w:r>
      <w:r w:rsidR="00283AE0" w:rsidRPr="00283AE0">
        <w:t xml:space="preserve">, and </w:t>
      </w:r>
      <w:r w:rsidR="00283AE0" w:rsidRPr="00283AE0">
        <w:rPr>
          <w:rStyle w:val="Literal"/>
        </w:rPr>
        <w:t>Equal</w:t>
      </w:r>
      <w:r w:rsidR="00283AE0" w:rsidRPr="00283AE0">
        <w:rPr>
          <w:lang w:eastAsia="en-GB"/>
        </w:rPr>
        <w:t>. These are</w:t>
      </w:r>
      <w:r w:rsidR="00283AE0">
        <w:rPr>
          <w:lang w:eastAsia="en-GB"/>
        </w:rPr>
        <w:t xml:space="preserve"> </w:t>
      </w:r>
      <w:r w:rsidR="00283AE0" w:rsidRPr="00283AE0">
        <w:rPr>
          <w:lang w:eastAsia="en-GB"/>
        </w:rPr>
        <w:t>the three outcomes that are possible when you compare two values.</w:t>
      </w:r>
    </w:p>
    <w:p w14:paraId="2DDD421E" w14:textId="7500680C" w:rsidR="00283AE0" w:rsidRPr="00283AE0" w:rsidRDefault="00283AE0" w:rsidP="00283AE0">
      <w:pPr>
        <w:pStyle w:val="Body"/>
        <w:rPr>
          <w:lang w:eastAsia="en-GB"/>
        </w:rPr>
      </w:pPr>
      <w:r w:rsidRPr="00283AE0">
        <w:rPr>
          <w:lang w:eastAsia="en-GB"/>
        </w:rPr>
        <w:t xml:space="preserve">Then we add five new lines at the bottom that use the </w:t>
      </w:r>
      <w:r w:rsidRPr="00283AE0">
        <w:rPr>
          <w:rStyle w:val="Literal"/>
        </w:rPr>
        <w:t>Ordering</w:t>
      </w:r>
      <w:r w:rsidRPr="00283AE0">
        <w:t xml:space="preserve"> type. The</w:t>
      </w:r>
      <w:r>
        <w:t xml:space="preserve"> </w:t>
      </w:r>
      <w:proofErr w:type="spellStart"/>
      <w:r w:rsidRPr="00283AE0">
        <w:rPr>
          <w:rStyle w:val="Literal"/>
        </w:rPr>
        <w:t>cmp</w:t>
      </w:r>
      <w:proofErr w:type="spellEnd"/>
      <w:r w:rsidRPr="00283AE0">
        <w:t xml:space="preserve"> method </w:t>
      </w:r>
      <w:r w:rsidR="00C43722">
        <w:rPr>
          <w:rStyle w:val="CodeAnnotation"/>
        </w:rPr>
        <w:t>3</w:t>
      </w:r>
      <w:r w:rsidRPr="00283AE0">
        <w:t xml:space="preserve"> compares two values and can be called on anything that can be</w:t>
      </w:r>
      <w:r>
        <w:t xml:space="preserve"> </w:t>
      </w:r>
      <w:r w:rsidRPr="00283AE0">
        <w:t>compared. It takes a reference to whatever you want to compare with: here it’s</w:t>
      </w:r>
      <w:r>
        <w:t xml:space="preserve"> </w:t>
      </w:r>
      <w:r w:rsidRPr="00283AE0">
        <w:t xml:space="preserve">comparing </w:t>
      </w:r>
      <w:del w:id="384" w:author="Audrey Doyle" w:date="2022-07-27T10:01:00Z">
        <w:r w:rsidRPr="00283AE0" w:rsidDel="0007209D">
          <w:delText xml:space="preserve">the </w:delText>
        </w:r>
      </w:del>
      <w:r w:rsidRPr="00283AE0">
        <w:rPr>
          <w:rStyle w:val="Literal"/>
        </w:rPr>
        <w:t>guess</w:t>
      </w:r>
      <w:r w:rsidRPr="00283AE0">
        <w:t xml:space="preserve"> to </w:t>
      </w:r>
      <w:del w:id="385" w:author="Audrey Doyle" w:date="2022-07-27T10:01:00Z">
        <w:r w:rsidRPr="00283AE0" w:rsidDel="0007209D">
          <w:delText xml:space="preserve">the </w:delText>
        </w:r>
      </w:del>
      <w:r w:rsidRPr="00283AE0">
        <w:rPr>
          <w:rStyle w:val="Literal"/>
        </w:rPr>
        <w:t>secret_number</w:t>
      </w:r>
      <w:r w:rsidRPr="00283AE0">
        <w:t>. Then it returns a variant of the</w:t>
      </w:r>
      <w:r>
        <w:t xml:space="preserve"> </w:t>
      </w:r>
      <w:r w:rsidRPr="00283AE0">
        <w:rPr>
          <w:rStyle w:val="Literal"/>
        </w:rPr>
        <w:t>Ordering</w:t>
      </w:r>
      <w:r w:rsidRPr="00283AE0">
        <w:t xml:space="preserve"> enum we brought into scope with the </w:t>
      </w:r>
      <w:r w:rsidRPr="00283AE0">
        <w:rPr>
          <w:rStyle w:val="Literal"/>
        </w:rPr>
        <w:t>use</w:t>
      </w:r>
      <w:r w:rsidRPr="00283AE0">
        <w:t xml:space="preserve"> statement. We use a</w:t>
      </w:r>
      <w:r>
        <w:t xml:space="preserve"> </w:t>
      </w:r>
      <w:r w:rsidRPr="00283AE0">
        <w:rPr>
          <w:rStyle w:val="Literal"/>
        </w:rPr>
        <w:t>match</w:t>
      </w:r>
      <w:r w:rsidRPr="00283AE0">
        <w:t xml:space="preserve"> </w:t>
      </w:r>
      <w:r w:rsidRPr="00283AE0">
        <w:lastRenderedPageBreak/>
        <w:t xml:space="preserve">expression </w:t>
      </w:r>
      <w:r w:rsidR="00C43722" w:rsidRPr="00C43722">
        <w:rPr>
          <w:rStyle w:val="CodeAnnotation"/>
        </w:rPr>
        <w:t>2</w:t>
      </w:r>
      <w:r w:rsidRPr="00283AE0">
        <w:t xml:space="preserve"> to decide what to do next based on which variant of</w:t>
      </w:r>
      <w:r>
        <w:t xml:space="preserve"> </w:t>
      </w:r>
      <w:r w:rsidRPr="00283AE0">
        <w:rPr>
          <w:rStyle w:val="Literal"/>
        </w:rPr>
        <w:t>Ordering</w:t>
      </w:r>
      <w:r w:rsidRPr="00283AE0">
        <w:t xml:space="preserve"> was returned from the call to </w:t>
      </w:r>
      <w:proofErr w:type="spellStart"/>
      <w:r w:rsidRPr="00283AE0">
        <w:rPr>
          <w:rStyle w:val="Literal"/>
        </w:rPr>
        <w:t>cmp</w:t>
      </w:r>
      <w:proofErr w:type="spellEnd"/>
      <w:r w:rsidRPr="00283AE0">
        <w:t xml:space="preserve"> with the values in </w:t>
      </w:r>
      <w:r w:rsidRPr="00283AE0">
        <w:rPr>
          <w:rStyle w:val="Literal"/>
        </w:rPr>
        <w:t>guess</w:t>
      </w:r>
      <w:r w:rsidRPr="00283AE0">
        <w:t xml:space="preserve"> and</w:t>
      </w:r>
      <w:r>
        <w:t xml:space="preserve"> </w:t>
      </w:r>
      <w:proofErr w:type="spellStart"/>
      <w:r w:rsidRPr="00283AE0">
        <w:rPr>
          <w:rStyle w:val="Literal"/>
        </w:rPr>
        <w:t>secret_number</w:t>
      </w:r>
      <w:proofErr w:type="spellEnd"/>
      <w:ins w:id="386" w:author="Carol Nichols" w:date="2022-08-08T16:40:00Z">
        <w:r w:rsidR="006D6260">
          <w:fldChar w:fldCharType="begin"/>
        </w:r>
        <w:r w:rsidR="006D6260">
          <w:instrText xml:space="preserve"> XE "</w:instrText>
        </w:r>
        <w:proofErr w:type="spellStart"/>
        <w:r w:rsidR="006D6260">
          <w:instrText>cmp</w:instrText>
        </w:r>
        <w:proofErr w:type="spellEnd"/>
        <w:r w:rsidR="006D6260">
          <w:instrText xml:space="preserve"> method </w:instrText>
        </w:r>
        <w:proofErr w:type="spellStart"/>
        <w:r w:rsidR="006D6260">
          <w:instrText>endRange</w:instrText>
        </w:r>
        <w:proofErr w:type="spellEnd"/>
        <w:r w:rsidR="006D6260">
          <w:instrText xml:space="preserve">" </w:instrText>
        </w:r>
        <w:r w:rsidR="006D6260">
          <w:fldChar w:fldCharType="end"/>
        </w:r>
      </w:ins>
      <w:r w:rsidRPr="00283AE0">
        <w:rPr>
          <w:lang w:eastAsia="en-GB"/>
        </w:rPr>
        <w:t>.</w:t>
      </w:r>
    </w:p>
    <w:p w14:paraId="1C3E343F" w14:textId="02DC11DF" w:rsidR="00283AE0" w:rsidRPr="00283AE0" w:rsidRDefault="008327D7" w:rsidP="00283AE0">
      <w:pPr>
        <w:pStyle w:val="Body"/>
        <w:rPr>
          <w:lang w:eastAsia="en-GB"/>
        </w:rPr>
      </w:pPr>
      <w:ins w:id="387" w:author="Carol Nichols" w:date="2022-08-08T20:03:00Z">
        <w:r>
          <w:fldChar w:fldCharType="begin"/>
        </w:r>
        <w:r>
          <w:instrText xml:space="preserve"> XE "</w:instrText>
        </w:r>
        <w:r>
          <w:instrText xml:space="preserve">match </w:instrText>
        </w:r>
        <w:proofErr w:type="spellStart"/>
        <w:proofErr w:type="gramStart"/>
        <w:r>
          <w:instrText>expression</w:instrText>
        </w:r>
        <w:r w:rsidRPr="00991513">
          <w:instrText>:</w:instrText>
        </w:r>
        <w:r>
          <w:instrText>handling</w:instrText>
        </w:r>
        <w:proofErr w:type="spellEnd"/>
        <w:proofErr w:type="gramEnd"/>
        <w:r>
          <w:instrText xml:space="preserve"> comparison results with</w:instrText>
        </w:r>
        <w:r>
          <w:instrText xml:space="preserve"> </w:instrText>
        </w:r>
        <w:proofErr w:type="spellStart"/>
        <w:r>
          <w:instrText>startRange</w:instrText>
        </w:r>
        <w:proofErr w:type="spellEnd"/>
        <w:r>
          <w:instrText xml:space="preserve">" </w:instrText>
        </w:r>
        <w:r>
          <w:fldChar w:fldCharType="end"/>
        </w:r>
      </w:ins>
      <w:ins w:id="388" w:author="Carol Nichols" w:date="2022-08-08T16:24:00Z">
        <w:r w:rsidR="002E35D8">
          <w:rPr>
            <w:lang w:eastAsia="en-GB"/>
          </w:rPr>
          <w:fldChar w:fldCharType="begin"/>
        </w:r>
        <w:r w:rsidR="002E35D8">
          <w:instrText xml:space="preserve"> XE "</w:instrText>
        </w:r>
        <w:proofErr w:type="spellStart"/>
        <w:r w:rsidR="002E35D8" w:rsidRPr="00281BDE">
          <w:instrText>arms</w:instrText>
        </w:r>
      </w:ins>
      <w:r w:rsidR="002E35D8" w:rsidRPr="00281BDE">
        <w:instrText>:</w:instrText>
      </w:r>
      <w:ins w:id="389" w:author="Carol Nichols" w:date="2022-08-08T16:24:00Z">
        <w:r w:rsidR="002E35D8" w:rsidRPr="00281BDE">
          <w:instrText>in</w:instrText>
        </w:r>
        <w:proofErr w:type="spellEnd"/>
        <w:r w:rsidR="002E35D8" w:rsidRPr="00281BDE">
          <w:instrText xml:space="preserve"> match expressions</w:instrText>
        </w:r>
        <w:r w:rsidR="002E35D8">
          <w:instrText xml:space="preserve"> </w:instrText>
        </w:r>
        <w:proofErr w:type="spellStart"/>
        <w:r w:rsidR="002E35D8">
          <w:instrText>startRange</w:instrText>
        </w:r>
        <w:proofErr w:type="spellEnd"/>
        <w:r w:rsidR="002E35D8">
          <w:instrText xml:space="preserve">" </w:instrText>
        </w:r>
        <w:r w:rsidR="002E35D8">
          <w:rPr>
            <w:lang w:eastAsia="en-GB"/>
          </w:rPr>
          <w:fldChar w:fldCharType="end"/>
        </w:r>
      </w:ins>
      <w:r w:rsidR="00283AE0" w:rsidRPr="00283AE0">
        <w:rPr>
          <w:lang w:eastAsia="en-GB"/>
        </w:rPr>
        <w:t xml:space="preserve">A </w:t>
      </w:r>
      <w:r w:rsidR="00283AE0" w:rsidRPr="00283AE0">
        <w:rPr>
          <w:rStyle w:val="Literal"/>
        </w:rPr>
        <w:t>match</w:t>
      </w:r>
      <w:r w:rsidR="00283AE0" w:rsidRPr="00283AE0">
        <w:t xml:space="preserve"> expression is made up of </w:t>
      </w:r>
      <w:r w:rsidR="00283AE0" w:rsidRPr="00283AE0">
        <w:rPr>
          <w:rStyle w:val="Italic"/>
        </w:rPr>
        <w:t>arms</w:t>
      </w:r>
      <w:r w:rsidR="00283AE0" w:rsidRPr="00283AE0">
        <w:t xml:space="preserve">. An arm consists of a </w:t>
      </w:r>
      <w:r w:rsidR="00283AE0" w:rsidRPr="00283AE0">
        <w:rPr>
          <w:rStyle w:val="Italic"/>
        </w:rPr>
        <w:t>pattern</w:t>
      </w:r>
      <w:r w:rsidR="00283AE0" w:rsidRPr="00283AE0">
        <w:t xml:space="preserve"> to</w:t>
      </w:r>
      <w:r w:rsidR="00283AE0">
        <w:t xml:space="preserve"> </w:t>
      </w:r>
      <w:r w:rsidR="00283AE0" w:rsidRPr="00283AE0">
        <w:t xml:space="preserve">match against, and the code that should be run if the value given to </w:t>
      </w:r>
      <w:r w:rsidR="00283AE0" w:rsidRPr="00283AE0">
        <w:rPr>
          <w:rStyle w:val="Literal"/>
        </w:rPr>
        <w:t>match</w:t>
      </w:r>
      <w:r w:rsidR="00283AE0">
        <w:t xml:space="preserve"> </w:t>
      </w:r>
      <w:r w:rsidR="00283AE0" w:rsidRPr="00283AE0">
        <w:t xml:space="preserve">fits that arm’s pattern. Rust takes the value given to </w:t>
      </w:r>
      <w:r w:rsidR="00283AE0" w:rsidRPr="00283AE0">
        <w:rPr>
          <w:rStyle w:val="Literal"/>
        </w:rPr>
        <w:t>match</w:t>
      </w:r>
      <w:r w:rsidR="00283AE0" w:rsidRPr="00283AE0">
        <w:t xml:space="preserve"> and looks</w:t>
      </w:r>
      <w:r w:rsidR="00283AE0">
        <w:t xml:space="preserve"> </w:t>
      </w:r>
      <w:r w:rsidR="00283AE0" w:rsidRPr="00283AE0">
        <w:t xml:space="preserve">through each arm’s pattern in turn. Patterns and the </w:t>
      </w:r>
      <w:r w:rsidR="00283AE0" w:rsidRPr="00283AE0">
        <w:rPr>
          <w:rStyle w:val="Literal"/>
        </w:rPr>
        <w:t>match</w:t>
      </w:r>
      <w:r w:rsidR="00283AE0" w:rsidRPr="00283AE0">
        <w:rPr>
          <w:lang w:eastAsia="en-GB"/>
        </w:rPr>
        <w:t xml:space="preserve"> construct are</w:t>
      </w:r>
      <w:r w:rsidR="00283AE0">
        <w:rPr>
          <w:lang w:eastAsia="en-GB"/>
        </w:rPr>
        <w:t xml:space="preserve"> </w:t>
      </w:r>
      <w:r w:rsidR="00283AE0" w:rsidRPr="00283AE0">
        <w:rPr>
          <w:lang w:eastAsia="en-GB"/>
        </w:rPr>
        <w:t>powerful Rust features</w:t>
      </w:r>
      <w:ins w:id="390" w:author="Audrey Doyle" w:date="2022-07-27T10:43:00Z">
        <w:r w:rsidR="008115D2">
          <w:rPr>
            <w:lang w:eastAsia="en-GB"/>
          </w:rPr>
          <w:t>:</w:t>
        </w:r>
      </w:ins>
      <w:ins w:id="391" w:author="Audrey Doyle" w:date="2022-07-27T10:42:00Z">
        <w:r w:rsidR="008115D2">
          <w:rPr>
            <w:lang w:eastAsia="en-GB"/>
          </w:rPr>
          <w:t xml:space="preserve"> they</w:t>
        </w:r>
      </w:ins>
      <w:del w:id="392" w:author="Audrey Doyle" w:date="2022-07-27T10:42:00Z">
        <w:r w:rsidR="00283AE0" w:rsidRPr="00283AE0" w:rsidDel="008115D2">
          <w:rPr>
            <w:lang w:eastAsia="en-GB"/>
          </w:rPr>
          <w:delText xml:space="preserve"> that </w:delText>
        </w:r>
      </w:del>
      <w:ins w:id="393" w:author="Audrey Doyle" w:date="2022-07-27T10:42:00Z">
        <w:r w:rsidR="008115D2">
          <w:rPr>
            <w:lang w:eastAsia="en-GB"/>
          </w:rPr>
          <w:t xml:space="preserve"> </w:t>
        </w:r>
      </w:ins>
      <w:r w:rsidR="00283AE0" w:rsidRPr="00283AE0">
        <w:rPr>
          <w:lang w:eastAsia="en-GB"/>
        </w:rPr>
        <w:t>let you express a variety of situations your code</w:t>
      </w:r>
      <w:r w:rsidR="00283AE0">
        <w:rPr>
          <w:lang w:eastAsia="en-GB"/>
        </w:rPr>
        <w:t xml:space="preserve"> </w:t>
      </w:r>
      <w:r w:rsidR="00283AE0" w:rsidRPr="00283AE0">
        <w:rPr>
          <w:lang w:eastAsia="en-GB"/>
        </w:rPr>
        <w:t xml:space="preserve">might encounter and </w:t>
      </w:r>
      <w:ins w:id="394" w:author="Audrey Doyle" w:date="2022-07-27T10:42:00Z">
        <w:r w:rsidR="008115D2">
          <w:rPr>
            <w:lang w:eastAsia="en-GB"/>
          </w:rPr>
          <w:t xml:space="preserve">they </w:t>
        </w:r>
      </w:ins>
      <w:r w:rsidR="00283AE0" w:rsidRPr="00283AE0">
        <w:rPr>
          <w:lang w:eastAsia="en-GB"/>
        </w:rPr>
        <w:t xml:space="preserve">make sure </w:t>
      </w:r>
      <w:del w:id="395" w:author="Audrey Doyle" w:date="2022-07-27T10:43:00Z">
        <w:r w:rsidR="00283AE0" w:rsidRPr="00283AE0" w:rsidDel="008115D2">
          <w:rPr>
            <w:lang w:eastAsia="en-GB"/>
          </w:rPr>
          <w:delText xml:space="preserve">that </w:delText>
        </w:r>
      </w:del>
      <w:r w:rsidR="00283AE0" w:rsidRPr="00283AE0">
        <w:rPr>
          <w:lang w:eastAsia="en-GB"/>
        </w:rPr>
        <w:t>you handle them all. These features will be</w:t>
      </w:r>
      <w:r w:rsidR="00283AE0">
        <w:rPr>
          <w:lang w:eastAsia="en-GB"/>
        </w:rPr>
        <w:t xml:space="preserve"> </w:t>
      </w:r>
      <w:r w:rsidR="00283AE0" w:rsidRPr="00283AE0">
        <w:rPr>
          <w:lang w:eastAsia="en-GB"/>
        </w:rPr>
        <w:t xml:space="preserve">covered in detail in </w:t>
      </w:r>
      <w:proofErr w:type="spellStart"/>
      <w:r w:rsidR="00283AE0" w:rsidRPr="00E54929">
        <w:rPr>
          <w:rStyle w:val="Xref"/>
        </w:rPr>
        <w:t>Chapter</w:t>
      </w:r>
      <w:proofErr w:type="spellEnd"/>
      <w:r w:rsidR="00283AE0" w:rsidRPr="00E54929">
        <w:rPr>
          <w:rStyle w:val="Xref"/>
        </w:rPr>
        <w:t xml:space="preserve"> 6</w:t>
      </w:r>
      <w:r w:rsidR="00283AE0" w:rsidRPr="00283AE0">
        <w:rPr>
          <w:lang w:eastAsia="en-GB"/>
        </w:rPr>
        <w:t xml:space="preserve"> and </w:t>
      </w:r>
      <w:proofErr w:type="spellStart"/>
      <w:r w:rsidR="00283AE0" w:rsidRPr="00E54929">
        <w:rPr>
          <w:rStyle w:val="Xref"/>
        </w:rPr>
        <w:t>Chapter</w:t>
      </w:r>
      <w:proofErr w:type="spellEnd"/>
      <w:r w:rsidR="00283AE0" w:rsidRPr="00E54929">
        <w:rPr>
          <w:rStyle w:val="Xref"/>
        </w:rPr>
        <w:t xml:space="preserve"> 18</w:t>
      </w:r>
      <w:r w:rsidR="00283AE0" w:rsidRPr="00283AE0">
        <w:rPr>
          <w:lang w:eastAsia="en-GB"/>
        </w:rPr>
        <w:t>, respectively.</w:t>
      </w:r>
      <w:ins w:id="396" w:author="Carol Nichols" w:date="2022-08-08T16:25:00Z">
        <w:r w:rsidR="002E35D8" w:rsidRPr="002E35D8">
          <w:rPr>
            <w:lang w:eastAsia="en-GB"/>
          </w:rPr>
          <w:t xml:space="preserve"> </w:t>
        </w:r>
        <w:r w:rsidR="002E35D8">
          <w:rPr>
            <w:lang w:eastAsia="en-GB"/>
          </w:rPr>
          <w:fldChar w:fldCharType="begin"/>
        </w:r>
        <w:r w:rsidR="002E35D8">
          <w:instrText xml:space="preserve"> XE "</w:instrText>
        </w:r>
        <w:proofErr w:type="spellStart"/>
        <w:r w:rsidR="002E35D8" w:rsidRPr="00281BDE">
          <w:instrText>arms:in</w:instrText>
        </w:r>
        <w:proofErr w:type="spellEnd"/>
        <w:r w:rsidR="002E35D8" w:rsidRPr="00281BDE">
          <w:instrText xml:space="preserve"> match expressions</w:instrText>
        </w:r>
        <w:r w:rsidR="002E35D8">
          <w:instrText xml:space="preserve"> </w:instrText>
        </w:r>
        <w:proofErr w:type="spellStart"/>
        <w:r w:rsidR="002E35D8">
          <w:instrText>end</w:instrText>
        </w:r>
        <w:r w:rsidR="002E35D8">
          <w:instrText>Range</w:instrText>
        </w:r>
        <w:proofErr w:type="spellEnd"/>
        <w:r w:rsidR="002E35D8">
          <w:instrText xml:space="preserve">" </w:instrText>
        </w:r>
        <w:r w:rsidR="002E35D8">
          <w:rPr>
            <w:lang w:eastAsia="en-GB"/>
          </w:rPr>
          <w:fldChar w:fldCharType="end"/>
        </w:r>
      </w:ins>
    </w:p>
    <w:p w14:paraId="196702F8" w14:textId="5E21B7C1" w:rsidR="00283AE0" w:rsidRPr="00283AE0" w:rsidRDefault="00283AE0" w:rsidP="00283AE0">
      <w:pPr>
        <w:pStyle w:val="Body"/>
        <w:rPr>
          <w:lang w:eastAsia="en-GB"/>
        </w:rPr>
      </w:pPr>
      <w:r w:rsidRPr="00283AE0">
        <w:rPr>
          <w:lang w:eastAsia="en-GB"/>
        </w:rPr>
        <w:t xml:space="preserve">Let’s walk through an example with the </w:t>
      </w:r>
      <w:r w:rsidRPr="00283AE0">
        <w:rPr>
          <w:rStyle w:val="Literal"/>
        </w:rPr>
        <w:t>match</w:t>
      </w:r>
      <w:r w:rsidRPr="00283AE0">
        <w:rPr>
          <w:lang w:eastAsia="en-GB"/>
        </w:rPr>
        <w:t xml:space="preserve"> expression we use here. Say that</w:t>
      </w:r>
      <w:r>
        <w:rPr>
          <w:lang w:eastAsia="en-GB"/>
        </w:rPr>
        <w:t xml:space="preserve"> </w:t>
      </w:r>
      <w:r w:rsidRPr="00283AE0">
        <w:rPr>
          <w:lang w:eastAsia="en-GB"/>
        </w:rPr>
        <w:t>the user has guessed 50 and the randomly generated secret number this time is</w:t>
      </w:r>
      <w:ins w:id="397" w:author="Audrey Doyle" w:date="2022-07-27T10:43:00Z">
        <w:r w:rsidR="008115D2">
          <w:rPr>
            <w:lang w:eastAsia="en-GB"/>
          </w:rPr>
          <w:t xml:space="preserve"> 38.</w:t>
        </w:r>
      </w:ins>
    </w:p>
    <w:p w14:paraId="1FE9B2C5" w14:textId="43BE6E58" w:rsidR="00283AE0" w:rsidRPr="00283AE0" w:rsidRDefault="00283AE0" w:rsidP="00283AE0">
      <w:pPr>
        <w:pStyle w:val="Body"/>
        <w:rPr>
          <w:lang w:eastAsia="en-GB"/>
        </w:rPr>
      </w:pPr>
      <w:r w:rsidRPr="00283AE0">
        <w:rPr>
          <w:lang w:eastAsia="en-GB"/>
        </w:rPr>
        <w:t xml:space="preserve">When the code compares 50 to 38, the </w:t>
      </w:r>
      <w:proofErr w:type="spellStart"/>
      <w:r w:rsidRPr="00283AE0">
        <w:rPr>
          <w:rStyle w:val="Literal"/>
        </w:rPr>
        <w:t>cmp</w:t>
      </w:r>
      <w:proofErr w:type="spellEnd"/>
      <w:r w:rsidRPr="00283AE0">
        <w:t xml:space="preserve"> method will return</w:t>
      </w:r>
      <w:r>
        <w:t xml:space="preserve"> </w:t>
      </w:r>
      <w:r w:rsidRPr="00283AE0">
        <w:rPr>
          <w:rStyle w:val="Literal"/>
        </w:rPr>
        <w:t>Ordering::Greater</w:t>
      </w:r>
      <w:del w:id="398" w:author="Audrey Doyle" w:date="2022-07-27T10:04:00Z">
        <w:r w:rsidRPr="00283AE0" w:rsidDel="00E316BE">
          <w:delText>,</w:delText>
        </w:r>
      </w:del>
      <w:r w:rsidRPr="00283AE0">
        <w:t xml:space="preserve"> because 50 is greater than 38. The </w:t>
      </w:r>
      <w:r w:rsidRPr="00283AE0">
        <w:rPr>
          <w:rStyle w:val="Literal"/>
        </w:rPr>
        <w:t>match</w:t>
      </w:r>
      <w:r w:rsidRPr="00283AE0">
        <w:t xml:space="preserve"> expression gets</w:t>
      </w:r>
      <w:r>
        <w:t xml:space="preserve"> </w:t>
      </w:r>
      <w:r w:rsidRPr="00283AE0">
        <w:t xml:space="preserve">the </w:t>
      </w:r>
      <w:r w:rsidRPr="00283AE0">
        <w:rPr>
          <w:rStyle w:val="Literal"/>
        </w:rPr>
        <w:t>Ordering::Greater</w:t>
      </w:r>
      <w:r w:rsidRPr="00283AE0">
        <w:t xml:space="preserve"> value and starts checking each arm’s pattern. It looks</w:t>
      </w:r>
      <w:r>
        <w:t xml:space="preserve"> </w:t>
      </w:r>
      <w:r w:rsidRPr="00283AE0">
        <w:t xml:space="preserve">at the first arm’s pattern, </w:t>
      </w:r>
      <w:r w:rsidRPr="00283AE0">
        <w:rPr>
          <w:rStyle w:val="Literal"/>
        </w:rPr>
        <w:t>Ordering::Less</w:t>
      </w:r>
      <w:r w:rsidRPr="00283AE0">
        <w:t>, and sees that the value</w:t>
      </w:r>
      <w:r>
        <w:t xml:space="preserve"> </w:t>
      </w:r>
      <w:r w:rsidRPr="00283AE0">
        <w:rPr>
          <w:rStyle w:val="Literal"/>
        </w:rPr>
        <w:t>Ordering::Greater</w:t>
      </w:r>
      <w:r w:rsidRPr="00283AE0">
        <w:t xml:space="preserve"> does not match </w:t>
      </w:r>
      <w:r w:rsidRPr="00283AE0">
        <w:rPr>
          <w:rStyle w:val="Literal"/>
        </w:rPr>
        <w:t>Ordering::Less</w:t>
      </w:r>
      <w:r w:rsidRPr="00283AE0">
        <w:t>, so it ignores the code in</w:t>
      </w:r>
      <w:r>
        <w:t xml:space="preserve"> </w:t>
      </w:r>
      <w:r w:rsidRPr="00283AE0">
        <w:t>that arm and moves to the next arm. The next arm’s pattern is</w:t>
      </w:r>
      <w:r>
        <w:t xml:space="preserve"> </w:t>
      </w:r>
      <w:r w:rsidRPr="00283AE0">
        <w:rPr>
          <w:rStyle w:val="Literal"/>
        </w:rPr>
        <w:t>Ordering::Greater</w:t>
      </w:r>
      <w:r w:rsidRPr="00283AE0">
        <w:t xml:space="preserve">, which </w:t>
      </w:r>
      <w:r w:rsidRPr="00283AE0">
        <w:rPr>
          <w:rStyle w:val="Italic"/>
        </w:rPr>
        <w:t>does</w:t>
      </w:r>
      <w:r w:rsidRPr="00283AE0">
        <w:t xml:space="preserve"> match </w:t>
      </w:r>
      <w:r w:rsidRPr="00283AE0">
        <w:rPr>
          <w:rStyle w:val="Literal"/>
        </w:rPr>
        <w:t>Ordering::Greater</w:t>
      </w:r>
      <w:r w:rsidRPr="00283AE0">
        <w:t>! The associated</w:t>
      </w:r>
      <w:r>
        <w:t xml:space="preserve"> </w:t>
      </w:r>
      <w:r w:rsidRPr="00283AE0">
        <w:t xml:space="preserve">code in that arm will execute and print </w:t>
      </w:r>
      <w:r w:rsidRPr="00283AE0">
        <w:rPr>
          <w:rStyle w:val="Literal"/>
        </w:rPr>
        <w:t>Too big!</w:t>
      </w:r>
      <w:r w:rsidRPr="00283AE0">
        <w:t xml:space="preserve"> to the screen. The </w:t>
      </w:r>
      <w:r w:rsidRPr="00283AE0">
        <w:rPr>
          <w:rStyle w:val="Literal"/>
        </w:rPr>
        <w:t>match</w:t>
      </w:r>
      <w:r>
        <w:rPr>
          <w:lang w:eastAsia="en-GB"/>
        </w:rPr>
        <w:t xml:space="preserve"> </w:t>
      </w:r>
      <w:r w:rsidRPr="00283AE0">
        <w:rPr>
          <w:lang w:eastAsia="en-GB"/>
        </w:rPr>
        <w:t>expression ends after the first successful match, so it won’t look at the last</w:t>
      </w:r>
      <w:r>
        <w:rPr>
          <w:lang w:eastAsia="en-GB"/>
        </w:rPr>
        <w:t xml:space="preserve"> </w:t>
      </w:r>
      <w:r w:rsidRPr="00283AE0">
        <w:rPr>
          <w:lang w:eastAsia="en-GB"/>
        </w:rPr>
        <w:t>arm in this scenario.</w:t>
      </w:r>
      <w:ins w:id="399" w:author="Carol Nichols" w:date="2022-08-08T20:03:00Z">
        <w:r w:rsidR="00B50D1D" w:rsidRPr="00B50D1D">
          <w:t xml:space="preserve"> </w:t>
        </w:r>
        <w:r w:rsidR="00B50D1D">
          <w:fldChar w:fldCharType="begin"/>
        </w:r>
        <w:r w:rsidR="00B50D1D">
          <w:instrText xml:space="preserve"> XE "</w:instrText>
        </w:r>
        <w:r w:rsidR="00B50D1D">
          <w:instrText xml:space="preserve">match </w:instrText>
        </w:r>
        <w:proofErr w:type="spellStart"/>
        <w:proofErr w:type="gramStart"/>
        <w:r w:rsidR="00B50D1D">
          <w:instrText>expression</w:instrText>
        </w:r>
        <w:r w:rsidR="00B50D1D" w:rsidRPr="00991513">
          <w:instrText>:</w:instrText>
        </w:r>
        <w:r w:rsidR="00B50D1D">
          <w:instrText>handling</w:instrText>
        </w:r>
        <w:proofErr w:type="spellEnd"/>
        <w:proofErr w:type="gramEnd"/>
        <w:r w:rsidR="00B50D1D">
          <w:instrText xml:space="preserve"> comparison results with </w:instrText>
        </w:r>
        <w:proofErr w:type="spellStart"/>
        <w:r w:rsidR="00B50D1D">
          <w:instrText>end</w:instrText>
        </w:r>
        <w:r w:rsidR="00B50D1D">
          <w:instrText>Range</w:instrText>
        </w:r>
        <w:proofErr w:type="spellEnd"/>
        <w:r w:rsidR="00B50D1D">
          <w:instrText xml:space="preserve">" </w:instrText>
        </w:r>
        <w:r w:rsidR="00B50D1D">
          <w:fldChar w:fldCharType="end"/>
        </w:r>
      </w:ins>
      <w:ins w:id="400" w:author="Carol Nichols" w:date="2022-08-08T20:06:00Z">
        <w:r w:rsidR="001423A8">
          <w:fldChar w:fldCharType="begin"/>
        </w:r>
        <w:r w:rsidR="001423A8">
          <w:instrText xml:space="preserve"> XE "</w:instrText>
        </w:r>
        <w:r w:rsidR="001423A8">
          <w:instrText xml:space="preserve">Ordering type </w:instrText>
        </w:r>
        <w:proofErr w:type="spellStart"/>
        <w:r w:rsidR="001423A8">
          <w:instrText>end</w:instrText>
        </w:r>
        <w:r w:rsidR="001423A8">
          <w:instrText>Range</w:instrText>
        </w:r>
        <w:proofErr w:type="spellEnd"/>
        <w:r w:rsidR="001423A8">
          <w:instrText xml:space="preserve">" </w:instrText>
        </w:r>
        <w:r w:rsidR="001423A8">
          <w:fldChar w:fldCharType="end"/>
        </w:r>
      </w:ins>
    </w:p>
    <w:p w14:paraId="26E97ED2" w14:textId="77777777" w:rsidR="00283AE0" w:rsidRPr="00283AE0" w:rsidRDefault="00283AE0" w:rsidP="00283AE0">
      <w:pPr>
        <w:pStyle w:val="Body"/>
        <w:rPr>
          <w:lang w:eastAsia="en-GB"/>
        </w:rPr>
      </w:pPr>
      <w:r w:rsidRPr="00283AE0">
        <w:rPr>
          <w:lang w:eastAsia="en-GB"/>
        </w:rPr>
        <w:t>However, the code in Listing 2-4 won’t compile yet. Let’s try it:</w:t>
      </w:r>
    </w:p>
    <w:p w14:paraId="66B2FB0E" w14:textId="77777777" w:rsidR="00283AE0" w:rsidRPr="00283AE0" w:rsidRDefault="00283AE0">
      <w:pPr>
        <w:pStyle w:val="CodeWide"/>
        <w:rPr>
          <w:lang w:eastAsia="en-GB"/>
        </w:rPr>
        <w:pPrChange w:id="401" w:author="Audrey Doyle" w:date="2022-08-03T09:05:00Z">
          <w:pPr>
            <w:pStyle w:val="Code"/>
          </w:pPr>
        </w:pPrChange>
      </w:pPr>
      <w:r w:rsidRPr="00283AE0">
        <w:rPr>
          <w:lang w:eastAsia="en-GB"/>
        </w:rPr>
        <w:t xml:space="preserve">$ </w:t>
      </w:r>
      <w:r w:rsidRPr="00C43722">
        <w:rPr>
          <w:rStyle w:val="LiteralBold"/>
        </w:rPr>
        <w:t>cargo build</w:t>
      </w:r>
    </w:p>
    <w:p w14:paraId="7B562DD6" w14:textId="77777777" w:rsidR="00283AE0" w:rsidRPr="00283AE0" w:rsidRDefault="00283AE0">
      <w:pPr>
        <w:pStyle w:val="CodeWide"/>
        <w:rPr>
          <w:lang w:eastAsia="en-GB"/>
        </w:rPr>
        <w:pPrChange w:id="402" w:author="Audrey Doyle" w:date="2022-08-03T09:05:00Z">
          <w:pPr>
            <w:pStyle w:val="Code"/>
          </w:pPr>
        </w:pPrChange>
      </w:pPr>
      <w:r w:rsidRPr="00283AE0">
        <w:rPr>
          <w:lang w:eastAsia="en-GB"/>
        </w:rPr>
        <w:t xml:space="preserve">   Compiling guessing_game v0.1.0 (file:///projects/guessing_game)</w:t>
      </w:r>
    </w:p>
    <w:p w14:paraId="34295E35" w14:textId="77777777" w:rsidR="00283AE0" w:rsidRPr="00283AE0" w:rsidRDefault="00283AE0">
      <w:pPr>
        <w:pStyle w:val="CodeWide"/>
        <w:rPr>
          <w:lang w:eastAsia="en-GB"/>
        </w:rPr>
        <w:pPrChange w:id="403" w:author="Audrey Doyle" w:date="2022-08-03T09:05:00Z">
          <w:pPr>
            <w:pStyle w:val="Code"/>
          </w:pPr>
        </w:pPrChange>
      </w:pPr>
      <w:r w:rsidRPr="00283AE0">
        <w:rPr>
          <w:lang w:eastAsia="en-GB"/>
        </w:rPr>
        <w:t>error[E0308]: mismatched types</w:t>
      </w:r>
    </w:p>
    <w:p w14:paraId="320FEDA6" w14:textId="77777777" w:rsidR="00283AE0" w:rsidRPr="00283AE0" w:rsidRDefault="00283AE0">
      <w:pPr>
        <w:pStyle w:val="CodeWide"/>
        <w:rPr>
          <w:lang w:eastAsia="en-GB"/>
        </w:rPr>
        <w:pPrChange w:id="404" w:author="Audrey Doyle" w:date="2022-08-03T09:05:00Z">
          <w:pPr>
            <w:pStyle w:val="Code"/>
          </w:pPr>
        </w:pPrChange>
      </w:pPr>
      <w:r w:rsidRPr="00283AE0">
        <w:rPr>
          <w:lang w:eastAsia="en-GB"/>
        </w:rPr>
        <w:t xml:space="preserve">  --&gt; </w:t>
      </w:r>
      <w:proofErr w:type="spellStart"/>
      <w:r w:rsidRPr="00283AE0">
        <w:rPr>
          <w:lang w:eastAsia="en-GB"/>
        </w:rPr>
        <w:t>src</w:t>
      </w:r>
      <w:proofErr w:type="spellEnd"/>
      <w:r w:rsidRPr="00283AE0">
        <w:rPr>
          <w:lang w:eastAsia="en-GB"/>
        </w:rPr>
        <w:t>/main.rs:22:21</w:t>
      </w:r>
    </w:p>
    <w:p w14:paraId="281CBD57" w14:textId="77777777" w:rsidR="00283AE0" w:rsidRPr="00283AE0" w:rsidRDefault="00283AE0">
      <w:pPr>
        <w:pStyle w:val="CodeWide"/>
        <w:rPr>
          <w:lang w:eastAsia="en-GB"/>
        </w:rPr>
        <w:pPrChange w:id="405" w:author="Audrey Doyle" w:date="2022-08-03T09:05:00Z">
          <w:pPr>
            <w:pStyle w:val="Code"/>
          </w:pPr>
        </w:pPrChange>
      </w:pPr>
      <w:r w:rsidRPr="00283AE0">
        <w:rPr>
          <w:lang w:eastAsia="en-GB"/>
        </w:rPr>
        <w:t xml:space="preserve">   |</w:t>
      </w:r>
    </w:p>
    <w:p w14:paraId="719889BF" w14:textId="77777777" w:rsidR="00283AE0" w:rsidRPr="00283AE0" w:rsidRDefault="00283AE0">
      <w:pPr>
        <w:pStyle w:val="CodeWide"/>
        <w:rPr>
          <w:lang w:eastAsia="en-GB"/>
        </w:rPr>
        <w:pPrChange w:id="406" w:author="Audrey Doyle" w:date="2022-08-03T09:05:00Z">
          <w:pPr>
            <w:pStyle w:val="Code"/>
          </w:pPr>
        </w:pPrChange>
      </w:pPr>
      <w:r w:rsidRPr="00283AE0">
        <w:rPr>
          <w:lang w:eastAsia="en-GB"/>
        </w:rPr>
        <w:t xml:space="preserve">22 |     match </w:t>
      </w:r>
      <w:proofErr w:type="spellStart"/>
      <w:r w:rsidRPr="00283AE0">
        <w:rPr>
          <w:lang w:eastAsia="en-GB"/>
        </w:rPr>
        <w:t>guess.cmp</w:t>
      </w:r>
      <w:proofErr w:type="spellEnd"/>
      <w:r w:rsidRPr="00283AE0">
        <w:rPr>
          <w:lang w:eastAsia="en-GB"/>
        </w:rPr>
        <w:t>(&amp;</w:t>
      </w:r>
      <w:proofErr w:type="spellStart"/>
      <w:r w:rsidRPr="00283AE0">
        <w:rPr>
          <w:lang w:eastAsia="en-GB"/>
        </w:rPr>
        <w:t>secret_number</w:t>
      </w:r>
      <w:proofErr w:type="spellEnd"/>
      <w:r w:rsidRPr="00283AE0">
        <w:rPr>
          <w:lang w:eastAsia="en-GB"/>
        </w:rPr>
        <w:t>) {</w:t>
      </w:r>
    </w:p>
    <w:p w14:paraId="03E947BF" w14:textId="77777777" w:rsidR="00283AE0" w:rsidRPr="00283AE0" w:rsidRDefault="00283AE0">
      <w:pPr>
        <w:pStyle w:val="CodeWide"/>
        <w:rPr>
          <w:lang w:eastAsia="en-GB"/>
        </w:rPr>
        <w:pPrChange w:id="407" w:author="Audrey Doyle" w:date="2022-08-03T09:05:00Z">
          <w:pPr>
            <w:pStyle w:val="Code"/>
          </w:pPr>
        </w:pPrChange>
      </w:pPr>
      <w:r w:rsidRPr="00283AE0">
        <w:rPr>
          <w:lang w:eastAsia="en-GB"/>
        </w:rPr>
        <w:t xml:space="preserve">   |                     ^^^^^^^^^^^^^^ expected struct `String`, found integer</w:t>
      </w:r>
    </w:p>
    <w:p w14:paraId="27721878" w14:textId="77777777" w:rsidR="00283AE0" w:rsidRPr="00283AE0" w:rsidRDefault="00283AE0">
      <w:pPr>
        <w:pStyle w:val="CodeWide"/>
        <w:rPr>
          <w:lang w:eastAsia="en-GB"/>
        </w:rPr>
        <w:pPrChange w:id="408" w:author="Audrey Doyle" w:date="2022-08-03T09:05:00Z">
          <w:pPr>
            <w:pStyle w:val="Code"/>
          </w:pPr>
        </w:pPrChange>
      </w:pPr>
      <w:r w:rsidRPr="00283AE0">
        <w:rPr>
          <w:lang w:eastAsia="en-GB"/>
        </w:rPr>
        <w:t xml:space="preserve">   |</w:t>
      </w:r>
    </w:p>
    <w:p w14:paraId="5F218244" w14:textId="77777777" w:rsidR="00283AE0" w:rsidRPr="00283AE0" w:rsidRDefault="00283AE0">
      <w:pPr>
        <w:pStyle w:val="CodeWide"/>
        <w:rPr>
          <w:lang w:eastAsia="en-GB"/>
        </w:rPr>
        <w:pPrChange w:id="409" w:author="Audrey Doyle" w:date="2022-08-03T09:05:00Z">
          <w:pPr>
            <w:pStyle w:val="Code"/>
          </w:pPr>
        </w:pPrChange>
      </w:pPr>
      <w:r w:rsidRPr="00283AE0">
        <w:rPr>
          <w:lang w:eastAsia="en-GB"/>
        </w:rPr>
        <w:t xml:space="preserve">   = note: expected reference `&amp;String`</w:t>
      </w:r>
    </w:p>
    <w:p w14:paraId="238F6045" w14:textId="77777777" w:rsidR="00283AE0" w:rsidRPr="00283AE0" w:rsidRDefault="00283AE0">
      <w:pPr>
        <w:pStyle w:val="CodeWide"/>
        <w:rPr>
          <w:lang w:eastAsia="en-GB"/>
        </w:rPr>
        <w:pPrChange w:id="410" w:author="Audrey Doyle" w:date="2022-08-03T09:05:00Z">
          <w:pPr>
            <w:pStyle w:val="Code"/>
          </w:pPr>
        </w:pPrChange>
      </w:pPr>
      <w:r w:rsidRPr="00283AE0">
        <w:rPr>
          <w:lang w:eastAsia="en-GB"/>
        </w:rPr>
        <w:t xml:space="preserve">              found reference `&amp;{integer}`</w:t>
      </w:r>
    </w:p>
    <w:p w14:paraId="4E6CEA51" w14:textId="3C74A3A4" w:rsidR="00283AE0" w:rsidRPr="00283AE0" w:rsidRDefault="00283AE0" w:rsidP="00283AE0">
      <w:pPr>
        <w:pStyle w:val="Body"/>
        <w:rPr>
          <w:lang w:eastAsia="en-GB"/>
        </w:rPr>
      </w:pPr>
      <w:r w:rsidRPr="00283AE0">
        <w:t xml:space="preserve">The core of the error states that there are </w:t>
      </w:r>
      <w:r w:rsidRPr="00283AE0">
        <w:rPr>
          <w:rStyle w:val="Italic"/>
        </w:rPr>
        <w:t>mismatched types</w:t>
      </w:r>
      <w:r w:rsidRPr="00283AE0">
        <w:t>. Rust has a</w:t>
      </w:r>
      <w:r>
        <w:t xml:space="preserve"> </w:t>
      </w:r>
      <w:r w:rsidRPr="00283AE0">
        <w:t xml:space="preserve">strong, static type system. </w:t>
      </w:r>
      <w:ins w:id="411" w:author="Carol Nichols" w:date="2022-08-08T20:21:00Z">
        <w:r w:rsidR="00A70E29">
          <w:fldChar w:fldCharType="begin"/>
        </w:r>
        <w:r w:rsidR="00A70E29">
          <w:instrText xml:space="preserve"> XE "</w:instrText>
        </w:r>
        <w:r w:rsidR="00A70E29">
          <w:instrText>type inference</w:instrText>
        </w:r>
        <w:r w:rsidR="00A70E29">
          <w:instrText xml:space="preserve"> </w:instrText>
        </w:r>
        <w:proofErr w:type="spellStart"/>
        <w:r w:rsidR="00A70E29">
          <w:instrText>startRange</w:instrText>
        </w:r>
        <w:proofErr w:type="spellEnd"/>
        <w:r w:rsidR="00A70E29">
          <w:instrText xml:space="preserve">" </w:instrText>
        </w:r>
        <w:r w:rsidR="00A70E29">
          <w:fldChar w:fldCharType="end"/>
        </w:r>
      </w:ins>
      <w:r w:rsidRPr="00283AE0">
        <w:t>However, it also has type inference. When we wrote</w:t>
      </w:r>
      <w:r>
        <w:t xml:space="preserve"> </w:t>
      </w:r>
      <w:r w:rsidRPr="00283AE0">
        <w:rPr>
          <w:rStyle w:val="Literal"/>
        </w:rPr>
        <w:t>let mut guess = String::new()</w:t>
      </w:r>
      <w:r w:rsidRPr="00283AE0">
        <w:t xml:space="preserve">, Rust was able to infer that </w:t>
      </w:r>
      <w:r w:rsidRPr="00283AE0">
        <w:rPr>
          <w:rStyle w:val="Literal"/>
        </w:rPr>
        <w:t>guess</w:t>
      </w:r>
      <w:r w:rsidRPr="00283AE0">
        <w:t xml:space="preserve"> should be</w:t>
      </w:r>
      <w:r>
        <w:t xml:space="preserve"> </w:t>
      </w:r>
      <w:r w:rsidRPr="00283AE0">
        <w:t xml:space="preserve">a </w:t>
      </w:r>
      <w:r w:rsidRPr="00283AE0">
        <w:rPr>
          <w:rStyle w:val="Literal"/>
        </w:rPr>
        <w:t>String</w:t>
      </w:r>
      <w:r w:rsidRPr="00283AE0">
        <w:t xml:space="preserve"> and didn’t make us write the type. The </w:t>
      </w:r>
      <w:r w:rsidRPr="00283AE0">
        <w:rPr>
          <w:rStyle w:val="Literal"/>
        </w:rPr>
        <w:t>secret_number</w:t>
      </w:r>
      <w:r w:rsidRPr="00283AE0">
        <w:t>, on the other</w:t>
      </w:r>
      <w:r>
        <w:t xml:space="preserve"> </w:t>
      </w:r>
      <w:r w:rsidRPr="00283AE0">
        <w:t>hand, is a number type. A few of Rust’s number types can have a value between 1</w:t>
      </w:r>
      <w:r>
        <w:t xml:space="preserve"> </w:t>
      </w:r>
      <w:r w:rsidRPr="00283AE0">
        <w:t xml:space="preserve">and 100: </w:t>
      </w:r>
      <w:r w:rsidRPr="00283AE0">
        <w:rPr>
          <w:rStyle w:val="Literal"/>
        </w:rPr>
        <w:t>i32</w:t>
      </w:r>
      <w:r w:rsidRPr="00283AE0">
        <w:t xml:space="preserve">, a 32-bit number; </w:t>
      </w:r>
      <w:r w:rsidRPr="00283AE0">
        <w:rPr>
          <w:rStyle w:val="Literal"/>
        </w:rPr>
        <w:t>u32</w:t>
      </w:r>
      <w:r w:rsidRPr="00283AE0">
        <w:t xml:space="preserve">, an unsigned 32-bit number; </w:t>
      </w:r>
      <w:r w:rsidRPr="00283AE0">
        <w:rPr>
          <w:rStyle w:val="Literal"/>
        </w:rPr>
        <w:t>i64</w:t>
      </w:r>
      <w:r w:rsidRPr="00283AE0">
        <w:t>, a</w:t>
      </w:r>
      <w:r>
        <w:t xml:space="preserve"> </w:t>
      </w:r>
      <w:r w:rsidRPr="00283AE0">
        <w:t>64-bit number; as well as others. Unless otherwise specified, Rust defaults to</w:t>
      </w:r>
      <w:r>
        <w:t xml:space="preserve"> </w:t>
      </w:r>
      <w:r w:rsidRPr="00283AE0">
        <w:t xml:space="preserve">an </w:t>
      </w:r>
      <w:r w:rsidRPr="00283AE0">
        <w:rPr>
          <w:rStyle w:val="Literal"/>
        </w:rPr>
        <w:t>i32</w:t>
      </w:r>
      <w:r w:rsidRPr="00283AE0">
        <w:t xml:space="preserve">, which is the type of </w:t>
      </w:r>
      <w:r w:rsidRPr="00283AE0">
        <w:rPr>
          <w:rStyle w:val="Literal"/>
        </w:rPr>
        <w:t>secret_number</w:t>
      </w:r>
      <w:r w:rsidRPr="00283AE0">
        <w:rPr>
          <w:lang w:eastAsia="en-GB"/>
        </w:rPr>
        <w:t xml:space="preserve"> unless you add type information</w:t>
      </w:r>
      <w:r>
        <w:rPr>
          <w:lang w:eastAsia="en-GB"/>
        </w:rPr>
        <w:t xml:space="preserve"> </w:t>
      </w:r>
      <w:r w:rsidRPr="00283AE0">
        <w:rPr>
          <w:lang w:eastAsia="en-GB"/>
        </w:rPr>
        <w:t xml:space="preserve">elsewhere that would cause Rust to infer a different </w:t>
      </w:r>
      <w:r w:rsidRPr="00283AE0">
        <w:rPr>
          <w:lang w:eastAsia="en-GB"/>
        </w:rPr>
        <w:lastRenderedPageBreak/>
        <w:t>numerical type.</w:t>
      </w:r>
      <w:ins w:id="412" w:author="Carol Nichols" w:date="2022-08-08T20:21:00Z">
        <w:r w:rsidR="0001075D" w:rsidRPr="0001075D">
          <w:t xml:space="preserve"> </w:t>
        </w:r>
        <w:r w:rsidR="0001075D">
          <w:fldChar w:fldCharType="begin"/>
        </w:r>
        <w:r w:rsidR="0001075D">
          <w:instrText xml:space="preserve"> XE "</w:instrText>
        </w:r>
        <w:r w:rsidR="0001075D">
          <w:instrText xml:space="preserve">type inference </w:instrText>
        </w:r>
        <w:proofErr w:type="spellStart"/>
        <w:r w:rsidR="0001075D">
          <w:instrText>end</w:instrText>
        </w:r>
        <w:r w:rsidR="0001075D">
          <w:instrText>Range</w:instrText>
        </w:r>
        <w:proofErr w:type="spellEnd"/>
        <w:r w:rsidR="0001075D">
          <w:instrText xml:space="preserve">" </w:instrText>
        </w:r>
        <w:r w:rsidR="0001075D">
          <w:fldChar w:fldCharType="end"/>
        </w:r>
      </w:ins>
      <w:r w:rsidRPr="00283AE0">
        <w:rPr>
          <w:lang w:eastAsia="en-GB"/>
        </w:rPr>
        <w:t xml:space="preserve"> The reason</w:t>
      </w:r>
      <w:r>
        <w:rPr>
          <w:lang w:eastAsia="en-GB"/>
        </w:rPr>
        <w:t xml:space="preserve"> </w:t>
      </w:r>
      <w:r w:rsidRPr="00283AE0">
        <w:rPr>
          <w:lang w:eastAsia="en-GB"/>
        </w:rPr>
        <w:t>for the error is that Rust cannot compare a string and a number type.</w:t>
      </w:r>
    </w:p>
    <w:p w14:paraId="3C631557" w14:textId="14471099" w:rsidR="00283AE0" w:rsidRPr="00283AE0" w:rsidRDefault="00283AE0" w:rsidP="00283AE0">
      <w:pPr>
        <w:pStyle w:val="Body"/>
        <w:rPr>
          <w:lang w:eastAsia="en-GB"/>
        </w:rPr>
      </w:pPr>
      <w:r w:rsidRPr="00283AE0">
        <w:t xml:space="preserve">Ultimately, we want to convert the </w:t>
      </w:r>
      <w:r w:rsidRPr="00283AE0">
        <w:rPr>
          <w:rStyle w:val="Literal"/>
        </w:rPr>
        <w:t>String</w:t>
      </w:r>
      <w:r w:rsidRPr="00283AE0">
        <w:t xml:space="preserve"> the program reads as input into a</w:t>
      </w:r>
      <w:r>
        <w:t xml:space="preserve"> </w:t>
      </w:r>
      <w:r w:rsidRPr="00283AE0">
        <w:t>real number type so we can compare it numerically to the secret number. We do so</w:t>
      </w:r>
      <w:r>
        <w:t xml:space="preserve"> </w:t>
      </w:r>
      <w:r w:rsidRPr="00283AE0">
        <w:t xml:space="preserve">by adding this line to the </w:t>
      </w:r>
      <w:r w:rsidRPr="00283AE0">
        <w:rPr>
          <w:rStyle w:val="Literal"/>
        </w:rPr>
        <w:t>main</w:t>
      </w:r>
      <w:r w:rsidRPr="00283AE0">
        <w:rPr>
          <w:lang w:eastAsia="en-GB"/>
        </w:rPr>
        <w:t xml:space="preserve"> function body:</w:t>
      </w:r>
    </w:p>
    <w:p w14:paraId="403677B5" w14:textId="3DD8EBD8" w:rsidR="00283AE0" w:rsidRPr="00283AE0" w:rsidRDefault="00283AE0" w:rsidP="008F0EC9">
      <w:pPr>
        <w:pStyle w:val="CodeLabel"/>
        <w:rPr>
          <w:lang w:eastAsia="en-GB"/>
        </w:rPr>
      </w:pPr>
      <w:r w:rsidRPr="00283AE0">
        <w:rPr>
          <w:lang w:eastAsia="en-GB"/>
        </w:rPr>
        <w:t>src/main.rs</w:t>
      </w:r>
    </w:p>
    <w:p w14:paraId="049B3113" w14:textId="7258E911" w:rsidR="00283AE0" w:rsidRPr="00283AE0" w:rsidRDefault="00283AE0" w:rsidP="00283AE0">
      <w:pPr>
        <w:pStyle w:val="Code"/>
        <w:rPr>
          <w:lang w:eastAsia="en-GB"/>
        </w:rPr>
      </w:pPr>
      <w:r w:rsidRPr="00283AE0">
        <w:rPr>
          <w:lang w:eastAsia="en-GB"/>
        </w:rPr>
        <w:t xml:space="preserve">    </w:t>
      </w:r>
      <w:del w:id="413" w:author="Carol Nichols" w:date="2022-08-07T20:40:00Z">
        <w:r w:rsidR="00E54929" w:rsidRPr="00E54929" w:rsidDel="00AF3E7D">
          <w:rPr>
            <w:rStyle w:val="LiteralItalic"/>
          </w:rPr>
          <w:delText xml:space="preserve"> </w:delText>
        </w:r>
      </w:del>
      <w:r w:rsidR="00E54929" w:rsidRPr="00E54929">
        <w:rPr>
          <w:rStyle w:val="LiteralItalic"/>
        </w:rPr>
        <w:t>--</w:t>
      </w:r>
      <w:r w:rsidR="001D3EF4" w:rsidRPr="001D3EF4">
        <w:rPr>
          <w:rStyle w:val="LiteralItalic"/>
        </w:rPr>
        <w:t>snip--</w:t>
      </w:r>
    </w:p>
    <w:p w14:paraId="50B662F8" w14:textId="77777777" w:rsidR="00283AE0" w:rsidRPr="00283AE0" w:rsidRDefault="00283AE0" w:rsidP="00283AE0">
      <w:pPr>
        <w:pStyle w:val="Code"/>
        <w:rPr>
          <w:lang w:eastAsia="en-GB"/>
        </w:rPr>
      </w:pPr>
    </w:p>
    <w:p w14:paraId="7FFF9F5A" w14:textId="77777777" w:rsidR="00283AE0" w:rsidRPr="0053523D" w:rsidRDefault="00283AE0" w:rsidP="00283AE0">
      <w:pPr>
        <w:pStyle w:val="Code"/>
        <w:rPr>
          <w:rStyle w:val="LiteralGray"/>
          <w:rPrChange w:id="414" w:author="Carol Nichols" w:date="2022-08-07T21:17:00Z">
            <w:rPr>
              <w:lang w:eastAsia="en-GB"/>
            </w:rPr>
          </w:rPrChange>
        </w:rPr>
      </w:pPr>
      <w:r w:rsidRPr="00283AE0">
        <w:rPr>
          <w:lang w:eastAsia="en-GB"/>
        </w:rPr>
        <w:t xml:space="preserve">    </w:t>
      </w:r>
      <w:r w:rsidRPr="0053523D">
        <w:rPr>
          <w:rStyle w:val="LiteralGray"/>
          <w:rPrChange w:id="415" w:author="Carol Nichols" w:date="2022-08-07T21:17:00Z">
            <w:rPr>
              <w:lang w:eastAsia="en-GB"/>
            </w:rPr>
          </w:rPrChange>
        </w:rPr>
        <w:t xml:space="preserve">let mut guess = </w:t>
      </w:r>
      <w:proofErr w:type="gramStart"/>
      <w:r w:rsidRPr="0053523D">
        <w:rPr>
          <w:rStyle w:val="LiteralGray"/>
          <w:rPrChange w:id="416" w:author="Carol Nichols" w:date="2022-08-07T21:17:00Z">
            <w:rPr>
              <w:lang w:eastAsia="en-GB"/>
            </w:rPr>
          </w:rPrChange>
        </w:rPr>
        <w:t>String::</w:t>
      </w:r>
      <w:proofErr w:type="gramEnd"/>
      <w:r w:rsidRPr="0053523D">
        <w:rPr>
          <w:rStyle w:val="LiteralGray"/>
          <w:rPrChange w:id="417" w:author="Carol Nichols" w:date="2022-08-07T21:17:00Z">
            <w:rPr>
              <w:lang w:eastAsia="en-GB"/>
            </w:rPr>
          </w:rPrChange>
        </w:rPr>
        <w:t>new();</w:t>
      </w:r>
    </w:p>
    <w:p w14:paraId="0C91490B" w14:textId="77777777" w:rsidR="00283AE0" w:rsidRPr="0053523D" w:rsidRDefault="00283AE0" w:rsidP="00283AE0">
      <w:pPr>
        <w:pStyle w:val="Code"/>
        <w:rPr>
          <w:rStyle w:val="LiteralGray"/>
          <w:rPrChange w:id="418" w:author="Carol Nichols" w:date="2022-08-07T21:17:00Z">
            <w:rPr>
              <w:lang w:eastAsia="en-GB"/>
            </w:rPr>
          </w:rPrChange>
        </w:rPr>
      </w:pPr>
    </w:p>
    <w:p w14:paraId="3CABDC86" w14:textId="77777777" w:rsidR="00283AE0" w:rsidRPr="0053523D" w:rsidRDefault="00283AE0" w:rsidP="00283AE0">
      <w:pPr>
        <w:pStyle w:val="Code"/>
        <w:rPr>
          <w:rStyle w:val="LiteralGray"/>
          <w:rPrChange w:id="419" w:author="Carol Nichols" w:date="2022-08-07T21:17:00Z">
            <w:rPr>
              <w:lang w:eastAsia="en-GB"/>
            </w:rPr>
          </w:rPrChange>
        </w:rPr>
      </w:pPr>
      <w:r w:rsidRPr="0053523D">
        <w:rPr>
          <w:rStyle w:val="LiteralGray"/>
          <w:rPrChange w:id="420" w:author="Carol Nichols" w:date="2022-08-07T21:17:00Z">
            <w:rPr>
              <w:lang w:eastAsia="en-GB"/>
            </w:rPr>
          </w:rPrChange>
        </w:rPr>
        <w:t xml:space="preserve">    </w:t>
      </w:r>
      <w:proofErr w:type="gramStart"/>
      <w:r w:rsidRPr="0053523D">
        <w:rPr>
          <w:rStyle w:val="LiteralGray"/>
          <w:rPrChange w:id="421" w:author="Carol Nichols" w:date="2022-08-07T21:17:00Z">
            <w:rPr>
              <w:lang w:eastAsia="en-GB"/>
            </w:rPr>
          </w:rPrChange>
        </w:rPr>
        <w:t>io::</w:t>
      </w:r>
      <w:proofErr w:type="gramEnd"/>
      <w:r w:rsidRPr="0053523D">
        <w:rPr>
          <w:rStyle w:val="LiteralGray"/>
          <w:rPrChange w:id="422" w:author="Carol Nichols" w:date="2022-08-07T21:17:00Z">
            <w:rPr>
              <w:lang w:eastAsia="en-GB"/>
            </w:rPr>
          </w:rPrChange>
        </w:rPr>
        <w:t>stdin()</w:t>
      </w:r>
    </w:p>
    <w:p w14:paraId="2837DCFE" w14:textId="77777777" w:rsidR="00283AE0" w:rsidRPr="0053523D" w:rsidRDefault="00283AE0" w:rsidP="00283AE0">
      <w:pPr>
        <w:pStyle w:val="Code"/>
        <w:rPr>
          <w:rStyle w:val="LiteralGray"/>
          <w:rPrChange w:id="423" w:author="Carol Nichols" w:date="2022-08-07T21:17:00Z">
            <w:rPr>
              <w:lang w:eastAsia="en-GB"/>
            </w:rPr>
          </w:rPrChange>
        </w:rPr>
      </w:pPr>
      <w:r w:rsidRPr="0053523D">
        <w:rPr>
          <w:rStyle w:val="LiteralGray"/>
          <w:rPrChange w:id="424" w:author="Carol Nichols" w:date="2022-08-07T21:17:00Z">
            <w:rPr>
              <w:lang w:eastAsia="en-GB"/>
            </w:rPr>
          </w:rPrChange>
        </w:rPr>
        <w:t xml:space="preserve">        </w:t>
      </w:r>
      <w:proofErr w:type="gramStart"/>
      <w:r w:rsidRPr="0053523D">
        <w:rPr>
          <w:rStyle w:val="LiteralGray"/>
          <w:rPrChange w:id="425" w:author="Carol Nichols" w:date="2022-08-07T21:17:00Z">
            <w:rPr>
              <w:lang w:eastAsia="en-GB"/>
            </w:rPr>
          </w:rPrChange>
        </w:rPr>
        <w:t>.</w:t>
      </w:r>
      <w:proofErr w:type="spellStart"/>
      <w:r w:rsidRPr="0053523D">
        <w:rPr>
          <w:rStyle w:val="LiteralGray"/>
          <w:rPrChange w:id="426" w:author="Carol Nichols" w:date="2022-08-07T21:17:00Z">
            <w:rPr>
              <w:lang w:eastAsia="en-GB"/>
            </w:rPr>
          </w:rPrChange>
        </w:rPr>
        <w:t>read</w:t>
      </w:r>
      <w:proofErr w:type="gramEnd"/>
      <w:r w:rsidRPr="0053523D">
        <w:rPr>
          <w:rStyle w:val="LiteralGray"/>
          <w:rPrChange w:id="427" w:author="Carol Nichols" w:date="2022-08-07T21:17:00Z">
            <w:rPr>
              <w:lang w:eastAsia="en-GB"/>
            </w:rPr>
          </w:rPrChange>
        </w:rPr>
        <w:t>_line</w:t>
      </w:r>
      <w:proofErr w:type="spellEnd"/>
      <w:r w:rsidRPr="0053523D">
        <w:rPr>
          <w:rStyle w:val="LiteralGray"/>
          <w:rPrChange w:id="428" w:author="Carol Nichols" w:date="2022-08-07T21:17:00Z">
            <w:rPr>
              <w:lang w:eastAsia="en-GB"/>
            </w:rPr>
          </w:rPrChange>
        </w:rPr>
        <w:t>(&amp;mut guess)</w:t>
      </w:r>
    </w:p>
    <w:p w14:paraId="0225CDB9" w14:textId="77777777" w:rsidR="00283AE0" w:rsidRPr="0053523D" w:rsidRDefault="00283AE0" w:rsidP="00283AE0">
      <w:pPr>
        <w:pStyle w:val="Code"/>
        <w:rPr>
          <w:rStyle w:val="LiteralGray"/>
          <w:rPrChange w:id="429" w:author="Carol Nichols" w:date="2022-08-07T21:17:00Z">
            <w:rPr>
              <w:lang w:eastAsia="en-GB"/>
            </w:rPr>
          </w:rPrChange>
        </w:rPr>
      </w:pPr>
      <w:r w:rsidRPr="0053523D">
        <w:rPr>
          <w:rStyle w:val="LiteralGray"/>
          <w:rPrChange w:id="430" w:author="Carol Nichols" w:date="2022-08-07T21:17:00Z">
            <w:rPr>
              <w:lang w:eastAsia="en-GB"/>
            </w:rPr>
          </w:rPrChange>
        </w:rPr>
        <w:t xml:space="preserve">        </w:t>
      </w:r>
      <w:proofErr w:type="gramStart"/>
      <w:r w:rsidRPr="0053523D">
        <w:rPr>
          <w:rStyle w:val="LiteralGray"/>
          <w:rPrChange w:id="431" w:author="Carol Nichols" w:date="2022-08-07T21:17:00Z">
            <w:rPr>
              <w:lang w:eastAsia="en-GB"/>
            </w:rPr>
          </w:rPrChange>
        </w:rPr>
        <w:t>.expect</w:t>
      </w:r>
      <w:proofErr w:type="gramEnd"/>
      <w:r w:rsidRPr="0053523D">
        <w:rPr>
          <w:rStyle w:val="LiteralGray"/>
          <w:rPrChange w:id="432" w:author="Carol Nichols" w:date="2022-08-07T21:17:00Z">
            <w:rPr>
              <w:lang w:eastAsia="en-GB"/>
            </w:rPr>
          </w:rPrChange>
        </w:rPr>
        <w:t>("Failed to read line");</w:t>
      </w:r>
    </w:p>
    <w:p w14:paraId="7F51F6B0" w14:textId="77777777" w:rsidR="00283AE0" w:rsidRPr="00283AE0" w:rsidRDefault="00283AE0" w:rsidP="00283AE0">
      <w:pPr>
        <w:pStyle w:val="Code"/>
        <w:rPr>
          <w:lang w:eastAsia="en-GB"/>
        </w:rPr>
      </w:pPr>
    </w:p>
    <w:p w14:paraId="3D152151" w14:textId="77777777" w:rsidR="00A3353B" w:rsidRDefault="00283AE0" w:rsidP="00283AE0">
      <w:pPr>
        <w:pStyle w:val="Code"/>
        <w:rPr>
          <w:ins w:id="433" w:author="Carol Nichols" w:date="2022-08-07T20:40:00Z"/>
          <w:lang w:eastAsia="en-GB"/>
        </w:rPr>
      </w:pPr>
      <w:r w:rsidRPr="00283AE0">
        <w:rPr>
          <w:lang w:eastAsia="en-GB"/>
        </w:rPr>
        <w:t xml:space="preserve">    let guess: u32 = guess</w:t>
      </w:r>
    </w:p>
    <w:p w14:paraId="5B64B009" w14:textId="77777777" w:rsidR="00A3353B" w:rsidRDefault="00A3353B" w:rsidP="00283AE0">
      <w:pPr>
        <w:pStyle w:val="Code"/>
        <w:rPr>
          <w:ins w:id="434" w:author="Carol Nichols" w:date="2022-08-07T20:41:00Z"/>
          <w:lang w:eastAsia="en-GB"/>
        </w:rPr>
      </w:pPr>
      <w:ins w:id="435" w:author="Carol Nichols" w:date="2022-08-07T20:41:00Z">
        <w:r>
          <w:rPr>
            <w:lang w:eastAsia="en-GB"/>
          </w:rPr>
          <w:t xml:space="preserve">        </w:t>
        </w:r>
      </w:ins>
      <w:proofErr w:type="gramStart"/>
      <w:r w:rsidR="00283AE0" w:rsidRPr="00283AE0">
        <w:rPr>
          <w:lang w:eastAsia="en-GB"/>
        </w:rPr>
        <w:t>.trim</w:t>
      </w:r>
      <w:proofErr w:type="gramEnd"/>
      <w:r w:rsidR="00283AE0" w:rsidRPr="00283AE0">
        <w:rPr>
          <w:lang w:eastAsia="en-GB"/>
        </w:rPr>
        <w:t>()</w:t>
      </w:r>
    </w:p>
    <w:p w14:paraId="3F118ED6" w14:textId="77777777" w:rsidR="00A3353B" w:rsidRDefault="00A3353B" w:rsidP="00283AE0">
      <w:pPr>
        <w:pStyle w:val="Code"/>
        <w:rPr>
          <w:ins w:id="436" w:author="Carol Nichols" w:date="2022-08-07T20:41:00Z"/>
          <w:lang w:eastAsia="en-GB"/>
        </w:rPr>
      </w:pPr>
      <w:ins w:id="437" w:author="Carol Nichols" w:date="2022-08-07T20:41:00Z">
        <w:r>
          <w:rPr>
            <w:lang w:eastAsia="en-GB"/>
          </w:rPr>
          <w:t xml:space="preserve">        </w:t>
        </w:r>
      </w:ins>
      <w:proofErr w:type="gramStart"/>
      <w:r w:rsidR="00283AE0" w:rsidRPr="00283AE0">
        <w:rPr>
          <w:lang w:eastAsia="en-GB"/>
        </w:rPr>
        <w:t>.parse</w:t>
      </w:r>
      <w:proofErr w:type="gramEnd"/>
      <w:r w:rsidR="00283AE0" w:rsidRPr="00283AE0">
        <w:rPr>
          <w:lang w:eastAsia="en-GB"/>
        </w:rPr>
        <w:t>()</w:t>
      </w:r>
    </w:p>
    <w:p w14:paraId="0671BEE5" w14:textId="5524D38E" w:rsidR="00283AE0" w:rsidRPr="00283AE0" w:rsidRDefault="00A3353B" w:rsidP="00283AE0">
      <w:pPr>
        <w:pStyle w:val="Code"/>
        <w:rPr>
          <w:lang w:eastAsia="en-GB"/>
        </w:rPr>
      </w:pPr>
      <w:ins w:id="438" w:author="Carol Nichols" w:date="2022-08-07T20:41:00Z">
        <w:r>
          <w:rPr>
            <w:lang w:eastAsia="en-GB"/>
          </w:rPr>
          <w:t xml:space="preserve">        </w:t>
        </w:r>
      </w:ins>
      <w:proofErr w:type="gramStart"/>
      <w:r w:rsidR="00283AE0" w:rsidRPr="00283AE0">
        <w:rPr>
          <w:lang w:eastAsia="en-GB"/>
        </w:rPr>
        <w:t>.expect</w:t>
      </w:r>
      <w:proofErr w:type="gramEnd"/>
      <w:r w:rsidR="00283AE0" w:rsidRPr="00283AE0">
        <w:rPr>
          <w:lang w:eastAsia="en-GB"/>
        </w:rPr>
        <w:t>("Please type a number!");</w:t>
      </w:r>
    </w:p>
    <w:p w14:paraId="54B51275" w14:textId="77777777" w:rsidR="00283AE0" w:rsidRPr="00283AE0" w:rsidRDefault="00283AE0" w:rsidP="00283AE0">
      <w:pPr>
        <w:pStyle w:val="Code"/>
        <w:rPr>
          <w:lang w:eastAsia="en-GB"/>
        </w:rPr>
      </w:pPr>
    </w:p>
    <w:p w14:paraId="41920658" w14:textId="77777777" w:rsidR="00283AE0" w:rsidRPr="0053523D" w:rsidRDefault="00283AE0" w:rsidP="00283AE0">
      <w:pPr>
        <w:pStyle w:val="Code"/>
        <w:rPr>
          <w:rStyle w:val="LiteralGray"/>
          <w:rPrChange w:id="439" w:author="Carol Nichols" w:date="2022-08-07T21:17:00Z">
            <w:rPr>
              <w:lang w:eastAsia="en-GB"/>
            </w:rPr>
          </w:rPrChange>
        </w:rPr>
      </w:pPr>
      <w:r w:rsidRPr="00283AE0">
        <w:rPr>
          <w:lang w:eastAsia="en-GB"/>
        </w:rPr>
        <w:t xml:space="preserve">    </w:t>
      </w:r>
      <w:proofErr w:type="spellStart"/>
      <w:proofErr w:type="gramStart"/>
      <w:r w:rsidRPr="0053523D">
        <w:rPr>
          <w:rStyle w:val="LiteralGray"/>
          <w:rPrChange w:id="440" w:author="Carol Nichols" w:date="2022-08-07T21:17:00Z">
            <w:rPr>
              <w:lang w:eastAsia="en-GB"/>
            </w:rPr>
          </w:rPrChange>
        </w:rPr>
        <w:t>println</w:t>
      </w:r>
      <w:proofErr w:type="spellEnd"/>
      <w:r w:rsidRPr="0053523D">
        <w:rPr>
          <w:rStyle w:val="LiteralGray"/>
          <w:rPrChange w:id="441" w:author="Carol Nichols" w:date="2022-08-07T21:17:00Z">
            <w:rPr>
              <w:lang w:eastAsia="en-GB"/>
            </w:rPr>
          </w:rPrChange>
        </w:rPr>
        <w:t>!(</w:t>
      </w:r>
      <w:proofErr w:type="gramEnd"/>
      <w:r w:rsidRPr="0053523D">
        <w:rPr>
          <w:rStyle w:val="LiteralGray"/>
          <w:rPrChange w:id="442" w:author="Carol Nichols" w:date="2022-08-07T21:17:00Z">
            <w:rPr>
              <w:lang w:eastAsia="en-GB"/>
            </w:rPr>
          </w:rPrChange>
        </w:rPr>
        <w:t>"You guessed: {guess}");</w:t>
      </w:r>
    </w:p>
    <w:p w14:paraId="1A0A30C4" w14:textId="77777777" w:rsidR="00283AE0" w:rsidRPr="0053523D" w:rsidRDefault="00283AE0" w:rsidP="00283AE0">
      <w:pPr>
        <w:pStyle w:val="Code"/>
        <w:rPr>
          <w:rStyle w:val="LiteralGray"/>
          <w:rPrChange w:id="443" w:author="Carol Nichols" w:date="2022-08-07T21:17:00Z">
            <w:rPr>
              <w:lang w:eastAsia="en-GB"/>
            </w:rPr>
          </w:rPrChange>
        </w:rPr>
      </w:pPr>
    </w:p>
    <w:p w14:paraId="13FD9E08" w14:textId="77777777" w:rsidR="00283AE0" w:rsidRPr="0053523D" w:rsidRDefault="00283AE0" w:rsidP="00283AE0">
      <w:pPr>
        <w:pStyle w:val="Code"/>
        <w:rPr>
          <w:rStyle w:val="LiteralGray"/>
          <w:rPrChange w:id="444" w:author="Carol Nichols" w:date="2022-08-07T21:17:00Z">
            <w:rPr>
              <w:lang w:eastAsia="en-GB"/>
            </w:rPr>
          </w:rPrChange>
        </w:rPr>
      </w:pPr>
      <w:r w:rsidRPr="0053523D">
        <w:rPr>
          <w:rStyle w:val="LiteralGray"/>
          <w:rPrChange w:id="445" w:author="Carol Nichols" w:date="2022-08-07T21:17:00Z">
            <w:rPr>
              <w:lang w:eastAsia="en-GB"/>
            </w:rPr>
          </w:rPrChange>
        </w:rPr>
        <w:t xml:space="preserve">    match </w:t>
      </w:r>
      <w:proofErr w:type="spellStart"/>
      <w:r w:rsidRPr="0053523D">
        <w:rPr>
          <w:rStyle w:val="LiteralGray"/>
          <w:rPrChange w:id="446" w:author="Carol Nichols" w:date="2022-08-07T21:17:00Z">
            <w:rPr>
              <w:lang w:eastAsia="en-GB"/>
            </w:rPr>
          </w:rPrChange>
        </w:rPr>
        <w:t>guess.cmp</w:t>
      </w:r>
      <w:proofErr w:type="spellEnd"/>
      <w:r w:rsidRPr="0053523D">
        <w:rPr>
          <w:rStyle w:val="LiteralGray"/>
          <w:rPrChange w:id="447" w:author="Carol Nichols" w:date="2022-08-07T21:17:00Z">
            <w:rPr>
              <w:lang w:eastAsia="en-GB"/>
            </w:rPr>
          </w:rPrChange>
        </w:rPr>
        <w:t>(&amp;</w:t>
      </w:r>
      <w:proofErr w:type="spellStart"/>
      <w:r w:rsidRPr="0053523D">
        <w:rPr>
          <w:rStyle w:val="LiteralGray"/>
          <w:rPrChange w:id="448" w:author="Carol Nichols" w:date="2022-08-07T21:17:00Z">
            <w:rPr>
              <w:lang w:eastAsia="en-GB"/>
            </w:rPr>
          </w:rPrChange>
        </w:rPr>
        <w:t>secret_number</w:t>
      </w:r>
      <w:proofErr w:type="spellEnd"/>
      <w:r w:rsidRPr="0053523D">
        <w:rPr>
          <w:rStyle w:val="LiteralGray"/>
          <w:rPrChange w:id="449" w:author="Carol Nichols" w:date="2022-08-07T21:17:00Z">
            <w:rPr>
              <w:lang w:eastAsia="en-GB"/>
            </w:rPr>
          </w:rPrChange>
        </w:rPr>
        <w:t>) {</w:t>
      </w:r>
    </w:p>
    <w:p w14:paraId="03A44FAF" w14:textId="77777777" w:rsidR="00283AE0" w:rsidRPr="0053523D" w:rsidRDefault="00283AE0" w:rsidP="00283AE0">
      <w:pPr>
        <w:pStyle w:val="Code"/>
        <w:rPr>
          <w:rStyle w:val="LiteralGray"/>
          <w:rPrChange w:id="450" w:author="Carol Nichols" w:date="2022-08-07T21:17:00Z">
            <w:rPr>
              <w:lang w:eastAsia="en-GB"/>
            </w:rPr>
          </w:rPrChange>
        </w:rPr>
      </w:pPr>
      <w:r w:rsidRPr="0053523D">
        <w:rPr>
          <w:rStyle w:val="LiteralGray"/>
          <w:rPrChange w:id="451" w:author="Carol Nichols" w:date="2022-08-07T21:17:00Z">
            <w:rPr>
              <w:lang w:eastAsia="en-GB"/>
            </w:rPr>
          </w:rPrChange>
        </w:rPr>
        <w:t xml:space="preserve">        </w:t>
      </w:r>
      <w:proofErr w:type="gramStart"/>
      <w:r w:rsidRPr="0053523D">
        <w:rPr>
          <w:rStyle w:val="LiteralGray"/>
          <w:rPrChange w:id="452" w:author="Carol Nichols" w:date="2022-08-07T21:17:00Z">
            <w:rPr>
              <w:lang w:eastAsia="en-GB"/>
            </w:rPr>
          </w:rPrChange>
        </w:rPr>
        <w:t>Ordering::</w:t>
      </w:r>
      <w:proofErr w:type="gramEnd"/>
      <w:r w:rsidRPr="0053523D">
        <w:rPr>
          <w:rStyle w:val="LiteralGray"/>
          <w:rPrChange w:id="453" w:author="Carol Nichols" w:date="2022-08-07T21:17:00Z">
            <w:rPr>
              <w:lang w:eastAsia="en-GB"/>
            </w:rPr>
          </w:rPrChange>
        </w:rPr>
        <w:t xml:space="preserve">Less =&gt; </w:t>
      </w:r>
      <w:proofErr w:type="spellStart"/>
      <w:r w:rsidRPr="0053523D">
        <w:rPr>
          <w:rStyle w:val="LiteralGray"/>
          <w:rPrChange w:id="454" w:author="Carol Nichols" w:date="2022-08-07T21:17:00Z">
            <w:rPr>
              <w:lang w:eastAsia="en-GB"/>
            </w:rPr>
          </w:rPrChange>
        </w:rPr>
        <w:t>println</w:t>
      </w:r>
      <w:proofErr w:type="spellEnd"/>
      <w:r w:rsidRPr="0053523D">
        <w:rPr>
          <w:rStyle w:val="LiteralGray"/>
          <w:rPrChange w:id="455" w:author="Carol Nichols" w:date="2022-08-07T21:17:00Z">
            <w:rPr>
              <w:lang w:eastAsia="en-GB"/>
            </w:rPr>
          </w:rPrChange>
        </w:rPr>
        <w:t>!("Too small!"),</w:t>
      </w:r>
    </w:p>
    <w:p w14:paraId="51919795" w14:textId="77777777" w:rsidR="00283AE0" w:rsidRPr="0053523D" w:rsidRDefault="00283AE0" w:rsidP="00283AE0">
      <w:pPr>
        <w:pStyle w:val="Code"/>
        <w:rPr>
          <w:rStyle w:val="LiteralGray"/>
          <w:rPrChange w:id="456" w:author="Carol Nichols" w:date="2022-08-07T21:17:00Z">
            <w:rPr>
              <w:lang w:eastAsia="en-GB"/>
            </w:rPr>
          </w:rPrChange>
        </w:rPr>
      </w:pPr>
      <w:r w:rsidRPr="0053523D">
        <w:rPr>
          <w:rStyle w:val="LiteralGray"/>
          <w:rPrChange w:id="457" w:author="Carol Nichols" w:date="2022-08-07T21:17:00Z">
            <w:rPr>
              <w:lang w:eastAsia="en-GB"/>
            </w:rPr>
          </w:rPrChange>
        </w:rPr>
        <w:t xml:space="preserve">        </w:t>
      </w:r>
      <w:proofErr w:type="gramStart"/>
      <w:r w:rsidRPr="0053523D">
        <w:rPr>
          <w:rStyle w:val="LiteralGray"/>
          <w:rPrChange w:id="458" w:author="Carol Nichols" w:date="2022-08-07T21:17:00Z">
            <w:rPr>
              <w:lang w:eastAsia="en-GB"/>
            </w:rPr>
          </w:rPrChange>
        </w:rPr>
        <w:t>Ordering::</w:t>
      </w:r>
      <w:proofErr w:type="gramEnd"/>
      <w:r w:rsidRPr="0053523D">
        <w:rPr>
          <w:rStyle w:val="LiteralGray"/>
          <w:rPrChange w:id="459" w:author="Carol Nichols" w:date="2022-08-07T21:17:00Z">
            <w:rPr>
              <w:lang w:eastAsia="en-GB"/>
            </w:rPr>
          </w:rPrChange>
        </w:rPr>
        <w:t xml:space="preserve">Greater =&gt; </w:t>
      </w:r>
      <w:proofErr w:type="spellStart"/>
      <w:r w:rsidRPr="0053523D">
        <w:rPr>
          <w:rStyle w:val="LiteralGray"/>
          <w:rPrChange w:id="460" w:author="Carol Nichols" w:date="2022-08-07T21:17:00Z">
            <w:rPr>
              <w:lang w:eastAsia="en-GB"/>
            </w:rPr>
          </w:rPrChange>
        </w:rPr>
        <w:t>println</w:t>
      </w:r>
      <w:proofErr w:type="spellEnd"/>
      <w:r w:rsidRPr="0053523D">
        <w:rPr>
          <w:rStyle w:val="LiteralGray"/>
          <w:rPrChange w:id="461" w:author="Carol Nichols" w:date="2022-08-07T21:17:00Z">
            <w:rPr>
              <w:lang w:eastAsia="en-GB"/>
            </w:rPr>
          </w:rPrChange>
        </w:rPr>
        <w:t>!("Too big!"),</w:t>
      </w:r>
    </w:p>
    <w:p w14:paraId="59711302" w14:textId="77777777" w:rsidR="00283AE0" w:rsidRPr="0053523D" w:rsidRDefault="00283AE0" w:rsidP="00283AE0">
      <w:pPr>
        <w:pStyle w:val="Code"/>
        <w:rPr>
          <w:rStyle w:val="LiteralGray"/>
          <w:rPrChange w:id="462" w:author="Carol Nichols" w:date="2022-08-07T21:17:00Z">
            <w:rPr>
              <w:lang w:eastAsia="en-GB"/>
            </w:rPr>
          </w:rPrChange>
        </w:rPr>
      </w:pPr>
      <w:r w:rsidRPr="0053523D">
        <w:rPr>
          <w:rStyle w:val="LiteralGray"/>
          <w:rPrChange w:id="463" w:author="Carol Nichols" w:date="2022-08-07T21:17:00Z">
            <w:rPr>
              <w:lang w:eastAsia="en-GB"/>
            </w:rPr>
          </w:rPrChange>
        </w:rPr>
        <w:t xml:space="preserve">        </w:t>
      </w:r>
      <w:proofErr w:type="gramStart"/>
      <w:r w:rsidRPr="0053523D">
        <w:rPr>
          <w:rStyle w:val="LiteralGray"/>
          <w:rPrChange w:id="464" w:author="Carol Nichols" w:date="2022-08-07T21:17:00Z">
            <w:rPr>
              <w:lang w:eastAsia="en-GB"/>
            </w:rPr>
          </w:rPrChange>
        </w:rPr>
        <w:t>Ordering::</w:t>
      </w:r>
      <w:proofErr w:type="gramEnd"/>
      <w:r w:rsidRPr="0053523D">
        <w:rPr>
          <w:rStyle w:val="LiteralGray"/>
          <w:rPrChange w:id="465" w:author="Carol Nichols" w:date="2022-08-07T21:17:00Z">
            <w:rPr>
              <w:lang w:eastAsia="en-GB"/>
            </w:rPr>
          </w:rPrChange>
        </w:rPr>
        <w:t xml:space="preserve">Equal =&gt; </w:t>
      </w:r>
      <w:proofErr w:type="spellStart"/>
      <w:r w:rsidRPr="0053523D">
        <w:rPr>
          <w:rStyle w:val="LiteralGray"/>
          <w:rPrChange w:id="466" w:author="Carol Nichols" w:date="2022-08-07T21:17:00Z">
            <w:rPr>
              <w:lang w:eastAsia="en-GB"/>
            </w:rPr>
          </w:rPrChange>
        </w:rPr>
        <w:t>println</w:t>
      </w:r>
      <w:proofErr w:type="spellEnd"/>
      <w:r w:rsidRPr="0053523D">
        <w:rPr>
          <w:rStyle w:val="LiteralGray"/>
          <w:rPrChange w:id="467" w:author="Carol Nichols" w:date="2022-08-07T21:17:00Z">
            <w:rPr>
              <w:lang w:eastAsia="en-GB"/>
            </w:rPr>
          </w:rPrChange>
        </w:rPr>
        <w:t>!("You win!"),</w:t>
      </w:r>
    </w:p>
    <w:p w14:paraId="61F3126F" w14:textId="77777777" w:rsidR="00283AE0" w:rsidRPr="0053523D" w:rsidRDefault="00283AE0" w:rsidP="00283AE0">
      <w:pPr>
        <w:pStyle w:val="Code"/>
        <w:rPr>
          <w:rStyle w:val="LiteralGray"/>
          <w:rPrChange w:id="468" w:author="Carol Nichols" w:date="2022-08-07T21:17:00Z">
            <w:rPr>
              <w:lang w:eastAsia="en-GB"/>
            </w:rPr>
          </w:rPrChange>
        </w:rPr>
      </w:pPr>
      <w:r w:rsidRPr="0053523D">
        <w:rPr>
          <w:rStyle w:val="LiteralGray"/>
          <w:rPrChange w:id="469" w:author="Carol Nichols" w:date="2022-08-07T21:17:00Z">
            <w:rPr>
              <w:lang w:eastAsia="en-GB"/>
            </w:rPr>
          </w:rPrChange>
        </w:rPr>
        <w:t xml:space="preserve">    }</w:t>
      </w:r>
    </w:p>
    <w:p w14:paraId="45171CF1" w14:textId="58506867" w:rsidR="00283AE0" w:rsidRPr="00283AE0" w:rsidRDefault="00283AE0" w:rsidP="00283AE0">
      <w:pPr>
        <w:pStyle w:val="Body"/>
        <w:rPr>
          <w:lang w:eastAsia="en-GB"/>
        </w:rPr>
      </w:pPr>
      <w:r w:rsidRPr="00283AE0">
        <w:t xml:space="preserve">We create a variable named </w:t>
      </w:r>
      <w:r w:rsidRPr="00283AE0">
        <w:rPr>
          <w:rStyle w:val="Literal"/>
        </w:rPr>
        <w:t>guess</w:t>
      </w:r>
      <w:r w:rsidRPr="00283AE0">
        <w:t>. But wait, doesn’t the program already have</w:t>
      </w:r>
      <w:r>
        <w:t xml:space="preserve"> </w:t>
      </w:r>
      <w:r w:rsidRPr="00283AE0">
        <w:t xml:space="preserve">a variable named </w:t>
      </w:r>
      <w:r w:rsidRPr="00283AE0">
        <w:rPr>
          <w:rStyle w:val="Literal"/>
        </w:rPr>
        <w:t>guess</w:t>
      </w:r>
      <w:r w:rsidRPr="00283AE0">
        <w:t xml:space="preserve">? It does, but helpfully Rust allows us to </w:t>
      </w:r>
      <w:r w:rsidRPr="00283AE0">
        <w:rPr>
          <w:rStyle w:val="Italic"/>
        </w:rPr>
        <w:t>shadow</w:t>
      </w:r>
      <w:r w:rsidRPr="00283AE0">
        <w:t xml:space="preserve"> the</w:t>
      </w:r>
      <w:r>
        <w:t xml:space="preserve"> </w:t>
      </w:r>
      <w:r w:rsidRPr="00283AE0">
        <w:t xml:space="preserve">previous value of </w:t>
      </w:r>
      <w:r w:rsidRPr="00283AE0">
        <w:rPr>
          <w:rStyle w:val="Literal"/>
        </w:rPr>
        <w:t>guess</w:t>
      </w:r>
      <w:r w:rsidRPr="00283AE0">
        <w:t xml:space="preserve"> with a new one. Shadowing lets us reuse the </w:t>
      </w:r>
      <w:r w:rsidRPr="00283AE0">
        <w:rPr>
          <w:rStyle w:val="Literal"/>
        </w:rPr>
        <w:t>guess</w:t>
      </w:r>
      <w:r>
        <w:t xml:space="preserve"> </w:t>
      </w:r>
      <w:r w:rsidRPr="00283AE0">
        <w:t>variable name rather than forcing us to create two unique variables, such as</w:t>
      </w:r>
      <w:r>
        <w:t xml:space="preserve"> </w:t>
      </w:r>
      <w:proofErr w:type="spellStart"/>
      <w:r w:rsidRPr="00283AE0">
        <w:rPr>
          <w:rStyle w:val="Literal"/>
        </w:rPr>
        <w:t>guess_str</w:t>
      </w:r>
      <w:proofErr w:type="spellEnd"/>
      <w:r w:rsidRPr="00283AE0">
        <w:t xml:space="preserve"> and </w:t>
      </w:r>
      <w:r w:rsidRPr="00283AE0">
        <w:rPr>
          <w:rStyle w:val="Literal"/>
        </w:rPr>
        <w:t>guess</w:t>
      </w:r>
      <w:ins w:id="470" w:author="Audrey Doyle" w:date="2022-07-27T10:06:00Z">
        <w:r w:rsidR="00E316BE" w:rsidRPr="00E316BE">
          <w:rPr>
            <w:rPrChange w:id="471" w:author="Audrey Doyle" w:date="2022-07-27T10:06:00Z">
              <w:rPr>
                <w:rStyle w:val="Literal"/>
              </w:rPr>
            </w:rPrChange>
          </w:rPr>
          <w:t>,</w:t>
        </w:r>
      </w:ins>
      <w:r w:rsidRPr="00E316BE">
        <w:rPr>
          <w:rPrChange w:id="472" w:author="Audrey Doyle" w:date="2022-07-27T10:06:00Z">
            <w:rPr>
              <w:lang w:eastAsia="en-GB"/>
            </w:rPr>
          </w:rPrChange>
        </w:rPr>
        <w:t xml:space="preserve"> f</w:t>
      </w:r>
      <w:r w:rsidRPr="00283AE0">
        <w:rPr>
          <w:lang w:eastAsia="en-GB"/>
        </w:rPr>
        <w:t xml:space="preserve">or example. We’ll cover this in more detail in </w:t>
      </w:r>
      <w:proofErr w:type="spellStart"/>
      <w:r w:rsidRPr="00E54929">
        <w:rPr>
          <w:rStyle w:val="Xref"/>
        </w:rPr>
        <w:t>Chapter</w:t>
      </w:r>
      <w:proofErr w:type="spellEnd"/>
      <w:r w:rsidRPr="00E54929">
        <w:rPr>
          <w:rStyle w:val="Xref"/>
        </w:rPr>
        <w:t xml:space="preserve"> 3</w:t>
      </w:r>
      <w:r w:rsidRPr="00283AE0">
        <w:rPr>
          <w:lang w:eastAsia="en-GB"/>
        </w:rPr>
        <w:t>, but for now know that this feature is often used when you want to convert a</w:t>
      </w:r>
      <w:r>
        <w:rPr>
          <w:lang w:eastAsia="en-GB"/>
        </w:rPr>
        <w:t xml:space="preserve"> </w:t>
      </w:r>
      <w:r w:rsidRPr="00283AE0">
        <w:rPr>
          <w:lang w:eastAsia="en-GB"/>
        </w:rPr>
        <w:t>value from one type to another type.</w:t>
      </w:r>
    </w:p>
    <w:p w14:paraId="22BE239E" w14:textId="20042E11" w:rsidR="00283AE0" w:rsidRPr="00283AE0" w:rsidRDefault="00283AE0" w:rsidP="00283AE0">
      <w:pPr>
        <w:pStyle w:val="Body"/>
        <w:rPr>
          <w:lang w:eastAsia="en-GB"/>
        </w:rPr>
      </w:pPr>
      <w:r w:rsidRPr="00283AE0">
        <w:rPr>
          <w:lang w:eastAsia="en-GB"/>
        </w:rPr>
        <w:t xml:space="preserve">We bind this new variable to the expression </w:t>
      </w:r>
      <w:proofErr w:type="spellStart"/>
      <w:r w:rsidRPr="00283AE0">
        <w:rPr>
          <w:rStyle w:val="Literal"/>
        </w:rPr>
        <w:t>guess.trim</w:t>
      </w:r>
      <w:proofErr w:type="spellEnd"/>
      <w:r w:rsidRPr="00283AE0">
        <w:rPr>
          <w:rStyle w:val="Literal"/>
        </w:rPr>
        <w:t>().parse()</w:t>
      </w:r>
      <w:r w:rsidRPr="00283AE0">
        <w:t xml:space="preserve">. The </w:t>
      </w:r>
      <w:r w:rsidRPr="00283AE0">
        <w:rPr>
          <w:rStyle w:val="Literal"/>
        </w:rPr>
        <w:t>guess</w:t>
      </w:r>
      <w:r>
        <w:t xml:space="preserve"> </w:t>
      </w:r>
      <w:r w:rsidRPr="00283AE0">
        <w:t xml:space="preserve">in the expression refers to the original </w:t>
      </w:r>
      <w:r w:rsidRPr="00283AE0">
        <w:rPr>
          <w:rStyle w:val="Literal"/>
        </w:rPr>
        <w:t>guess</w:t>
      </w:r>
      <w:r w:rsidRPr="00283AE0">
        <w:t xml:space="preserve"> variable that contained the</w:t>
      </w:r>
      <w:r>
        <w:t xml:space="preserve"> </w:t>
      </w:r>
      <w:r w:rsidRPr="00283AE0">
        <w:t xml:space="preserve">input as a string. </w:t>
      </w:r>
      <w:ins w:id="473" w:author="Carol Nichols" w:date="2022-08-08T20:19:00Z">
        <w:r w:rsidR="008F79B1">
          <w:fldChar w:fldCharType="begin"/>
        </w:r>
        <w:r w:rsidR="008F79B1">
          <w:instrText xml:space="preserve"> XE "</w:instrText>
        </w:r>
        <w:r w:rsidR="008F79B1">
          <w:instrText>trim method</w:instrText>
        </w:r>
        <w:r w:rsidR="008F79B1">
          <w:instrText xml:space="preserve"> </w:instrText>
        </w:r>
        <w:proofErr w:type="spellStart"/>
        <w:r w:rsidR="008F79B1">
          <w:instrText>startRange</w:instrText>
        </w:r>
        <w:proofErr w:type="spellEnd"/>
        <w:r w:rsidR="008F79B1">
          <w:instrText xml:space="preserve">" </w:instrText>
        </w:r>
        <w:r w:rsidR="008F79B1">
          <w:fldChar w:fldCharType="end"/>
        </w:r>
        <w:r w:rsidR="00E3555E">
          <w:fldChar w:fldCharType="begin"/>
        </w:r>
        <w:r w:rsidR="00E3555E">
          <w:instrText xml:space="preserve"> XE "</w:instrText>
        </w:r>
        <w:r w:rsidR="00E3555E">
          <w:instrText xml:space="preserve">String </w:instrText>
        </w:r>
        <w:proofErr w:type="spellStart"/>
        <w:proofErr w:type="gramStart"/>
        <w:r w:rsidR="00E3555E">
          <w:instrText>type:trim</w:instrText>
        </w:r>
        <w:proofErr w:type="spellEnd"/>
        <w:proofErr w:type="gramEnd"/>
        <w:r w:rsidR="00E3555E">
          <w:instrText xml:space="preserve"> method on</w:instrText>
        </w:r>
        <w:r w:rsidR="00E3555E">
          <w:instrText xml:space="preserve"> </w:instrText>
        </w:r>
        <w:proofErr w:type="spellStart"/>
        <w:r w:rsidR="00E3555E">
          <w:instrText>startRange</w:instrText>
        </w:r>
        <w:proofErr w:type="spellEnd"/>
        <w:r w:rsidR="00E3555E">
          <w:instrText xml:space="preserve">" </w:instrText>
        </w:r>
        <w:r w:rsidR="00E3555E">
          <w:fldChar w:fldCharType="end"/>
        </w:r>
      </w:ins>
      <w:r w:rsidRPr="00283AE0">
        <w:t xml:space="preserve">The </w:t>
      </w:r>
      <w:r w:rsidRPr="00283AE0">
        <w:rPr>
          <w:rStyle w:val="Literal"/>
        </w:rPr>
        <w:t>trim</w:t>
      </w:r>
      <w:r w:rsidRPr="00283AE0">
        <w:t xml:space="preserve"> method on a </w:t>
      </w:r>
      <w:r w:rsidRPr="00283AE0">
        <w:rPr>
          <w:rStyle w:val="Literal"/>
        </w:rPr>
        <w:t>String</w:t>
      </w:r>
      <w:r w:rsidRPr="00283AE0">
        <w:t xml:space="preserve"> instance will eliminate any</w:t>
      </w:r>
      <w:r>
        <w:t xml:space="preserve"> </w:t>
      </w:r>
      <w:r w:rsidRPr="00283AE0">
        <w:t>whitespace at the beginning and end, which we must do to be able to compare the</w:t>
      </w:r>
      <w:r>
        <w:t xml:space="preserve"> </w:t>
      </w:r>
      <w:r w:rsidRPr="00283AE0">
        <w:t xml:space="preserve">string to the </w:t>
      </w:r>
      <w:r w:rsidRPr="00283AE0">
        <w:rPr>
          <w:rStyle w:val="Literal"/>
        </w:rPr>
        <w:t>u32</w:t>
      </w:r>
      <w:r w:rsidRPr="00283AE0">
        <w:t>, which can only contain numerical data. The user must press</w:t>
      </w:r>
      <w:r>
        <w:t xml:space="preserve"> </w:t>
      </w:r>
      <w:r w:rsidRPr="00B10258">
        <w:rPr>
          <w:rStyle w:val="KeyCaps"/>
          <w:rPrChange w:id="474" w:author="Audrey Doyle" w:date="2022-07-27T10:07:00Z">
            <w:rPr/>
          </w:rPrChange>
        </w:rPr>
        <w:t>enter</w:t>
      </w:r>
      <w:r w:rsidRPr="00283AE0">
        <w:t xml:space="preserve"> to satisfy </w:t>
      </w:r>
      <w:r w:rsidRPr="00283AE0">
        <w:rPr>
          <w:rStyle w:val="Literal"/>
        </w:rPr>
        <w:t>read_line</w:t>
      </w:r>
      <w:r w:rsidRPr="00283AE0">
        <w:t xml:space="preserve"> and input their</w:t>
      </w:r>
      <w:r>
        <w:t xml:space="preserve"> </w:t>
      </w:r>
      <w:r w:rsidRPr="00283AE0">
        <w:t>guess, which adds a newline character to the string. For example, if the user</w:t>
      </w:r>
      <w:r>
        <w:t xml:space="preserve"> </w:t>
      </w:r>
      <w:r w:rsidRPr="00283AE0">
        <w:t xml:space="preserve">types 5 and presses </w:t>
      </w:r>
      <w:r w:rsidRPr="00B10258">
        <w:rPr>
          <w:rStyle w:val="KeyCaps"/>
          <w:rPrChange w:id="475" w:author="Audrey Doyle" w:date="2022-07-27T10:08:00Z">
            <w:rPr/>
          </w:rPrChange>
        </w:rPr>
        <w:t>enter</w:t>
      </w:r>
      <w:r w:rsidRPr="00283AE0">
        <w:t xml:space="preserve">, </w:t>
      </w:r>
      <w:r w:rsidRPr="00283AE0">
        <w:rPr>
          <w:rStyle w:val="Literal"/>
        </w:rPr>
        <w:t>guess</w:t>
      </w:r>
      <w:r w:rsidRPr="00283AE0">
        <w:t xml:space="preserve"> looks like this: </w:t>
      </w:r>
      <w:r w:rsidRPr="00283AE0">
        <w:rPr>
          <w:rStyle w:val="Literal"/>
        </w:rPr>
        <w:t>5\n</w:t>
      </w:r>
      <w:r w:rsidRPr="00283AE0">
        <w:t xml:space="preserve">. The </w:t>
      </w:r>
      <w:r w:rsidRPr="00283AE0">
        <w:rPr>
          <w:rStyle w:val="Literal"/>
        </w:rPr>
        <w:t>\n</w:t>
      </w:r>
      <w:r>
        <w:t xml:space="preserve"> </w:t>
      </w:r>
      <w:r w:rsidRPr="00283AE0">
        <w:t>represents “newline</w:t>
      </w:r>
      <w:ins w:id="476" w:author="Audrey Doyle" w:date="2022-07-27T10:08:00Z">
        <w:r w:rsidR="00B10258">
          <w:t>.</w:t>
        </w:r>
      </w:ins>
      <w:r w:rsidRPr="00283AE0">
        <w:t>”</w:t>
      </w:r>
      <w:del w:id="477" w:author="Audrey Doyle" w:date="2022-07-27T10:08:00Z">
        <w:r w:rsidRPr="00283AE0" w:rsidDel="00B10258">
          <w:delText>.</w:delText>
        </w:r>
      </w:del>
      <w:r w:rsidRPr="00283AE0">
        <w:t xml:space="preserve"> (On Windows, pressing </w:t>
      </w:r>
      <w:r w:rsidRPr="00B10258">
        <w:rPr>
          <w:rStyle w:val="KeyCaps"/>
          <w:rPrChange w:id="478" w:author="Audrey Doyle" w:date="2022-07-27T10:08:00Z">
            <w:rPr/>
          </w:rPrChange>
        </w:rPr>
        <w:t>enter</w:t>
      </w:r>
      <w:r w:rsidRPr="00283AE0">
        <w:t xml:space="preserve"> results in a carriage return and a newline,</w:t>
      </w:r>
      <w:r>
        <w:t xml:space="preserve"> </w:t>
      </w:r>
      <w:r w:rsidRPr="00283AE0">
        <w:rPr>
          <w:rStyle w:val="Literal"/>
        </w:rPr>
        <w:t>\r\n</w:t>
      </w:r>
      <w:del w:id="479" w:author="Audrey Doyle" w:date="2022-07-27T10:08:00Z">
        <w:r w:rsidRPr="00283AE0" w:rsidDel="00B10258">
          <w:delText>)</w:delText>
        </w:r>
      </w:del>
      <w:r w:rsidRPr="00283AE0">
        <w:t>.</w:t>
      </w:r>
      <w:ins w:id="480" w:author="Audrey Doyle" w:date="2022-07-27T10:08:00Z">
        <w:r w:rsidR="00B10258">
          <w:t>)</w:t>
        </w:r>
      </w:ins>
      <w:r w:rsidRPr="00283AE0">
        <w:t xml:space="preserve"> The </w:t>
      </w:r>
      <w:r w:rsidRPr="00283AE0">
        <w:rPr>
          <w:rStyle w:val="Literal"/>
        </w:rPr>
        <w:t>trim</w:t>
      </w:r>
      <w:r w:rsidRPr="00283AE0">
        <w:t xml:space="preserve"> method eliminates </w:t>
      </w:r>
      <w:r w:rsidRPr="00283AE0">
        <w:rPr>
          <w:rStyle w:val="Literal"/>
        </w:rPr>
        <w:t>\n</w:t>
      </w:r>
      <w:r w:rsidRPr="00283AE0">
        <w:t xml:space="preserve"> or </w:t>
      </w:r>
      <w:r w:rsidRPr="00283AE0">
        <w:rPr>
          <w:rStyle w:val="Literal"/>
        </w:rPr>
        <w:t>\r\n</w:t>
      </w:r>
      <w:r w:rsidRPr="00283AE0">
        <w:t xml:space="preserve">, resulting in just </w:t>
      </w:r>
      <w:r w:rsidRPr="00283AE0">
        <w:rPr>
          <w:rStyle w:val="Literal"/>
        </w:rPr>
        <w:t>5</w:t>
      </w:r>
      <w:r w:rsidRPr="00283AE0">
        <w:rPr>
          <w:lang w:eastAsia="en-GB"/>
        </w:rPr>
        <w:t>.</w:t>
      </w:r>
      <w:ins w:id="481" w:author="Carol Nichols" w:date="2022-08-08T20:19:00Z">
        <w:r w:rsidR="009D57BE" w:rsidRPr="009D57BE">
          <w:t xml:space="preserve"> </w:t>
        </w:r>
        <w:r w:rsidR="009D57BE">
          <w:fldChar w:fldCharType="begin"/>
        </w:r>
        <w:r w:rsidR="009D57BE">
          <w:instrText xml:space="preserve"> XE "</w:instrText>
        </w:r>
        <w:r w:rsidR="009D57BE">
          <w:instrText xml:space="preserve">String </w:instrText>
        </w:r>
        <w:proofErr w:type="spellStart"/>
        <w:proofErr w:type="gramStart"/>
        <w:r w:rsidR="009D57BE">
          <w:instrText>type:trim</w:instrText>
        </w:r>
        <w:proofErr w:type="spellEnd"/>
        <w:proofErr w:type="gramEnd"/>
        <w:r w:rsidR="009D57BE">
          <w:instrText xml:space="preserve"> method on </w:instrText>
        </w:r>
        <w:proofErr w:type="spellStart"/>
        <w:r w:rsidR="009D57BE">
          <w:instrText>end</w:instrText>
        </w:r>
        <w:r w:rsidR="009D57BE">
          <w:instrText>Range</w:instrText>
        </w:r>
        <w:proofErr w:type="spellEnd"/>
        <w:r w:rsidR="009D57BE">
          <w:instrText xml:space="preserve">" </w:instrText>
        </w:r>
        <w:r w:rsidR="009D57BE">
          <w:fldChar w:fldCharType="end"/>
        </w:r>
        <w:r w:rsidR="008F79B1">
          <w:fldChar w:fldCharType="begin"/>
        </w:r>
        <w:r w:rsidR="008F79B1">
          <w:instrText xml:space="preserve"> XE "</w:instrText>
        </w:r>
        <w:r w:rsidR="008F79B1">
          <w:instrText xml:space="preserve">trim method </w:instrText>
        </w:r>
        <w:proofErr w:type="spellStart"/>
        <w:r w:rsidR="008F79B1">
          <w:instrText>end</w:instrText>
        </w:r>
        <w:r w:rsidR="008F79B1">
          <w:instrText>Range</w:instrText>
        </w:r>
        <w:proofErr w:type="spellEnd"/>
        <w:r w:rsidR="008F79B1">
          <w:instrText xml:space="preserve">" </w:instrText>
        </w:r>
        <w:r w:rsidR="008F79B1">
          <w:fldChar w:fldCharType="end"/>
        </w:r>
      </w:ins>
    </w:p>
    <w:p w14:paraId="7369249C" w14:textId="30CCAC74" w:rsidR="00283AE0" w:rsidRPr="00EA2F9E" w:rsidRDefault="00FF2CC3" w:rsidP="00283AE0">
      <w:pPr>
        <w:pStyle w:val="Body"/>
        <w:rPr>
          <w:rStyle w:val="Xref"/>
        </w:rPr>
      </w:pPr>
      <w:ins w:id="482" w:author="Carol Nichols" w:date="2022-08-08T20:06:00Z">
        <w:r>
          <w:fldChar w:fldCharType="begin"/>
        </w:r>
        <w:r>
          <w:instrText xml:space="preserve"> XE "</w:instrText>
        </w:r>
        <w:r>
          <w:instrText>parse method</w:instrText>
        </w:r>
        <w:r>
          <w:instrText xml:space="preserve"> </w:instrText>
        </w:r>
        <w:proofErr w:type="spellStart"/>
        <w:r>
          <w:instrText>startRange</w:instrText>
        </w:r>
        <w:proofErr w:type="spellEnd"/>
        <w:r>
          <w:instrText xml:space="preserve">" </w:instrText>
        </w:r>
        <w:r>
          <w:fldChar w:fldCharType="end"/>
        </w:r>
      </w:ins>
      <w:ins w:id="483" w:author="Carol Nichols" w:date="2022-08-08T20:18:00Z">
        <w:r w:rsidR="00CD2F90">
          <w:fldChar w:fldCharType="begin"/>
        </w:r>
        <w:r w:rsidR="00CD2F90">
          <w:instrText xml:space="preserve"> XE "</w:instrText>
        </w:r>
        <w:r w:rsidR="00CD2F90">
          <w:instrText xml:space="preserve">String </w:instrText>
        </w:r>
        <w:proofErr w:type="spellStart"/>
        <w:proofErr w:type="gramStart"/>
        <w:r w:rsidR="00CD2F90">
          <w:instrText>type:parse</w:instrText>
        </w:r>
        <w:proofErr w:type="spellEnd"/>
        <w:proofErr w:type="gramEnd"/>
        <w:r w:rsidR="00CD2F90">
          <w:instrText xml:space="preserve"> method on</w:instrText>
        </w:r>
        <w:r w:rsidR="00CD2F90">
          <w:instrText xml:space="preserve"> </w:instrText>
        </w:r>
        <w:proofErr w:type="spellStart"/>
        <w:r w:rsidR="00CD2F90">
          <w:instrText>startRange</w:instrText>
        </w:r>
        <w:proofErr w:type="spellEnd"/>
        <w:r w:rsidR="00CD2F90">
          <w:instrText xml:space="preserve">" </w:instrText>
        </w:r>
        <w:r w:rsidR="00CD2F90">
          <w:fldChar w:fldCharType="end"/>
        </w:r>
      </w:ins>
      <w:r w:rsidR="00283AE0" w:rsidRPr="00283AE0">
        <w:rPr>
          <w:lang w:eastAsia="en-GB"/>
        </w:rPr>
        <w:t xml:space="preserve">The </w:t>
      </w:r>
      <w:r w:rsidR="00283AE0" w:rsidRPr="00283AE0">
        <w:rPr>
          <w:rStyle w:val="Literal"/>
        </w:rPr>
        <w:t>parse</w:t>
      </w:r>
      <w:r w:rsidR="00283AE0" w:rsidRPr="00283AE0">
        <w:t xml:space="preserve"> method on strings converts a string to another type. </w:t>
      </w:r>
      <w:r w:rsidR="00283AE0" w:rsidRPr="00283AE0">
        <w:lastRenderedPageBreak/>
        <w:t>Here, we use</w:t>
      </w:r>
      <w:r w:rsidR="00283AE0">
        <w:t xml:space="preserve"> </w:t>
      </w:r>
      <w:r w:rsidR="00283AE0" w:rsidRPr="00283AE0">
        <w:t xml:space="preserve">it to convert from a string to a number. </w:t>
      </w:r>
      <w:ins w:id="484" w:author="Carol Nichols" w:date="2022-08-08T20:20:00Z">
        <w:r w:rsidR="00690683">
          <w:fldChar w:fldCharType="begin"/>
        </w:r>
        <w:r w:rsidR="00690683">
          <w:instrText xml:space="preserve"> XE "</w:instrText>
        </w:r>
        <w:r w:rsidR="00690683">
          <w:instrText>type annotation</w:instrText>
        </w:r>
        <w:r w:rsidR="00690683">
          <w:instrText xml:space="preserve"> </w:instrText>
        </w:r>
        <w:proofErr w:type="spellStart"/>
        <w:r w:rsidR="00690683">
          <w:instrText>startRange</w:instrText>
        </w:r>
        <w:proofErr w:type="spellEnd"/>
        <w:r w:rsidR="00690683">
          <w:instrText xml:space="preserve">" </w:instrText>
        </w:r>
        <w:r w:rsidR="00690683">
          <w:fldChar w:fldCharType="end"/>
        </w:r>
      </w:ins>
      <w:ins w:id="485" w:author="Carol Nichols" w:date="2022-08-08T19:42:00Z">
        <w:r w:rsidR="00272788">
          <w:fldChar w:fldCharType="begin"/>
        </w:r>
        <w:r w:rsidR="00272788">
          <w:instrText xml:space="preserve"> XE "</w:instrText>
        </w:r>
        <w:r w:rsidR="00272788">
          <w:instrText xml:space="preserve">data </w:instrText>
        </w:r>
        <w:proofErr w:type="spellStart"/>
        <w:proofErr w:type="gramStart"/>
        <w:r w:rsidR="00272788">
          <w:instrText>types</w:instrText>
        </w:r>
        <w:r w:rsidR="00272788" w:rsidRPr="00991513">
          <w:instrText>:</w:instrText>
        </w:r>
        <w:r w:rsidR="00272788">
          <w:instrText>annotation</w:instrText>
        </w:r>
        <w:proofErr w:type="spellEnd"/>
        <w:proofErr w:type="gramEnd"/>
        <w:r w:rsidR="00272788">
          <w:instrText xml:space="preserve"> of</w:instrText>
        </w:r>
        <w:r w:rsidR="00272788">
          <w:instrText xml:space="preserve"> </w:instrText>
        </w:r>
        <w:proofErr w:type="spellStart"/>
        <w:r w:rsidR="00272788">
          <w:instrText>startRange</w:instrText>
        </w:r>
        <w:proofErr w:type="spellEnd"/>
        <w:r w:rsidR="00272788">
          <w:instrText xml:space="preserve">" </w:instrText>
        </w:r>
        <w:r w:rsidR="00272788">
          <w:fldChar w:fldCharType="end"/>
        </w:r>
      </w:ins>
      <w:r w:rsidR="00283AE0" w:rsidRPr="00283AE0">
        <w:t>We need to tell Rust the exact number</w:t>
      </w:r>
      <w:r w:rsidR="00283AE0">
        <w:t xml:space="preserve"> </w:t>
      </w:r>
      <w:r w:rsidR="00283AE0" w:rsidRPr="00283AE0">
        <w:t xml:space="preserve">type we want by using </w:t>
      </w:r>
      <w:r w:rsidR="00283AE0" w:rsidRPr="00283AE0">
        <w:rPr>
          <w:rStyle w:val="Literal"/>
        </w:rPr>
        <w:t>let guess: u32</w:t>
      </w:r>
      <w:r w:rsidR="00283AE0" w:rsidRPr="00283AE0">
        <w:t>. The colon (</w:t>
      </w:r>
      <w:r w:rsidR="00283AE0" w:rsidRPr="00283AE0">
        <w:rPr>
          <w:rStyle w:val="Literal"/>
        </w:rPr>
        <w:t>:</w:t>
      </w:r>
      <w:r w:rsidR="00283AE0" w:rsidRPr="00283AE0">
        <w:t xml:space="preserve">) after </w:t>
      </w:r>
      <w:r w:rsidR="00283AE0" w:rsidRPr="00283AE0">
        <w:rPr>
          <w:rStyle w:val="Literal"/>
        </w:rPr>
        <w:t>guess</w:t>
      </w:r>
      <w:r w:rsidR="00283AE0" w:rsidRPr="00283AE0">
        <w:t xml:space="preserve"> tells</w:t>
      </w:r>
      <w:r w:rsidR="00283AE0">
        <w:t xml:space="preserve"> </w:t>
      </w:r>
      <w:r w:rsidR="00283AE0" w:rsidRPr="00283AE0">
        <w:t>Rust we’ll annotate the variable’s type.</w:t>
      </w:r>
      <w:ins w:id="486" w:author="Carol Nichols" w:date="2022-08-08T19:42:00Z">
        <w:r w:rsidR="00272788" w:rsidRPr="00272788">
          <w:t xml:space="preserve"> </w:t>
        </w:r>
        <w:r w:rsidR="00272788">
          <w:fldChar w:fldCharType="begin"/>
        </w:r>
        <w:r w:rsidR="00272788">
          <w:instrText xml:space="preserve"> XE "</w:instrText>
        </w:r>
        <w:r w:rsidR="00272788">
          <w:instrText xml:space="preserve">data </w:instrText>
        </w:r>
        <w:proofErr w:type="spellStart"/>
        <w:proofErr w:type="gramStart"/>
        <w:r w:rsidR="00272788">
          <w:instrText>types</w:instrText>
        </w:r>
        <w:r w:rsidR="00272788" w:rsidRPr="00991513">
          <w:instrText>:</w:instrText>
        </w:r>
        <w:r w:rsidR="00272788">
          <w:instrText>annotat</w:instrText>
        </w:r>
      </w:ins>
      <w:ins w:id="487" w:author="Carol Nichols" w:date="2022-08-08T19:43:00Z">
        <w:r w:rsidR="00272788">
          <w:instrText>ion</w:instrText>
        </w:r>
        <w:proofErr w:type="spellEnd"/>
        <w:proofErr w:type="gramEnd"/>
        <w:r w:rsidR="00272788">
          <w:instrText xml:space="preserve"> of </w:instrText>
        </w:r>
      </w:ins>
      <w:ins w:id="488" w:author="Carol Nichols" w:date="2022-08-08T19:42:00Z">
        <w:r w:rsidR="00272788">
          <w:instrText xml:space="preserve"> </w:instrText>
        </w:r>
      </w:ins>
      <w:proofErr w:type="spellStart"/>
      <w:ins w:id="489" w:author="Carol Nichols" w:date="2022-08-08T19:43:00Z">
        <w:r w:rsidR="00272788">
          <w:instrText>end</w:instrText>
        </w:r>
      </w:ins>
      <w:ins w:id="490" w:author="Carol Nichols" w:date="2022-08-08T19:42:00Z">
        <w:r w:rsidR="00272788">
          <w:instrText>Range</w:instrText>
        </w:r>
        <w:proofErr w:type="spellEnd"/>
        <w:r w:rsidR="00272788">
          <w:instrText xml:space="preserve">" </w:instrText>
        </w:r>
        <w:r w:rsidR="00272788">
          <w:fldChar w:fldCharType="end"/>
        </w:r>
      </w:ins>
      <w:ins w:id="491" w:author="Carol Nichols" w:date="2022-08-08T20:20:00Z">
        <w:r w:rsidR="00066A45">
          <w:fldChar w:fldCharType="begin"/>
        </w:r>
        <w:r w:rsidR="00066A45">
          <w:instrText xml:space="preserve"> XE "</w:instrText>
        </w:r>
      </w:ins>
      <w:ins w:id="492" w:author="Carol Nichols" w:date="2022-08-08T20:21:00Z">
        <w:r w:rsidR="00066A45">
          <w:instrText>type annotation</w:instrText>
        </w:r>
      </w:ins>
      <w:ins w:id="493" w:author="Carol Nichols" w:date="2022-08-08T20:20:00Z">
        <w:r w:rsidR="00066A45">
          <w:instrText xml:space="preserve"> </w:instrText>
        </w:r>
      </w:ins>
      <w:proofErr w:type="spellStart"/>
      <w:ins w:id="494" w:author="Carol Nichols" w:date="2022-08-08T20:21:00Z">
        <w:r w:rsidR="00066A45">
          <w:instrText>end</w:instrText>
        </w:r>
      </w:ins>
      <w:ins w:id="495" w:author="Carol Nichols" w:date="2022-08-08T20:20:00Z">
        <w:r w:rsidR="00066A45">
          <w:instrText>Range</w:instrText>
        </w:r>
        <w:proofErr w:type="spellEnd"/>
        <w:r w:rsidR="00066A45">
          <w:instrText xml:space="preserve">" </w:instrText>
        </w:r>
        <w:r w:rsidR="00066A45">
          <w:fldChar w:fldCharType="end"/>
        </w:r>
      </w:ins>
      <w:r w:rsidR="00283AE0" w:rsidRPr="00283AE0">
        <w:t xml:space="preserve"> Rust has a few built-in number types;</w:t>
      </w:r>
      <w:r w:rsidR="00283AE0">
        <w:t xml:space="preserve"> </w:t>
      </w:r>
      <w:r w:rsidR="00283AE0" w:rsidRPr="00283AE0">
        <w:t xml:space="preserve">the </w:t>
      </w:r>
      <w:r w:rsidR="00283AE0" w:rsidRPr="00283AE0">
        <w:rPr>
          <w:rStyle w:val="Literal"/>
        </w:rPr>
        <w:t>u32</w:t>
      </w:r>
      <w:r w:rsidR="00283AE0" w:rsidRPr="00283AE0">
        <w:rPr>
          <w:lang w:eastAsia="en-GB"/>
        </w:rPr>
        <w:t xml:space="preserve"> seen here is an unsigned, 32-bit integer. It’s a good default choice</w:t>
      </w:r>
      <w:r w:rsidR="00283AE0">
        <w:rPr>
          <w:lang w:eastAsia="en-GB"/>
        </w:rPr>
        <w:t xml:space="preserve"> </w:t>
      </w:r>
      <w:r w:rsidR="00283AE0" w:rsidRPr="00283AE0">
        <w:rPr>
          <w:lang w:eastAsia="en-GB"/>
        </w:rPr>
        <w:t xml:space="preserve">for a small positive number. You’ll learn about other number types in </w:t>
      </w:r>
      <w:commentRangeStart w:id="496"/>
      <w:commentRangeStart w:id="497"/>
      <w:proofErr w:type="spellStart"/>
      <w:r w:rsidR="00283AE0" w:rsidRPr="00EA2F9E">
        <w:rPr>
          <w:rStyle w:val="Xref"/>
        </w:rPr>
        <w:t>Chapter</w:t>
      </w:r>
      <w:proofErr w:type="spellEnd"/>
      <w:r w:rsidR="00EA2F9E">
        <w:rPr>
          <w:rStyle w:val="Xref"/>
        </w:rPr>
        <w:t xml:space="preserve"> </w:t>
      </w:r>
      <w:del w:id="498" w:author="Carol Nichols" w:date="2022-08-07T21:00:00Z">
        <w:r w:rsidR="00EA2F9E" w:rsidDel="00494C70">
          <w:rPr>
            <w:rStyle w:val="Xref"/>
          </w:rPr>
          <w:delText>X</w:delText>
        </w:r>
        <w:commentRangeEnd w:id="496"/>
        <w:r w:rsidR="00B10258" w:rsidDel="00494C70">
          <w:rPr>
            <w:rStyle w:val="CommentReference"/>
            <w:rFonts w:ascii="Times New Roman" w:hAnsi="Times New Roman" w:cs="Times New Roman"/>
            <w:color w:val="auto"/>
            <w:lang w:val="en-CA"/>
          </w:rPr>
          <w:commentReference w:id="496"/>
        </w:r>
      </w:del>
      <w:commentRangeEnd w:id="497"/>
      <w:r w:rsidR="00494C70">
        <w:rPr>
          <w:rStyle w:val="CommentReference"/>
          <w:rFonts w:ascii="Times New Roman" w:hAnsi="Times New Roman" w:cs="Times New Roman"/>
          <w:color w:val="auto"/>
          <w:lang w:val="en-CA"/>
        </w:rPr>
        <w:commentReference w:id="497"/>
      </w:r>
      <w:ins w:id="499" w:author="Audrey Doyle" w:date="2022-07-27T10:09:00Z">
        <w:del w:id="500" w:author="Carol Nichols" w:date="2022-08-07T21:00:00Z">
          <w:r w:rsidR="00B10258" w:rsidRPr="00B10258" w:rsidDel="00494C70">
            <w:rPr>
              <w:rPrChange w:id="501" w:author="Audrey Doyle" w:date="2022-07-27T10:09:00Z">
                <w:rPr>
                  <w:rStyle w:val="Xref"/>
                </w:rPr>
              </w:rPrChange>
            </w:rPr>
            <w:delText>.</w:delText>
          </w:r>
        </w:del>
      </w:ins>
      <w:ins w:id="502" w:author="Carol Nichols" w:date="2022-08-07T21:00:00Z">
        <w:r w:rsidR="00494C70">
          <w:rPr>
            <w:rStyle w:val="Xref"/>
          </w:rPr>
          <w:t>3.</w:t>
        </w:r>
      </w:ins>
    </w:p>
    <w:p w14:paraId="23AE6810" w14:textId="45725B09" w:rsidR="00283AE0" w:rsidRDefault="00283AE0" w:rsidP="00283AE0">
      <w:pPr>
        <w:pStyle w:val="Body"/>
        <w:rPr>
          <w:lang w:eastAsia="en-GB"/>
        </w:rPr>
      </w:pPr>
      <w:r w:rsidRPr="00283AE0">
        <w:rPr>
          <w:lang w:eastAsia="en-GB"/>
        </w:rPr>
        <w:t xml:space="preserve">Additionally, the </w:t>
      </w:r>
      <w:r w:rsidRPr="00283AE0">
        <w:rPr>
          <w:rStyle w:val="Literal"/>
        </w:rPr>
        <w:t>u32</w:t>
      </w:r>
      <w:r w:rsidRPr="00283AE0">
        <w:t xml:space="preserve"> annotation in this example program and the</w:t>
      </w:r>
      <w:r>
        <w:t xml:space="preserve"> </w:t>
      </w:r>
      <w:r w:rsidRPr="00283AE0">
        <w:t xml:space="preserve">comparison with </w:t>
      </w:r>
      <w:r w:rsidRPr="00283AE0">
        <w:rPr>
          <w:rStyle w:val="Literal"/>
        </w:rPr>
        <w:t>secret_number</w:t>
      </w:r>
      <w:r w:rsidRPr="00283AE0">
        <w:t xml:space="preserve"> means </w:t>
      </w:r>
      <w:del w:id="503" w:author="Audrey Doyle" w:date="2022-07-27T10:10:00Z">
        <w:r w:rsidRPr="00283AE0" w:rsidDel="00B10258">
          <w:delText xml:space="preserve">that </w:delText>
        </w:r>
      </w:del>
      <w:r w:rsidRPr="00283AE0">
        <w:t xml:space="preserve">Rust will infer that </w:t>
      </w:r>
      <w:r w:rsidRPr="00283AE0">
        <w:rPr>
          <w:rStyle w:val="Literal"/>
        </w:rPr>
        <w:t>secret_number</w:t>
      </w:r>
      <w:r>
        <w:t xml:space="preserve"> </w:t>
      </w:r>
      <w:r w:rsidRPr="00283AE0">
        <w:t xml:space="preserve">should be a </w:t>
      </w:r>
      <w:r w:rsidRPr="00283AE0">
        <w:rPr>
          <w:rStyle w:val="Literal"/>
        </w:rPr>
        <w:t>u32</w:t>
      </w:r>
      <w:r w:rsidRPr="00283AE0">
        <w:rPr>
          <w:lang w:eastAsia="en-GB"/>
        </w:rPr>
        <w:t xml:space="preserve"> as well. So now the comparison will be between two values of</w:t>
      </w:r>
      <w:r>
        <w:rPr>
          <w:lang w:eastAsia="en-GB"/>
        </w:rPr>
        <w:t xml:space="preserve"> </w:t>
      </w:r>
      <w:r w:rsidRPr="00283AE0">
        <w:rPr>
          <w:lang w:eastAsia="en-GB"/>
        </w:rPr>
        <w:t>the same type!</w:t>
      </w:r>
    </w:p>
    <w:p w14:paraId="144C88AC" w14:textId="4EF1F2CD" w:rsidR="00A60A0F" w:rsidRPr="00283AE0" w:rsidRDefault="00A60A0F" w:rsidP="00A60A0F">
      <w:pPr>
        <w:pStyle w:val="ProductionDirective"/>
        <w:rPr>
          <w:lang w:eastAsia="en-GB"/>
        </w:rPr>
      </w:pPr>
      <w:r>
        <w:rPr>
          <w:lang w:eastAsia="en-GB"/>
        </w:rPr>
        <w:t>Comp: Note that there is an emoji in the below paragraph</w:t>
      </w:r>
    </w:p>
    <w:p w14:paraId="102EF573" w14:textId="2D10F5FE" w:rsidR="00283AE0" w:rsidRPr="00283AE0" w:rsidRDefault="00283AE0" w:rsidP="00283AE0">
      <w:pPr>
        <w:pStyle w:val="Body"/>
        <w:rPr>
          <w:lang w:eastAsia="en-GB"/>
        </w:rPr>
      </w:pPr>
      <w:r w:rsidRPr="00283AE0">
        <w:t xml:space="preserve">The </w:t>
      </w:r>
      <w:r w:rsidRPr="00283AE0">
        <w:rPr>
          <w:rStyle w:val="Literal"/>
        </w:rPr>
        <w:t>parse</w:t>
      </w:r>
      <w:r w:rsidRPr="00283AE0">
        <w:t xml:space="preserve"> method will only work on characters that can logically be converted</w:t>
      </w:r>
      <w:r>
        <w:t xml:space="preserve"> </w:t>
      </w:r>
      <w:r w:rsidRPr="00283AE0">
        <w:t>into numbers and so can easily cause errors. If, for example, the string</w:t>
      </w:r>
      <w:r>
        <w:t xml:space="preserve"> </w:t>
      </w:r>
      <w:r w:rsidRPr="00283AE0">
        <w:t xml:space="preserve">contained </w:t>
      </w:r>
      <w:r w:rsidRPr="00283AE0">
        <w:rPr>
          <w:rStyle w:val="Literal"/>
        </w:rPr>
        <w:t>A</w:t>
      </w:r>
      <w:r w:rsidRPr="00283AE0">
        <w:rPr>
          <w:rFonts w:ascii="Segoe UI Emoji" w:hAnsi="Segoe UI Emoji" w:cs="Segoe UI Emoji"/>
          <w:lang w:eastAsia="en-GB"/>
        </w:rPr>
        <w:t>👍</w:t>
      </w:r>
      <w:r w:rsidRPr="00283AE0">
        <w:rPr>
          <w:rStyle w:val="Literal"/>
        </w:rPr>
        <w:t>%</w:t>
      </w:r>
      <w:r w:rsidRPr="00283AE0">
        <w:t>, there would be no way to convert that to a number. Because it</w:t>
      </w:r>
      <w:r>
        <w:t xml:space="preserve"> </w:t>
      </w:r>
      <w:r w:rsidRPr="00283AE0">
        <w:t xml:space="preserve">might fail, the </w:t>
      </w:r>
      <w:r w:rsidRPr="00283AE0">
        <w:rPr>
          <w:rStyle w:val="Literal"/>
        </w:rPr>
        <w:t>parse</w:t>
      </w:r>
      <w:r w:rsidRPr="00283AE0">
        <w:t xml:space="preserve"> method returns a </w:t>
      </w:r>
      <w:r w:rsidRPr="00283AE0">
        <w:rPr>
          <w:rStyle w:val="Literal"/>
        </w:rPr>
        <w:t>Result</w:t>
      </w:r>
      <w:r w:rsidRPr="00283AE0">
        <w:t xml:space="preserve"> type, much as the </w:t>
      </w:r>
      <w:r w:rsidRPr="00283AE0">
        <w:rPr>
          <w:rStyle w:val="Literal"/>
        </w:rPr>
        <w:t>read_line</w:t>
      </w:r>
      <w:r>
        <w:t xml:space="preserve"> </w:t>
      </w:r>
      <w:r w:rsidRPr="00283AE0">
        <w:t xml:space="preserve">method does (discussed earlier in </w:t>
      </w:r>
      <w:r w:rsidRPr="00B10258">
        <w:rPr>
          <w:rStyle w:val="Xref"/>
          <w:rPrChange w:id="504" w:author="Audrey Doyle" w:date="2022-07-27T10:11:00Z">
            <w:rPr/>
          </w:rPrChange>
        </w:rPr>
        <w:t xml:space="preserve">“Handling </w:t>
      </w:r>
      <w:proofErr w:type="spellStart"/>
      <w:r w:rsidRPr="00B10258">
        <w:rPr>
          <w:rStyle w:val="Xref"/>
          <w:rPrChange w:id="505" w:author="Audrey Doyle" w:date="2022-07-27T10:11:00Z">
            <w:rPr/>
          </w:rPrChange>
        </w:rPr>
        <w:t>Potential</w:t>
      </w:r>
      <w:proofErr w:type="spellEnd"/>
      <w:r w:rsidRPr="00B10258">
        <w:rPr>
          <w:rStyle w:val="Xref"/>
          <w:rPrChange w:id="506" w:author="Audrey Doyle" w:date="2022-07-27T10:11:00Z">
            <w:rPr/>
          </w:rPrChange>
        </w:rPr>
        <w:t xml:space="preserve"> Failure </w:t>
      </w:r>
      <w:proofErr w:type="spellStart"/>
      <w:r w:rsidRPr="00B10258">
        <w:rPr>
          <w:rStyle w:val="Xref"/>
          <w:rPrChange w:id="507" w:author="Audrey Doyle" w:date="2022-07-27T10:11:00Z">
            <w:rPr/>
          </w:rPrChange>
        </w:rPr>
        <w:t>with</w:t>
      </w:r>
      <w:proofErr w:type="spellEnd"/>
      <w:r w:rsidRPr="00B10258">
        <w:rPr>
          <w:rStyle w:val="Xref"/>
          <w:rPrChange w:id="508" w:author="Audrey Doyle" w:date="2022-07-27T10:11:00Z">
            <w:rPr/>
          </w:rPrChange>
        </w:rPr>
        <w:t xml:space="preserve"> </w:t>
      </w:r>
      <w:del w:id="509" w:author="Audrey Doyle" w:date="2022-07-27T10:47:00Z">
        <w:r w:rsidRPr="00B10258" w:rsidDel="008115D2">
          <w:rPr>
            <w:rStyle w:val="Xref"/>
            <w:rPrChange w:id="510" w:author="Audrey Doyle" w:date="2022-07-27T10:11:00Z">
              <w:rPr/>
            </w:rPrChange>
          </w:rPr>
          <w:delText xml:space="preserve">the </w:delText>
        </w:r>
      </w:del>
      <w:proofErr w:type="spellStart"/>
      <w:r w:rsidRPr="00B10258">
        <w:rPr>
          <w:rStyle w:val="Xref"/>
          <w:rPrChange w:id="511" w:author="Audrey Doyle" w:date="2022-07-27T10:11:00Z">
            <w:rPr>
              <w:rStyle w:val="Literal"/>
            </w:rPr>
          </w:rPrChange>
        </w:rPr>
        <w:t>Result</w:t>
      </w:r>
      <w:proofErr w:type="spellEnd"/>
      <w:del w:id="512" w:author="Audrey Doyle" w:date="2022-07-27T10:47:00Z">
        <w:r w:rsidRPr="00B10258" w:rsidDel="008211AA">
          <w:rPr>
            <w:rStyle w:val="Xref"/>
            <w:rPrChange w:id="513" w:author="Audrey Doyle" w:date="2022-07-27T10:11:00Z">
              <w:rPr/>
            </w:rPrChange>
          </w:rPr>
          <w:delText xml:space="preserve"> </w:delText>
        </w:r>
        <w:r w:rsidRPr="00B10258" w:rsidDel="008115D2">
          <w:rPr>
            <w:rStyle w:val="Xref"/>
            <w:rPrChange w:id="514" w:author="Audrey Doyle" w:date="2022-07-27T10:11:00Z">
              <w:rPr/>
            </w:rPrChange>
          </w:rPr>
          <w:delText>Type</w:delText>
        </w:r>
      </w:del>
      <w:r w:rsidRPr="00B10258">
        <w:rPr>
          <w:rStyle w:val="Xref"/>
          <w:rPrChange w:id="515" w:author="Audrey Doyle" w:date="2022-07-27T10:11:00Z">
            <w:rPr/>
          </w:rPrChange>
        </w:rPr>
        <w:t>”</w:t>
      </w:r>
      <w:ins w:id="516" w:author="Audrey Doyle" w:date="2022-07-27T10:46:00Z">
        <w:r w:rsidR="008115D2">
          <w:rPr>
            <w:rStyle w:val="Xref"/>
          </w:rPr>
          <w:t xml:space="preserve"> </w:t>
        </w:r>
        <w:r w:rsidR="008115D2" w:rsidRPr="008115D2">
          <w:rPr>
            <w:rPrChange w:id="517" w:author="Audrey Doyle" w:date="2022-07-27T10:46:00Z">
              <w:rPr>
                <w:rStyle w:val="Xref"/>
              </w:rPr>
            </w:rPrChange>
          </w:rPr>
          <w:t xml:space="preserve">on </w:t>
        </w:r>
        <w:r w:rsidR="008115D2" w:rsidRPr="007714B5">
          <w:rPr>
            <w:rStyle w:val="Xref"/>
          </w:rPr>
          <w:t>page XX</w:t>
        </w:r>
      </w:ins>
      <w:r w:rsidRPr="00283AE0">
        <w:t xml:space="preserve">). </w:t>
      </w:r>
      <w:ins w:id="518" w:author="Carol Nichols" w:date="2022-08-08T19:48:00Z">
        <w:r w:rsidR="00FB1DB2">
          <w:fldChar w:fldCharType="begin"/>
        </w:r>
        <w:r w:rsidR="00FB1DB2">
          <w:instrText xml:space="preserve"> XE "</w:instrText>
        </w:r>
        <w:r w:rsidR="00FB1DB2">
          <w:instrText>expect method</w:instrText>
        </w:r>
        <w:r w:rsidR="00FB1DB2">
          <w:instrText xml:space="preserve"> </w:instrText>
        </w:r>
        <w:proofErr w:type="spellStart"/>
        <w:r w:rsidR="00FB1DB2">
          <w:instrText>startRange</w:instrText>
        </w:r>
        <w:proofErr w:type="spellEnd"/>
        <w:r w:rsidR="00FB1DB2">
          <w:instrText xml:space="preserve">" </w:instrText>
        </w:r>
        <w:r w:rsidR="00FB1DB2">
          <w:fldChar w:fldCharType="end"/>
        </w:r>
      </w:ins>
      <w:r w:rsidRPr="00283AE0">
        <w:t xml:space="preserve">We’ll treat this </w:t>
      </w:r>
      <w:r w:rsidRPr="00283AE0">
        <w:rPr>
          <w:rStyle w:val="Literal"/>
        </w:rPr>
        <w:t>Result</w:t>
      </w:r>
      <w:r w:rsidRPr="00283AE0">
        <w:t xml:space="preserve"> the same way by using the </w:t>
      </w:r>
      <w:r w:rsidRPr="00283AE0">
        <w:rPr>
          <w:rStyle w:val="Literal"/>
        </w:rPr>
        <w:t>expect</w:t>
      </w:r>
      <w:r w:rsidRPr="00283AE0">
        <w:t xml:space="preserve"> method</w:t>
      </w:r>
      <w:r>
        <w:t xml:space="preserve"> </w:t>
      </w:r>
      <w:r w:rsidRPr="00283AE0">
        <w:t xml:space="preserve">again. If </w:t>
      </w:r>
      <w:r w:rsidRPr="00283AE0">
        <w:rPr>
          <w:rStyle w:val="Literal"/>
        </w:rPr>
        <w:t>parse</w:t>
      </w:r>
      <w:r w:rsidRPr="00283AE0">
        <w:t xml:space="preserve"> returns an </w:t>
      </w:r>
      <w:r w:rsidRPr="00283AE0">
        <w:rPr>
          <w:rStyle w:val="Literal"/>
        </w:rPr>
        <w:t>Err</w:t>
      </w:r>
      <w:r w:rsidRPr="00283AE0">
        <w:t xml:space="preserve"> </w:t>
      </w:r>
      <w:r w:rsidRPr="00283AE0">
        <w:rPr>
          <w:rStyle w:val="Literal"/>
        </w:rPr>
        <w:t>Result</w:t>
      </w:r>
      <w:r w:rsidRPr="00283AE0">
        <w:t xml:space="preserve"> variant because it couldn’t create</w:t>
      </w:r>
      <w:r>
        <w:t xml:space="preserve"> </w:t>
      </w:r>
      <w:r w:rsidRPr="00283AE0">
        <w:t xml:space="preserve">a number from the string, the </w:t>
      </w:r>
      <w:r w:rsidRPr="00283AE0">
        <w:rPr>
          <w:rStyle w:val="Literal"/>
        </w:rPr>
        <w:t>expect</w:t>
      </w:r>
      <w:r w:rsidRPr="00283AE0">
        <w:t xml:space="preserve"> call will crash the game and print the</w:t>
      </w:r>
      <w:r>
        <w:t xml:space="preserve"> </w:t>
      </w:r>
      <w:r w:rsidRPr="00283AE0">
        <w:t xml:space="preserve">message we give it. If </w:t>
      </w:r>
      <w:r w:rsidRPr="00283AE0">
        <w:rPr>
          <w:rStyle w:val="Literal"/>
        </w:rPr>
        <w:t>parse</w:t>
      </w:r>
      <w:r w:rsidRPr="00283AE0">
        <w:t xml:space="preserve"> can successfully convert the string to a number,</w:t>
      </w:r>
      <w:r>
        <w:t xml:space="preserve"> </w:t>
      </w:r>
      <w:r w:rsidRPr="00283AE0">
        <w:t xml:space="preserve">it will return the </w:t>
      </w:r>
      <w:r w:rsidRPr="00283AE0">
        <w:rPr>
          <w:rStyle w:val="Literal"/>
        </w:rPr>
        <w:t>Ok</w:t>
      </w:r>
      <w:r w:rsidRPr="00283AE0">
        <w:t xml:space="preserve"> variant of </w:t>
      </w:r>
      <w:r w:rsidRPr="00283AE0">
        <w:rPr>
          <w:rStyle w:val="Literal"/>
        </w:rPr>
        <w:t>Result</w:t>
      </w:r>
      <w:r w:rsidRPr="00283AE0">
        <w:t xml:space="preserve">, and </w:t>
      </w:r>
      <w:r w:rsidRPr="00283AE0">
        <w:rPr>
          <w:rStyle w:val="Literal"/>
        </w:rPr>
        <w:t>expect</w:t>
      </w:r>
      <w:r w:rsidRPr="00283AE0">
        <w:t xml:space="preserve"> will return the</w:t>
      </w:r>
      <w:r>
        <w:t xml:space="preserve"> </w:t>
      </w:r>
      <w:r w:rsidRPr="00283AE0">
        <w:t xml:space="preserve">number that we want from the </w:t>
      </w:r>
      <w:r w:rsidRPr="00283AE0">
        <w:rPr>
          <w:rStyle w:val="Literal"/>
        </w:rPr>
        <w:t>Ok</w:t>
      </w:r>
      <w:r w:rsidRPr="00283AE0">
        <w:rPr>
          <w:lang w:eastAsia="en-GB"/>
        </w:rPr>
        <w:t xml:space="preserve"> value.</w:t>
      </w:r>
      <w:ins w:id="519" w:author="Carol Nichols" w:date="2022-08-08T19:48:00Z">
        <w:r w:rsidR="002F76C1" w:rsidRPr="002F76C1">
          <w:t xml:space="preserve"> </w:t>
        </w:r>
        <w:r w:rsidR="002F76C1">
          <w:fldChar w:fldCharType="begin"/>
        </w:r>
        <w:r w:rsidR="002F76C1">
          <w:instrText xml:space="preserve"> XE "</w:instrText>
        </w:r>
        <w:r w:rsidR="002F76C1">
          <w:instrText xml:space="preserve">expect method </w:instrText>
        </w:r>
        <w:proofErr w:type="spellStart"/>
        <w:r w:rsidR="002F76C1">
          <w:instrText>end</w:instrText>
        </w:r>
        <w:r w:rsidR="002F76C1">
          <w:instrText>Range</w:instrText>
        </w:r>
        <w:proofErr w:type="spellEnd"/>
        <w:r w:rsidR="002F76C1">
          <w:instrText xml:space="preserve">" </w:instrText>
        </w:r>
        <w:r w:rsidR="002F76C1">
          <w:fldChar w:fldCharType="end"/>
        </w:r>
      </w:ins>
      <w:ins w:id="520" w:author="Carol Nichols" w:date="2022-08-08T20:18:00Z">
        <w:r w:rsidR="00CD2F90">
          <w:fldChar w:fldCharType="begin"/>
        </w:r>
        <w:r w:rsidR="00CD2F90">
          <w:instrText xml:space="preserve"> XE "</w:instrText>
        </w:r>
        <w:r w:rsidR="00CD2F90">
          <w:instrText xml:space="preserve">String </w:instrText>
        </w:r>
        <w:proofErr w:type="spellStart"/>
        <w:proofErr w:type="gramStart"/>
        <w:r w:rsidR="00CD2F90">
          <w:instrText>type:parse</w:instrText>
        </w:r>
        <w:proofErr w:type="spellEnd"/>
        <w:proofErr w:type="gramEnd"/>
        <w:r w:rsidR="00CD2F90">
          <w:instrText xml:space="preserve"> method on </w:instrText>
        </w:r>
        <w:proofErr w:type="spellStart"/>
        <w:r w:rsidR="00CD2F90">
          <w:instrText>end</w:instrText>
        </w:r>
        <w:r w:rsidR="00CD2F90">
          <w:instrText>Range</w:instrText>
        </w:r>
        <w:proofErr w:type="spellEnd"/>
        <w:r w:rsidR="00CD2F90">
          <w:instrText xml:space="preserve">" </w:instrText>
        </w:r>
        <w:r w:rsidR="00CD2F90">
          <w:fldChar w:fldCharType="end"/>
        </w:r>
      </w:ins>
      <w:ins w:id="521" w:author="Carol Nichols" w:date="2022-08-08T20:07:00Z">
        <w:r w:rsidR="005C384D">
          <w:fldChar w:fldCharType="begin"/>
        </w:r>
        <w:r w:rsidR="005C384D">
          <w:instrText xml:space="preserve"> XE "</w:instrText>
        </w:r>
        <w:r w:rsidR="005C384D">
          <w:instrText xml:space="preserve">parse method </w:instrText>
        </w:r>
        <w:proofErr w:type="spellStart"/>
        <w:r w:rsidR="005C384D">
          <w:instrText>end</w:instrText>
        </w:r>
        <w:r w:rsidR="005C384D">
          <w:instrText>Range</w:instrText>
        </w:r>
        <w:proofErr w:type="spellEnd"/>
        <w:r w:rsidR="005C384D">
          <w:instrText xml:space="preserve">" </w:instrText>
        </w:r>
        <w:r w:rsidR="005C384D">
          <w:fldChar w:fldCharType="end"/>
        </w:r>
      </w:ins>
    </w:p>
    <w:p w14:paraId="748AF173" w14:textId="2E024833" w:rsidR="00283AE0" w:rsidRPr="00283AE0" w:rsidRDefault="00283AE0" w:rsidP="00283AE0">
      <w:pPr>
        <w:pStyle w:val="Body"/>
        <w:rPr>
          <w:lang w:eastAsia="en-GB"/>
        </w:rPr>
      </w:pPr>
      <w:r w:rsidRPr="00283AE0">
        <w:rPr>
          <w:lang w:eastAsia="en-GB"/>
        </w:rPr>
        <w:t>Let’s run the program now</w:t>
      </w:r>
      <w:ins w:id="522" w:author="Audrey Doyle" w:date="2022-07-27T10:11:00Z">
        <w:r w:rsidR="00B10258">
          <w:rPr>
            <w:lang w:eastAsia="en-GB"/>
          </w:rPr>
          <w:t>:</w:t>
        </w:r>
      </w:ins>
      <w:del w:id="523" w:author="Audrey Doyle" w:date="2022-07-27T10:11:00Z">
        <w:r w:rsidRPr="00283AE0" w:rsidDel="00B10258">
          <w:rPr>
            <w:lang w:eastAsia="en-GB"/>
          </w:rPr>
          <w:delText>!</w:delText>
        </w:r>
      </w:del>
    </w:p>
    <w:p w14:paraId="115DBD38" w14:textId="77777777" w:rsidR="00283AE0" w:rsidRPr="00283AE0" w:rsidRDefault="00283AE0" w:rsidP="00283AE0">
      <w:pPr>
        <w:pStyle w:val="Code"/>
        <w:rPr>
          <w:lang w:eastAsia="en-GB"/>
        </w:rPr>
      </w:pPr>
      <w:r w:rsidRPr="00283AE0">
        <w:rPr>
          <w:lang w:eastAsia="en-GB"/>
        </w:rPr>
        <w:t xml:space="preserve">$ </w:t>
      </w:r>
      <w:r w:rsidRPr="00C43722">
        <w:rPr>
          <w:rStyle w:val="LiteralBold"/>
        </w:rPr>
        <w:t>cargo run</w:t>
      </w:r>
    </w:p>
    <w:p w14:paraId="5430CB4F"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6EF477DA"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0.43s</w:t>
      </w:r>
    </w:p>
    <w:p w14:paraId="33A6E473" w14:textId="77777777" w:rsidR="00283AE0" w:rsidRPr="00283AE0" w:rsidRDefault="00283AE0" w:rsidP="00283AE0">
      <w:pPr>
        <w:pStyle w:val="Code"/>
        <w:rPr>
          <w:lang w:eastAsia="en-GB"/>
        </w:rPr>
      </w:pPr>
      <w:r w:rsidRPr="00283AE0">
        <w:rPr>
          <w:lang w:eastAsia="en-GB"/>
        </w:rPr>
        <w:t xml:space="preserve">     Running `target/debug/guessing_game`</w:t>
      </w:r>
    </w:p>
    <w:p w14:paraId="2496EC2A" w14:textId="77777777" w:rsidR="00283AE0" w:rsidRPr="00283AE0" w:rsidRDefault="00283AE0" w:rsidP="00283AE0">
      <w:pPr>
        <w:pStyle w:val="Code"/>
        <w:rPr>
          <w:lang w:eastAsia="en-GB"/>
        </w:rPr>
      </w:pPr>
      <w:r w:rsidRPr="00283AE0">
        <w:rPr>
          <w:lang w:eastAsia="en-GB"/>
        </w:rPr>
        <w:t>Guess the number!</w:t>
      </w:r>
    </w:p>
    <w:p w14:paraId="4CEEDFAC" w14:textId="77777777" w:rsidR="00283AE0" w:rsidRPr="00283AE0" w:rsidRDefault="00283AE0" w:rsidP="00283AE0">
      <w:pPr>
        <w:pStyle w:val="Code"/>
        <w:rPr>
          <w:lang w:eastAsia="en-GB"/>
        </w:rPr>
      </w:pPr>
      <w:r w:rsidRPr="00283AE0">
        <w:rPr>
          <w:lang w:eastAsia="en-GB"/>
        </w:rPr>
        <w:t>The secret number is: 58</w:t>
      </w:r>
    </w:p>
    <w:p w14:paraId="0307B037" w14:textId="77777777" w:rsidR="00283AE0" w:rsidRPr="00283AE0" w:rsidRDefault="00283AE0" w:rsidP="00283AE0">
      <w:pPr>
        <w:pStyle w:val="Code"/>
        <w:rPr>
          <w:lang w:eastAsia="en-GB"/>
        </w:rPr>
      </w:pPr>
      <w:r w:rsidRPr="00283AE0">
        <w:rPr>
          <w:lang w:eastAsia="en-GB"/>
        </w:rPr>
        <w:t>Please input your guess.</w:t>
      </w:r>
    </w:p>
    <w:p w14:paraId="58FFE294" w14:textId="77777777" w:rsidR="00283AE0" w:rsidRPr="001D3EF4" w:rsidRDefault="00283AE0" w:rsidP="00283AE0">
      <w:pPr>
        <w:pStyle w:val="Code"/>
        <w:rPr>
          <w:rStyle w:val="LiteralBold"/>
        </w:rPr>
      </w:pPr>
      <w:r w:rsidRPr="00283AE0">
        <w:rPr>
          <w:lang w:eastAsia="en-GB"/>
        </w:rPr>
        <w:t xml:space="preserve">  </w:t>
      </w:r>
      <w:r w:rsidRPr="001D3EF4">
        <w:rPr>
          <w:rStyle w:val="LiteralBold"/>
        </w:rPr>
        <w:t>76</w:t>
      </w:r>
    </w:p>
    <w:p w14:paraId="6BA4353C" w14:textId="77777777" w:rsidR="00283AE0" w:rsidRPr="00283AE0" w:rsidRDefault="00283AE0" w:rsidP="00283AE0">
      <w:pPr>
        <w:pStyle w:val="Code"/>
        <w:rPr>
          <w:lang w:eastAsia="en-GB"/>
        </w:rPr>
      </w:pPr>
      <w:r w:rsidRPr="00283AE0">
        <w:rPr>
          <w:lang w:eastAsia="en-GB"/>
        </w:rPr>
        <w:t>You guessed: 76</w:t>
      </w:r>
    </w:p>
    <w:p w14:paraId="159B3E1A" w14:textId="77777777" w:rsidR="00283AE0" w:rsidRPr="00283AE0" w:rsidRDefault="00283AE0" w:rsidP="00283AE0">
      <w:pPr>
        <w:pStyle w:val="Code"/>
        <w:rPr>
          <w:lang w:eastAsia="en-GB"/>
        </w:rPr>
      </w:pPr>
      <w:r w:rsidRPr="00283AE0">
        <w:rPr>
          <w:lang w:eastAsia="en-GB"/>
        </w:rPr>
        <w:t>Too big!</w:t>
      </w:r>
    </w:p>
    <w:p w14:paraId="7FAA364C" w14:textId="13EA8912" w:rsidR="00283AE0" w:rsidRPr="00283AE0" w:rsidRDefault="00283AE0" w:rsidP="00283AE0">
      <w:pPr>
        <w:pStyle w:val="Body"/>
        <w:rPr>
          <w:lang w:eastAsia="en-GB"/>
        </w:rPr>
      </w:pPr>
      <w:r w:rsidRPr="00283AE0">
        <w:rPr>
          <w:lang w:eastAsia="en-GB"/>
        </w:rPr>
        <w:t>Nice! Even though spaces were added before the guess, the program still figured</w:t>
      </w:r>
      <w:r>
        <w:rPr>
          <w:lang w:eastAsia="en-GB"/>
        </w:rPr>
        <w:t xml:space="preserve"> </w:t>
      </w:r>
      <w:r w:rsidRPr="00283AE0">
        <w:rPr>
          <w:lang w:eastAsia="en-GB"/>
        </w:rPr>
        <w:t>out that the user guessed 76. Run the program a few times to verify the</w:t>
      </w:r>
      <w:r>
        <w:rPr>
          <w:lang w:eastAsia="en-GB"/>
        </w:rPr>
        <w:t xml:space="preserve"> </w:t>
      </w:r>
      <w:r w:rsidRPr="00283AE0">
        <w:rPr>
          <w:lang w:eastAsia="en-GB"/>
        </w:rPr>
        <w:t>different behavior with different kinds of input: guess the number correctly,</w:t>
      </w:r>
      <w:r>
        <w:rPr>
          <w:lang w:eastAsia="en-GB"/>
        </w:rPr>
        <w:t xml:space="preserve"> </w:t>
      </w:r>
      <w:r w:rsidRPr="00283AE0">
        <w:rPr>
          <w:lang w:eastAsia="en-GB"/>
        </w:rPr>
        <w:t>gue</w:t>
      </w:r>
      <w:del w:id="524" w:author="Audrey Doyle" w:date="2022-07-27T10:11:00Z">
        <w:r w:rsidR="001D3EF4" w:rsidDel="00B10258">
          <w:rPr>
            <w:lang w:eastAsia="en-GB"/>
          </w:rPr>
          <w:delText>S</w:delText>
        </w:r>
      </w:del>
      <w:r w:rsidRPr="00283AE0">
        <w:rPr>
          <w:lang w:eastAsia="en-GB"/>
        </w:rPr>
        <w:t>ss a number that is too high, and guess a number that is too low.</w:t>
      </w:r>
    </w:p>
    <w:p w14:paraId="3FF1ED0F" w14:textId="3001B78E" w:rsidR="00283AE0" w:rsidRPr="00283AE0" w:rsidRDefault="00283AE0" w:rsidP="00283AE0">
      <w:pPr>
        <w:pStyle w:val="Body"/>
        <w:rPr>
          <w:lang w:eastAsia="en-GB"/>
        </w:rPr>
      </w:pPr>
      <w:r w:rsidRPr="00283AE0">
        <w:rPr>
          <w:lang w:eastAsia="en-GB"/>
        </w:rPr>
        <w:t>We have most of the game working now, but the user can make only one guess.</w:t>
      </w:r>
      <w:r>
        <w:rPr>
          <w:lang w:eastAsia="en-GB"/>
        </w:rPr>
        <w:t xml:space="preserve"> </w:t>
      </w:r>
      <w:r w:rsidRPr="00283AE0">
        <w:rPr>
          <w:lang w:eastAsia="en-GB"/>
        </w:rPr>
        <w:t>Let’s change that by adding a loop!</w:t>
      </w:r>
    </w:p>
    <w:bookmarkStart w:id="525" w:name="allowing-multiple-guesses-with-looping"/>
    <w:bookmarkStart w:id="526" w:name="_Toc107219220"/>
    <w:bookmarkEnd w:id="525"/>
    <w:p w14:paraId="3F201E35" w14:textId="475A2D75" w:rsidR="00283AE0" w:rsidRPr="00283AE0" w:rsidRDefault="005C0C1C" w:rsidP="00283AE0">
      <w:pPr>
        <w:pStyle w:val="HeadA"/>
        <w:rPr>
          <w:lang w:eastAsia="en-GB"/>
        </w:rPr>
      </w:pPr>
      <w:ins w:id="527" w:author="Carol Nichols" w:date="2022-08-08T20:02:00Z">
        <w:r>
          <w:lastRenderedPageBreak/>
          <w:fldChar w:fldCharType="begin"/>
        </w:r>
        <w:r>
          <w:instrText xml:space="preserve"> XE "</w:instrText>
        </w:r>
        <w:r>
          <w:instrText>loop keyword</w:instrText>
        </w:r>
        <w:r>
          <w:instrText xml:space="preserve"> </w:instrText>
        </w:r>
        <w:proofErr w:type="spellStart"/>
        <w:r>
          <w:instrText>startRange</w:instrText>
        </w:r>
        <w:proofErr w:type="spellEnd"/>
        <w:r>
          <w:instrText xml:space="preserve">" </w:instrText>
        </w:r>
        <w:r>
          <w:fldChar w:fldCharType="end"/>
        </w:r>
      </w:ins>
      <w:r w:rsidR="00283AE0" w:rsidRPr="00283AE0">
        <w:rPr>
          <w:lang w:eastAsia="en-GB"/>
        </w:rPr>
        <w:t>Allowing Multiple Guesses with Looping</w:t>
      </w:r>
      <w:bookmarkEnd w:id="526"/>
    </w:p>
    <w:p w14:paraId="4E33B537" w14:textId="06586DB6" w:rsidR="00283AE0" w:rsidRPr="00283AE0" w:rsidRDefault="00283AE0" w:rsidP="00283AE0">
      <w:pPr>
        <w:pStyle w:val="Body"/>
        <w:rPr>
          <w:lang w:eastAsia="en-GB"/>
        </w:rPr>
      </w:pPr>
      <w:r w:rsidRPr="00283AE0">
        <w:t xml:space="preserve">The </w:t>
      </w:r>
      <w:r w:rsidRPr="00283AE0">
        <w:rPr>
          <w:rStyle w:val="Literal"/>
        </w:rPr>
        <w:t>loop</w:t>
      </w:r>
      <w:r w:rsidRPr="00283AE0">
        <w:rPr>
          <w:lang w:eastAsia="en-GB"/>
        </w:rPr>
        <w:t xml:space="preserve"> keyword creates an infinite loop. We’ll add a loop to give users</w:t>
      </w:r>
      <w:r>
        <w:rPr>
          <w:lang w:eastAsia="en-GB"/>
        </w:rPr>
        <w:t xml:space="preserve"> </w:t>
      </w:r>
      <w:r w:rsidRPr="00283AE0">
        <w:rPr>
          <w:lang w:eastAsia="en-GB"/>
        </w:rPr>
        <w:t>more chances at guessing the number:</w:t>
      </w:r>
    </w:p>
    <w:p w14:paraId="30BBD047" w14:textId="45DC907D" w:rsidR="00283AE0" w:rsidRPr="00283AE0" w:rsidRDefault="00283AE0" w:rsidP="008F0EC9">
      <w:pPr>
        <w:pStyle w:val="CodeLabel"/>
        <w:rPr>
          <w:lang w:eastAsia="en-GB"/>
        </w:rPr>
      </w:pPr>
      <w:r w:rsidRPr="00283AE0">
        <w:rPr>
          <w:lang w:eastAsia="en-GB"/>
        </w:rPr>
        <w:t>src/main.rs</w:t>
      </w:r>
    </w:p>
    <w:p w14:paraId="303210B5" w14:textId="23E4F986" w:rsidR="00283AE0" w:rsidRPr="00283AE0" w:rsidRDefault="00283AE0" w:rsidP="00283AE0">
      <w:pPr>
        <w:pStyle w:val="Code"/>
        <w:rPr>
          <w:lang w:eastAsia="en-GB"/>
        </w:rPr>
      </w:pPr>
      <w:r w:rsidRPr="00283AE0">
        <w:rPr>
          <w:lang w:eastAsia="en-GB"/>
        </w:rPr>
        <w:t xml:space="preserve">    </w:t>
      </w:r>
      <w:del w:id="528" w:author="Carol Nichols" w:date="2022-08-07T21:03:00Z">
        <w:r w:rsidR="00E54929" w:rsidRPr="00E54929" w:rsidDel="007002B5">
          <w:rPr>
            <w:rStyle w:val="LiteralItalic"/>
          </w:rPr>
          <w:delText xml:space="preserve"> </w:delText>
        </w:r>
      </w:del>
      <w:r w:rsidR="00E54929" w:rsidRPr="00E54929">
        <w:rPr>
          <w:rStyle w:val="LiteralItalic"/>
        </w:rPr>
        <w:t>--</w:t>
      </w:r>
      <w:r w:rsidR="001D3EF4" w:rsidRPr="001D3EF4">
        <w:rPr>
          <w:rStyle w:val="LiteralItalic"/>
        </w:rPr>
        <w:t>snip--</w:t>
      </w:r>
    </w:p>
    <w:p w14:paraId="0BB7AC39" w14:textId="77777777" w:rsidR="00283AE0" w:rsidRPr="00283AE0" w:rsidRDefault="00283AE0" w:rsidP="00283AE0">
      <w:pPr>
        <w:pStyle w:val="Code"/>
        <w:rPr>
          <w:lang w:eastAsia="en-GB"/>
        </w:rPr>
      </w:pPr>
    </w:p>
    <w:p w14:paraId="2056D097" w14:textId="77777777" w:rsidR="00283AE0" w:rsidRPr="00F74CDA" w:rsidRDefault="00283AE0" w:rsidP="00283AE0">
      <w:pPr>
        <w:pStyle w:val="Code"/>
        <w:rPr>
          <w:rStyle w:val="LiteralGray"/>
          <w:rPrChange w:id="529" w:author="Carol Nichols" w:date="2022-08-07T21:18:00Z">
            <w:rPr>
              <w:lang w:eastAsia="en-GB"/>
            </w:rPr>
          </w:rPrChange>
        </w:rPr>
      </w:pPr>
      <w:r w:rsidRPr="00283AE0">
        <w:rPr>
          <w:lang w:eastAsia="en-GB"/>
        </w:rPr>
        <w:t xml:space="preserve">    </w:t>
      </w:r>
      <w:proofErr w:type="spellStart"/>
      <w:proofErr w:type="gramStart"/>
      <w:r w:rsidRPr="00F74CDA">
        <w:rPr>
          <w:rStyle w:val="LiteralGray"/>
          <w:rPrChange w:id="530" w:author="Carol Nichols" w:date="2022-08-07T21:18:00Z">
            <w:rPr>
              <w:lang w:eastAsia="en-GB"/>
            </w:rPr>
          </w:rPrChange>
        </w:rPr>
        <w:t>println</w:t>
      </w:r>
      <w:proofErr w:type="spellEnd"/>
      <w:r w:rsidRPr="00F74CDA">
        <w:rPr>
          <w:rStyle w:val="LiteralGray"/>
          <w:rPrChange w:id="531" w:author="Carol Nichols" w:date="2022-08-07T21:18:00Z">
            <w:rPr>
              <w:lang w:eastAsia="en-GB"/>
            </w:rPr>
          </w:rPrChange>
        </w:rPr>
        <w:t>!(</w:t>
      </w:r>
      <w:proofErr w:type="gramEnd"/>
      <w:r w:rsidRPr="00F74CDA">
        <w:rPr>
          <w:rStyle w:val="LiteralGray"/>
          <w:rPrChange w:id="532" w:author="Carol Nichols" w:date="2022-08-07T21:18:00Z">
            <w:rPr>
              <w:lang w:eastAsia="en-GB"/>
            </w:rPr>
          </w:rPrChange>
        </w:rPr>
        <w:t>"The secret number is: {</w:t>
      </w:r>
      <w:proofErr w:type="spellStart"/>
      <w:r w:rsidRPr="00F74CDA">
        <w:rPr>
          <w:rStyle w:val="LiteralGray"/>
          <w:rPrChange w:id="533" w:author="Carol Nichols" w:date="2022-08-07T21:18:00Z">
            <w:rPr>
              <w:lang w:eastAsia="en-GB"/>
            </w:rPr>
          </w:rPrChange>
        </w:rPr>
        <w:t>secret_number</w:t>
      </w:r>
      <w:proofErr w:type="spellEnd"/>
      <w:r w:rsidRPr="00F74CDA">
        <w:rPr>
          <w:rStyle w:val="LiteralGray"/>
          <w:rPrChange w:id="534" w:author="Carol Nichols" w:date="2022-08-07T21:18:00Z">
            <w:rPr>
              <w:lang w:eastAsia="en-GB"/>
            </w:rPr>
          </w:rPrChange>
        </w:rPr>
        <w:t>}");</w:t>
      </w:r>
    </w:p>
    <w:p w14:paraId="3D8CE814" w14:textId="77777777" w:rsidR="00283AE0" w:rsidRPr="00283AE0" w:rsidRDefault="00283AE0" w:rsidP="00283AE0">
      <w:pPr>
        <w:pStyle w:val="Code"/>
        <w:rPr>
          <w:lang w:eastAsia="en-GB"/>
        </w:rPr>
      </w:pPr>
    </w:p>
    <w:p w14:paraId="61B01C15" w14:textId="77777777" w:rsidR="00283AE0" w:rsidRPr="00283AE0" w:rsidRDefault="00283AE0" w:rsidP="00283AE0">
      <w:pPr>
        <w:pStyle w:val="Code"/>
        <w:rPr>
          <w:lang w:eastAsia="en-GB"/>
        </w:rPr>
      </w:pPr>
      <w:r w:rsidRPr="00283AE0">
        <w:rPr>
          <w:lang w:eastAsia="en-GB"/>
        </w:rPr>
        <w:t xml:space="preserve">    loop {</w:t>
      </w:r>
    </w:p>
    <w:p w14:paraId="3C324325" w14:textId="77777777" w:rsidR="00283AE0" w:rsidRPr="00F74CDA" w:rsidRDefault="00283AE0" w:rsidP="00283AE0">
      <w:pPr>
        <w:pStyle w:val="Code"/>
        <w:rPr>
          <w:rStyle w:val="LiteralGray"/>
          <w:rPrChange w:id="535" w:author="Carol Nichols" w:date="2022-08-07T21:18:00Z">
            <w:rPr>
              <w:lang w:eastAsia="en-GB"/>
            </w:rPr>
          </w:rPrChange>
        </w:rPr>
      </w:pPr>
      <w:r w:rsidRPr="00283AE0">
        <w:rPr>
          <w:lang w:eastAsia="en-GB"/>
        </w:rPr>
        <w:t xml:space="preserve">        </w:t>
      </w:r>
      <w:proofErr w:type="spellStart"/>
      <w:proofErr w:type="gramStart"/>
      <w:r w:rsidRPr="00F74CDA">
        <w:rPr>
          <w:rStyle w:val="LiteralGray"/>
          <w:rPrChange w:id="536" w:author="Carol Nichols" w:date="2022-08-07T21:18:00Z">
            <w:rPr>
              <w:lang w:eastAsia="en-GB"/>
            </w:rPr>
          </w:rPrChange>
        </w:rPr>
        <w:t>println</w:t>
      </w:r>
      <w:proofErr w:type="spellEnd"/>
      <w:r w:rsidRPr="00F74CDA">
        <w:rPr>
          <w:rStyle w:val="LiteralGray"/>
          <w:rPrChange w:id="537" w:author="Carol Nichols" w:date="2022-08-07T21:18:00Z">
            <w:rPr>
              <w:lang w:eastAsia="en-GB"/>
            </w:rPr>
          </w:rPrChange>
        </w:rPr>
        <w:t>!(</w:t>
      </w:r>
      <w:proofErr w:type="gramEnd"/>
      <w:r w:rsidRPr="00F74CDA">
        <w:rPr>
          <w:rStyle w:val="LiteralGray"/>
          <w:rPrChange w:id="538" w:author="Carol Nichols" w:date="2022-08-07T21:18:00Z">
            <w:rPr>
              <w:lang w:eastAsia="en-GB"/>
            </w:rPr>
          </w:rPrChange>
        </w:rPr>
        <w:t>"Please input your guess.");</w:t>
      </w:r>
    </w:p>
    <w:p w14:paraId="6F46C365" w14:textId="77777777" w:rsidR="00283AE0" w:rsidRPr="00F74CDA" w:rsidRDefault="00283AE0" w:rsidP="00283AE0">
      <w:pPr>
        <w:pStyle w:val="Code"/>
        <w:rPr>
          <w:rStyle w:val="LiteralGray"/>
          <w:rPrChange w:id="539" w:author="Carol Nichols" w:date="2022-08-07T21:18:00Z">
            <w:rPr>
              <w:lang w:eastAsia="en-GB"/>
            </w:rPr>
          </w:rPrChange>
        </w:rPr>
      </w:pPr>
    </w:p>
    <w:p w14:paraId="08C2FB8C" w14:textId="5BFF514F" w:rsidR="00283AE0" w:rsidRPr="00F74CDA" w:rsidRDefault="00283AE0" w:rsidP="00283AE0">
      <w:pPr>
        <w:pStyle w:val="Code"/>
        <w:rPr>
          <w:rStyle w:val="LiteralItalic"/>
          <w:rPrChange w:id="540" w:author="Carol Nichols" w:date="2022-08-07T21:18:00Z">
            <w:rPr>
              <w:lang w:eastAsia="en-GB"/>
            </w:rPr>
          </w:rPrChange>
        </w:rPr>
      </w:pPr>
      <w:r w:rsidRPr="00F74CDA">
        <w:rPr>
          <w:rStyle w:val="LiteralGray"/>
          <w:rPrChange w:id="541" w:author="Carol Nichols" w:date="2022-08-07T21:18:00Z">
            <w:rPr>
              <w:lang w:eastAsia="en-GB"/>
            </w:rPr>
          </w:rPrChange>
        </w:rPr>
        <w:t xml:space="preserve">        </w:t>
      </w:r>
      <w:del w:id="542" w:author="Carol Nichols" w:date="2022-08-07T21:03:00Z">
        <w:r w:rsidR="00E54929" w:rsidRPr="00F74CDA" w:rsidDel="007002B5">
          <w:rPr>
            <w:rStyle w:val="LiteralItalic"/>
          </w:rPr>
          <w:delText xml:space="preserve"> </w:delText>
        </w:r>
      </w:del>
      <w:r w:rsidR="00E54929" w:rsidRPr="00F74CDA">
        <w:rPr>
          <w:rStyle w:val="LiteralItalic"/>
        </w:rPr>
        <w:t>--</w:t>
      </w:r>
      <w:r w:rsidR="001D3EF4" w:rsidRPr="00F74CDA">
        <w:rPr>
          <w:rStyle w:val="LiteralItalic"/>
        </w:rPr>
        <w:t>snip--</w:t>
      </w:r>
    </w:p>
    <w:p w14:paraId="3B38D518" w14:textId="77777777" w:rsidR="00283AE0" w:rsidRPr="00F74CDA" w:rsidRDefault="00283AE0" w:rsidP="00283AE0">
      <w:pPr>
        <w:pStyle w:val="Code"/>
        <w:rPr>
          <w:rStyle w:val="LiteralGray"/>
          <w:rPrChange w:id="543" w:author="Carol Nichols" w:date="2022-08-07T21:18:00Z">
            <w:rPr>
              <w:lang w:eastAsia="en-GB"/>
            </w:rPr>
          </w:rPrChange>
        </w:rPr>
      </w:pPr>
    </w:p>
    <w:p w14:paraId="0E53CC25" w14:textId="77777777" w:rsidR="00283AE0" w:rsidRPr="00F74CDA" w:rsidRDefault="00283AE0" w:rsidP="00283AE0">
      <w:pPr>
        <w:pStyle w:val="Code"/>
        <w:rPr>
          <w:rStyle w:val="LiteralGray"/>
          <w:rPrChange w:id="544" w:author="Carol Nichols" w:date="2022-08-07T21:18:00Z">
            <w:rPr>
              <w:lang w:eastAsia="en-GB"/>
            </w:rPr>
          </w:rPrChange>
        </w:rPr>
      </w:pPr>
      <w:r w:rsidRPr="00F74CDA">
        <w:rPr>
          <w:rStyle w:val="LiteralGray"/>
          <w:rPrChange w:id="545" w:author="Carol Nichols" w:date="2022-08-07T21:18:00Z">
            <w:rPr>
              <w:lang w:eastAsia="en-GB"/>
            </w:rPr>
          </w:rPrChange>
        </w:rPr>
        <w:t xml:space="preserve">        match </w:t>
      </w:r>
      <w:proofErr w:type="spellStart"/>
      <w:r w:rsidRPr="00F74CDA">
        <w:rPr>
          <w:rStyle w:val="LiteralGray"/>
          <w:rPrChange w:id="546" w:author="Carol Nichols" w:date="2022-08-07T21:18:00Z">
            <w:rPr>
              <w:lang w:eastAsia="en-GB"/>
            </w:rPr>
          </w:rPrChange>
        </w:rPr>
        <w:t>guess.cmp</w:t>
      </w:r>
      <w:proofErr w:type="spellEnd"/>
      <w:r w:rsidRPr="00F74CDA">
        <w:rPr>
          <w:rStyle w:val="LiteralGray"/>
          <w:rPrChange w:id="547" w:author="Carol Nichols" w:date="2022-08-07T21:18:00Z">
            <w:rPr>
              <w:lang w:eastAsia="en-GB"/>
            </w:rPr>
          </w:rPrChange>
        </w:rPr>
        <w:t>(&amp;</w:t>
      </w:r>
      <w:proofErr w:type="spellStart"/>
      <w:r w:rsidRPr="00F74CDA">
        <w:rPr>
          <w:rStyle w:val="LiteralGray"/>
          <w:rPrChange w:id="548" w:author="Carol Nichols" w:date="2022-08-07T21:18:00Z">
            <w:rPr>
              <w:lang w:eastAsia="en-GB"/>
            </w:rPr>
          </w:rPrChange>
        </w:rPr>
        <w:t>secret_number</w:t>
      </w:r>
      <w:proofErr w:type="spellEnd"/>
      <w:r w:rsidRPr="00F74CDA">
        <w:rPr>
          <w:rStyle w:val="LiteralGray"/>
          <w:rPrChange w:id="549" w:author="Carol Nichols" w:date="2022-08-07T21:18:00Z">
            <w:rPr>
              <w:lang w:eastAsia="en-GB"/>
            </w:rPr>
          </w:rPrChange>
        </w:rPr>
        <w:t>) {</w:t>
      </w:r>
    </w:p>
    <w:p w14:paraId="3FCB536D" w14:textId="77777777" w:rsidR="00283AE0" w:rsidRPr="00F74CDA" w:rsidRDefault="00283AE0" w:rsidP="00283AE0">
      <w:pPr>
        <w:pStyle w:val="Code"/>
        <w:rPr>
          <w:rStyle w:val="LiteralGray"/>
          <w:rPrChange w:id="550" w:author="Carol Nichols" w:date="2022-08-07T21:18:00Z">
            <w:rPr>
              <w:lang w:eastAsia="en-GB"/>
            </w:rPr>
          </w:rPrChange>
        </w:rPr>
      </w:pPr>
      <w:r w:rsidRPr="00F74CDA">
        <w:rPr>
          <w:rStyle w:val="LiteralGray"/>
          <w:rPrChange w:id="551" w:author="Carol Nichols" w:date="2022-08-07T21:18:00Z">
            <w:rPr>
              <w:lang w:eastAsia="en-GB"/>
            </w:rPr>
          </w:rPrChange>
        </w:rPr>
        <w:t xml:space="preserve">            </w:t>
      </w:r>
      <w:proofErr w:type="gramStart"/>
      <w:r w:rsidRPr="00F74CDA">
        <w:rPr>
          <w:rStyle w:val="LiteralGray"/>
          <w:rPrChange w:id="552" w:author="Carol Nichols" w:date="2022-08-07T21:18:00Z">
            <w:rPr>
              <w:lang w:eastAsia="en-GB"/>
            </w:rPr>
          </w:rPrChange>
        </w:rPr>
        <w:t>Ordering::</w:t>
      </w:r>
      <w:proofErr w:type="gramEnd"/>
      <w:r w:rsidRPr="00F74CDA">
        <w:rPr>
          <w:rStyle w:val="LiteralGray"/>
          <w:rPrChange w:id="553" w:author="Carol Nichols" w:date="2022-08-07T21:18:00Z">
            <w:rPr>
              <w:lang w:eastAsia="en-GB"/>
            </w:rPr>
          </w:rPrChange>
        </w:rPr>
        <w:t xml:space="preserve">Less =&gt; </w:t>
      </w:r>
      <w:proofErr w:type="spellStart"/>
      <w:r w:rsidRPr="00F74CDA">
        <w:rPr>
          <w:rStyle w:val="LiteralGray"/>
          <w:rPrChange w:id="554" w:author="Carol Nichols" w:date="2022-08-07T21:18:00Z">
            <w:rPr>
              <w:lang w:eastAsia="en-GB"/>
            </w:rPr>
          </w:rPrChange>
        </w:rPr>
        <w:t>println</w:t>
      </w:r>
      <w:proofErr w:type="spellEnd"/>
      <w:r w:rsidRPr="00F74CDA">
        <w:rPr>
          <w:rStyle w:val="LiteralGray"/>
          <w:rPrChange w:id="555" w:author="Carol Nichols" w:date="2022-08-07T21:18:00Z">
            <w:rPr>
              <w:lang w:eastAsia="en-GB"/>
            </w:rPr>
          </w:rPrChange>
        </w:rPr>
        <w:t>!("Too small!"),</w:t>
      </w:r>
    </w:p>
    <w:p w14:paraId="764C47F9" w14:textId="77777777" w:rsidR="00283AE0" w:rsidRPr="00F74CDA" w:rsidRDefault="00283AE0" w:rsidP="00283AE0">
      <w:pPr>
        <w:pStyle w:val="Code"/>
        <w:rPr>
          <w:rStyle w:val="LiteralGray"/>
          <w:rPrChange w:id="556" w:author="Carol Nichols" w:date="2022-08-07T21:18:00Z">
            <w:rPr>
              <w:lang w:eastAsia="en-GB"/>
            </w:rPr>
          </w:rPrChange>
        </w:rPr>
      </w:pPr>
      <w:r w:rsidRPr="00F74CDA">
        <w:rPr>
          <w:rStyle w:val="LiteralGray"/>
          <w:rPrChange w:id="557" w:author="Carol Nichols" w:date="2022-08-07T21:18:00Z">
            <w:rPr>
              <w:lang w:eastAsia="en-GB"/>
            </w:rPr>
          </w:rPrChange>
        </w:rPr>
        <w:t xml:space="preserve">            </w:t>
      </w:r>
      <w:proofErr w:type="gramStart"/>
      <w:r w:rsidRPr="00F74CDA">
        <w:rPr>
          <w:rStyle w:val="LiteralGray"/>
          <w:rPrChange w:id="558" w:author="Carol Nichols" w:date="2022-08-07T21:18:00Z">
            <w:rPr>
              <w:lang w:eastAsia="en-GB"/>
            </w:rPr>
          </w:rPrChange>
        </w:rPr>
        <w:t>Ordering::</w:t>
      </w:r>
      <w:proofErr w:type="gramEnd"/>
      <w:r w:rsidRPr="00F74CDA">
        <w:rPr>
          <w:rStyle w:val="LiteralGray"/>
          <w:rPrChange w:id="559" w:author="Carol Nichols" w:date="2022-08-07T21:18:00Z">
            <w:rPr>
              <w:lang w:eastAsia="en-GB"/>
            </w:rPr>
          </w:rPrChange>
        </w:rPr>
        <w:t xml:space="preserve">Greater =&gt; </w:t>
      </w:r>
      <w:proofErr w:type="spellStart"/>
      <w:r w:rsidRPr="00F74CDA">
        <w:rPr>
          <w:rStyle w:val="LiteralGray"/>
          <w:rPrChange w:id="560" w:author="Carol Nichols" w:date="2022-08-07T21:18:00Z">
            <w:rPr>
              <w:lang w:eastAsia="en-GB"/>
            </w:rPr>
          </w:rPrChange>
        </w:rPr>
        <w:t>println</w:t>
      </w:r>
      <w:proofErr w:type="spellEnd"/>
      <w:r w:rsidRPr="00F74CDA">
        <w:rPr>
          <w:rStyle w:val="LiteralGray"/>
          <w:rPrChange w:id="561" w:author="Carol Nichols" w:date="2022-08-07T21:18:00Z">
            <w:rPr>
              <w:lang w:eastAsia="en-GB"/>
            </w:rPr>
          </w:rPrChange>
        </w:rPr>
        <w:t>!("Too big!"),</w:t>
      </w:r>
    </w:p>
    <w:p w14:paraId="67721151" w14:textId="77777777" w:rsidR="00283AE0" w:rsidRPr="00F74CDA" w:rsidRDefault="00283AE0" w:rsidP="00283AE0">
      <w:pPr>
        <w:pStyle w:val="Code"/>
        <w:rPr>
          <w:rStyle w:val="LiteralGray"/>
          <w:rPrChange w:id="562" w:author="Carol Nichols" w:date="2022-08-07T21:18:00Z">
            <w:rPr>
              <w:lang w:eastAsia="en-GB"/>
            </w:rPr>
          </w:rPrChange>
        </w:rPr>
      </w:pPr>
      <w:r w:rsidRPr="00F74CDA">
        <w:rPr>
          <w:rStyle w:val="LiteralGray"/>
          <w:rPrChange w:id="563" w:author="Carol Nichols" w:date="2022-08-07T21:18:00Z">
            <w:rPr>
              <w:lang w:eastAsia="en-GB"/>
            </w:rPr>
          </w:rPrChange>
        </w:rPr>
        <w:t xml:space="preserve">            </w:t>
      </w:r>
      <w:proofErr w:type="gramStart"/>
      <w:r w:rsidRPr="00F74CDA">
        <w:rPr>
          <w:rStyle w:val="LiteralGray"/>
          <w:rPrChange w:id="564" w:author="Carol Nichols" w:date="2022-08-07T21:18:00Z">
            <w:rPr>
              <w:lang w:eastAsia="en-GB"/>
            </w:rPr>
          </w:rPrChange>
        </w:rPr>
        <w:t>Ordering::</w:t>
      </w:r>
      <w:proofErr w:type="gramEnd"/>
      <w:r w:rsidRPr="00F74CDA">
        <w:rPr>
          <w:rStyle w:val="LiteralGray"/>
          <w:rPrChange w:id="565" w:author="Carol Nichols" w:date="2022-08-07T21:18:00Z">
            <w:rPr>
              <w:lang w:eastAsia="en-GB"/>
            </w:rPr>
          </w:rPrChange>
        </w:rPr>
        <w:t xml:space="preserve">Equal =&gt; </w:t>
      </w:r>
      <w:proofErr w:type="spellStart"/>
      <w:r w:rsidRPr="00F74CDA">
        <w:rPr>
          <w:rStyle w:val="LiteralGray"/>
          <w:rPrChange w:id="566" w:author="Carol Nichols" w:date="2022-08-07T21:18:00Z">
            <w:rPr>
              <w:lang w:eastAsia="en-GB"/>
            </w:rPr>
          </w:rPrChange>
        </w:rPr>
        <w:t>println</w:t>
      </w:r>
      <w:proofErr w:type="spellEnd"/>
      <w:r w:rsidRPr="00F74CDA">
        <w:rPr>
          <w:rStyle w:val="LiteralGray"/>
          <w:rPrChange w:id="567" w:author="Carol Nichols" w:date="2022-08-07T21:18:00Z">
            <w:rPr>
              <w:lang w:eastAsia="en-GB"/>
            </w:rPr>
          </w:rPrChange>
        </w:rPr>
        <w:t>!("You win!"),</w:t>
      </w:r>
    </w:p>
    <w:p w14:paraId="1E0F45FE" w14:textId="77777777" w:rsidR="00283AE0" w:rsidRPr="00F74CDA" w:rsidRDefault="00283AE0" w:rsidP="00283AE0">
      <w:pPr>
        <w:pStyle w:val="Code"/>
        <w:rPr>
          <w:rStyle w:val="LiteralGray"/>
          <w:rPrChange w:id="568" w:author="Carol Nichols" w:date="2022-08-07T21:18:00Z">
            <w:rPr>
              <w:lang w:eastAsia="en-GB"/>
            </w:rPr>
          </w:rPrChange>
        </w:rPr>
      </w:pPr>
      <w:r w:rsidRPr="00F74CDA">
        <w:rPr>
          <w:rStyle w:val="LiteralGray"/>
          <w:rPrChange w:id="569" w:author="Carol Nichols" w:date="2022-08-07T21:18:00Z">
            <w:rPr>
              <w:lang w:eastAsia="en-GB"/>
            </w:rPr>
          </w:rPrChange>
        </w:rPr>
        <w:t xml:space="preserve">        }</w:t>
      </w:r>
    </w:p>
    <w:p w14:paraId="4AFCD486" w14:textId="77777777" w:rsidR="00283AE0" w:rsidRPr="00283AE0" w:rsidRDefault="00283AE0" w:rsidP="00283AE0">
      <w:pPr>
        <w:pStyle w:val="Code"/>
        <w:rPr>
          <w:lang w:eastAsia="en-GB"/>
        </w:rPr>
      </w:pPr>
      <w:r w:rsidRPr="00283AE0">
        <w:rPr>
          <w:lang w:eastAsia="en-GB"/>
        </w:rPr>
        <w:t xml:space="preserve">    }</w:t>
      </w:r>
    </w:p>
    <w:p w14:paraId="6071FBCF" w14:textId="77777777" w:rsidR="00283AE0" w:rsidRPr="00F74CDA" w:rsidRDefault="00283AE0" w:rsidP="00283AE0">
      <w:pPr>
        <w:pStyle w:val="Code"/>
        <w:rPr>
          <w:rStyle w:val="LiteralGray"/>
          <w:rPrChange w:id="570" w:author="Carol Nichols" w:date="2022-08-07T21:18:00Z">
            <w:rPr>
              <w:lang w:eastAsia="en-GB"/>
            </w:rPr>
          </w:rPrChange>
        </w:rPr>
      </w:pPr>
      <w:r w:rsidRPr="00F74CDA">
        <w:rPr>
          <w:rStyle w:val="LiteralGray"/>
          <w:rPrChange w:id="571" w:author="Carol Nichols" w:date="2022-08-07T21:18:00Z">
            <w:rPr>
              <w:lang w:eastAsia="en-GB"/>
            </w:rPr>
          </w:rPrChange>
        </w:rPr>
        <w:t>}</w:t>
      </w:r>
    </w:p>
    <w:p w14:paraId="0FD619F5" w14:textId="27637D41" w:rsidR="00283AE0" w:rsidRPr="00283AE0" w:rsidRDefault="00283AE0" w:rsidP="00283AE0">
      <w:pPr>
        <w:pStyle w:val="Body"/>
        <w:rPr>
          <w:lang w:eastAsia="en-GB"/>
        </w:rPr>
      </w:pPr>
      <w:r w:rsidRPr="00283AE0">
        <w:rPr>
          <w:lang w:eastAsia="en-GB"/>
        </w:rPr>
        <w:t>As you can see, we’ve moved everything from the guess input prompt onward into</w:t>
      </w:r>
      <w:r>
        <w:rPr>
          <w:lang w:eastAsia="en-GB"/>
        </w:rPr>
        <w:t xml:space="preserve"> </w:t>
      </w:r>
      <w:r w:rsidRPr="00283AE0">
        <w:rPr>
          <w:lang w:eastAsia="en-GB"/>
        </w:rPr>
        <w:t>a loop. Be sure to indent the lines inside the loop another four spaces each</w:t>
      </w:r>
      <w:r>
        <w:rPr>
          <w:lang w:eastAsia="en-GB"/>
        </w:rPr>
        <w:t xml:space="preserve"> </w:t>
      </w:r>
      <w:r w:rsidRPr="00283AE0">
        <w:rPr>
          <w:lang w:eastAsia="en-GB"/>
        </w:rPr>
        <w:t>and run the program again. The program will now ask for another guess forever,</w:t>
      </w:r>
      <w:r>
        <w:rPr>
          <w:lang w:eastAsia="en-GB"/>
        </w:rPr>
        <w:t xml:space="preserve"> </w:t>
      </w:r>
      <w:r w:rsidRPr="00283AE0">
        <w:rPr>
          <w:lang w:eastAsia="en-GB"/>
        </w:rPr>
        <w:t>which actually introduces a new problem. It doesn’t seem like the user can quit!</w:t>
      </w:r>
    </w:p>
    <w:p w14:paraId="23AE72BE" w14:textId="1896314D" w:rsidR="00283AE0" w:rsidRPr="00283AE0" w:rsidRDefault="00283AE0" w:rsidP="00283AE0">
      <w:pPr>
        <w:pStyle w:val="Body"/>
        <w:rPr>
          <w:lang w:eastAsia="en-GB"/>
        </w:rPr>
      </w:pPr>
      <w:r w:rsidRPr="00283AE0">
        <w:t>The user could always interrupt the program by using the keyboard shortcut</w:t>
      </w:r>
      <w:r>
        <w:t xml:space="preserve"> </w:t>
      </w:r>
      <w:r w:rsidRPr="006968C7">
        <w:rPr>
          <w:rStyle w:val="KeyCaps"/>
          <w:rPrChange w:id="572" w:author="Audrey Doyle" w:date="2022-07-27T10:12:00Z">
            <w:rPr/>
          </w:rPrChange>
        </w:rPr>
        <w:t>ctrl-c</w:t>
      </w:r>
      <w:ins w:id="573" w:author="Carol Nichols" w:date="2022-08-08T19:41:00Z">
        <w:r w:rsidR="000422FF">
          <w:fldChar w:fldCharType="begin"/>
        </w:r>
        <w:r w:rsidR="000422FF">
          <w:instrText xml:space="preserve"> XE "</w:instrText>
        </w:r>
        <w:r w:rsidR="000422FF">
          <w:instrText>ctrl-C</w:instrText>
        </w:r>
        <w:r w:rsidR="000422FF">
          <w:instrText xml:space="preserve">" </w:instrText>
        </w:r>
        <w:r w:rsidR="000422FF">
          <w:fldChar w:fldCharType="end"/>
        </w:r>
      </w:ins>
      <w:r w:rsidRPr="00283AE0">
        <w:t>. But there’s another way to escape this</w:t>
      </w:r>
      <w:r>
        <w:t xml:space="preserve"> </w:t>
      </w:r>
      <w:r w:rsidRPr="00283AE0">
        <w:t xml:space="preserve">insatiable monster, as mentioned in the </w:t>
      </w:r>
      <w:r w:rsidRPr="00283AE0">
        <w:rPr>
          <w:rStyle w:val="Literal"/>
        </w:rPr>
        <w:t>parse</w:t>
      </w:r>
      <w:r w:rsidRPr="00283AE0">
        <w:rPr>
          <w:lang w:eastAsia="en-GB"/>
        </w:rPr>
        <w:t xml:space="preserve"> discussion in </w:t>
      </w:r>
      <w:r w:rsidRPr="006968C7">
        <w:rPr>
          <w:rStyle w:val="Xref"/>
          <w:rPrChange w:id="574" w:author="Audrey Doyle" w:date="2022-07-27T10:13:00Z">
            <w:rPr>
              <w:lang w:eastAsia="en-GB"/>
            </w:rPr>
          </w:rPrChange>
        </w:rPr>
        <w:t>“</w:t>
      </w:r>
      <w:proofErr w:type="spellStart"/>
      <w:r w:rsidRPr="006968C7">
        <w:rPr>
          <w:rStyle w:val="Xref"/>
          <w:rPrChange w:id="575" w:author="Audrey Doyle" w:date="2022-07-27T10:13:00Z">
            <w:rPr>
              <w:lang w:eastAsia="en-GB"/>
            </w:rPr>
          </w:rPrChange>
        </w:rPr>
        <w:t>Comparing</w:t>
      </w:r>
      <w:proofErr w:type="spellEnd"/>
      <w:r w:rsidRPr="006968C7">
        <w:rPr>
          <w:rStyle w:val="Xref"/>
          <w:rPrChange w:id="576" w:author="Audrey Doyle" w:date="2022-07-27T10:13:00Z">
            <w:rPr>
              <w:lang w:eastAsia="en-GB"/>
            </w:rPr>
          </w:rPrChange>
        </w:rPr>
        <w:t xml:space="preserve"> the Guess to the Secret </w:t>
      </w:r>
      <w:proofErr w:type="spellStart"/>
      <w:r w:rsidRPr="006968C7">
        <w:rPr>
          <w:rStyle w:val="Xref"/>
          <w:rPrChange w:id="577" w:author="Audrey Doyle" w:date="2022-07-27T10:13:00Z">
            <w:rPr>
              <w:lang w:eastAsia="en-GB"/>
            </w:rPr>
          </w:rPrChange>
        </w:rPr>
        <w:t>Number</w:t>
      </w:r>
      <w:proofErr w:type="spellEnd"/>
      <w:r w:rsidRPr="006968C7">
        <w:rPr>
          <w:rStyle w:val="Xref"/>
          <w:rPrChange w:id="578" w:author="Audrey Doyle" w:date="2022-07-27T10:13:00Z">
            <w:rPr>
              <w:lang w:eastAsia="en-GB"/>
            </w:rPr>
          </w:rPrChange>
        </w:rPr>
        <w:t>”</w:t>
      </w:r>
      <w:ins w:id="579" w:author="Audrey Doyle" w:date="2022-07-27T10:51:00Z">
        <w:r w:rsidR="008211AA">
          <w:rPr>
            <w:rStyle w:val="Xref"/>
          </w:rPr>
          <w:t xml:space="preserve"> </w:t>
        </w:r>
        <w:r w:rsidR="008211AA" w:rsidRPr="008211AA">
          <w:rPr>
            <w:rPrChange w:id="580" w:author="Audrey Doyle" w:date="2022-07-27T10:52:00Z">
              <w:rPr>
                <w:rStyle w:val="Xref"/>
              </w:rPr>
            </w:rPrChange>
          </w:rPr>
          <w:t xml:space="preserve">on </w:t>
        </w:r>
        <w:r w:rsidR="008211AA" w:rsidRPr="007714B5">
          <w:rPr>
            <w:rStyle w:val="Xref"/>
          </w:rPr>
          <w:t>page XX</w:t>
        </w:r>
      </w:ins>
      <w:r w:rsidRPr="008211AA">
        <w:rPr>
          <w:rPrChange w:id="581" w:author="Audrey Doyle" w:date="2022-07-27T10:52:00Z">
            <w:rPr>
              <w:lang w:eastAsia="en-GB"/>
            </w:rPr>
          </w:rPrChange>
        </w:rPr>
        <w:t>:</w:t>
      </w:r>
      <w:r w:rsidRPr="00283AE0">
        <w:rPr>
          <w:lang w:eastAsia="en-GB"/>
        </w:rPr>
        <w:t xml:space="preserve"> if the user enters a non-number answer, the</w:t>
      </w:r>
      <w:r>
        <w:rPr>
          <w:lang w:eastAsia="en-GB"/>
        </w:rPr>
        <w:t xml:space="preserve"> </w:t>
      </w:r>
      <w:r w:rsidRPr="00283AE0">
        <w:rPr>
          <w:lang w:eastAsia="en-GB"/>
        </w:rPr>
        <w:t>program will crash. We can take advantage of that to allow the user to quit, as</w:t>
      </w:r>
      <w:r>
        <w:rPr>
          <w:lang w:eastAsia="en-GB"/>
        </w:rPr>
        <w:t xml:space="preserve"> </w:t>
      </w:r>
      <w:r w:rsidRPr="00283AE0">
        <w:rPr>
          <w:lang w:eastAsia="en-GB"/>
        </w:rPr>
        <w:t>shown here:</w:t>
      </w:r>
    </w:p>
    <w:p w14:paraId="7674B956" w14:textId="77777777" w:rsidR="00283AE0" w:rsidRPr="00283AE0" w:rsidRDefault="00283AE0" w:rsidP="00283AE0">
      <w:pPr>
        <w:pStyle w:val="Code"/>
        <w:rPr>
          <w:lang w:eastAsia="en-GB"/>
        </w:rPr>
      </w:pPr>
      <w:r w:rsidRPr="00283AE0">
        <w:rPr>
          <w:lang w:eastAsia="en-GB"/>
        </w:rPr>
        <w:t xml:space="preserve">$ </w:t>
      </w:r>
      <w:r w:rsidRPr="00C43722">
        <w:rPr>
          <w:rStyle w:val="LiteralBold"/>
        </w:rPr>
        <w:t>cargo run</w:t>
      </w:r>
    </w:p>
    <w:p w14:paraId="76F72208" w14:textId="77777777" w:rsidR="00283AE0" w:rsidRPr="00283AE0" w:rsidRDefault="00283AE0" w:rsidP="00283AE0">
      <w:pPr>
        <w:pStyle w:val="Code"/>
        <w:rPr>
          <w:lang w:eastAsia="en-GB"/>
        </w:rPr>
      </w:pPr>
      <w:r w:rsidRPr="00283AE0">
        <w:rPr>
          <w:lang w:eastAsia="en-GB"/>
        </w:rPr>
        <w:t xml:space="preserve">   Compiling </w:t>
      </w:r>
      <w:proofErr w:type="spellStart"/>
      <w:r w:rsidRPr="00283AE0">
        <w:rPr>
          <w:lang w:eastAsia="en-GB"/>
        </w:rPr>
        <w:t>guessing_game</w:t>
      </w:r>
      <w:proofErr w:type="spellEnd"/>
      <w:r w:rsidRPr="00283AE0">
        <w:rPr>
          <w:lang w:eastAsia="en-GB"/>
        </w:rPr>
        <w:t xml:space="preserve"> v0.1.0 (file:///projects/guessing_game)</w:t>
      </w:r>
    </w:p>
    <w:p w14:paraId="01E18E9C"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1.50s</w:t>
      </w:r>
    </w:p>
    <w:p w14:paraId="4528BA55" w14:textId="77777777" w:rsidR="00283AE0" w:rsidRPr="00283AE0" w:rsidRDefault="00283AE0" w:rsidP="00283AE0">
      <w:pPr>
        <w:pStyle w:val="Code"/>
        <w:rPr>
          <w:lang w:eastAsia="en-GB"/>
        </w:rPr>
      </w:pPr>
      <w:r w:rsidRPr="00283AE0">
        <w:rPr>
          <w:lang w:eastAsia="en-GB"/>
        </w:rPr>
        <w:t xml:space="preserve">     Running `target/debug/guessing_game`</w:t>
      </w:r>
    </w:p>
    <w:p w14:paraId="4681298B" w14:textId="77777777" w:rsidR="00283AE0" w:rsidRPr="00283AE0" w:rsidRDefault="00283AE0" w:rsidP="00283AE0">
      <w:pPr>
        <w:pStyle w:val="Code"/>
        <w:rPr>
          <w:lang w:eastAsia="en-GB"/>
        </w:rPr>
      </w:pPr>
      <w:r w:rsidRPr="00283AE0">
        <w:rPr>
          <w:lang w:eastAsia="en-GB"/>
        </w:rPr>
        <w:t>Guess the number!</w:t>
      </w:r>
    </w:p>
    <w:p w14:paraId="6423A218" w14:textId="77777777" w:rsidR="00283AE0" w:rsidRPr="00283AE0" w:rsidRDefault="00283AE0" w:rsidP="00283AE0">
      <w:pPr>
        <w:pStyle w:val="Code"/>
        <w:rPr>
          <w:lang w:eastAsia="en-GB"/>
        </w:rPr>
      </w:pPr>
      <w:r w:rsidRPr="00283AE0">
        <w:rPr>
          <w:lang w:eastAsia="en-GB"/>
        </w:rPr>
        <w:t>The secret number is: 59</w:t>
      </w:r>
    </w:p>
    <w:p w14:paraId="460E6270" w14:textId="77777777" w:rsidR="00283AE0" w:rsidRPr="00283AE0" w:rsidRDefault="00283AE0" w:rsidP="00283AE0">
      <w:pPr>
        <w:pStyle w:val="Code"/>
        <w:rPr>
          <w:lang w:eastAsia="en-GB"/>
        </w:rPr>
      </w:pPr>
      <w:r w:rsidRPr="00283AE0">
        <w:rPr>
          <w:lang w:eastAsia="en-GB"/>
        </w:rPr>
        <w:t>Please input your guess.</w:t>
      </w:r>
    </w:p>
    <w:p w14:paraId="30E335DC" w14:textId="77777777" w:rsidR="00283AE0" w:rsidRPr="00092AC9" w:rsidRDefault="00283AE0" w:rsidP="00283AE0">
      <w:pPr>
        <w:pStyle w:val="Code"/>
        <w:rPr>
          <w:rStyle w:val="LiteralBold"/>
          <w:rPrChange w:id="582" w:author="Carol Nichols" w:date="2022-08-07T21:18:00Z">
            <w:rPr>
              <w:lang w:eastAsia="en-GB"/>
            </w:rPr>
          </w:rPrChange>
        </w:rPr>
      </w:pPr>
      <w:r w:rsidRPr="00092AC9">
        <w:rPr>
          <w:rStyle w:val="LiteralBold"/>
          <w:rPrChange w:id="583" w:author="Carol Nichols" w:date="2022-08-07T21:18:00Z">
            <w:rPr>
              <w:lang w:eastAsia="en-GB"/>
            </w:rPr>
          </w:rPrChange>
        </w:rPr>
        <w:t>45</w:t>
      </w:r>
    </w:p>
    <w:p w14:paraId="1796043A" w14:textId="77777777" w:rsidR="00283AE0" w:rsidRPr="00283AE0" w:rsidRDefault="00283AE0" w:rsidP="00283AE0">
      <w:pPr>
        <w:pStyle w:val="Code"/>
        <w:rPr>
          <w:lang w:eastAsia="en-GB"/>
        </w:rPr>
      </w:pPr>
      <w:r w:rsidRPr="00283AE0">
        <w:rPr>
          <w:lang w:eastAsia="en-GB"/>
        </w:rPr>
        <w:t>You guessed: 45</w:t>
      </w:r>
    </w:p>
    <w:p w14:paraId="712CED99" w14:textId="77777777" w:rsidR="00283AE0" w:rsidRPr="00283AE0" w:rsidRDefault="00283AE0" w:rsidP="00283AE0">
      <w:pPr>
        <w:pStyle w:val="Code"/>
        <w:rPr>
          <w:lang w:eastAsia="en-GB"/>
        </w:rPr>
      </w:pPr>
      <w:r w:rsidRPr="00283AE0">
        <w:rPr>
          <w:lang w:eastAsia="en-GB"/>
        </w:rPr>
        <w:t>Too small!</w:t>
      </w:r>
    </w:p>
    <w:p w14:paraId="63A40030" w14:textId="77777777" w:rsidR="00283AE0" w:rsidRPr="00283AE0" w:rsidRDefault="00283AE0" w:rsidP="00283AE0">
      <w:pPr>
        <w:pStyle w:val="Code"/>
        <w:rPr>
          <w:lang w:eastAsia="en-GB"/>
        </w:rPr>
      </w:pPr>
      <w:r w:rsidRPr="00283AE0">
        <w:rPr>
          <w:lang w:eastAsia="en-GB"/>
        </w:rPr>
        <w:t>Please input your guess.</w:t>
      </w:r>
    </w:p>
    <w:p w14:paraId="25A82A26" w14:textId="77777777" w:rsidR="00283AE0" w:rsidRPr="00092AC9" w:rsidRDefault="00283AE0" w:rsidP="00283AE0">
      <w:pPr>
        <w:pStyle w:val="Code"/>
        <w:rPr>
          <w:rStyle w:val="LiteralBold"/>
          <w:rPrChange w:id="584" w:author="Carol Nichols" w:date="2022-08-07T21:18:00Z">
            <w:rPr>
              <w:lang w:eastAsia="en-GB"/>
            </w:rPr>
          </w:rPrChange>
        </w:rPr>
      </w:pPr>
      <w:r w:rsidRPr="00092AC9">
        <w:rPr>
          <w:rStyle w:val="LiteralBold"/>
          <w:rPrChange w:id="585" w:author="Carol Nichols" w:date="2022-08-07T21:18:00Z">
            <w:rPr>
              <w:lang w:eastAsia="en-GB"/>
            </w:rPr>
          </w:rPrChange>
        </w:rPr>
        <w:t>60</w:t>
      </w:r>
    </w:p>
    <w:p w14:paraId="3F65BF2F" w14:textId="77777777" w:rsidR="00283AE0" w:rsidRPr="00283AE0" w:rsidRDefault="00283AE0" w:rsidP="00283AE0">
      <w:pPr>
        <w:pStyle w:val="Code"/>
        <w:rPr>
          <w:lang w:eastAsia="en-GB"/>
        </w:rPr>
      </w:pPr>
      <w:r w:rsidRPr="00283AE0">
        <w:rPr>
          <w:lang w:eastAsia="en-GB"/>
        </w:rPr>
        <w:t>You guessed: 60</w:t>
      </w:r>
    </w:p>
    <w:p w14:paraId="3D643D93" w14:textId="77777777" w:rsidR="00283AE0" w:rsidRPr="00283AE0" w:rsidRDefault="00283AE0" w:rsidP="00283AE0">
      <w:pPr>
        <w:pStyle w:val="Code"/>
        <w:rPr>
          <w:lang w:eastAsia="en-GB"/>
        </w:rPr>
      </w:pPr>
      <w:r w:rsidRPr="00283AE0">
        <w:rPr>
          <w:lang w:eastAsia="en-GB"/>
        </w:rPr>
        <w:t>Too big!</w:t>
      </w:r>
    </w:p>
    <w:p w14:paraId="499AFF87" w14:textId="77777777" w:rsidR="00283AE0" w:rsidRPr="00283AE0" w:rsidRDefault="00283AE0" w:rsidP="00283AE0">
      <w:pPr>
        <w:pStyle w:val="Code"/>
        <w:rPr>
          <w:lang w:eastAsia="en-GB"/>
        </w:rPr>
      </w:pPr>
      <w:r w:rsidRPr="00283AE0">
        <w:rPr>
          <w:lang w:eastAsia="en-GB"/>
        </w:rPr>
        <w:t>Please input your guess.</w:t>
      </w:r>
    </w:p>
    <w:p w14:paraId="5A49B0B0" w14:textId="77777777" w:rsidR="00283AE0" w:rsidRPr="00092AC9" w:rsidRDefault="00283AE0" w:rsidP="00283AE0">
      <w:pPr>
        <w:pStyle w:val="Code"/>
        <w:rPr>
          <w:rStyle w:val="LiteralBold"/>
          <w:rPrChange w:id="586" w:author="Carol Nichols" w:date="2022-08-07T21:19:00Z">
            <w:rPr>
              <w:lang w:eastAsia="en-GB"/>
            </w:rPr>
          </w:rPrChange>
        </w:rPr>
      </w:pPr>
      <w:r w:rsidRPr="00092AC9">
        <w:rPr>
          <w:rStyle w:val="LiteralBold"/>
          <w:rPrChange w:id="587" w:author="Carol Nichols" w:date="2022-08-07T21:19:00Z">
            <w:rPr>
              <w:lang w:eastAsia="en-GB"/>
            </w:rPr>
          </w:rPrChange>
        </w:rPr>
        <w:t>59</w:t>
      </w:r>
    </w:p>
    <w:p w14:paraId="580C3730" w14:textId="77777777" w:rsidR="00283AE0" w:rsidRPr="00283AE0" w:rsidRDefault="00283AE0" w:rsidP="00283AE0">
      <w:pPr>
        <w:pStyle w:val="Code"/>
        <w:rPr>
          <w:lang w:eastAsia="en-GB"/>
        </w:rPr>
      </w:pPr>
      <w:r w:rsidRPr="00283AE0">
        <w:rPr>
          <w:lang w:eastAsia="en-GB"/>
        </w:rPr>
        <w:t>You guessed: 59</w:t>
      </w:r>
    </w:p>
    <w:p w14:paraId="67AE11D0" w14:textId="77777777" w:rsidR="00283AE0" w:rsidRPr="00283AE0" w:rsidRDefault="00283AE0" w:rsidP="00283AE0">
      <w:pPr>
        <w:pStyle w:val="Code"/>
        <w:rPr>
          <w:lang w:eastAsia="en-GB"/>
        </w:rPr>
      </w:pPr>
      <w:r w:rsidRPr="00283AE0">
        <w:rPr>
          <w:lang w:eastAsia="en-GB"/>
        </w:rPr>
        <w:t>You win!</w:t>
      </w:r>
    </w:p>
    <w:p w14:paraId="1BEE4F8D" w14:textId="77777777" w:rsidR="00283AE0" w:rsidRPr="00283AE0" w:rsidRDefault="00283AE0" w:rsidP="00283AE0">
      <w:pPr>
        <w:pStyle w:val="Code"/>
        <w:rPr>
          <w:lang w:eastAsia="en-GB"/>
        </w:rPr>
      </w:pPr>
      <w:r w:rsidRPr="00283AE0">
        <w:rPr>
          <w:lang w:eastAsia="en-GB"/>
        </w:rPr>
        <w:lastRenderedPageBreak/>
        <w:t>Please input your guess.</w:t>
      </w:r>
    </w:p>
    <w:p w14:paraId="206E98C9" w14:textId="77777777" w:rsidR="00283AE0" w:rsidRPr="00092AC9" w:rsidRDefault="00283AE0" w:rsidP="00283AE0">
      <w:pPr>
        <w:pStyle w:val="Code"/>
        <w:rPr>
          <w:rStyle w:val="LiteralBold"/>
          <w:rPrChange w:id="588" w:author="Carol Nichols" w:date="2022-08-07T21:19:00Z">
            <w:rPr>
              <w:lang w:eastAsia="en-GB"/>
            </w:rPr>
          </w:rPrChange>
        </w:rPr>
      </w:pPr>
      <w:r w:rsidRPr="00092AC9">
        <w:rPr>
          <w:rStyle w:val="LiteralBold"/>
          <w:rPrChange w:id="589" w:author="Carol Nichols" w:date="2022-08-07T21:19:00Z">
            <w:rPr>
              <w:lang w:eastAsia="en-GB"/>
            </w:rPr>
          </w:rPrChange>
        </w:rPr>
        <w:t>quit</w:t>
      </w:r>
    </w:p>
    <w:p w14:paraId="775478E5" w14:textId="74C605EA" w:rsidR="00AA1FE2" w:rsidRDefault="00283AE0" w:rsidP="00AA1FE2">
      <w:pPr>
        <w:pStyle w:val="Code"/>
        <w:rPr>
          <w:lang w:eastAsia="en-GB"/>
        </w:rPr>
      </w:pPr>
      <w:r w:rsidRPr="00283AE0">
        <w:rPr>
          <w:lang w:eastAsia="en-GB"/>
        </w:rPr>
        <w:t xml:space="preserve">thread 'main' panicked at 'Please type a </w:t>
      </w:r>
      <w:proofErr w:type="gramStart"/>
      <w:r w:rsidRPr="00283AE0">
        <w:rPr>
          <w:lang w:eastAsia="en-GB"/>
        </w:rPr>
        <w:t>number!:</w:t>
      </w:r>
      <w:proofErr w:type="gramEnd"/>
      <w:r w:rsidRPr="00283AE0">
        <w:rPr>
          <w:lang w:eastAsia="en-GB"/>
        </w:rPr>
        <w:t xml:space="preserve"> </w:t>
      </w:r>
      <w:proofErr w:type="spellStart"/>
      <w:r w:rsidRPr="00283AE0">
        <w:rPr>
          <w:lang w:eastAsia="en-GB"/>
        </w:rPr>
        <w:t>ParseIntError</w:t>
      </w:r>
      <w:proofErr w:type="spellEnd"/>
      <w:r w:rsidRPr="00283AE0">
        <w:rPr>
          <w:lang w:eastAsia="en-GB"/>
        </w:rPr>
        <w:t xml:space="preserve"> </w:t>
      </w:r>
    </w:p>
    <w:p w14:paraId="4DE81236" w14:textId="14E94D1F" w:rsidR="00283AE0" w:rsidRPr="00283AE0" w:rsidRDefault="00283AE0" w:rsidP="00283AE0">
      <w:pPr>
        <w:pStyle w:val="Code"/>
        <w:rPr>
          <w:lang w:eastAsia="en-GB"/>
        </w:rPr>
      </w:pPr>
      <w:r w:rsidRPr="00283AE0">
        <w:rPr>
          <w:lang w:eastAsia="en-GB"/>
        </w:rPr>
        <w:t xml:space="preserve">{ kind: </w:t>
      </w:r>
      <w:proofErr w:type="spellStart"/>
      <w:r w:rsidRPr="00283AE0">
        <w:rPr>
          <w:lang w:eastAsia="en-GB"/>
        </w:rPr>
        <w:t>InvalidDigit</w:t>
      </w:r>
      <w:proofErr w:type="spellEnd"/>
      <w:r w:rsidRPr="00283AE0">
        <w:rPr>
          <w:lang w:eastAsia="en-GB"/>
        </w:rPr>
        <w:t xml:space="preserve"> }', </w:t>
      </w:r>
      <w:proofErr w:type="spellStart"/>
      <w:r w:rsidRPr="00283AE0">
        <w:rPr>
          <w:lang w:eastAsia="en-GB"/>
        </w:rPr>
        <w:t>src</w:t>
      </w:r>
      <w:proofErr w:type="spellEnd"/>
      <w:r w:rsidRPr="00283AE0">
        <w:rPr>
          <w:lang w:eastAsia="en-GB"/>
        </w:rPr>
        <w:t>/main.rs:28:47</w:t>
      </w:r>
    </w:p>
    <w:p w14:paraId="5B0F8E7D" w14:textId="77777777" w:rsidR="00283AE0" w:rsidRPr="00283AE0" w:rsidRDefault="00283AE0" w:rsidP="00283AE0">
      <w:pPr>
        <w:pStyle w:val="Code"/>
        <w:rPr>
          <w:lang w:eastAsia="en-GB"/>
        </w:rPr>
      </w:pPr>
      <w:r w:rsidRPr="00283AE0">
        <w:rPr>
          <w:lang w:eastAsia="en-GB"/>
        </w:rPr>
        <w:t>note: run with `RUST_BACKTRACE=1` environment variable to display a backtrace</w:t>
      </w:r>
    </w:p>
    <w:p w14:paraId="7EDA2853" w14:textId="23CF9B9A" w:rsidR="00283AE0" w:rsidRPr="00283AE0" w:rsidRDefault="00283AE0" w:rsidP="00283AE0">
      <w:pPr>
        <w:pStyle w:val="Body"/>
        <w:rPr>
          <w:lang w:eastAsia="en-GB"/>
        </w:rPr>
      </w:pPr>
      <w:r w:rsidRPr="00283AE0">
        <w:t xml:space="preserve">Typing </w:t>
      </w:r>
      <w:r w:rsidRPr="00283AE0">
        <w:rPr>
          <w:rStyle w:val="Literal"/>
        </w:rPr>
        <w:t>quit</w:t>
      </w:r>
      <w:r w:rsidRPr="00283AE0">
        <w:rPr>
          <w:lang w:eastAsia="en-GB"/>
        </w:rPr>
        <w:t xml:space="preserve"> will quit the game, but as you’ll notice so will entering any</w:t>
      </w:r>
      <w:r>
        <w:rPr>
          <w:lang w:eastAsia="en-GB"/>
        </w:rPr>
        <w:t xml:space="preserve"> </w:t>
      </w:r>
      <w:r w:rsidRPr="00283AE0">
        <w:rPr>
          <w:lang w:eastAsia="en-GB"/>
        </w:rPr>
        <w:t>other non-number input. This is suboptimal</w:t>
      </w:r>
      <w:ins w:id="590" w:author="Audrey Doyle" w:date="2022-07-27T10:13:00Z">
        <w:r w:rsidR="006968C7">
          <w:rPr>
            <w:lang w:eastAsia="en-GB"/>
          </w:rPr>
          <w:t>,</w:t>
        </w:r>
      </w:ins>
      <w:r w:rsidRPr="00283AE0">
        <w:rPr>
          <w:lang w:eastAsia="en-GB"/>
        </w:rPr>
        <w:t xml:space="preserve"> to say the least; we want the game</w:t>
      </w:r>
      <w:r>
        <w:rPr>
          <w:lang w:eastAsia="en-GB"/>
        </w:rPr>
        <w:t xml:space="preserve"> </w:t>
      </w:r>
      <w:r w:rsidRPr="00283AE0">
        <w:rPr>
          <w:lang w:eastAsia="en-GB"/>
        </w:rPr>
        <w:t>to also stop when the correct number is guessed.</w:t>
      </w:r>
      <w:ins w:id="591" w:author="Carol Nichols" w:date="2022-08-08T20:02:00Z">
        <w:r w:rsidR="00096E04" w:rsidRPr="00096E04">
          <w:t xml:space="preserve"> </w:t>
        </w:r>
        <w:r w:rsidR="00096E04">
          <w:fldChar w:fldCharType="begin"/>
        </w:r>
        <w:r w:rsidR="00096E04">
          <w:instrText xml:space="preserve"> XE "</w:instrText>
        </w:r>
        <w:r w:rsidR="00096E04">
          <w:instrText xml:space="preserve">loop keyword </w:instrText>
        </w:r>
        <w:proofErr w:type="spellStart"/>
        <w:r w:rsidR="00096E04">
          <w:instrText>end</w:instrText>
        </w:r>
        <w:r w:rsidR="00096E04">
          <w:instrText>Range</w:instrText>
        </w:r>
        <w:proofErr w:type="spellEnd"/>
        <w:r w:rsidR="00096E04">
          <w:instrText xml:space="preserve">" </w:instrText>
        </w:r>
        <w:r w:rsidR="00096E04">
          <w:fldChar w:fldCharType="end"/>
        </w:r>
      </w:ins>
    </w:p>
    <w:p w14:paraId="1249ECF8" w14:textId="77777777" w:rsidR="00283AE0" w:rsidRPr="00283AE0" w:rsidRDefault="00283AE0" w:rsidP="00283AE0">
      <w:pPr>
        <w:pStyle w:val="HeadB"/>
        <w:rPr>
          <w:lang w:eastAsia="en-GB"/>
        </w:rPr>
      </w:pPr>
      <w:bookmarkStart w:id="592" w:name="quitting-after-a-correct-guess"/>
      <w:bookmarkStart w:id="593" w:name="_Toc107219221"/>
      <w:bookmarkEnd w:id="592"/>
      <w:r w:rsidRPr="00283AE0">
        <w:rPr>
          <w:lang w:eastAsia="en-GB"/>
        </w:rPr>
        <w:t>Quitting After a Correct Guess</w:t>
      </w:r>
      <w:bookmarkEnd w:id="593"/>
    </w:p>
    <w:p w14:paraId="3914A077" w14:textId="77777777" w:rsidR="00283AE0" w:rsidRPr="00283AE0" w:rsidRDefault="00283AE0" w:rsidP="00283AE0">
      <w:pPr>
        <w:pStyle w:val="Body"/>
        <w:rPr>
          <w:lang w:eastAsia="en-GB"/>
        </w:rPr>
      </w:pPr>
      <w:r w:rsidRPr="00283AE0">
        <w:t xml:space="preserve">Let’s program the game to quit when the user wins by adding a </w:t>
      </w:r>
      <w:r w:rsidRPr="00283AE0">
        <w:rPr>
          <w:rStyle w:val="Literal"/>
        </w:rPr>
        <w:t>break</w:t>
      </w:r>
      <w:r w:rsidRPr="00283AE0">
        <w:rPr>
          <w:lang w:eastAsia="en-GB"/>
        </w:rPr>
        <w:t xml:space="preserve"> statement:</w:t>
      </w:r>
    </w:p>
    <w:p w14:paraId="675CBBD0" w14:textId="399FEF24" w:rsidR="00283AE0" w:rsidRPr="00283AE0" w:rsidRDefault="00283AE0" w:rsidP="008F0EC9">
      <w:pPr>
        <w:pStyle w:val="CodeLabel"/>
        <w:rPr>
          <w:lang w:eastAsia="en-GB"/>
        </w:rPr>
      </w:pPr>
      <w:r w:rsidRPr="00283AE0">
        <w:rPr>
          <w:lang w:eastAsia="en-GB"/>
        </w:rPr>
        <w:t>src/main.rs</w:t>
      </w:r>
    </w:p>
    <w:p w14:paraId="6B9DF872" w14:textId="740C735A" w:rsidR="00283AE0" w:rsidRPr="00283AE0" w:rsidRDefault="00283AE0" w:rsidP="00283AE0">
      <w:pPr>
        <w:pStyle w:val="Code"/>
        <w:rPr>
          <w:lang w:eastAsia="en-GB"/>
        </w:rPr>
      </w:pPr>
      <w:r w:rsidRPr="00283AE0">
        <w:rPr>
          <w:lang w:eastAsia="en-GB"/>
        </w:rPr>
        <w:t xml:space="preserve">        </w:t>
      </w:r>
      <w:del w:id="594" w:author="Carol Nichols" w:date="2022-08-07T21:04:00Z">
        <w:r w:rsidR="00E54929" w:rsidRPr="00AA1FE2" w:rsidDel="00624235">
          <w:delText xml:space="preserve"> </w:delText>
        </w:r>
      </w:del>
      <w:r w:rsidR="00E54929" w:rsidRPr="00E54929">
        <w:rPr>
          <w:rStyle w:val="LiteralItalic"/>
        </w:rPr>
        <w:t>--</w:t>
      </w:r>
      <w:r w:rsidR="001D3EF4" w:rsidRPr="001D3EF4">
        <w:rPr>
          <w:rStyle w:val="LiteralItalic"/>
        </w:rPr>
        <w:t>snip--</w:t>
      </w:r>
    </w:p>
    <w:p w14:paraId="26511E1C" w14:textId="77777777" w:rsidR="00283AE0" w:rsidRPr="00283AE0" w:rsidRDefault="00283AE0" w:rsidP="00283AE0">
      <w:pPr>
        <w:pStyle w:val="Code"/>
        <w:rPr>
          <w:lang w:eastAsia="en-GB"/>
        </w:rPr>
      </w:pPr>
    </w:p>
    <w:p w14:paraId="10FCD2D8" w14:textId="77777777" w:rsidR="00283AE0" w:rsidRPr="00F2452B" w:rsidRDefault="00283AE0" w:rsidP="00283AE0">
      <w:pPr>
        <w:pStyle w:val="Code"/>
        <w:rPr>
          <w:rStyle w:val="LiteralGray"/>
          <w:rPrChange w:id="595" w:author="Carol Nichols" w:date="2022-08-07T21:19:00Z">
            <w:rPr>
              <w:lang w:eastAsia="en-GB"/>
            </w:rPr>
          </w:rPrChange>
        </w:rPr>
      </w:pPr>
      <w:r w:rsidRPr="00283AE0">
        <w:rPr>
          <w:lang w:eastAsia="en-GB"/>
        </w:rPr>
        <w:t xml:space="preserve">        </w:t>
      </w:r>
      <w:r w:rsidRPr="00F2452B">
        <w:rPr>
          <w:rStyle w:val="LiteralGray"/>
          <w:rPrChange w:id="596" w:author="Carol Nichols" w:date="2022-08-07T21:19:00Z">
            <w:rPr>
              <w:lang w:eastAsia="en-GB"/>
            </w:rPr>
          </w:rPrChange>
        </w:rPr>
        <w:t xml:space="preserve">match </w:t>
      </w:r>
      <w:proofErr w:type="spellStart"/>
      <w:r w:rsidRPr="00F2452B">
        <w:rPr>
          <w:rStyle w:val="LiteralGray"/>
          <w:rPrChange w:id="597" w:author="Carol Nichols" w:date="2022-08-07T21:19:00Z">
            <w:rPr>
              <w:lang w:eastAsia="en-GB"/>
            </w:rPr>
          </w:rPrChange>
        </w:rPr>
        <w:t>guess.cmp</w:t>
      </w:r>
      <w:proofErr w:type="spellEnd"/>
      <w:r w:rsidRPr="00F2452B">
        <w:rPr>
          <w:rStyle w:val="LiteralGray"/>
          <w:rPrChange w:id="598" w:author="Carol Nichols" w:date="2022-08-07T21:19:00Z">
            <w:rPr>
              <w:lang w:eastAsia="en-GB"/>
            </w:rPr>
          </w:rPrChange>
        </w:rPr>
        <w:t>(&amp;</w:t>
      </w:r>
      <w:proofErr w:type="spellStart"/>
      <w:r w:rsidRPr="00F2452B">
        <w:rPr>
          <w:rStyle w:val="LiteralGray"/>
          <w:rPrChange w:id="599" w:author="Carol Nichols" w:date="2022-08-07T21:19:00Z">
            <w:rPr>
              <w:lang w:eastAsia="en-GB"/>
            </w:rPr>
          </w:rPrChange>
        </w:rPr>
        <w:t>secret_number</w:t>
      </w:r>
      <w:proofErr w:type="spellEnd"/>
      <w:r w:rsidRPr="00F2452B">
        <w:rPr>
          <w:rStyle w:val="LiteralGray"/>
          <w:rPrChange w:id="600" w:author="Carol Nichols" w:date="2022-08-07T21:19:00Z">
            <w:rPr>
              <w:lang w:eastAsia="en-GB"/>
            </w:rPr>
          </w:rPrChange>
        </w:rPr>
        <w:t>) {</w:t>
      </w:r>
    </w:p>
    <w:p w14:paraId="4E316490" w14:textId="77777777" w:rsidR="00283AE0" w:rsidRPr="00F2452B" w:rsidRDefault="00283AE0" w:rsidP="00283AE0">
      <w:pPr>
        <w:pStyle w:val="Code"/>
        <w:rPr>
          <w:rStyle w:val="LiteralGray"/>
          <w:rPrChange w:id="601" w:author="Carol Nichols" w:date="2022-08-07T21:19:00Z">
            <w:rPr>
              <w:lang w:eastAsia="en-GB"/>
            </w:rPr>
          </w:rPrChange>
        </w:rPr>
      </w:pPr>
      <w:r w:rsidRPr="00F2452B">
        <w:rPr>
          <w:rStyle w:val="LiteralGray"/>
          <w:rPrChange w:id="602" w:author="Carol Nichols" w:date="2022-08-07T21:19:00Z">
            <w:rPr>
              <w:lang w:eastAsia="en-GB"/>
            </w:rPr>
          </w:rPrChange>
        </w:rPr>
        <w:t xml:space="preserve">            </w:t>
      </w:r>
      <w:proofErr w:type="gramStart"/>
      <w:r w:rsidRPr="00F2452B">
        <w:rPr>
          <w:rStyle w:val="LiteralGray"/>
          <w:rPrChange w:id="603" w:author="Carol Nichols" w:date="2022-08-07T21:19:00Z">
            <w:rPr>
              <w:lang w:eastAsia="en-GB"/>
            </w:rPr>
          </w:rPrChange>
        </w:rPr>
        <w:t>Ordering::</w:t>
      </w:r>
      <w:proofErr w:type="gramEnd"/>
      <w:r w:rsidRPr="00F2452B">
        <w:rPr>
          <w:rStyle w:val="LiteralGray"/>
          <w:rPrChange w:id="604" w:author="Carol Nichols" w:date="2022-08-07T21:19:00Z">
            <w:rPr>
              <w:lang w:eastAsia="en-GB"/>
            </w:rPr>
          </w:rPrChange>
        </w:rPr>
        <w:t xml:space="preserve">Less =&gt; </w:t>
      </w:r>
      <w:proofErr w:type="spellStart"/>
      <w:r w:rsidRPr="00F2452B">
        <w:rPr>
          <w:rStyle w:val="LiteralGray"/>
          <w:rPrChange w:id="605" w:author="Carol Nichols" w:date="2022-08-07T21:19:00Z">
            <w:rPr>
              <w:lang w:eastAsia="en-GB"/>
            </w:rPr>
          </w:rPrChange>
        </w:rPr>
        <w:t>println</w:t>
      </w:r>
      <w:proofErr w:type="spellEnd"/>
      <w:r w:rsidRPr="00F2452B">
        <w:rPr>
          <w:rStyle w:val="LiteralGray"/>
          <w:rPrChange w:id="606" w:author="Carol Nichols" w:date="2022-08-07T21:19:00Z">
            <w:rPr>
              <w:lang w:eastAsia="en-GB"/>
            </w:rPr>
          </w:rPrChange>
        </w:rPr>
        <w:t>!("Too small!"),</w:t>
      </w:r>
    </w:p>
    <w:p w14:paraId="57EBB5B6" w14:textId="77777777" w:rsidR="00283AE0" w:rsidRPr="00283AE0" w:rsidRDefault="00283AE0" w:rsidP="00283AE0">
      <w:pPr>
        <w:pStyle w:val="Code"/>
        <w:rPr>
          <w:lang w:eastAsia="en-GB"/>
        </w:rPr>
      </w:pPr>
      <w:r w:rsidRPr="00F2452B">
        <w:rPr>
          <w:rStyle w:val="LiteralGray"/>
          <w:rPrChange w:id="607" w:author="Carol Nichols" w:date="2022-08-07T21:19:00Z">
            <w:rPr>
              <w:lang w:eastAsia="en-GB"/>
            </w:rPr>
          </w:rPrChange>
        </w:rPr>
        <w:t xml:space="preserve">            </w:t>
      </w:r>
      <w:proofErr w:type="gramStart"/>
      <w:r w:rsidRPr="00F2452B">
        <w:rPr>
          <w:rStyle w:val="LiteralGray"/>
          <w:rPrChange w:id="608" w:author="Carol Nichols" w:date="2022-08-07T21:19:00Z">
            <w:rPr>
              <w:lang w:eastAsia="en-GB"/>
            </w:rPr>
          </w:rPrChange>
        </w:rPr>
        <w:t>Ordering::</w:t>
      </w:r>
      <w:proofErr w:type="gramEnd"/>
      <w:r w:rsidRPr="00F2452B">
        <w:rPr>
          <w:rStyle w:val="LiteralGray"/>
          <w:rPrChange w:id="609" w:author="Carol Nichols" w:date="2022-08-07T21:19:00Z">
            <w:rPr>
              <w:lang w:eastAsia="en-GB"/>
            </w:rPr>
          </w:rPrChange>
        </w:rPr>
        <w:t xml:space="preserve">Greater =&gt; </w:t>
      </w:r>
      <w:proofErr w:type="spellStart"/>
      <w:r w:rsidRPr="00F2452B">
        <w:rPr>
          <w:rStyle w:val="LiteralGray"/>
          <w:rPrChange w:id="610" w:author="Carol Nichols" w:date="2022-08-07T21:19:00Z">
            <w:rPr>
              <w:lang w:eastAsia="en-GB"/>
            </w:rPr>
          </w:rPrChange>
        </w:rPr>
        <w:t>println</w:t>
      </w:r>
      <w:proofErr w:type="spellEnd"/>
      <w:r w:rsidRPr="00F2452B">
        <w:rPr>
          <w:rStyle w:val="LiteralGray"/>
          <w:rPrChange w:id="611" w:author="Carol Nichols" w:date="2022-08-07T21:19:00Z">
            <w:rPr>
              <w:lang w:eastAsia="en-GB"/>
            </w:rPr>
          </w:rPrChange>
        </w:rPr>
        <w:t>!("Too big!"),</w:t>
      </w:r>
    </w:p>
    <w:p w14:paraId="08A6F950" w14:textId="77777777" w:rsidR="00283AE0" w:rsidRPr="00283AE0" w:rsidRDefault="00283AE0" w:rsidP="00283AE0">
      <w:pPr>
        <w:pStyle w:val="Code"/>
        <w:rPr>
          <w:lang w:eastAsia="en-GB"/>
        </w:rPr>
      </w:pPr>
      <w:r w:rsidRPr="00283AE0">
        <w:rPr>
          <w:lang w:eastAsia="en-GB"/>
        </w:rPr>
        <w:t xml:space="preserve">            Ordering::Equal =&gt; {</w:t>
      </w:r>
    </w:p>
    <w:p w14:paraId="08B71EA6" w14:textId="77777777" w:rsidR="00283AE0" w:rsidRPr="00283AE0" w:rsidRDefault="00283AE0" w:rsidP="00283AE0">
      <w:pPr>
        <w:pStyle w:val="Code"/>
        <w:rPr>
          <w:lang w:eastAsia="en-GB"/>
        </w:rPr>
      </w:pPr>
      <w:r w:rsidRPr="00283AE0">
        <w:rPr>
          <w:lang w:eastAsia="en-GB"/>
        </w:rPr>
        <w:t xml:space="preserve">                println!("You win!");</w:t>
      </w:r>
    </w:p>
    <w:p w14:paraId="741F7CB3" w14:textId="77777777" w:rsidR="00283AE0" w:rsidRPr="00283AE0" w:rsidRDefault="00283AE0" w:rsidP="00283AE0">
      <w:pPr>
        <w:pStyle w:val="Code"/>
        <w:rPr>
          <w:lang w:eastAsia="en-GB"/>
        </w:rPr>
      </w:pPr>
      <w:r w:rsidRPr="00283AE0">
        <w:rPr>
          <w:lang w:eastAsia="en-GB"/>
        </w:rPr>
        <w:t xml:space="preserve">                break;</w:t>
      </w:r>
    </w:p>
    <w:p w14:paraId="76FFDA48" w14:textId="77777777" w:rsidR="00283AE0" w:rsidRPr="00283AE0" w:rsidRDefault="00283AE0" w:rsidP="00283AE0">
      <w:pPr>
        <w:pStyle w:val="Code"/>
        <w:rPr>
          <w:lang w:eastAsia="en-GB"/>
        </w:rPr>
      </w:pPr>
      <w:r w:rsidRPr="00283AE0">
        <w:rPr>
          <w:lang w:eastAsia="en-GB"/>
        </w:rPr>
        <w:t xml:space="preserve">            }</w:t>
      </w:r>
    </w:p>
    <w:p w14:paraId="5065F4B7" w14:textId="77777777" w:rsidR="00283AE0" w:rsidRPr="00F2452B" w:rsidRDefault="00283AE0" w:rsidP="00283AE0">
      <w:pPr>
        <w:pStyle w:val="Code"/>
        <w:rPr>
          <w:rStyle w:val="LiteralGray"/>
          <w:rPrChange w:id="612" w:author="Carol Nichols" w:date="2022-08-07T21:19:00Z">
            <w:rPr>
              <w:lang w:eastAsia="en-GB"/>
            </w:rPr>
          </w:rPrChange>
        </w:rPr>
      </w:pPr>
      <w:r w:rsidRPr="00283AE0">
        <w:rPr>
          <w:lang w:eastAsia="en-GB"/>
        </w:rPr>
        <w:t xml:space="preserve">        </w:t>
      </w:r>
      <w:r w:rsidRPr="00F2452B">
        <w:rPr>
          <w:rStyle w:val="LiteralGray"/>
          <w:rPrChange w:id="613" w:author="Carol Nichols" w:date="2022-08-07T21:19:00Z">
            <w:rPr>
              <w:lang w:eastAsia="en-GB"/>
            </w:rPr>
          </w:rPrChange>
        </w:rPr>
        <w:t>}</w:t>
      </w:r>
    </w:p>
    <w:p w14:paraId="7269F45B" w14:textId="77777777" w:rsidR="00283AE0" w:rsidRPr="00F2452B" w:rsidRDefault="00283AE0" w:rsidP="00283AE0">
      <w:pPr>
        <w:pStyle w:val="Code"/>
        <w:rPr>
          <w:rStyle w:val="LiteralGray"/>
          <w:rPrChange w:id="614" w:author="Carol Nichols" w:date="2022-08-07T21:19:00Z">
            <w:rPr>
              <w:lang w:eastAsia="en-GB"/>
            </w:rPr>
          </w:rPrChange>
        </w:rPr>
      </w:pPr>
      <w:r w:rsidRPr="00F2452B">
        <w:rPr>
          <w:rStyle w:val="LiteralGray"/>
          <w:rPrChange w:id="615" w:author="Carol Nichols" w:date="2022-08-07T21:19:00Z">
            <w:rPr>
              <w:lang w:eastAsia="en-GB"/>
            </w:rPr>
          </w:rPrChange>
        </w:rPr>
        <w:t xml:space="preserve">    }</w:t>
      </w:r>
    </w:p>
    <w:p w14:paraId="65D04C21" w14:textId="77777777" w:rsidR="00283AE0" w:rsidRPr="00F2452B" w:rsidRDefault="00283AE0" w:rsidP="00283AE0">
      <w:pPr>
        <w:pStyle w:val="Code"/>
        <w:rPr>
          <w:rStyle w:val="LiteralGray"/>
          <w:rPrChange w:id="616" w:author="Carol Nichols" w:date="2022-08-07T21:19:00Z">
            <w:rPr>
              <w:lang w:eastAsia="en-GB"/>
            </w:rPr>
          </w:rPrChange>
        </w:rPr>
      </w:pPr>
      <w:r w:rsidRPr="00F2452B">
        <w:rPr>
          <w:rStyle w:val="LiteralGray"/>
          <w:rPrChange w:id="617" w:author="Carol Nichols" w:date="2022-08-07T21:19:00Z">
            <w:rPr>
              <w:lang w:eastAsia="en-GB"/>
            </w:rPr>
          </w:rPrChange>
        </w:rPr>
        <w:t>}</w:t>
      </w:r>
    </w:p>
    <w:p w14:paraId="03057E9C" w14:textId="42400C3A" w:rsidR="00283AE0" w:rsidRPr="00283AE0" w:rsidRDefault="00283AE0" w:rsidP="00283AE0">
      <w:pPr>
        <w:pStyle w:val="Body"/>
        <w:rPr>
          <w:lang w:eastAsia="en-GB"/>
        </w:rPr>
      </w:pPr>
      <w:r w:rsidRPr="00283AE0">
        <w:t xml:space="preserve">Adding the </w:t>
      </w:r>
      <w:r w:rsidRPr="00283AE0">
        <w:rPr>
          <w:rStyle w:val="Literal"/>
        </w:rPr>
        <w:t>break</w:t>
      </w:r>
      <w:ins w:id="618" w:author="Carol Nichols" w:date="2022-08-08T16:27:00Z">
        <w:r w:rsidR="00587896">
          <w:rPr>
            <w:rStyle w:val="Literal"/>
          </w:rPr>
          <w:fldChar w:fldCharType="begin"/>
        </w:r>
        <w:r w:rsidR="00587896">
          <w:instrText xml:space="preserve"> XE "</w:instrText>
        </w:r>
        <w:r w:rsidR="00587896" w:rsidRPr="003B7EF5">
          <w:rPr>
            <w:rPrChange w:id="619" w:author="Carol Nichols" w:date="2022-08-08T16:27:00Z">
              <w:rPr/>
            </w:rPrChange>
          </w:rPr>
          <w:instrText>break keyword</w:instrText>
        </w:r>
        <w:r w:rsidR="00587896">
          <w:instrText xml:space="preserve">" </w:instrText>
        </w:r>
        <w:r w:rsidR="00587896">
          <w:rPr>
            <w:rStyle w:val="Literal"/>
          </w:rPr>
          <w:fldChar w:fldCharType="end"/>
        </w:r>
      </w:ins>
      <w:r w:rsidRPr="00283AE0">
        <w:t xml:space="preserve"> line after </w:t>
      </w:r>
      <w:r w:rsidRPr="00283AE0">
        <w:rPr>
          <w:rStyle w:val="Literal"/>
        </w:rPr>
        <w:t>You win!</w:t>
      </w:r>
      <w:r w:rsidRPr="00283AE0">
        <w:t xml:space="preserve"> makes the program exit the loop when</w:t>
      </w:r>
      <w:r>
        <w:t xml:space="preserve"> </w:t>
      </w:r>
      <w:r w:rsidRPr="00283AE0">
        <w:t>the user guesses the secret number correctly. Exiting the loop also means</w:t>
      </w:r>
      <w:r>
        <w:t xml:space="preserve"> </w:t>
      </w:r>
      <w:r w:rsidRPr="00283AE0">
        <w:t xml:space="preserve">exiting the program, because the loop is the last part of </w:t>
      </w:r>
      <w:r w:rsidRPr="00283AE0">
        <w:rPr>
          <w:rStyle w:val="Literal"/>
        </w:rPr>
        <w:t>main</w:t>
      </w:r>
      <w:r w:rsidRPr="00283AE0">
        <w:rPr>
          <w:lang w:eastAsia="en-GB"/>
        </w:rPr>
        <w:t>.</w:t>
      </w:r>
    </w:p>
    <w:p w14:paraId="04D6DA60" w14:textId="77777777" w:rsidR="00283AE0" w:rsidRPr="00283AE0" w:rsidRDefault="00283AE0" w:rsidP="00283AE0">
      <w:pPr>
        <w:pStyle w:val="HeadB"/>
        <w:rPr>
          <w:lang w:eastAsia="en-GB"/>
        </w:rPr>
      </w:pPr>
      <w:bookmarkStart w:id="620" w:name="handling-invalid-input"/>
      <w:bookmarkStart w:id="621" w:name="_Toc107219222"/>
      <w:bookmarkEnd w:id="620"/>
      <w:r w:rsidRPr="00283AE0">
        <w:rPr>
          <w:lang w:eastAsia="en-GB"/>
        </w:rPr>
        <w:t>Handling Invalid Input</w:t>
      </w:r>
      <w:bookmarkEnd w:id="621"/>
    </w:p>
    <w:p w14:paraId="41845517" w14:textId="50220790" w:rsidR="00283AE0" w:rsidRPr="00283AE0" w:rsidRDefault="00283AE0" w:rsidP="00283AE0">
      <w:pPr>
        <w:pStyle w:val="Body"/>
        <w:rPr>
          <w:lang w:eastAsia="en-GB"/>
        </w:rPr>
      </w:pPr>
      <w:r w:rsidRPr="00283AE0">
        <w:t>To further refine the game’s behavior, rather than crashing the program when</w:t>
      </w:r>
      <w:r>
        <w:t xml:space="preserve"> </w:t>
      </w:r>
      <w:r w:rsidRPr="00283AE0">
        <w:t>the user inputs a non-number, let’s make the game ignore a non-number so the</w:t>
      </w:r>
      <w:r>
        <w:t xml:space="preserve"> </w:t>
      </w:r>
      <w:r w:rsidRPr="00283AE0">
        <w:t xml:space="preserve">user can continue guessing. We can do that by altering the line where </w:t>
      </w:r>
      <w:r w:rsidRPr="00283AE0">
        <w:rPr>
          <w:rStyle w:val="Literal"/>
        </w:rPr>
        <w:t>guess</w:t>
      </w:r>
      <w:r>
        <w:t xml:space="preserve"> </w:t>
      </w:r>
      <w:r w:rsidRPr="00283AE0">
        <w:t xml:space="preserve">is converted from a </w:t>
      </w:r>
      <w:r w:rsidRPr="00283AE0">
        <w:rPr>
          <w:rStyle w:val="Literal"/>
        </w:rPr>
        <w:t>String</w:t>
      </w:r>
      <w:r w:rsidRPr="00283AE0">
        <w:t xml:space="preserve"> to a </w:t>
      </w:r>
      <w:r w:rsidRPr="00283AE0">
        <w:rPr>
          <w:rStyle w:val="Literal"/>
        </w:rPr>
        <w:t>u32</w:t>
      </w:r>
      <w:r w:rsidRPr="00283AE0">
        <w:rPr>
          <w:lang w:eastAsia="en-GB"/>
        </w:rPr>
        <w:t>, as shown in Listing 2-5.</w:t>
      </w:r>
    </w:p>
    <w:p w14:paraId="0CC13761" w14:textId="47A608DA" w:rsidR="00283AE0" w:rsidRPr="00283AE0" w:rsidRDefault="00283AE0" w:rsidP="008F0EC9">
      <w:pPr>
        <w:pStyle w:val="CodeLabel"/>
        <w:rPr>
          <w:lang w:eastAsia="en-GB"/>
        </w:rPr>
      </w:pPr>
      <w:r w:rsidRPr="00283AE0">
        <w:rPr>
          <w:lang w:eastAsia="en-GB"/>
        </w:rPr>
        <w:t>src/main.rs</w:t>
      </w:r>
    </w:p>
    <w:p w14:paraId="6B763B3C" w14:textId="5EE40ED1" w:rsidR="00283AE0" w:rsidRPr="00283AE0" w:rsidRDefault="00283AE0" w:rsidP="00283AE0">
      <w:pPr>
        <w:pStyle w:val="Code"/>
        <w:rPr>
          <w:lang w:eastAsia="en-GB"/>
        </w:rPr>
      </w:pPr>
      <w:r w:rsidRPr="00283AE0">
        <w:rPr>
          <w:lang w:eastAsia="en-GB"/>
        </w:rPr>
        <w:t xml:space="preserve">        </w:t>
      </w:r>
      <w:del w:id="622" w:author="Carol Nichols" w:date="2022-08-07T21:04:00Z">
        <w:r w:rsidR="00E54929" w:rsidRPr="00E54929" w:rsidDel="00C27304">
          <w:rPr>
            <w:rStyle w:val="LiteralItalic"/>
          </w:rPr>
          <w:delText xml:space="preserve"> </w:delText>
        </w:r>
      </w:del>
      <w:r w:rsidR="00E54929" w:rsidRPr="00E54929">
        <w:rPr>
          <w:rStyle w:val="LiteralItalic"/>
        </w:rPr>
        <w:t>--</w:t>
      </w:r>
      <w:r w:rsidR="001D3EF4" w:rsidRPr="001D3EF4">
        <w:rPr>
          <w:rStyle w:val="LiteralItalic"/>
        </w:rPr>
        <w:t>snip--</w:t>
      </w:r>
    </w:p>
    <w:p w14:paraId="31CB5313" w14:textId="77777777" w:rsidR="00283AE0" w:rsidRPr="00283AE0" w:rsidRDefault="00283AE0" w:rsidP="00283AE0">
      <w:pPr>
        <w:pStyle w:val="Code"/>
        <w:rPr>
          <w:lang w:eastAsia="en-GB"/>
        </w:rPr>
      </w:pPr>
    </w:p>
    <w:p w14:paraId="603ED77E" w14:textId="77777777" w:rsidR="00283AE0" w:rsidRPr="005F3A3F" w:rsidRDefault="00283AE0" w:rsidP="00283AE0">
      <w:pPr>
        <w:pStyle w:val="Code"/>
        <w:rPr>
          <w:rStyle w:val="LiteralGray"/>
          <w:rPrChange w:id="623" w:author="Carol Nichols" w:date="2022-08-07T21:19:00Z">
            <w:rPr>
              <w:lang w:eastAsia="en-GB"/>
            </w:rPr>
          </w:rPrChange>
        </w:rPr>
      </w:pPr>
      <w:r w:rsidRPr="00283AE0">
        <w:rPr>
          <w:lang w:eastAsia="en-GB"/>
        </w:rPr>
        <w:t xml:space="preserve">        </w:t>
      </w:r>
      <w:proofErr w:type="gramStart"/>
      <w:r w:rsidRPr="005F3A3F">
        <w:rPr>
          <w:rStyle w:val="LiteralGray"/>
          <w:rPrChange w:id="624" w:author="Carol Nichols" w:date="2022-08-07T21:19:00Z">
            <w:rPr>
              <w:lang w:eastAsia="en-GB"/>
            </w:rPr>
          </w:rPrChange>
        </w:rPr>
        <w:t>io::</w:t>
      </w:r>
      <w:proofErr w:type="gramEnd"/>
      <w:r w:rsidRPr="005F3A3F">
        <w:rPr>
          <w:rStyle w:val="LiteralGray"/>
          <w:rPrChange w:id="625" w:author="Carol Nichols" w:date="2022-08-07T21:19:00Z">
            <w:rPr>
              <w:lang w:eastAsia="en-GB"/>
            </w:rPr>
          </w:rPrChange>
        </w:rPr>
        <w:t>stdin()</w:t>
      </w:r>
    </w:p>
    <w:p w14:paraId="65DDE393" w14:textId="77777777" w:rsidR="00283AE0" w:rsidRPr="005F3A3F" w:rsidRDefault="00283AE0" w:rsidP="00283AE0">
      <w:pPr>
        <w:pStyle w:val="Code"/>
        <w:rPr>
          <w:rStyle w:val="LiteralGray"/>
          <w:rPrChange w:id="626" w:author="Carol Nichols" w:date="2022-08-07T21:19:00Z">
            <w:rPr>
              <w:lang w:eastAsia="en-GB"/>
            </w:rPr>
          </w:rPrChange>
        </w:rPr>
      </w:pPr>
      <w:r w:rsidRPr="005F3A3F">
        <w:rPr>
          <w:rStyle w:val="LiteralGray"/>
          <w:rPrChange w:id="627" w:author="Carol Nichols" w:date="2022-08-07T21:19:00Z">
            <w:rPr>
              <w:lang w:eastAsia="en-GB"/>
            </w:rPr>
          </w:rPrChange>
        </w:rPr>
        <w:t xml:space="preserve">            </w:t>
      </w:r>
      <w:proofErr w:type="gramStart"/>
      <w:r w:rsidRPr="005F3A3F">
        <w:rPr>
          <w:rStyle w:val="LiteralGray"/>
          <w:rPrChange w:id="628" w:author="Carol Nichols" w:date="2022-08-07T21:19:00Z">
            <w:rPr>
              <w:lang w:eastAsia="en-GB"/>
            </w:rPr>
          </w:rPrChange>
        </w:rPr>
        <w:t>.</w:t>
      </w:r>
      <w:proofErr w:type="spellStart"/>
      <w:r w:rsidRPr="005F3A3F">
        <w:rPr>
          <w:rStyle w:val="LiteralGray"/>
          <w:rPrChange w:id="629" w:author="Carol Nichols" w:date="2022-08-07T21:19:00Z">
            <w:rPr>
              <w:lang w:eastAsia="en-GB"/>
            </w:rPr>
          </w:rPrChange>
        </w:rPr>
        <w:t>read</w:t>
      </w:r>
      <w:proofErr w:type="gramEnd"/>
      <w:r w:rsidRPr="005F3A3F">
        <w:rPr>
          <w:rStyle w:val="LiteralGray"/>
          <w:rPrChange w:id="630" w:author="Carol Nichols" w:date="2022-08-07T21:19:00Z">
            <w:rPr>
              <w:lang w:eastAsia="en-GB"/>
            </w:rPr>
          </w:rPrChange>
        </w:rPr>
        <w:t>_line</w:t>
      </w:r>
      <w:proofErr w:type="spellEnd"/>
      <w:r w:rsidRPr="005F3A3F">
        <w:rPr>
          <w:rStyle w:val="LiteralGray"/>
          <w:rPrChange w:id="631" w:author="Carol Nichols" w:date="2022-08-07T21:19:00Z">
            <w:rPr>
              <w:lang w:eastAsia="en-GB"/>
            </w:rPr>
          </w:rPrChange>
        </w:rPr>
        <w:t>(&amp;mut guess)</w:t>
      </w:r>
    </w:p>
    <w:p w14:paraId="0C706056" w14:textId="77777777" w:rsidR="00283AE0" w:rsidRPr="005F3A3F" w:rsidRDefault="00283AE0" w:rsidP="00283AE0">
      <w:pPr>
        <w:pStyle w:val="Code"/>
        <w:rPr>
          <w:rStyle w:val="LiteralGray"/>
          <w:rPrChange w:id="632" w:author="Carol Nichols" w:date="2022-08-07T21:19:00Z">
            <w:rPr>
              <w:lang w:eastAsia="en-GB"/>
            </w:rPr>
          </w:rPrChange>
        </w:rPr>
      </w:pPr>
      <w:r w:rsidRPr="005F3A3F">
        <w:rPr>
          <w:rStyle w:val="LiteralGray"/>
          <w:rPrChange w:id="633" w:author="Carol Nichols" w:date="2022-08-07T21:19:00Z">
            <w:rPr>
              <w:lang w:eastAsia="en-GB"/>
            </w:rPr>
          </w:rPrChange>
        </w:rPr>
        <w:t xml:space="preserve">            </w:t>
      </w:r>
      <w:proofErr w:type="gramStart"/>
      <w:r w:rsidRPr="005F3A3F">
        <w:rPr>
          <w:rStyle w:val="LiteralGray"/>
          <w:rPrChange w:id="634" w:author="Carol Nichols" w:date="2022-08-07T21:19:00Z">
            <w:rPr>
              <w:lang w:eastAsia="en-GB"/>
            </w:rPr>
          </w:rPrChange>
        </w:rPr>
        <w:t>.expect</w:t>
      </w:r>
      <w:proofErr w:type="gramEnd"/>
      <w:r w:rsidRPr="005F3A3F">
        <w:rPr>
          <w:rStyle w:val="LiteralGray"/>
          <w:rPrChange w:id="635" w:author="Carol Nichols" w:date="2022-08-07T21:19:00Z">
            <w:rPr>
              <w:lang w:eastAsia="en-GB"/>
            </w:rPr>
          </w:rPrChange>
        </w:rPr>
        <w:t>("Failed to read line");</w:t>
      </w:r>
    </w:p>
    <w:p w14:paraId="4E2C863A" w14:textId="77777777" w:rsidR="00283AE0" w:rsidRPr="005F3A3F" w:rsidRDefault="00283AE0" w:rsidP="00283AE0">
      <w:pPr>
        <w:pStyle w:val="Code"/>
        <w:rPr>
          <w:rStyle w:val="LiteralGray"/>
          <w:rPrChange w:id="636" w:author="Carol Nichols" w:date="2022-08-07T21:19:00Z">
            <w:rPr>
              <w:lang w:eastAsia="en-GB"/>
            </w:rPr>
          </w:rPrChange>
        </w:rPr>
      </w:pPr>
    </w:p>
    <w:p w14:paraId="1D2647BF" w14:textId="77777777" w:rsidR="00283AE0" w:rsidRPr="00283AE0" w:rsidRDefault="00283AE0" w:rsidP="00283AE0">
      <w:pPr>
        <w:pStyle w:val="Code"/>
        <w:rPr>
          <w:lang w:eastAsia="en-GB"/>
        </w:rPr>
      </w:pPr>
      <w:r w:rsidRPr="005F3A3F">
        <w:rPr>
          <w:rStyle w:val="LiteralGray"/>
          <w:rPrChange w:id="637" w:author="Carol Nichols" w:date="2022-08-07T21:19:00Z">
            <w:rPr>
              <w:lang w:eastAsia="en-GB"/>
            </w:rPr>
          </w:rPrChange>
        </w:rPr>
        <w:t xml:space="preserve">        let guess: u32 =</w:t>
      </w:r>
      <w:r w:rsidRPr="00283AE0">
        <w:rPr>
          <w:lang w:eastAsia="en-GB"/>
        </w:rPr>
        <w:t xml:space="preserve"> match </w:t>
      </w:r>
      <w:proofErr w:type="spellStart"/>
      <w:proofErr w:type="gramStart"/>
      <w:r w:rsidRPr="00283AE0">
        <w:rPr>
          <w:lang w:eastAsia="en-GB"/>
        </w:rPr>
        <w:t>guess.trim</w:t>
      </w:r>
      <w:proofErr w:type="spellEnd"/>
      <w:proofErr w:type="gramEnd"/>
      <w:r w:rsidRPr="00283AE0">
        <w:rPr>
          <w:lang w:eastAsia="en-GB"/>
        </w:rPr>
        <w:t>().parse() {</w:t>
      </w:r>
    </w:p>
    <w:p w14:paraId="609B3AB5" w14:textId="77777777" w:rsidR="00283AE0" w:rsidRPr="00283AE0" w:rsidRDefault="00283AE0" w:rsidP="00283AE0">
      <w:pPr>
        <w:pStyle w:val="Code"/>
        <w:rPr>
          <w:lang w:eastAsia="en-GB"/>
        </w:rPr>
      </w:pPr>
      <w:r w:rsidRPr="00283AE0">
        <w:rPr>
          <w:lang w:eastAsia="en-GB"/>
        </w:rPr>
        <w:t xml:space="preserve">            Ok(num) =&gt; num,</w:t>
      </w:r>
    </w:p>
    <w:p w14:paraId="3E28272B" w14:textId="77777777" w:rsidR="00283AE0" w:rsidRPr="00283AE0" w:rsidRDefault="00283AE0" w:rsidP="00283AE0">
      <w:pPr>
        <w:pStyle w:val="Code"/>
        <w:rPr>
          <w:lang w:eastAsia="en-GB"/>
        </w:rPr>
      </w:pPr>
      <w:r w:rsidRPr="00283AE0">
        <w:rPr>
          <w:lang w:eastAsia="en-GB"/>
        </w:rPr>
        <w:t xml:space="preserve">            Err(_) =&gt; continue,</w:t>
      </w:r>
    </w:p>
    <w:p w14:paraId="2573684D" w14:textId="77777777" w:rsidR="00283AE0" w:rsidRPr="00283AE0" w:rsidRDefault="00283AE0" w:rsidP="00283AE0">
      <w:pPr>
        <w:pStyle w:val="Code"/>
        <w:rPr>
          <w:lang w:eastAsia="en-GB"/>
        </w:rPr>
      </w:pPr>
      <w:r w:rsidRPr="00283AE0">
        <w:rPr>
          <w:lang w:eastAsia="en-GB"/>
        </w:rPr>
        <w:t xml:space="preserve">        };</w:t>
      </w:r>
    </w:p>
    <w:p w14:paraId="577516FB" w14:textId="77777777" w:rsidR="00283AE0" w:rsidRPr="00283AE0" w:rsidRDefault="00283AE0" w:rsidP="00283AE0">
      <w:pPr>
        <w:pStyle w:val="Code"/>
        <w:rPr>
          <w:lang w:eastAsia="en-GB"/>
        </w:rPr>
      </w:pPr>
    </w:p>
    <w:p w14:paraId="41FF8030" w14:textId="77777777" w:rsidR="00283AE0" w:rsidRPr="00811121" w:rsidRDefault="00283AE0" w:rsidP="00283AE0">
      <w:pPr>
        <w:pStyle w:val="Code"/>
        <w:rPr>
          <w:rStyle w:val="LiteralGray"/>
          <w:rPrChange w:id="638" w:author="Carol Nichols" w:date="2022-08-07T21:20:00Z">
            <w:rPr>
              <w:lang w:eastAsia="en-GB"/>
            </w:rPr>
          </w:rPrChange>
        </w:rPr>
      </w:pPr>
      <w:r w:rsidRPr="00283AE0">
        <w:rPr>
          <w:lang w:eastAsia="en-GB"/>
        </w:rPr>
        <w:lastRenderedPageBreak/>
        <w:t xml:space="preserve">        </w:t>
      </w:r>
      <w:proofErr w:type="spellStart"/>
      <w:proofErr w:type="gramStart"/>
      <w:r w:rsidRPr="00811121">
        <w:rPr>
          <w:rStyle w:val="LiteralGray"/>
          <w:rPrChange w:id="639" w:author="Carol Nichols" w:date="2022-08-07T21:20:00Z">
            <w:rPr>
              <w:lang w:eastAsia="en-GB"/>
            </w:rPr>
          </w:rPrChange>
        </w:rPr>
        <w:t>println</w:t>
      </w:r>
      <w:proofErr w:type="spellEnd"/>
      <w:r w:rsidRPr="00811121">
        <w:rPr>
          <w:rStyle w:val="LiteralGray"/>
          <w:rPrChange w:id="640" w:author="Carol Nichols" w:date="2022-08-07T21:20:00Z">
            <w:rPr>
              <w:lang w:eastAsia="en-GB"/>
            </w:rPr>
          </w:rPrChange>
        </w:rPr>
        <w:t>!(</w:t>
      </w:r>
      <w:proofErr w:type="gramEnd"/>
      <w:r w:rsidRPr="00811121">
        <w:rPr>
          <w:rStyle w:val="LiteralGray"/>
          <w:rPrChange w:id="641" w:author="Carol Nichols" w:date="2022-08-07T21:20:00Z">
            <w:rPr>
              <w:lang w:eastAsia="en-GB"/>
            </w:rPr>
          </w:rPrChange>
        </w:rPr>
        <w:t>"You guessed: {guess}");</w:t>
      </w:r>
    </w:p>
    <w:p w14:paraId="01E58596" w14:textId="77777777" w:rsidR="00283AE0" w:rsidRPr="00283AE0" w:rsidRDefault="00283AE0" w:rsidP="00283AE0">
      <w:pPr>
        <w:pStyle w:val="Code"/>
        <w:rPr>
          <w:lang w:eastAsia="en-GB"/>
        </w:rPr>
      </w:pPr>
    </w:p>
    <w:p w14:paraId="5D427E4B" w14:textId="1959D83E" w:rsidR="00283AE0" w:rsidRPr="00283AE0" w:rsidRDefault="00283AE0" w:rsidP="00283AE0">
      <w:pPr>
        <w:pStyle w:val="Code"/>
        <w:rPr>
          <w:lang w:eastAsia="en-GB"/>
        </w:rPr>
      </w:pPr>
      <w:r w:rsidRPr="00283AE0">
        <w:rPr>
          <w:lang w:eastAsia="en-GB"/>
        </w:rPr>
        <w:t xml:space="preserve">        </w:t>
      </w:r>
      <w:del w:id="642" w:author="Carol Nichols" w:date="2022-08-07T21:04:00Z">
        <w:r w:rsidR="00E54929" w:rsidRPr="00E54929" w:rsidDel="00243EC7">
          <w:rPr>
            <w:rStyle w:val="LiteralItalic"/>
          </w:rPr>
          <w:delText xml:space="preserve"> </w:delText>
        </w:r>
      </w:del>
      <w:r w:rsidR="00E54929" w:rsidRPr="00E54929">
        <w:rPr>
          <w:rStyle w:val="LiteralItalic"/>
        </w:rPr>
        <w:t>--</w:t>
      </w:r>
      <w:r w:rsidR="001D3EF4" w:rsidRPr="001D3EF4">
        <w:rPr>
          <w:rStyle w:val="LiteralItalic"/>
        </w:rPr>
        <w:t>snip--</w:t>
      </w:r>
    </w:p>
    <w:p w14:paraId="5AF3E2EE" w14:textId="64037E68" w:rsidR="00283AE0" w:rsidRPr="00283AE0" w:rsidRDefault="00283AE0" w:rsidP="00C43722">
      <w:pPr>
        <w:pStyle w:val="CodeListingCaption"/>
        <w:rPr>
          <w:lang w:eastAsia="en-GB"/>
        </w:rPr>
      </w:pPr>
      <w:r w:rsidRPr="00283AE0">
        <w:rPr>
          <w:lang w:eastAsia="en-GB"/>
        </w:rPr>
        <w:t>Ignoring a non-number guess and asking for another guess instead</w:t>
      </w:r>
      <w:r>
        <w:rPr>
          <w:lang w:eastAsia="en-GB"/>
        </w:rPr>
        <w:t xml:space="preserve"> </w:t>
      </w:r>
      <w:r w:rsidRPr="00283AE0">
        <w:rPr>
          <w:lang w:eastAsia="en-GB"/>
        </w:rPr>
        <w:t>of crashing the program</w:t>
      </w:r>
    </w:p>
    <w:p w14:paraId="5955B394" w14:textId="5C4D1187" w:rsidR="00283AE0" w:rsidRPr="00283AE0" w:rsidRDefault="00E10BCA" w:rsidP="00283AE0">
      <w:pPr>
        <w:pStyle w:val="Body"/>
        <w:rPr>
          <w:lang w:eastAsia="en-GB"/>
        </w:rPr>
      </w:pPr>
      <w:ins w:id="643" w:author="Carol Nichols" w:date="2022-08-08T20:04:00Z">
        <w:r>
          <w:fldChar w:fldCharType="begin"/>
        </w:r>
        <w:r>
          <w:instrText xml:space="preserve"> XE "</w:instrText>
        </w:r>
        <w:r>
          <w:instrText xml:space="preserve">match </w:instrText>
        </w:r>
        <w:proofErr w:type="spellStart"/>
        <w:proofErr w:type="gramStart"/>
        <w:r>
          <w:instrText>expression</w:instrText>
        </w:r>
        <w:r w:rsidRPr="00991513">
          <w:instrText>:</w:instrText>
        </w:r>
        <w:r>
          <w:instrText>handling</w:instrText>
        </w:r>
        <w:proofErr w:type="spellEnd"/>
        <w:proofErr w:type="gramEnd"/>
        <w:r>
          <w:instrText xml:space="preserve"> Result values with</w:instrText>
        </w:r>
        <w:r>
          <w:instrText xml:space="preserve"> </w:instrText>
        </w:r>
        <w:proofErr w:type="spellStart"/>
        <w:r>
          <w:instrText>startRange</w:instrText>
        </w:r>
        <w:proofErr w:type="spellEnd"/>
        <w:r>
          <w:instrText xml:space="preserve">" </w:instrText>
        </w:r>
        <w:r>
          <w:fldChar w:fldCharType="end"/>
        </w:r>
      </w:ins>
      <w:r w:rsidR="00283AE0" w:rsidRPr="00283AE0">
        <w:t xml:space="preserve">We switch from an </w:t>
      </w:r>
      <w:r w:rsidR="00283AE0" w:rsidRPr="00283AE0">
        <w:rPr>
          <w:rStyle w:val="Literal"/>
        </w:rPr>
        <w:t>expect</w:t>
      </w:r>
      <w:r w:rsidR="00283AE0" w:rsidRPr="00283AE0">
        <w:t xml:space="preserve"> call to a </w:t>
      </w:r>
      <w:r w:rsidR="00283AE0" w:rsidRPr="00283AE0">
        <w:rPr>
          <w:rStyle w:val="Literal"/>
        </w:rPr>
        <w:t>match</w:t>
      </w:r>
      <w:r w:rsidR="00283AE0" w:rsidRPr="00283AE0">
        <w:t xml:space="preserve"> expression to move from crashing</w:t>
      </w:r>
      <w:r w:rsidR="00283AE0">
        <w:t xml:space="preserve"> </w:t>
      </w:r>
      <w:r w:rsidR="00283AE0" w:rsidRPr="00283AE0">
        <w:t xml:space="preserve">on an error to handling the error. Remember that </w:t>
      </w:r>
      <w:r w:rsidR="00283AE0" w:rsidRPr="00283AE0">
        <w:rPr>
          <w:rStyle w:val="Literal"/>
        </w:rPr>
        <w:t>parse</w:t>
      </w:r>
      <w:r w:rsidR="00283AE0" w:rsidRPr="00283AE0">
        <w:t xml:space="preserve"> returns a </w:t>
      </w:r>
      <w:r w:rsidR="00283AE0" w:rsidRPr="00283AE0">
        <w:rPr>
          <w:rStyle w:val="Literal"/>
        </w:rPr>
        <w:t>Result</w:t>
      </w:r>
      <w:r w:rsidR="00283AE0">
        <w:t xml:space="preserve"> </w:t>
      </w:r>
      <w:r w:rsidR="00283AE0" w:rsidRPr="00283AE0">
        <w:t xml:space="preserve">type and </w:t>
      </w:r>
      <w:r w:rsidR="00283AE0" w:rsidRPr="00283AE0">
        <w:rPr>
          <w:rStyle w:val="Literal"/>
        </w:rPr>
        <w:t>Result</w:t>
      </w:r>
      <w:r w:rsidR="00283AE0" w:rsidRPr="00283AE0">
        <w:t xml:space="preserve"> is an enum that has the variants </w:t>
      </w:r>
      <w:r w:rsidR="00283AE0" w:rsidRPr="00283AE0">
        <w:rPr>
          <w:rStyle w:val="Literal"/>
        </w:rPr>
        <w:t>Ok</w:t>
      </w:r>
      <w:r w:rsidR="00283AE0" w:rsidRPr="00283AE0">
        <w:t xml:space="preserve"> and </w:t>
      </w:r>
      <w:r w:rsidR="00283AE0" w:rsidRPr="00283AE0">
        <w:rPr>
          <w:rStyle w:val="Literal"/>
        </w:rPr>
        <w:t>Err</w:t>
      </w:r>
      <w:r w:rsidR="00283AE0" w:rsidRPr="00283AE0">
        <w:t>. We’re using</w:t>
      </w:r>
      <w:r w:rsidR="00283AE0">
        <w:t xml:space="preserve"> </w:t>
      </w:r>
      <w:r w:rsidR="00283AE0" w:rsidRPr="00283AE0">
        <w:t xml:space="preserve">a </w:t>
      </w:r>
      <w:r w:rsidR="00283AE0" w:rsidRPr="00283AE0">
        <w:rPr>
          <w:rStyle w:val="Literal"/>
        </w:rPr>
        <w:t>match</w:t>
      </w:r>
      <w:r w:rsidR="00283AE0" w:rsidRPr="00283AE0">
        <w:t xml:space="preserve"> expression here, as we did with the </w:t>
      </w:r>
      <w:r w:rsidR="00283AE0" w:rsidRPr="00283AE0">
        <w:rPr>
          <w:rStyle w:val="Literal"/>
        </w:rPr>
        <w:t>Ordering</w:t>
      </w:r>
      <w:r w:rsidR="00283AE0" w:rsidRPr="00283AE0">
        <w:t xml:space="preserve"> result of the </w:t>
      </w:r>
      <w:proofErr w:type="spellStart"/>
      <w:r w:rsidR="00283AE0" w:rsidRPr="00283AE0">
        <w:rPr>
          <w:rStyle w:val="Literal"/>
        </w:rPr>
        <w:t>cmp</w:t>
      </w:r>
      <w:proofErr w:type="spellEnd"/>
      <w:r w:rsidR="00283AE0">
        <w:rPr>
          <w:lang w:eastAsia="en-GB"/>
        </w:rPr>
        <w:t xml:space="preserve"> </w:t>
      </w:r>
      <w:r w:rsidR="00283AE0" w:rsidRPr="00283AE0">
        <w:rPr>
          <w:lang w:eastAsia="en-GB"/>
        </w:rPr>
        <w:t>method.</w:t>
      </w:r>
    </w:p>
    <w:p w14:paraId="47D71CEA" w14:textId="64B3D082" w:rsidR="00283AE0" w:rsidRPr="00283AE0" w:rsidRDefault="00283AE0" w:rsidP="00283AE0">
      <w:pPr>
        <w:pStyle w:val="Body"/>
        <w:rPr>
          <w:lang w:eastAsia="en-GB"/>
        </w:rPr>
      </w:pPr>
      <w:r w:rsidRPr="00283AE0">
        <w:rPr>
          <w:lang w:eastAsia="en-GB"/>
        </w:rPr>
        <w:t xml:space="preserve">If </w:t>
      </w:r>
      <w:r w:rsidRPr="00283AE0">
        <w:rPr>
          <w:rStyle w:val="Literal"/>
        </w:rPr>
        <w:t>parse</w:t>
      </w:r>
      <w:r w:rsidRPr="00283AE0">
        <w:t xml:space="preserve"> is able to successfully turn the string into a number, it will</w:t>
      </w:r>
      <w:r>
        <w:t xml:space="preserve"> </w:t>
      </w:r>
      <w:r w:rsidRPr="00283AE0">
        <w:t xml:space="preserve">return an </w:t>
      </w:r>
      <w:r w:rsidRPr="00283AE0">
        <w:rPr>
          <w:rStyle w:val="Literal"/>
        </w:rPr>
        <w:t>Ok</w:t>
      </w:r>
      <w:r w:rsidRPr="00283AE0">
        <w:t xml:space="preserve"> value that contains the </w:t>
      </w:r>
      <w:del w:id="644" w:author="Audrey Doyle" w:date="2022-07-27T10:17:00Z">
        <w:r w:rsidRPr="00283AE0" w:rsidDel="006968C7">
          <w:delText xml:space="preserve">resulting </w:delText>
        </w:r>
      </w:del>
      <w:ins w:id="645" w:author="Audrey Doyle" w:date="2022-07-27T10:17:00Z">
        <w:r w:rsidR="006968C7">
          <w:t>resultant</w:t>
        </w:r>
        <w:r w:rsidR="006968C7" w:rsidRPr="00283AE0">
          <w:t xml:space="preserve"> </w:t>
        </w:r>
      </w:ins>
      <w:r w:rsidRPr="00283AE0">
        <w:t xml:space="preserve">number. That </w:t>
      </w:r>
      <w:r w:rsidRPr="00283AE0">
        <w:rPr>
          <w:rStyle w:val="Literal"/>
        </w:rPr>
        <w:t>Ok</w:t>
      </w:r>
      <w:r w:rsidRPr="00283AE0">
        <w:t xml:space="preserve"> value will</w:t>
      </w:r>
      <w:r>
        <w:t xml:space="preserve"> </w:t>
      </w:r>
      <w:r w:rsidRPr="00283AE0">
        <w:t xml:space="preserve">match the first arm’s pattern, and the </w:t>
      </w:r>
      <w:r w:rsidRPr="00283AE0">
        <w:rPr>
          <w:rStyle w:val="Literal"/>
        </w:rPr>
        <w:t>match</w:t>
      </w:r>
      <w:r w:rsidRPr="00283AE0">
        <w:t xml:space="preserve"> expression will just return the</w:t>
      </w:r>
      <w:r>
        <w:t xml:space="preserve"> </w:t>
      </w:r>
      <w:r w:rsidRPr="00283AE0">
        <w:rPr>
          <w:rStyle w:val="Literal"/>
        </w:rPr>
        <w:t>num</w:t>
      </w:r>
      <w:r w:rsidRPr="00283AE0">
        <w:t xml:space="preserve"> value that </w:t>
      </w:r>
      <w:r w:rsidRPr="00283AE0">
        <w:rPr>
          <w:rStyle w:val="Literal"/>
        </w:rPr>
        <w:t>parse</w:t>
      </w:r>
      <w:r w:rsidRPr="00283AE0">
        <w:t xml:space="preserve"> produced and put inside the </w:t>
      </w:r>
      <w:r w:rsidRPr="00283AE0">
        <w:rPr>
          <w:rStyle w:val="Literal"/>
        </w:rPr>
        <w:t>Ok</w:t>
      </w:r>
      <w:r w:rsidRPr="00283AE0">
        <w:t xml:space="preserve"> value. That number</w:t>
      </w:r>
      <w:r>
        <w:t xml:space="preserve"> </w:t>
      </w:r>
      <w:r w:rsidRPr="00283AE0">
        <w:t xml:space="preserve">will end up right where we want it in the new </w:t>
      </w:r>
      <w:r w:rsidRPr="00283AE0">
        <w:rPr>
          <w:rStyle w:val="Literal"/>
        </w:rPr>
        <w:t>guess</w:t>
      </w:r>
      <w:r w:rsidRPr="00283AE0">
        <w:rPr>
          <w:lang w:eastAsia="en-GB"/>
        </w:rPr>
        <w:t xml:space="preserve"> variable we’re creating.</w:t>
      </w:r>
    </w:p>
    <w:p w14:paraId="227D2948" w14:textId="3151EAA6" w:rsidR="00283AE0" w:rsidRPr="00283AE0" w:rsidRDefault="00283AE0" w:rsidP="00283AE0">
      <w:pPr>
        <w:pStyle w:val="Body"/>
        <w:rPr>
          <w:lang w:eastAsia="en-GB"/>
        </w:rPr>
      </w:pPr>
      <w:r w:rsidRPr="00283AE0">
        <w:rPr>
          <w:lang w:eastAsia="en-GB"/>
        </w:rPr>
        <w:t xml:space="preserve">If </w:t>
      </w:r>
      <w:r w:rsidRPr="00283AE0">
        <w:rPr>
          <w:rStyle w:val="Literal"/>
        </w:rPr>
        <w:t>parse</w:t>
      </w:r>
      <w:r w:rsidRPr="00283AE0">
        <w:t xml:space="preserve"> is </w:t>
      </w:r>
      <w:r w:rsidRPr="00283AE0">
        <w:rPr>
          <w:rStyle w:val="Italic"/>
        </w:rPr>
        <w:t>not</w:t>
      </w:r>
      <w:r w:rsidRPr="00283AE0">
        <w:t xml:space="preserve"> able to turn the string into a number, it will return an</w:t>
      </w:r>
      <w:r>
        <w:t xml:space="preserve"> </w:t>
      </w:r>
      <w:r w:rsidRPr="00283AE0">
        <w:rPr>
          <w:rStyle w:val="Literal"/>
        </w:rPr>
        <w:t>Err</w:t>
      </w:r>
      <w:r w:rsidRPr="00283AE0">
        <w:t xml:space="preserve"> value that contains more information about the error. The </w:t>
      </w:r>
      <w:r w:rsidRPr="00283AE0">
        <w:rPr>
          <w:rStyle w:val="Literal"/>
        </w:rPr>
        <w:t>Err</w:t>
      </w:r>
      <w:r w:rsidRPr="00283AE0">
        <w:t xml:space="preserve"> value</w:t>
      </w:r>
      <w:r>
        <w:t xml:space="preserve"> </w:t>
      </w:r>
      <w:r w:rsidRPr="00283AE0">
        <w:t xml:space="preserve">does not match the </w:t>
      </w:r>
      <w:r w:rsidRPr="00283AE0">
        <w:rPr>
          <w:rStyle w:val="Literal"/>
        </w:rPr>
        <w:t>Ok(num)</w:t>
      </w:r>
      <w:r w:rsidRPr="00283AE0">
        <w:t xml:space="preserve"> pattern in the first </w:t>
      </w:r>
      <w:r w:rsidRPr="00283AE0">
        <w:rPr>
          <w:rStyle w:val="Literal"/>
        </w:rPr>
        <w:t>match</w:t>
      </w:r>
      <w:r w:rsidRPr="00283AE0">
        <w:t xml:space="preserve"> arm, but it does</w:t>
      </w:r>
      <w:r>
        <w:t xml:space="preserve"> </w:t>
      </w:r>
      <w:r w:rsidRPr="00283AE0">
        <w:t xml:space="preserve">match the </w:t>
      </w:r>
      <w:r w:rsidRPr="00283AE0">
        <w:rPr>
          <w:rStyle w:val="Literal"/>
        </w:rPr>
        <w:t>Err(_)</w:t>
      </w:r>
      <w:r w:rsidRPr="00283AE0">
        <w:t xml:space="preserve"> pattern in the second arm. The underscore, </w:t>
      </w:r>
      <w:r w:rsidRPr="00283AE0">
        <w:rPr>
          <w:rStyle w:val="Literal"/>
        </w:rPr>
        <w:t>_</w:t>
      </w:r>
      <w:ins w:id="646" w:author="Carol Nichols" w:date="2022-08-08T16:21:00Z">
        <w:r w:rsidR="00384C59">
          <w:rPr>
            <w:rStyle w:val="Literal"/>
          </w:rPr>
          <w:fldChar w:fldCharType="begin"/>
        </w:r>
        <w:r w:rsidR="00384C59">
          <w:instrText xml:space="preserve"> XE "</w:instrText>
        </w:r>
      </w:ins>
      <w:ins w:id="647" w:author="Carol Nichols" w:date="2022-08-08T16:20:00Z">
        <w:r w:rsidR="00384C59" w:rsidRPr="008C24FA">
          <w:rPr>
            <w:rStyle w:val="Literal"/>
            <w:rPrChange w:id="648" w:author="Carol Nichols" w:date="2022-08-08T16:21:00Z">
              <w:rPr/>
            </w:rPrChange>
          </w:rPr>
          <w:instrText>_</w:instrText>
        </w:r>
        <w:r w:rsidR="00384C59" w:rsidRPr="0070582C">
          <w:instrText xml:space="preserve"> (underscore)</w:instrText>
        </w:r>
      </w:ins>
      <w:r w:rsidR="00384C59" w:rsidRPr="0070582C">
        <w:instrText>:</w:instrText>
      </w:r>
      <w:ins w:id="649" w:author="Carol Nichols" w:date="2022-08-08T16:20:00Z">
        <w:r w:rsidR="00384C59" w:rsidRPr="0070582C">
          <w:instrText>a</w:instrText>
        </w:r>
      </w:ins>
      <w:ins w:id="650" w:author="Carol Nichols" w:date="2022-08-08T16:21:00Z">
        <w:r w:rsidR="00384C59" w:rsidRPr="0070582C">
          <w:instrText xml:space="preserve">s a catchall </w:instrText>
        </w:r>
        <w:r w:rsidR="00384C59">
          <w:instrText xml:space="preserve">pattern" </w:instrText>
        </w:r>
        <w:r w:rsidR="00384C59">
          <w:rPr>
            <w:rStyle w:val="Literal"/>
          </w:rPr>
          <w:fldChar w:fldCharType="end"/>
        </w:r>
        <w:r w:rsidR="008C24FA">
          <w:rPr>
            <w:rStyle w:val="Literal"/>
          </w:rPr>
          <w:fldChar w:fldCharType="begin"/>
        </w:r>
        <w:r w:rsidR="008C24FA">
          <w:instrText xml:space="preserve"> XE "</w:instrText>
        </w:r>
        <w:r w:rsidR="008C24FA">
          <w:instrText>underscore (</w:instrText>
        </w:r>
        <w:r w:rsidR="008C24FA" w:rsidRPr="0070582C">
          <w:instrText xml:space="preserve">):as a catchall </w:instrText>
        </w:r>
        <w:r w:rsidR="008C24FA">
          <w:instrText xml:space="preserve">pattern" </w:instrText>
        </w:r>
        <w:r w:rsidR="008C24FA">
          <w:rPr>
            <w:rStyle w:val="Literal"/>
          </w:rPr>
          <w:fldChar w:fldCharType="end"/>
        </w:r>
      </w:ins>
      <w:r w:rsidRPr="00283AE0">
        <w:t>, is a</w:t>
      </w:r>
      <w:r>
        <w:t xml:space="preserve"> </w:t>
      </w:r>
      <w:r w:rsidRPr="00283AE0">
        <w:t xml:space="preserve">catchall value; in this example, we’re saying we want to match all </w:t>
      </w:r>
      <w:r w:rsidRPr="00283AE0">
        <w:rPr>
          <w:rStyle w:val="Literal"/>
        </w:rPr>
        <w:t>Err</w:t>
      </w:r>
      <w:r>
        <w:t xml:space="preserve"> </w:t>
      </w:r>
      <w:r w:rsidRPr="00283AE0">
        <w:t xml:space="preserve">values, no matter what information they have inside them. </w:t>
      </w:r>
      <w:proofErr w:type="gramStart"/>
      <w:r w:rsidRPr="00283AE0">
        <w:t>So</w:t>
      </w:r>
      <w:proofErr w:type="gramEnd"/>
      <w:r w:rsidRPr="00283AE0">
        <w:t xml:space="preserve"> the program will</w:t>
      </w:r>
      <w:r>
        <w:t xml:space="preserve"> </w:t>
      </w:r>
      <w:r w:rsidRPr="00283AE0">
        <w:t xml:space="preserve">execute the second arm’s code, </w:t>
      </w:r>
      <w:r w:rsidRPr="00283AE0">
        <w:rPr>
          <w:rStyle w:val="Literal"/>
        </w:rPr>
        <w:t>continue</w:t>
      </w:r>
      <w:ins w:id="651" w:author="Carol Nichols" w:date="2022-08-08T16:41:00Z">
        <w:r w:rsidR="00EB2B54">
          <w:rPr>
            <w:rStyle w:val="Literal"/>
          </w:rPr>
          <w:fldChar w:fldCharType="begin"/>
        </w:r>
        <w:r w:rsidR="00EB2B54">
          <w:instrText xml:space="preserve"> XE "</w:instrText>
        </w:r>
      </w:ins>
      <w:ins w:id="652" w:author="Carol Nichols" w:date="2022-08-08T16:40:00Z">
        <w:r w:rsidR="00EB2B54" w:rsidRPr="00A52D44">
          <w:rPr>
            <w:rPrChange w:id="653" w:author="Carol Nichols" w:date="2022-08-08T16:41:00Z">
              <w:rPr/>
            </w:rPrChange>
          </w:rPr>
          <w:instrText>continu</w:instrText>
        </w:r>
      </w:ins>
      <w:ins w:id="654" w:author="Carol Nichols" w:date="2022-08-08T16:41:00Z">
        <w:r w:rsidR="00EB2B54" w:rsidRPr="00A52D44">
          <w:rPr>
            <w:rPrChange w:id="655" w:author="Carol Nichols" w:date="2022-08-08T16:41:00Z">
              <w:rPr/>
            </w:rPrChange>
          </w:rPr>
          <w:instrText>e keyword</w:instrText>
        </w:r>
        <w:r w:rsidR="00EB2B54">
          <w:instrText xml:space="preserve">" </w:instrText>
        </w:r>
        <w:r w:rsidR="00EB2B54">
          <w:rPr>
            <w:rStyle w:val="Literal"/>
          </w:rPr>
          <w:fldChar w:fldCharType="end"/>
        </w:r>
      </w:ins>
      <w:r w:rsidRPr="00283AE0">
        <w:t>, which tells the program to go to the</w:t>
      </w:r>
      <w:r>
        <w:t xml:space="preserve"> </w:t>
      </w:r>
      <w:r w:rsidRPr="00283AE0">
        <w:t xml:space="preserve">next iteration of the </w:t>
      </w:r>
      <w:r w:rsidRPr="00283AE0">
        <w:rPr>
          <w:rStyle w:val="Literal"/>
        </w:rPr>
        <w:t>loop</w:t>
      </w:r>
      <w:r w:rsidRPr="00283AE0">
        <w:t xml:space="preserve"> and ask for another guess. So, effectively, the</w:t>
      </w:r>
      <w:r>
        <w:t xml:space="preserve"> </w:t>
      </w:r>
      <w:r w:rsidRPr="00283AE0">
        <w:t xml:space="preserve">program ignores all errors that </w:t>
      </w:r>
      <w:r w:rsidRPr="00283AE0">
        <w:rPr>
          <w:rStyle w:val="Literal"/>
        </w:rPr>
        <w:t>parse</w:t>
      </w:r>
      <w:r w:rsidRPr="00283AE0">
        <w:rPr>
          <w:lang w:eastAsia="en-GB"/>
        </w:rPr>
        <w:t xml:space="preserve"> might encounter!</w:t>
      </w:r>
      <w:ins w:id="656" w:author="Carol Nichols" w:date="2022-08-08T20:04:00Z">
        <w:r w:rsidR="00E10BCA" w:rsidRPr="00E10BCA">
          <w:t xml:space="preserve"> </w:t>
        </w:r>
        <w:r w:rsidR="00E10BCA">
          <w:fldChar w:fldCharType="begin"/>
        </w:r>
        <w:r w:rsidR="00E10BCA">
          <w:instrText xml:space="preserve"> XE "</w:instrText>
        </w:r>
        <w:r w:rsidR="00E10BCA">
          <w:instrText xml:space="preserve">match </w:instrText>
        </w:r>
        <w:proofErr w:type="spellStart"/>
        <w:proofErr w:type="gramStart"/>
        <w:r w:rsidR="00E10BCA">
          <w:instrText>expression</w:instrText>
        </w:r>
        <w:r w:rsidR="00E10BCA" w:rsidRPr="00991513">
          <w:instrText>:</w:instrText>
        </w:r>
        <w:r w:rsidR="00E10BCA">
          <w:instrText>handling</w:instrText>
        </w:r>
        <w:proofErr w:type="spellEnd"/>
        <w:proofErr w:type="gramEnd"/>
        <w:r w:rsidR="00E10BCA">
          <w:instrText xml:space="preserve"> Result values with </w:instrText>
        </w:r>
        <w:proofErr w:type="spellStart"/>
        <w:r w:rsidR="00E10BCA">
          <w:instrText>end</w:instrText>
        </w:r>
        <w:r w:rsidR="00E10BCA">
          <w:instrText>Range</w:instrText>
        </w:r>
        <w:proofErr w:type="spellEnd"/>
        <w:r w:rsidR="00E10BCA">
          <w:instrText xml:space="preserve">" </w:instrText>
        </w:r>
        <w:r w:rsidR="00E10BCA">
          <w:fldChar w:fldCharType="end"/>
        </w:r>
      </w:ins>
    </w:p>
    <w:p w14:paraId="36A574B1" w14:textId="77777777" w:rsidR="00283AE0" w:rsidRPr="00283AE0" w:rsidRDefault="00283AE0" w:rsidP="00283AE0">
      <w:pPr>
        <w:pStyle w:val="Body"/>
        <w:rPr>
          <w:lang w:eastAsia="en-GB"/>
        </w:rPr>
      </w:pPr>
      <w:r w:rsidRPr="00283AE0">
        <w:rPr>
          <w:lang w:eastAsia="en-GB"/>
        </w:rPr>
        <w:t>Now everything in the program should work as expected. Let’s try it:</w:t>
      </w:r>
    </w:p>
    <w:p w14:paraId="047A735C" w14:textId="77777777" w:rsidR="00283AE0" w:rsidRPr="00283AE0" w:rsidRDefault="00283AE0" w:rsidP="00283AE0">
      <w:pPr>
        <w:pStyle w:val="Code"/>
        <w:rPr>
          <w:lang w:eastAsia="en-GB"/>
        </w:rPr>
      </w:pPr>
      <w:r w:rsidRPr="00283AE0">
        <w:rPr>
          <w:lang w:eastAsia="en-GB"/>
        </w:rPr>
        <w:t xml:space="preserve">$ </w:t>
      </w:r>
      <w:r w:rsidRPr="00C43722">
        <w:rPr>
          <w:rStyle w:val="LiteralBold"/>
        </w:rPr>
        <w:t>cargo run</w:t>
      </w:r>
    </w:p>
    <w:p w14:paraId="68A847B8"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1AD439A2" w14:textId="77777777" w:rsidR="00283AE0" w:rsidRPr="00283AE0" w:rsidRDefault="00283AE0" w:rsidP="00283AE0">
      <w:pPr>
        <w:pStyle w:val="Code"/>
        <w:rPr>
          <w:lang w:eastAsia="en-GB"/>
        </w:rPr>
      </w:pPr>
      <w:r w:rsidRPr="00283AE0">
        <w:rPr>
          <w:lang w:eastAsia="en-GB"/>
        </w:rPr>
        <w:t xml:space="preserve">    Finished dev [unoptimized + </w:t>
      </w:r>
      <w:proofErr w:type="spellStart"/>
      <w:r w:rsidRPr="00283AE0">
        <w:rPr>
          <w:lang w:eastAsia="en-GB"/>
        </w:rPr>
        <w:t>debuginfo</w:t>
      </w:r>
      <w:proofErr w:type="spellEnd"/>
      <w:r w:rsidRPr="00283AE0">
        <w:rPr>
          <w:lang w:eastAsia="en-GB"/>
        </w:rPr>
        <w:t>] target(s) in 4.45s</w:t>
      </w:r>
    </w:p>
    <w:p w14:paraId="5AB3C2E2" w14:textId="77777777" w:rsidR="00283AE0" w:rsidRPr="00283AE0" w:rsidRDefault="00283AE0" w:rsidP="00283AE0">
      <w:pPr>
        <w:pStyle w:val="Code"/>
        <w:rPr>
          <w:lang w:eastAsia="en-GB"/>
        </w:rPr>
      </w:pPr>
      <w:r w:rsidRPr="00283AE0">
        <w:rPr>
          <w:lang w:eastAsia="en-GB"/>
        </w:rPr>
        <w:t xml:space="preserve">     Running `target/debug/guessing_game`</w:t>
      </w:r>
    </w:p>
    <w:p w14:paraId="3D48396F" w14:textId="77777777" w:rsidR="00283AE0" w:rsidRPr="00283AE0" w:rsidRDefault="00283AE0" w:rsidP="00283AE0">
      <w:pPr>
        <w:pStyle w:val="Code"/>
        <w:rPr>
          <w:lang w:eastAsia="en-GB"/>
        </w:rPr>
      </w:pPr>
      <w:r w:rsidRPr="00283AE0">
        <w:rPr>
          <w:lang w:eastAsia="en-GB"/>
        </w:rPr>
        <w:t>Guess the number!</w:t>
      </w:r>
    </w:p>
    <w:p w14:paraId="16D02F4B" w14:textId="77777777" w:rsidR="00283AE0" w:rsidRPr="00283AE0" w:rsidRDefault="00283AE0" w:rsidP="00283AE0">
      <w:pPr>
        <w:pStyle w:val="Code"/>
        <w:rPr>
          <w:lang w:eastAsia="en-GB"/>
        </w:rPr>
      </w:pPr>
      <w:r w:rsidRPr="00283AE0">
        <w:rPr>
          <w:lang w:eastAsia="en-GB"/>
        </w:rPr>
        <w:t>The secret number is: 61</w:t>
      </w:r>
    </w:p>
    <w:p w14:paraId="4BB30D2A" w14:textId="77777777" w:rsidR="00283AE0" w:rsidRPr="00283AE0" w:rsidRDefault="00283AE0" w:rsidP="00283AE0">
      <w:pPr>
        <w:pStyle w:val="Code"/>
        <w:rPr>
          <w:lang w:eastAsia="en-GB"/>
        </w:rPr>
      </w:pPr>
      <w:r w:rsidRPr="00283AE0">
        <w:rPr>
          <w:lang w:eastAsia="en-GB"/>
        </w:rPr>
        <w:t>Please input your guess.</w:t>
      </w:r>
    </w:p>
    <w:p w14:paraId="2F0CD196" w14:textId="77777777" w:rsidR="00283AE0" w:rsidRPr="00557D63" w:rsidRDefault="00283AE0" w:rsidP="00283AE0">
      <w:pPr>
        <w:pStyle w:val="Code"/>
        <w:rPr>
          <w:rStyle w:val="LiteralBold"/>
          <w:rPrChange w:id="657" w:author="Carol Nichols" w:date="2022-08-07T21:20:00Z">
            <w:rPr>
              <w:lang w:eastAsia="en-GB"/>
            </w:rPr>
          </w:rPrChange>
        </w:rPr>
      </w:pPr>
      <w:r w:rsidRPr="00557D63">
        <w:rPr>
          <w:rStyle w:val="LiteralBold"/>
          <w:rPrChange w:id="658" w:author="Carol Nichols" w:date="2022-08-07T21:20:00Z">
            <w:rPr>
              <w:lang w:eastAsia="en-GB"/>
            </w:rPr>
          </w:rPrChange>
        </w:rPr>
        <w:t>10</w:t>
      </w:r>
    </w:p>
    <w:p w14:paraId="19D12C5B" w14:textId="77777777" w:rsidR="00283AE0" w:rsidRPr="00283AE0" w:rsidRDefault="00283AE0" w:rsidP="00283AE0">
      <w:pPr>
        <w:pStyle w:val="Code"/>
        <w:rPr>
          <w:lang w:eastAsia="en-GB"/>
        </w:rPr>
      </w:pPr>
      <w:r w:rsidRPr="00283AE0">
        <w:rPr>
          <w:lang w:eastAsia="en-GB"/>
        </w:rPr>
        <w:t>You guessed: 10</w:t>
      </w:r>
    </w:p>
    <w:p w14:paraId="089F4FC4" w14:textId="77777777" w:rsidR="00283AE0" w:rsidRPr="00283AE0" w:rsidRDefault="00283AE0" w:rsidP="00283AE0">
      <w:pPr>
        <w:pStyle w:val="Code"/>
        <w:rPr>
          <w:lang w:eastAsia="en-GB"/>
        </w:rPr>
      </w:pPr>
      <w:r w:rsidRPr="00283AE0">
        <w:rPr>
          <w:lang w:eastAsia="en-GB"/>
        </w:rPr>
        <w:t>Too small!</w:t>
      </w:r>
    </w:p>
    <w:p w14:paraId="62C3C83A" w14:textId="77777777" w:rsidR="00283AE0" w:rsidRPr="00283AE0" w:rsidRDefault="00283AE0" w:rsidP="00283AE0">
      <w:pPr>
        <w:pStyle w:val="Code"/>
        <w:rPr>
          <w:lang w:eastAsia="en-GB"/>
        </w:rPr>
      </w:pPr>
      <w:r w:rsidRPr="00283AE0">
        <w:rPr>
          <w:lang w:eastAsia="en-GB"/>
        </w:rPr>
        <w:t>Please input your guess.</w:t>
      </w:r>
    </w:p>
    <w:p w14:paraId="0BE5317D" w14:textId="77777777" w:rsidR="00283AE0" w:rsidRPr="00557D63" w:rsidRDefault="00283AE0" w:rsidP="00283AE0">
      <w:pPr>
        <w:pStyle w:val="Code"/>
        <w:rPr>
          <w:rStyle w:val="LiteralBold"/>
          <w:rPrChange w:id="659" w:author="Carol Nichols" w:date="2022-08-07T21:20:00Z">
            <w:rPr>
              <w:lang w:eastAsia="en-GB"/>
            </w:rPr>
          </w:rPrChange>
        </w:rPr>
      </w:pPr>
      <w:r w:rsidRPr="00557D63">
        <w:rPr>
          <w:rStyle w:val="LiteralBold"/>
          <w:rPrChange w:id="660" w:author="Carol Nichols" w:date="2022-08-07T21:20:00Z">
            <w:rPr>
              <w:lang w:eastAsia="en-GB"/>
            </w:rPr>
          </w:rPrChange>
        </w:rPr>
        <w:t>99</w:t>
      </w:r>
    </w:p>
    <w:p w14:paraId="72A848C5" w14:textId="77777777" w:rsidR="00283AE0" w:rsidRPr="00283AE0" w:rsidRDefault="00283AE0" w:rsidP="00283AE0">
      <w:pPr>
        <w:pStyle w:val="Code"/>
        <w:rPr>
          <w:lang w:eastAsia="en-GB"/>
        </w:rPr>
      </w:pPr>
      <w:r w:rsidRPr="00283AE0">
        <w:rPr>
          <w:lang w:eastAsia="en-GB"/>
        </w:rPr>
        <w:t>You guessed: 99</w:t>
      </w:r>
    </w:p>
    <w:p w14:paraId="3CFCAEE5" w14:textId="77777777" w:rsidR="00283AE0" w:rsidRPr="00283AE0" w:rsidRDefault="00283AE0" w:rsidP="00283AE0">
      <w:pPr>
        <w:pStyle w:val="Code"/>
        <w:rPr>
          <w:lang w:eastAsia="en-GB"/>
        </w:rPr>
      </w:pPr>
      <w:r w:rsidRPr="00283AE0">
        <w:rPr>
          <w:lang w:eastAsia="en-GB"/>
        </w:rPr>
        <w:t>Too big!</w:t>
      </w:r>
    </w:p>
    <w:p w14:paraId="44CE4E73" w14:textId="77777777" w:rsidR="00283AE0" w:rsidRPr="00283AE0" w:rsidRDefault="00283AE0" w:rsidP="00283AE0">
      <w:pPr>
        <w:pStyle w:val="Code"/>
        <w:rPr>
          <w:lang w:eastAsia="en-GB"/>
        </w:rPr>
      </w:pPr>
      <w:r w:rsidRPr="00283AE0">
        <w:rPr>
          <w:lang w:eastAsia="en-GB"/>
        </w:rPr>
        <w:t>Please input your guess.</w:t>
      </w:r>
    </w:p>
    <w:p w14:paraId="39A461A7" w14:textId="77777777" w:rsidR="00283AE0" w:rsidRPr="00557D63" w:rsidRDefault="00283AE0" w:rsidP="00283AE0">
      <w:pPr>
        <w:pStyle w:val="Code"/>
        <w:rPr>
          <w:rStyle w:val="LiteralBold"/>
          <w:rPrChange w:id="661" w:author="Carol Nichols" w:date="2022-08-07T21:20:00Z">
            <w:rPr>
              <w:lang w:eastAsia="en-GB"/>
            </w:rPr>
          </w:rPrChange>
        </w:rPr>
      </w:pPr>
      <w:r w:rsidRPr="00557D63">
        <w:rPr>
          <w:rStyle w:val="LiteralBold"/>
          <w:rPrChange w:id="662" w:author="Carol Nichols" w:date="2022-08-07T21:20:00Z">
            <w:rPr>
              <w:lang w:eastAsia="en-GB"/>
            </w:rPr>
          </w:rPrChange>
        </w:rPr>
        <w:t>foo</w:t>
      </w:r>
    </w:p>
    <w:p w14:paraId="72430F45" w14:textId="77777777" w:rsidR="00283AE0" w:rsidRPr="00283AE0" w:rsidRDefault="00283AE0" w:rsidP="00283AE0">
      <w:pPr>
        <w:pStyle w:val="Code"/>
        <w:rPr>
          <w:lang w:eastAsia="en-GB"/>
        </w:rPr>
      </w:pPr>
      <w:r w:rsidRPr="00283AE0">
        <w:rPr>
          <w:lang w:eastAsia="en-GB"/>
        </w:rPr>
        <w:t>Please input your guess.</w:t>
      </w:r>
    </w:p>
    <w:p w14:paraId="11ADAE79" w14:textId="77777777" w:rsidR="00283AE0" w:rsidRPr="00557D63" w:rsidRDefault="00283AE0" w:rsidP="00283AE0">
      <w:pPr>
        <w:pStyle w:val="Code"/>
        <w:rPr>
          <w:rStyle w:val="LiteralBold"/>
          <w:rPrChange w:id="663" w:author="Carol Nichols" w:date="2022-08-07T21:20:00Z">
            <w:rPr>
              <w:lang w:eastAsia="en-GB"/>
            </w:rPr>
          </w:rPrChange>
        </w:rPr>
      </w:pPr>
      <w:r w:rsidRPr="00557D63">
        <w:rPr>
          <w:rStyle w:val="LiteralBold"/>
          <w:rPrChange w:id="664" w:author="Carol Nichols" w:date="2022-08-07T21:20:00Z">
            <w:rPr>
              <w:lang w:eastAsia="en-GB"/>
            </w:rPr>
          </w:rPrChange>
        </w:rPr>
        <w:t>61</w:t>
      </w:r>
    </w:p>
    <w:p w14:paraId="4F0B1AB8" w14:textId="77777777" w:rsidR="00283AE0" w:rsidRPr="00283AE0" w:rsidRDefault="00283AE0" w:rsidP="00283AE0">
      <w:pPr>
        <w:pStyle w:val="Code"/>
        <w:rPr>
          <w:lang w:eastAsia="en-GB"/>
        </w:rPr>
      </w:pPr>
      <w:r w:rsidRPr="00283AE0">
        <w:rPr>
          <w:lang w:eastAsia="en-GB"/>
        </w:rPr>
        <w:t>You guessed: 61</w:t>
      </w:r>
    </w:p>
    <w:p w14:paraId="780CD89C" w14:textId="77777777" w:rsidR="00283AE0" w:rsidRPr="00283AE0" w:rsidRDefault="00283AE0" w:rsidP="00283AE0">
      <w:pPr>
        <w:pStyle w:val="Code"/>
        <w:rPr>
          <w:lang w:eastAsia="en-GB"/>
        </w:rPr>
      </w:pPr>
      <w:r w:rsidRPr="00283AE0">
        <w:rPr>
          <w:lang w:eastAsia="en-GB"/>
        </w:rPr>
        <w:lastRenderedPageBreak/>
        <w:t>You win!</w:t>
      </w:r>
    </w:p>
    <w:p w14:paraId="1FDEDBB9" w14:textId="26E0D1FD" w:rsidR="00283AE0" w:rsidRPr="00283AE0" w:rsidRDefault="00283AE0" w:rsidP="00283AE0">
      <w:pPr>
        <w:pStyle w:val="Body"/>
        <w:rPr>
          <w:lang w:eastAsia="en-GB"/>
        </w:rPr>
      </w:pPr>
      <w:r w:rsidRPr="00283AE0">
        <w:t>Awesome! With one tiny final tweak, we will finish the guessing game. Recall</w:t>
      </w:r>
      <w:r>
        <w:t xml:space="preserve"> </w:t>
      </w:r>
      <w:r w:rsidRPr="00283AE0">
        <w:t>that the program is still printing the secret number. That worked well for</w:t>
      </w:r>
      <w:r>
        <w:t xml:space="preserve"> </w:t>
      </w:r>
      <w:r w:rsidRPr="00283AE0">
        <w:t xml:space="preserve">testing, but it ruins the game. Let’s delete the </w:t>
      </w:r>
      <w:r w:rsidRPr="00283AE0">
        <w:rPr>
          <w:rStyle w:val="Literal"/>
        </w:rPr>
        <w:t>println!</w:t>
      </w:r>
      <w:r w:rsidRPr="00283AE0">
        <w:rPr>
          <w:lang w:eastAsia="en-GB"/>
        </w:rPr>
        <w:t xml:space="preserve"> that outputs the</w:t>
      </w:r>
      <w:r>
        <w:rPr>
          <w:lang w:eastAsia="en-GB"/>
        </w:rPr>
        <w:t xml:space="preserve"> </w:t>
      </w:r>
      <w:r w:rsidRPr="00283AE0">
        <w:rPr>
          <w:lang w:eastAsia="en-GB"/>
        </w:rPr>
        <w:t>secret number. Listing 2-6 shows the final code.</w:t>
      </w:r>
    </w:p>
    <w:p w14:paraId="43A01635" w14:textId="47AE65B1" w:rsidR="00283AE0" w:rsidRPr="00283AE0" w:rsidRDefault="00283AE0" w:rsidP="008F0EC9">
      <w:pPr>
        <w:pStyle w:val="CodeLabel"/>
        <w:rPr>
          <w:lang w:eastAsia="en-GB"/>
        </w:rPr>
      </w:pPr>
      <w:r w:rsidRPr="00283AE0">
        <w:rPr>
          <w:lang w:eastAsia="en-GB"/>
        </w:rPr>
        <w:t>src/main.rs</w:t>
      </w:r>
    </w:p>
    <w:p w14:paraId="6F80CC76" w14:textId="77777777" w:rsidR="00283AE0" w:rsidRPr="00283AE0" w:rsidRDefault="00283AE0" w:rsidP="00283AE0">
      <w:pPr>
        <w:pStyle w:val="Code"/>
        <w:rPr>
          <w:lang w:eastAsia="en-GB"/>
        </w:rPr>
      </w:pPr>
      <w:r w:rsidRPr="00283AE0">
        <w:rPr>
          <w:lang w:eastAsia="en-GB"/>
        </w:rPr>
        <w:t>use rand::</w:t>
      </w:r>
      <w:proofErr w:type="spellStart"/>
      <w:r w:rsidRPr="00283AE0">
        <w:rPr>
          <w:lang w:eastAsia="en-GB"/>
        </w:rPr>
        <w:t>Rng</w:t>
      </w:r>
      <w:proofErr w:type="spellEnd"/>
      <w:r w:rsidRPr="00283AE0">
        <w:rPr>
          <w:lang w:eastAsia="en-GB"/>
        </w:rPr>
        <w:t>;</w:t>
      </w:r>
    </w:p>
    <w:p w14:paraId="3B30C992" w14:textId="77777777" w:rsidR="00283AE0" w:rsidRPr="00283AE0" w:rsidRDefault="00283AE0" w:rsidP="00283AE0">
      <w:pPr>
        <w:pStyle w:val="Code"/>
        <w:rPr>
          <w:lang w:eastAsia="en-GB"/>
        </w:rPr>
      </w:pPr>
      <w:r w:rsidRPr="00283AE0">
        <w:rPr>
          <w:lang w:eastAsia="en-GB"/>
        </w:rPr>
        <w:t>use std::</w:t>
      </w:r>
      <w:proofErr w:type="spellStart"/>
      <w:r w:rsidRPr="00283AE0">
        <w:rPr>
          <w:lang w:eastAsia="en-GB"/>
        </w:rPr>
        <w:t>cmp</w:t>
      </w:r>
      <w:proofErr w:type="spellEnd"/>
      <w:r w:rsidRPr="00283AE0">
        <w:rPr>
          <w:lang w:eastAsia="en-GB"/>
        </w:rPr>
        <w:t>::Ordering;</w:t>
      </w:r>
    </w:p>
    <w:p w14:paraId="59B1C5DF" w14:textId="77777777" w:rsidR="00283AE0" w:rsidRPr="00283AE0" w:rsidRDefault="00283AE0" w:rsidP="00283AE0">
      <w:pPr>
        <w:pStyle w:val="Code"/>
        <w:rPr>
          <w:lang w:eastAsia="en-GB"/>
        </w:rPr>
      </w:pPr>
      <w:r w:rsidRPr="00283AE0">
        <w:rPr>
          <w:lang w:eastAsia="en-GB"/>
        </w:rPr>
        <w:t>use std::io;</w:t>
      </w:r>
    </w:p>
    <w:p w14:paraId="1400E211" w14:textId="77777777" w:rsidR="00283AE0" w:rsidRPr="00283AE0" w:rsidRDefault="00283AE0" w:rsidP="00283AE0">
      <w:pPr>
        <w:pStyle w:val="Code"/>
        <w:rPr>
          <w:lang w:eastAsia="en-GB"/>
        </w:rPr>
      </w:pPr>
    </w:p>
    <w:p w14:paraId="00ED68CB" w14:textId="77777777" w:rsidR="00283AE0" w:rsidRPr="00283AE0" w:rsidRDefault="00283AE0" w:rsidP="00283AE0">
      <w:pPr>
        <w:pStyle w:val="Code"/>
        <w:rPr>
          <w:lang w:eastAsia="en-GB"/>
        </w:rPr>
      </w:pPr>
      <w:proofErr w:type="spellStart"/>
      <w:r w:rsidRPr="00283AE0">
        <w:rPr>
          <w:lang w:eastAsia="en-GB"/>
        </w:rPr>
        <w:t>fn</w:t>
      </w:r>
      <w:proofErr w:type="spellEnd"/>
      <w:r w:rsidRPr="00283AE0">
        <w:rPr>
          <w:lang w:eastAsia="en-GB"/>
        </w:rPr>
        <w:t xml:space="preserve"> main() {</w:t>
      </w:r>
    </w:p>
    <w:p w14:paraId="2ED9D338" w14:textId="77777777" w:rsidR="00283AE0" w:rsidRPr="00283AE0" w:rsidRDefault="00283AE0" w:rsidP="00283AE0">
      <w:pPr>
        <w:pStyle w:val="Code"/>
        <w:rPr>
          <w:lang w:eastAsia="en-GB"/>
        </w:rPr>
      </w:pPr>
      <w:r w:rsidRPr="00283AE0">
        <w:rPr>
          <w:lang w:eastAsia="en-GB"/>
        </w:rPr>
        <w:t xml:space="preserve">    println!("Guess the number!");</w:t>
      </w:r>
    </w:p>
    <w:p w14:paraId="7588C9E8" w14:textId="77777777" w:rsidR="00283AE0" w:rsidRPr="00283AE0" w:rsidRDefault="00283AE0" w:rsidP="00283AE0">
      <w:pPr>
        <w:pStyle w:val="Code"/>
        <w:rPr>
          <w:lang w:eastAsia="en-GB"/>
        </w:rPr>
      </w:pPr>
    </w:p>
    <w:p w14:paraId="1BB6C853" w14:textId="77777777" w:rsidR="00283AE0" w:rsidRPr="00283AE0" w:rsidRDefault="00283AE0" w:rsidP="00283AE0">
      <w:pPr>
        <w:pStyle w:val="Code"/>
        <w:rPr>
          <w:lang w:eastAsia="en-GB"/>
        </w:rPr>
      </w:pPr>
      <w:r w:rsidRPr="00283AE0">
        <w:rPr>
          <w:lang w:eastAsia="en-GB"/>
        </w:rPr>
        <w:t xml:space="preserve">    let </w:t>
      </w:r>
      <w:proofErr w:type="spellStart"/>
      <w:r w:rsidRPr="00283AE0">
        <w:rPr>
          <w:lang w:eastAsia="en-GB"/>
        </w:rPr>
        <w:t>secret_number</w:t>
      </w:r>
      <w:proofErr w:type="spellEnd"/>
      <w:r w:rsidRPr="00283AE0">
        <w:rPr>
          <w:lang w:eastAsia="en-GB"/>
        </w:rPr>
        <w:t xml:space="preserve"> = rand::</w:t>
      </w:r>
      <w:proofErr w:type="spellStart"/>
      <w:r w:rsidRPr="00283AE0">
        <w:rPr>
          <w:lang w:eastAsia="en-GB"/>
        </w:rPr>
        <w:t>thread_rng</w:t>
      </w:r>
      <w:proofErr w:type="spellEnd"/>
      <w:r w:rsidRPr="00283AE0">
        <w:rPr>
          <w:lang w:eastAsia="en-GB"/>
        </w:rPr>
        <w:t>().</w:t>
      </w:r>
      <w:proofErr w:type="spellStart"/>
      <w:r w:rsidRPr="00283AE0">
        <w:rPr>
          <w:lang w:eastAsia="en-GB"/>
        </w:rPr>
        <w:t>gen_range</w:t>
      </w:r>
      <w:proofErr w:type="spellEnd"/>
      <w:r w:rsidRPr="00283AE0">
        <w:rPr>
          <w:lang w:eastAsia="en-GB"/>
        </w:rPr>
        <w:t>(1..=100);</w:t>
      </w:r>
    </w:p>
    <w:p w14:paraId="4E2FDDC3" w14:textId="77777777" w:rsidR="00283AE0" w:rsidRPr="00283AE0" w:rsidRDefault="00283AE0" w:rsidP="00283AE0">
      <w:pPr>
        <w:pStyle w:val="Code"/>
        <w:rPr>
          <w:lang w:eastAsia="en-GB"/>
        </w:rPr>
      </w:pPr>
    </w:p>
    <w:p w14:paraId="1D5B51DE" w14:textId="77777777" w:rsidR="00283AE0" w:rsidRPr="00283AE0" w:rsidRDefault="00283AE0" w:rsidP="00283AE0">
      <w:pPr>
        <w:pStyle w:val="Code"/>
        <w:rPr>
          <w:lang w:eastAsia="en-GB"/>
        </w:rPr>
      </w:pPr>
      <w:r w:rsidRPr="00283AE0">
        <w:rPr>
          <w:lang w:eastAsia="en-GB"/>
        </w:rPr>
        <w:t xml:space="preserve">    loop {</w:t>
      </w:r>
    </w:p>
    <w:p w14:paraId="536064D3" w14:textId="77777777" w:rsidR="00283AE0" w:rsidRPr="00283AE0" w:rsidRDefault="00283AE0" w:rsidP="00283AE0">
      <w:pPr>
        <w:pStyle w:val="Code"/>
        <w:rPr>
          <w:lang w:eastAsia="en-GB"/>
        </w:rPr>
      </w:pPr>
      <w:r w:rsidRPr="00283AE0">
        <w:rPr>
          <w:lang w:eastAsia="en-GB"/>
        </w:rPr>
        <w:t xml:space="preserve">        println!("Please input your guess.");</w:t>
      </w:r>
    </w:p>
    <w:p w14:paraId="3408CED1" w14:textId="77777777" w:rsidR="00283AE0" w:rsidRPr="00283AE0" w:rsidRDefault="00283AE0" w:rsidP="00283AE0">
      <w:pPr>
        <w:pStyle w:val="Code"/>
        <w:rPr>
          <w:lang w:eastAsia="en-GB"/>
        </w:rPr>
      </w:pPr>
    </w:p>
    <w:p w14:paraId="50F2EB6F" w14:textId="77777777" w:rsidR="00283AE0" w:rsidRPr="00283AE0" w:rsidRDefault="00283AE0" w:rsidP="00283AE0">
      <w:pPr>
        <w:pStyle w:val="Code"/>
        <w:rPr>
          <w:lang w:eastAsia="en-GB"/>
        </w:rPr>
      </w:pPr>
      <w:r w:rsidRPr="00283AE0">
        <w:rPr>
          <w:lang w:eastAsia="en-GB"/>
        </w:rPr>
        <w:t xml:space="preserve">        let mut guess = String::new();</w:t>
      </w:r>
    </w:p>
    <w:p w14:paraId="123EF46B" w14:textId="77777777" w:rsidR="00283AE0" w:rsidRPr="00283AE0" w:rsidRDefault="00283AE0" w:rsidP="00283AE0">
      <w:pPr>
        <w:pStyle w:val="Code"/>
        <w:rPr>
          <w:lang w:eastAsia="en-GB"/>
        </w:rPr>
      </w:pPr>
    </w:p>
    <w:p w14:paraId="1433605A" w14:textId="77777777" w:rsidR="00283AE0" w:rsidRPr="00283AE0" w:rsidRDefault="00283AE0" w:rsidP="00283AE0">
      <w:pPr>
        <w:pStyle w:val="Code"/>
        <w:rPr>
          <w:lang w:eastAsia="en-GB"/>
        </w:rPr>
      </w:pPr>
      <w:r w:rsidRPr="00283AE0">
        <w:rPr>
          <w:lang w:eastAsia="en-GB"/>
        </w:rPr>
        <w:t xml:space="preserve">        io::stdin()</w:t>
      </w:r>
    </w:p>
    <w:p w14:paraId="12040802" w14:textId="77777777" w:rsidR="00283AE0" w:rsidRPr="00283AE0" w:rsidRDefault="00283AE0" w:rsidP="00283AE0">
      <w:pPr>
        <w:pStyle w:val="Code"/>
        <w:rPr>
          <w:lang w:eastAsia="en-GB"/>
        </w:rPr>
      </w:pPr>
      <w:r w:rsidRPr="00283AE0">
        <w:rPr>
          <w:lang w:eastAsia="en-GB"/>
        </w:rPr>
        <w:t xml:space="preserve">            .read_line(&amp;mut guess)</w:t>
      </w:r>
    </w:p>
    <w:p w14:paraId="3FB3E7C1" w14:textId="77777777" w:rsidR="00283AE0" w:rsidRPr="00283AE0" w:rsidRDefault="00283AE0" w:rsidP="00283AE0">
      <w:pPr>
        <w:pStyle w:val="Code"/>
        <w:rPr>
          <w:lang w:eastAsia="en-GB"/>
        </w:rPr>
      </w:pPr>
      <w:r w:rsidRPr="00283AE0">
        <w:rPr>
          <w:lang w:eastAsia="en-GB"/>
        </w:rPr>
        <w:t xml:space="preserve">            .expect("Failed to read line");</w:t>
      </w:r>
    </w:p>
    <w:p w14:paraId="73CEA556" w14:textId="77777777" w:rsidR="00283AE0" w:rsidRPr="00283AE0" w:rsidRDefault="00283AE0" w:rsidP="00283AE0">
      <w:pPr>
        <w:pStyle w:val="Code"/>
        <w:rPr>
          <w:lang w:eastAsia="en-GB"/>
        </w:rPr>
      </w:pPr>
    </w:p>
    <w:p w14:paraId="59A9C65B" w14:textId="77777777" w:rsidR="00283AE0" w:rsidRPr="00283AE0" w:rsidRDefault="00283AE0" w:rsidP="00283AE0">
      <w:pPr>
        <w:pStyle w:val="Code"/>
        <w:rPr>
          <w:lang w:eastAsia="en-GB"/>
        </w:rPr>
      </w:pPr>
      <w:r w:rsidRPr="00283AE0">
        <w:rPr>
          <w:lang w:eastAsia="en-GB"/>
        </w:rPr>
        <w:t xml:space="preserve">        let guess: u32 = match </w:t>
      </w:r>
      <w:proofErr w:type="spellStart"/>
      <w:r w:rsidRPr="00283AE0">
        <w:rPr>
          <w:lang w:eastAsia="en-GB"/>
        </w:rPr>
        <w:t>guess.trim</w:t>
      </w:r>
      <w:proofErr w:type="spellEnd"/>
      <w:r w:rsidRPr="00283AE0">
        <w:rPr>
          <w:lang w:eastAsia="en-GB"/>
        </w:rPr>
        <w:t>().parse() {</w:t>
      </w:r>
    </w:p>
    <w:p w14:paraId="612B8379" w14:textId="77777777" w:rsidR="00283AE0" w:rsidRPr="00283AE0" w:rsidRDefault="00283AE0" w:rsidP="00283AE0">
      <w:pPr>
        <w:pStyle w:val="Code"/>
        <w:rPr>
          <w:lang w:eastAsia="en-GB"/>
        </w:rPr>
      </w:pPr>
      <w:r w:rsidRPr="00283AE0">
        <w:rPr>
          <w:lang w:eastAsia="en-GB"/>
        </w:rPr>
        <w:t xml:space="preserve">            Ok(num) =&gt; num,</w:t>
      </w:r>
    </w:p>
    <w:p w14:paraId="5D5FA0CE" w14:textId="77777777" w:rsidR="00283AE0" w:rsidRPr="00283AE0" w:rsidRDefault="00283AE0" w:rsidP="00283AE0">
      <w:pPr>
        <w:pStyle w:val="Code"/>
        <w:rPr>
          <w:lang w:eastAsia="en-GB"/>
        </w:rPr>
      </w:pPr>
      <w:r w:rsidRPr="00283AE0">
        <w:rPr>
          <w:lang w:eastAsia="en-GB"/>
        </w:rPr>
        <w:t xml:space="preserve">            Err(_) =&gt; continue,</w:t>
      </w:r>
    </w:p>
    <w:p w14:paraId="38A8F599" w14:textId="77777777" w:rsidR="00283AE0" w:rsidRPr="00283AE0" w:rsidRDefault="00283AE0" w:rsidP="00283AE0">
      <w:pPr>
        <w:pStyle w:val="Code"/>
        <w:rPr>
          <w:lang w:eastAsia="en-GB"/>
        </w:rPr>
      </w:pPr>
      <w:r w:rsidRPr="00283AE0">
        <w:rPr>
          <w:lang w:eastAsia="en-GB"/>
        </w:rPr>
        <w:t xml:space="preserve">        };</w:t>
      </w:r>
    </w:p>
    <w:p w14:paraId="44E2C49A" w14:textId="77777777" w:rsidR="00283AE0" w:rsidRPr="00283AE0" w:rsidRDefault="00283AE0" w:rsidP="00283AE0">
      <w:pPr>
        <w:pStyle w:val="Code"/>
        <w:rPr>
          <w:lang w:eastAsia="en-GB"/>
        </w:rPr>
      </w:pPr>
    </w:p>
    <w:p w14:paraId="4A9D0F80" w14:textId="77777777" w:rsidR="00283AE0" w:rsidRPr="00283AE0" w:rsidRDefault="00283AE0" w:rsidP="00283AE0">
      <w:pPr>
        <w:pStyle w:val="Code"/>
        <w:rPr>
          <w:lang w:eastAsia="en-GB"/>
        </w:rPr>
      </w:pPr>
      <w:r w:rsidRPr="00283AE0">
        <w:rPr>
          <w:lang w:eastAsia="en-GB"/>
        </w:rPr>
        <w:t xml:space="preserve">        println!("You guessed: {guess}");</w:t>
      </w:r>
    </w:p>
    <w:p w14:paraId="06688D40" w14:textId="77777777" w:rsidR="00283AE0" w:rsidRPr="00283AE0" w:rsidRDefault="00283AE0" w:rsidP="00283AE0">
      <w:pPr>
        <w:pStyle w:val="Code"/>
        <w:rPr>
          <w:lang w:eastAsia="en-GB"/>
        </w:rPr>
      </w:pPr>
    </w:p>
    <w:p w14:paraId="73FF8B5E" w14:textId="77777777" w:rsidR="00283AE0" w:rsidRPr="00283AE0" w:rsidRDefault="00283AE0" w:rsidP="00283AE0">
      <w:pPr>
        <w:pStyle w:val="Code"/>
        <w:rPr>
          <w:lang w:eastAsia="en-GB"/>
        </w:rPr>
      </w:pPr>
      <w:r w:rsidRPr="00283AE0">
        <w:rPr>
          <w:lang w:eastAsia="en-GB"/>
        </w:rPr>
        <w:t xml:space="preserve">        match </w:t>
      </w:r>
      <w:proofErr w:type="spellStart"/>
      <w:r w:rsidRPr="00283AE0">
        <w:rPr>
          <w:lang w:eastAsia="en-GB"/>
        </w:rPr>
        <w:t>guess.cmp</w:t>
      </w:r>
      <w:proofErr w:type="spellEnd"/>
      <w:r w:rsidRPr="00283AE0">
        <w:rPr>
          <w:lang w:eastAsia="en-GB"/>
        </w:rPr>
        <w:t>(&amp;</w:t>
      </w:r>
      <w:proofErr w:type="spellStart"/>
      <w:r w:rsidRPr="00283AE0">
        <w:rPr>
          <w:lang w:eastAsia="en-GB"/>
        </w:rPr>
        <w:t>secret_number</w:t>
      </w:r>
      <w:proofErr w:type="spellEnd"/>
      <w:r w:rsidRPr="00283AE0">
        <w:rPr>
          <w:lang w:eastAsia="en-GB"/>
        </w:rPr>
        <w:t>) {</w:t>
      </w:r>
    </w:p>
    <w:p w14:paraId="2D927B0D" w14:textId="77777777" w:rsidR="00283AE0" w:rsidRPr="00283AE0" w:rsidRDefault="00283AE0" w:rsidP="00283AE0">
      <w:pPr>
        <w:pStyle w:val="Code"/>
        <w:rPr>
          <w:lang w:eastAsia="en-GB"/>
        </w:rPr>
      </w:pPr>
      <w:r w:rsidRPr="00283AE0">
        <w:rPr>
          <w:lang w:eastAsia="en-GB"/>
        </w:rPr>
        <w:t xml:space="preserve">            Ordering::Less =&gt; println!("Too small!"),</w:t>
      </w:r>
    </w:p>
    <w:p w14:paraId="67877CC2" w14:textId="77777777" w:rsidR="00283AE0" w:rsidRPr="00283AE0" w:rsidRDefault="00283AE0" w:rsidP="00283AE0">
      <w:pPr>
        <w:pStyle w:val="Code"/>
        <w:rPr>
          <w:lang w:eastAsia="en-GB"/>
        </w:rPr>
      </w:pPr>
      <w:r w:rsidRPr="00283AE0">
        <w:rPr>
          <w:lang w:eastAsia="en-GB"/>
        </w:rPr>
        <w:t xml:space="preserve">            Ordering::Greater =&gt; println!("Too big!"),</w:t>
      </w:r>
    </w:p>
    <w:p w14:paraId="53CA12EA" w14:textId="77777777" w:rsidR="00283AE0" w:rsidRPr="00283AE0" w:rsidRDefault="00283AE0" w:rsidP="00283AE0">
      <w:pPr>
        <w:pStyle w:val="Code"/>
        <w:rPr>
          <w:lang w:eastAsia="en-GB"/>
        </w:rPr>
      </w:pPr>
      <w:r w:rsidRPr="00283AE0">
        <w:rPr>
          <w:lang w:eastAsia="en-GB"/>
        </w:rPr>
        <w:t xml:space="preserve">            Ordering::Equal =&gt; {</w:t>
      </w:r>
    </w:p>
    <w:p w14:paraId="0A447F31" w14:textId="77777777" w:rsidR="00283AE0" w:rsidRPr="00283AE0" w:rsidRDefault="00283AE0" w:rsidP="00283AE0">
      <w:pPr>
        <w:pStyle w:val="Code"/>
        <w:rPr>
          <w:lang w:eastAsia="en-GB"/>
        </w:rPr>
      </w:pPr>
      <w:r w:rsidRPr="00283AE0">
        <w:rPr>
          <w:lang w:eastAsia="en-GB"/>
        </w:rPr>
        <w:t xml:space="preserve">                println!("You win!");</w:t>
      </w:r>
    </w:p>
    <w:p w14:paraId="00D028A9" w14:textId="77777777" w:rsidR="00283AE0" w:rsidRPr="00283AE0" w:rsidRDefault="00283AE0" w:rsidP="00283AE0">
      <w:pPr>
        <w:pStyle w:val="Code"/>
        <w:rPr>
          <w:lang w:eastAsia="en-GB"/>
        </w:rPr>
      </w:pPr>
      <w:r w:rsidRPr="00283AE0">
        <w:rPr>
          <w:lang w:eastAsia="en-GB"/>
        </w:rPr>
        <w:t xml:space="preserve">                break;</w:t>
      </w:r>
    </w:p>
    <w:p w14:paraId="4CB4952A" w14:textId="77777777" w:rsidR="00283AE0" w:rsidRPr="00283AE0" w:rsidRDefault="00283AE0" w:rsidP="00283AE0">
      <w:pPr>
        <w:pStyle w:val="Code"/>
        <w:rPr>
          <w:lang w:eastAsia="en-GB"/>
        </w:rPr>
      </w:pPr>
      <w:r w:rsidRPr="00283AE0">
        <w:rPr>
          <w:lang w:eastAsia="en-GB"/>
        </w:rPr>
        <w:t xml:space="preserve">            }</w:t>
      </w:r>
    </w:p>
    <w:p w14:paraId="46CB47D2" w14:textId="77777777" w:rsidR="00283AE0" w:rsidRPr="00283AE0" w:rsidRDefault="00283AE0" w:rsidP="00283AE0">
      <w:pPr>
        <w:pStyle w:val="Code"/>
        <w:rPr>
          <w:lang w:eastAsia="en-GB"/>
        </w:rPr>
      </w:pPr>
      <w:r w:rsidRPr="00283AE0">
        <w:rPr>
          <w:lang w:eastAsia="en-GB"/>
        </w:rPr>
        <w:t xml:space="preserve">        }</w:t>
      </w:r>
    </w:p>
    <w:p w14:paraId="7F8F273D" w14:textId="77777777" w:rsidR="00283AE0" w:rsidRPr="00283AE0" w:rsidRDefault="00283AE0" w:rsidP="00283AE0">
      <w:pPr>
        <w:pStyle w:val="Code"/>
        <w:rPr>
          <w:lang w:eastAsia="en-GB"/>
        </w:rPr>
      </w:pPr>
      <w:r w:rsidRPr="00283AE0">
        <w:rPr>
          <w:lang w:eastAsia="en-GB"/>
        </w:rPr>
        <w:t xml:space="preserve">    }</w:t>
      </w:r>
    </w:p>
    <w:p w14:paraId="31E15B34" w14:textId="77777777" w:rsidR="00283AE0" w:rsidRPr="00283AE0" w:rsidRDefault="00283AE0" w:rsidP="00283AE0">
      <w:pPr>
        <w:pStyle w:val="Code"/>
        <w:rPr>
          <w:lang w:eastAsia="en-GB"/>
        </w:rPr>
      </w:pPr>
      <w:r w:rsidRPr="00283AE0">
        <w:rPr>
          <w:lang w:eastAsia="en-GB"/>
        </w:rPr>
        <w:t>}</w:t>
      </w:r>
    </w:p>
    <w:p w14:paraId="2D74A01A" w14:textId="6AC39011" w:rsidR="00283AE0" w:rsidRPr="00283AE0" w:rsidRDefault="00283AE0" w:rsidP="00C43722">
      <w:pPr>
        <w:pStyle w:val="CodeListingCaption"/>
        <w:rPr>
          <w:lang w:eastAsia="en-GB"/>
        </w:rPr>
      </w:pPr>
      <w:r w:rsidRPr="00283AE0">
        <w:rPr>
          <w:lang w:eastAsia="en-GB"/>
        </w:rPr>
        <w:t>Complete guessing game code</w:t>
      </w:r>
    </w:p>
    <w:p w14:paraId="6E2EC07C" w14:textId="77777777" w:rsidR="00283AE0" w:rsidRPr="00283AE0" w:rsidRDefault="00283AE0" w:rsidP="00283AE0">
      <w:pPr>
        <w:pStyle w:val="HeadA"/>
        <w:rPr>
          <w:lang w:eastAsia="en-GB"/>
        </w:rPr>
      </w:pPr>
      <w:bookmarkStart w:id="665" w:name="summary"/>
      <w:bookmarkStart w:id="666" w:name="_Toc107219223"/>
      <w:bookmarkEnd w:id="665"/>
      <w:r w:rsidRPr="00283AE0">
        <w:rPr>
          <w:lang w:eastAsia="en-GB"/>
        </w:rPr>
        <w:t>Summary</w:t>
      </w:r>
      <w:bookmarkEnd w:id="666"/>
    </w:p>
    <w:p w14:paraId="129B5A59" w14:textId="77777777" w:rsidR="00283AE0" w:rsidRPr="00283AE0" w:rsidRDefault="00283AE0" w:rsidP="00283AE0">
      <w:pPr>
        <w:pStyle w:val="Body"/>
        <w:rPr>
          <w:lang w:eastAsia="en-GB"/>
        </w:rPr>
      </w:pPr>
      <w:r w:rsidRPr="00283AE0">
        <w:rPr>
          <w:lang w:eastAsia="en-GB"/>
        </w:rPr>
        <w:t>At this point, you’ve successfully built the guessing game. Congratulations!</w:t>
      </w:r>
    </w:p>
    <w:p w14:paraId="6CE5C133" w14:textId="2600CD08" w:rsidR="00283AE0" w:rsidRPr="00283AE0" w:rsidRDefault="00283AE0" w:rsidP="00283AE0">
      <w:pPr>
        <w:pStyle w:val="Body"/>
        <w:rPr>
          <w:lang w:eastAsia="en-GB"/>
        </w:rPr>
      </w:pPr>
      <w:r w:rsidRPr="00283AE0">
        <w:t>This project was a hands-on way to introduce you to many new Rust concepts:</w:t>
      </w:r>
      <w:r>
        <w:t xml:space="preserve"> </w:t>
      </w:r>
      <w:r w:rsidRPr="00283AE0">
        <w:rPr>
          <w:rStyle w:val="Literal"/>
        </w:rPr>
        <w:t>let</w:t>
      </w:r>
      <w:r w:rsidRPr="00283AE0">
        <w:t xml:space="preserve">, </w:t>
      </w:r>
      <w:r w:rsidRPr="00283AE0">
        <w:rPr>
          <w:rStyle w:val="Literal"/>
        </w:rPr>
        <w:t>match</w:t>
      </w:r>
      <w:r w:rsidRPr="00283AE0">
        <w:rPr>
          <w:lang w:eastAsia="en-GB"/>
        </w:rPr>
        <w:t>, functions, the use of external crates, and more. In the next</w:t>
      </w:r>
      <w:r>
        <w:rPr>
          <w:lang w:eastAsia="en-GB"/>
        </w:rPr>
        <w:t xml:space="preserve"> </w:t>
      </w:r>
      <w:r w:rsidRPr="00283AE0">
        <w:rPr>
          <w:lang w:eastAsia="en-GB"/>
        </w:rPr>
        <w:t xml:space="preserve">few chapters, you’ll learn about these concepts in more detail. </w:t>
      </w:r>
      <w:proofErr w:type="spellStart"/>
      <w:r w:rsidRPr="00EA2F9E">
        <w:rPr>
          <w:rStyle w:val="Xref"/>
        </w:rPr>
        <w:t>Chapter</w:t>
      </w:r>
      <w:proofErr w:type="spellEnd"/>
      <w:r w:rsidRPr="00EA2F9E">
        <w:rPr>
          <w:rStyle w:val="Xref"/>
        </w:rPr>
        <w:t xml:space="preserve"> 3</w:t>
      </w:r>
      <w:r>
        <w:rPr>
          <w:lang w:eastAsia="en-GB"/>
        </w:rPr>
        <w:t xml:space="preserve"> </w:t>
      </w:r>
      <w:r w:rsidRPr="00283AE0">
        <w:rPr>
          <w:lang w:eastAsia="en-GB"/>
        </w:rPr>
        <w:t xml:space="preserve">covers concepts </w:t>
      </w:r>
      <w:r w:rsidRPr="00283AE0">
        <w:rPr>
          <w:lang w:eastAsia="en-GB"/>
        </w:rPr>
        <w:lastRenderedPageBreak/>
        <w:t>that most programming languages have, such as variables, data</w:t>
      </w:r>
      <w:r>
        <w:rPr>
          <w:lang w:eastAsia="en-GB"/>
        </w:rPr>
        <w:t xml:space="preserve"> </w:t>
      </w:r>
      <w:r w:rsidRPr="00283AE0">
        <w:rPr>
          <w:lang w:eastAsia="en-GB"/>
        </w:rPr>
        <w:t xml:space="preserve">types, and functions, and shows how to use them in Rust. </w:t>
      </w:r>
      <w:proofErr w:type="spellStart"/>
      <w:r w:rsidRPr="00EA2F9E">
        <w:rPr>
          <w:rStyle w:val="Xref"/>
        </w:rPr>
        <w:t>Chapter</w:t>
      </w:r>
      <w:proofErr w:type="spellEnd"/>
      <w:r w:rsidRPr="00EA2F9E">
        <w:rPr>
          <w:rStyle w:val="Xref"/>
        </w:rPr>
        <w:t xml:space="preserve"> 4 </w:t>
      </w:r>
      <w:r w:rsidRPr="00283AE0">
        <w:rPr>
          <w:lang w:eastAsia="en-GB"/>
        </w:rPr>
        <w:t>explores</w:t>
      </w:r>
      <w:r>
        <w:rPr>
          <w:lang w:eastAsia="en-GB"/>
        </w:rPr>
        <w:t xml:space="preserve"> </w:t>
      </w:r>
      <w:r w:rsidRPr="00283AE0">
        <w:rPr>
          <w:lang w:eastAsia="en-GB"/>
        </w:rPr>
        <w:t xml:space="preserve">ownership, a feature that makes Rust different from other languages. </w:t>
      </w:r>
      <w:proofErr w:type="spellStart"/>
      <w:r w:rsidRPr="00EA2F9E">
        <w:rPr>
          <w:rStyle w:val="Xref"/>
        </w:rPr>
        <w:t>Chapter</w:t>
      </w:r>
      <w:proofErr w:type="spellEnd"/>
      <w:r w:rsidRPr="00EA2F9E">
        <w:rPr>
          <w:rStyle w:val="Xref"/>
        </w:rPr>
        <w:t xml:space="preserve"> 5</w:t>
      </w:r>
      <w:r>
        <w:rPr>
          <w:lang w:eastAsia="en-GB"/>
        </w:rPr>
        <w:t xml:space="preserve"> </w:t>
      </w:r>
      <w:r w:rsidRPr="00283AE0">
        <w:rPr>
          <w:lang w:eastAsia="en-GB"/>
        </w:rPr>
        <w:t xml:space="preserve">discusses structs and method syntax, and </w:t>
      </w:r>
      <w:proofErr w:type="spellStart"/>
      <w:r w:rsidRPr="00EA2F9E">
        <w:rPr>
          <w:rStyle w:val="Xref"/>
        </w:rPr>
        <w:t>Chapter</w:t>
      </w:r>
      <w:proofErr w:type="spellEnd"/>
      <w:r w:rsidRPr="00EA2F9E">
        <w:rPr>
          <w:rStyle w:val="Xref"/>
        </w:rPr>
        <w:t xml:space="preserve"> 6</w:t>
      </w:r>
      <w:r w:rsidRPr="00283AE0">
        <w:rPr>
          <w:lang w:eastAsia="en-GB"/>
        </w:rPr>
        <w:t xml:space="preserve"> explains how enums work.</w:t>
      </w:r>
      <w:ins w:id="667" w:author="Carol Nichols" w:date="2022-08-08T19:51:00Z">
        <w:r w:rsidR="005A4DF6" w:rsidRPr="005A4DF6">
          <w:t xml:space="preserve"> </w:t>
        </w:r>
        <w:r w:rsidR="005A4DF6">
          <w:fldChar w:fldCharType="begin"/>
        </w:r>
        <w:r w:rsidR="005A4DF6">
          <w:instrText xml:space="preserve"> XE "</w:instrText>
        </w:r>
        <w:r w:rsidR="005A4DF6">
          <w:instrText xml:space="preserve">guessing </w:instrText>
        </w:r>
      </w:ins>
      <w:ins w:id="668" w:author="Carol Nichols" w:date="2022-08-08T19:52:00Z">
        <w:r w:rsidR="005A4DF6">
          <w:instrText xml:space="preserve">game </w:instrText>
        </w:r>
        <w:proofErr w:type="spellStart"/>
        <w:r w:rsidR="005A4DF6">
          <w:instrText>end</w:instrText>
        </w:r>
      </w:ins>
      <w:ins w:id="669" w:author="Carol Nichols" w:date="2022-08-08T19:51:00Z">
        <w:r w:rsidR="005A4DF6">
          <w:instrText>Range</w:instrText>
        </w:r>
        <w:proofErr w:type="spellEnd"/>
        <w:r w:rsidR="005A4DF6">
          <w:instrText xml:space="preserve">" </w:instrText>
        </w:r>
        <w:r w:rsidR="005A4DF6">
          <w:fldChar w:fldCharType="end"/>
        </w:r>
      </w:ins>
    </w:p>
    <w:sectPr w:rsidR="00283AE0" w:rsidRPr="00283AE0">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Carol Nichols" w:date="2022-08-08T09:07:00Z" w:initials="CN">
    <w:p w14:paraId="3C97E861" w14:textId="77777777" w:rsidR="00076241" w:rsidRDefault="00076241" w:rsidP="003E5678">
      <w:r>
        <w:rPr>
          <w:rStyle w:val="CommentReference"/>
        </w:rPr>
        <w:annotationRef/>
      </w:r>
      <w:r>
        <w:rPr>
          <w:sz w:val="20"/>
          <w:szCs w:val="20"/>
        </w:rPr>
        <w:t>This line wraps whether this listing is CodeWide or Code, so may as well make it Code.</w:t>
      </w:r>
    </w:p>
  </w:comment>
  <w:comment w:id="87" w:author="Audrey Doyle" w:date="2022-07-27T10:28:00Z" w:initials="A">
    <w:p w14:paraId="65CA482E" w14:textId="07913B5C" w:rsidR="00CD6203" w:rsidRDefault="00CD6203">
      <w:pPr>
        <w:pStyle w:val="CommentText"/>
      </w:pPr>
      <w:r>
        <w:rPr>
          <w:rStyle w:val="CommentReference"/>
        </w:rPr>
        <w:annotationRef/>
      </w:r>
      <w:r>
        <w:t>AU: Add a ; after io?</w:t>
      </w:r>
    </w:p>
  </w:comment>
  <w:comment w:id="88" w:author="Carol Nichols" w:date="2022-08-07T20:32:00Z" w:initials="CN">
    <w:p w14:paraId="17627C6C" w14:textId="77777777" w:rsidR="003F0F8B" w:rsidRDefault="003F0F8B" w:rsidP="00DE78D8">
      <w:r>
        <w:rPr>
          <w:rStyle w:val="CommentReference"/>
        </w:rPr>
        <w:annotationRef/>
      </w:r>
      <w:r>
        <w:rPr>
          <w:sz w:val="20"/>
          <w:szCs w:val="20"/>
        </w:rPr>
        <w:t>Great catch, yeah, that would be consistent with the previous paragraph!</w:t>
      </w:r>
    </w:p>
  </w:comment>
  <w:comment w:id="124" w:author="Audrey Doyle" w:date="2022-07-26T15:21:00Z" w:initials="A">
    <w:p w14:paraId="348AA2B4" w14:textId="7FAB92BC" w:rsidR="00080197" w:rsidRDefault="00080197">
      <w:pPr>
        <w:pStyle w:val="CommentText"/>
      </w:pPr>
      <w:r>
        <w:rPr>
          <w:rStyle w:val="CommentReference"/>
        </w:rPr>
        <w:annotationRef/>
      </w:r>
      <w:r>
        <w:t>AU: should this say “error-handling code”?</w:t>
      </w:r>
    </w:p>
  </w:comment>
  <w:comment w:id="125" w:author="Carol Nichols" w:date="2022-08-07T20:37:00Z" w:initials="CN">
    <w:p w14:paraId="6227B1C4" w14:textId="77777777" w:rsidR="006A6CCC" w:rsidRDefault="006A6CCC" w:rsidP="000F31D7">
      <w:r>
        <w:rPr>
          <w:rStyle w:val="CommentReference"/>
        </w:rPr>
        <w:annotationRef/>
      </w:r>
      <w:r>
        <w:rPr>
          <w:sz w:val="20"/>
          <w:szCs w:val="20"/>
        </w:rPr>
        <w:t>Sure, that’s fine</w:t>
      </w:r>
    </w:p>
  </w:comment>
  <w:comment w:id="189" w:author="Carol Nichols" w:date="2022-08-07T20:51:00Z" w:initials="CN">
    <w:p w14:paraId="55806558" w14:textId="77777777" w:rsidR="009C634B" w:rsidRDefault="009C634B" w:rsidP="00E107D7">
      <w:r>
        <w:rPr>
          <w:rStyle w:val="CommentReference"/>
        </w:rPr>
        <w:annotationRef/>
      </w:r>
      <w:r>
        <w:rPr>
          <w:sz w:val="20"/>
          <w:szCs w:val="20"/>
        </w:rPr>
        <w:t>So this is a little subtle… the first instance of 0.8.3 and the instance of ^0.8.3 should have Literal style, because they’re referring to text that is or could be in the code in Cargo.toml. The other instance of 0.8.3 and 0.9.0 in this sentence can be regular styling because they’re discussing a version number outside of the context of literally being entered in a code file. I hope that makes sense why they should be that way? Also, the most up-to-date version of rand is 0.8.5 so I’ve changed that throughout.</w:t>
      </w:r>
    </w:p>
  </w:comment>
  <w:comment w:id="334" w:author="Audrey Doyle" w:date="2022-07-27T09:55:00Z" w:initials="A">
    <w:p w14:paraId="55224A2E" w14:textId="72B52F13" w:rsidR="00217137" w:rsidRDefault="00217137">
      <w:pPr>
        <w:pStyle w:val="CommentText"/>
      </w:pPr>
      <w:r>
        <w:rPr>
          <w:rStyle w:val="CommentReference"/>
        </w:rPr>
        <w:annotationRef/>
      </w:r>
      <w:r>
        <w:t>AU: should there be a ; after Rng? There is in the code snippet.</w:t>
      </w:r>
    </w:p>
  </w:comment>
  <w:comment w:id="335" w:author="Carol Nichols" w:date="2022-08-07T20:38:00Z" w:initials="CN">
    <w:p w14:paraId="028010A1" w14:textId="77777777" w:rsidR="00A1790A" w:rsidRDefault="00A1790A" w:rsidP="002432B4">
      <w:r>
        <w:rPr>
          <w:rStyle w:val="CommentReference"/>
        </w:rPr>
        <w:annotationRef/>
      </w:r>
      <w:r>
        <w:rPr>
          <w:sz w:val="20"/>
          <w:szCs w:val="20"/>
        </w:rPr>
        <w:t>Yup!</w:t>
      </w:r>
    </w:p>
  </w:comment>
  <w:comment w:id="339" w:author="Audrey Doyle" w:date="2022-07-27T09:57:00Z" w:initials="A">
    <w:p w14:paraId="06E040BE" w14:textId="37C4A0B7" w:rsidR="0007209D" w:rsidRDefault="0007209D">
      <w:pPr>
        <w:pStyle w:val="CommentText"/>
      </w:pPr>
      <w:r>
        <w:rPr>
          <w:rStyle w:val="CommentReference"/>
        </w:rPr>
        <w:annotationRef/>
      </w:r>
      <w:r>
        <w:t>AU: please see my preceding comment.</w:t>
      </w:r>
    </w:p>
  </w:comment>
  <w:comment w:id="340" w:author="Carol Nichols" w:date="2022-08-07T20:39:00Z" w:initials="CN">
    <w:p w14:paraId="03B71E3E" w14:textId="77777777" w:rsidR="00A1790A" w:rsidRDefault="00A1790A" w:rsidP="00C71F25">
      <w:r>
        <w:rPr>
          <w:rStyle w:val="CommentReference"/>
        </w:rPr>
        <w:annotationRef/>
      </w:r>
      <w:r>
        <w:rPr>
          <w:sz w:val="20"/>
          <w:szCs w:val="20"/>
        </w:rPr>
        <w:t>Right here too!</w:t>
      </w:r>
    </w:p>
  </w:comment>
  <w:comment w:id="374" w:author="Audrey Doyle" w:date="2022-07-27T10:49:00Z" w:initials="A">
    <w:p w14:paraId="182B90ED" w14:textId="310303A6" w:rsidR="008211AA" w:rsidRDefault="008211AA">
      <w:pPr>
        <w:pStyle w:val="CommentText"/>
      </w:pPr>
      <w:r>
        <w:rPr>
          <w:rStyle w:val="CommentReference"/>
        </w:rPr>
        <w:annotationRef/>
      </w:r>
      <w:r w:rsidRPr="008211AA">
        <w:t xml:space="preserve">AU: should </w:t>
      </w:r>
      <w:r>
        <w:t xml:space="preserve">--snip-- always </w:t>
      </w:r>
      <w:r w:rsidRPr="008211AA">
        <w:t>this be indented only 4 spaces?</w:t>
      </w:r>
      <w:r>
        <w:t xml:space="preserve"> Please check all instances </w:t>
      </w:r>
      <w:r w:rsidR="00E82F71">
        <w:t>in this chapter and fix if necessary</w:t>
      </w:r>
      <w:r>
        <w:t>.</w:t>
      </w:r>
    </w:p>
  </w:comment>
  <w:comment w:id="375" w:author="Carol Nichols" w:date="2022-08-07T20:39:00Z" w:initials="CN">
    <w:p w14:paraId="72C02CA8" w14:textId="77777777" w:rsidR="00253C59" w:rsidRDefault="00253C59" w:rsidP="00B27761">
      <w:r>
        <w:rPr>
          <w:rStyle w:val="CommentReference"/>
        </w:rPr>
        <w:annotationRef/>
      </w:r>
      <w:r>
        <w:rPr>
          <w:sz w:val="20"/>
          <w:szCs w:val="20"/>
        </w:rPr>
        <w:t>It should be indented the same as the code it’s replacing-- I’ll check.</w:t>
      </w:r>
    </w:p>
  </w:comment>
  <w:comment w:id="496" w:author="Audrey Doyle" w:date="2022-07-27T10:09:00Z" w:initials="A">
    <w:p w14:paraId="731FBA31" w14:textId="35236EE4" w:rsidR="00B10258" w:rsidRDefault="00B10258">
      <w:pPr>
        <w:pStyle w:val="CommentText"/>
      </w:pPr>
      <w:r>
        <w:rPr>
          <w:rStyle w:val="CommentReference"/>
        </w:rPr>
        <w:annotationRef/>
      </w:r>
      <w:r>
        <w:t>AU: Please fill in.</w:t>
      </w:r>
    </w:p>
  </w:comment>
  <w:comment w:id="497" w:author="Carol Nichols" w:date="2022-08-07T21:00:00Z" w:initials="CN">
    <w:p w14:paraId="4815BD65" w14:textId="77777777" w:rsidR="00494C70" w:rsidRDefault="00494C70" w:rsidP="008B3443">
      <w:r>
        <w:rPr>
          <w:rStyle w:val="CommentReference"/>
        </w:rPr>
        <w:annotationRef/>
      </w:r>
      <w:r>
        <w:rPr>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7E861" w15:done="0"/>
  <w15:commentEx w15:paraId="65CA482E" w15:done="0"/>
  <w15:commentEx w15:paraId="17627C6C" w15:paraIdParent="65CA482E" w15:done="0"/>
  <w15:commentEx w15:paraId="348AA2B4" w15:done="0"/>
  <w15:commentEx w15:paraId="6227B1C4" w15:paraIdParent="348AA2B4" w15:done="0"/>
  <w15:commentEx w15:paraId="55806558" w15:done="0"/>
  <w15:commentEx w15:paraId="55224A2E" w15:done="0"/>
  <w15:commentEx w15:paraId="028010A1" w15:paraIdParent="55224A2E" w15:done="0"/>
  <w15:commentEx w15:paraId="06E040BE" w15:done="0"/>
  <w15:commentEx w15:paraId="03B71E3E" w15:paraIdParent="06E040BE" w15:done="0"/>
  <w15:commentEx w15:paraId="182B90ED" w15:done="0"/>
  <w15:commentEx w15:paraId="72C02CA8" w15:paraIdParent="182B90ED" w15:done="0"/>
  <w15:commentEx w15:paraId="731FBA31" w15:done="0"/>
  <w15:commentEx w15:paraId="4815BD65" w15:paraIdParent="731FB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B50D8" w16cex:dateUtc="2022-08-08T13:07:00Z"/>
  <w16cex:commentExtensible w16cex:durableId="268B91B5" w16cex:dateUtc="2022-07-27T14:28:00Z"/>
  <w16cex:commentExtensible w16cex:durableId="269A9FDA" w16cex:dateUtc="2022-08-08T00:32:00Z"/>
  <w16cex:commentExtensible w16cex:durableId="268A84DD" w16cex:dateUtc="2022-07-26T19:21:00Z"/>
  <w16cex:commentExtensible w16cex:durableId="269AA0FE" w16cex:dateUtc="2022-08-08T00:37:00Z"/>
  <w16cex:commentExtensible w16cex:durableId="269AA46F" w16cex:dateUtc="2022-08-08T00:51:00Z"/>
  <w16cex:commentExtensible w16cex:durableId="268B89F8" w16cex:dateUtc="2022-07-27T13:55:00Z"/>
  <w16cex:commentExtensible w16cex:durableId="269AA157" w16cex:dateUtc="2022-08-08T00:38:00Z"/>
  <w16cex:commentExtensible w16cex:durableId="268B8A80" w16cex:dateUtc="2022-07-27T13:57:00Z"/>
  <w16cex:commentExtensible w16cex:durableId="269AA169" w16cex:dateUtc="2022-08-08T00:39:00Z"/>
  <w16cex:commentExtensible w16cex:durableId="268B96AE" w16cex:dateUtc="2022-07-27T14:49:00Z"/>
  <w16cex:commentExtensible w16cex:durableId="269AA19A" w16cex:dateUtc="2022-08-08T00:39:00Z"/>
  <w16cex:commentExtensible w16cex:durableId="268B8D69" w16cex:dateUtc="2022-07-27T14:09:00Z"/>
  <w16cex:commentExtensible w16cex:durableId="269AA678" w16cex:dateUtc="2022-08-08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7E861" w16cid:durableId="269B50D8"/>
  <w16cid:commentId w16cid:paraId="65CA482E" w16cid:durableId="268B91B5"/>
  <w16cid:commentId w16cid:paraId="17627C6C" w16cid:durableId="269A9FDA"/>
  <w16cid:commentId w16cid:paraId="348AA2B4" w16cid:durableId="268A84DD"/>
  <w16cid:commentId w16cid:paraId="6227B1C4" w16cid:durableId="269AA0FE"/>
  <w16cid:commentId w16cid:paraId="55806558" w16cid:durableId="269AA46F"/>
  <w16cid:commentId w16cid:paraId="55224A2E" w16cid:durableId="268B89F8"/>
  <w16cid:commentId w16cid:paraId="028010A1" w16cid:durableId="269AA157"/>
  <w16cid:commentId w16cid:paraId="06E040BE" w16cid:durableId="268B8A80"/>
  <w16cid:commentId w16cid:paraId="03B71E3E" w16cid:durableId="269AA169"/>
  <w16cid:commentId w16cid:paraId="182B90ED" w16cid:durableId="268B96AE"/>
  <w16cid:commentId w16cid:paraId="72C02CA8" w16cid:durableId="269AA19A"/>
  <w16cid:commentId w16cid:paraId="731FBA31" w16cid:durableId="268B8D69"/>
  <w16cid:commentId w16cid:paraId="4815BD65" w16cid:durableId="269AA6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714D1" w14:textId="77777777" w:rsidR="00A11D55" w:rsidRDefault="00A11D55" w:rsidP="009E51C3">
      <w:pPr>
        <w:spacing w:after="0" w:line="240" w:lineRule="auto"/>
      </w:pPr>
      <w:r>
        <w:separator/>
      </w:r>
    </w:p>
  </w:endnote>
  <w:endnote w:type="continuationSeparator" w:id="0">
    <w:p w14:paraId="47C230E1" w14:textId="77777777" w:rsidR="00A11D55" w:rsidRDefault="00A11D55"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EDB66" w14:textId="77777777" w:rsidR="00A11D55" w:rsidRDefault="00A11D55" w:rsidP="009E51C3">
      <w:pPr>
        <w:spacing w:after="0" w:line="240" w:lineRule="auto"/>
      </w:pPr>
      <w:r>
        <w:separator/>
      </w:r>
    </w:p>
  </w:footnote>
  <w:footnote w:type="continuationSeparator" w:id="0">
    <w:p w14:paraId="1560C6C6" w14:textId="77777777" w:rsidR="00A11D55" w:rsidRDefault="00A11D55"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D18002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82631B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70E4A4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3424A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C784E3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32CF8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3082C0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8BE31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AE72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FC44C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859786E"/>
    <w:multiLevelType w:val="multilevel"/>
    <w:tmpl w:val="D65286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98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3A8B350A"/>
    <w:multiLevelType w:val="multilevel"/>
    <w:tmpl w:val="0E1CBE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8643BF9"/>
    <w:multiLevelType w:val="multilevel"/>
    <w:tmpl w:val="EE8ADF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num w:numId="1" w16cid:durableId="1526867542">
    <w:abstractNumId w:val="13"/>
  </w:num>
  <w:num w:numId="2" w16cid:durableId="159927989">
    <w:abstractNumId w:val="22"/>
  </w:num>
  <w:num w:numId="3" w16cid:durableId="192883439">
    <w:abstractNumId w:val="25"/>
  </w:num>
  <w:num w:numId="4" w16cid:durableId="670302250">
    <w:abstractNumId w:val="17"/>
  </w:num>
  <w:num w:numId="5" w16cid:durableId="231702146">
    <w:abstractNumId w:val="24"/>
  </w:num>
  <w:num w:numId="6" w16cid:durableId="1550141670">
    <w:abstractNumId w:val="16"/>
  </w:num>
  <w:num w:numId="7" w16cid:durableId="1609196322">
    <w:abstractNumId w:val="20"/>
  </w:num>
  <w:num w:numId="8" w16cid:durableId="937172670">
    <w:abstractNumId w:val="26"/>
  </w:num>
  <w:num w:numId="9" w16cid:durableId="1970821313">
    <w:abstractNumId w:val="19"/>
  </w:num>
  <w:num w:numId="10" w16cid:durableId="893465677">
    <w:abstractNumId w:val="14"/>
  </w:num>
  <w:num w:numId="11" w16cid:durableId="1751807264">
    <w:abstractNumId w:val="11"/>
  </w:num>
  <w:num w:numId="12" w16cid:durableId="997346222">
    <w:abstractNumId w:val="15"/>
  </w:num>
  <w:num w:numId="13" w16cid:durableId="101459643">
    <w:abstractNumId w:val="27"/>
  </w:num>
  <w:num w:numId="14" w16cid:durableId="1485002060">
    <w:abstractNumId w:val="0"/>
  </w:num>
  <w:num w:numId="15" w16cid:durableId="1659845807">
    <w:abstractNumId w:val="21"/>
  </w:num>
  <w:num w:numId="16" w16cid:durableId="1629238884">
    <w:abstractNumId w:val="18"/>
  </w:num>
  <w:num w:numId="17" w16cid:durableId="1777946744">
    <w:abstractNumId w:val="23"/>
  </w:num>
  <w:num w:numId="18" w16cid:durableId="1169097504">
    <w:abstractNumId w:val="12"/>
  </w:num>
  <w:num w:numId="19" w16cid:durableId="930315342">
    <w:abstractNumId w:val="10"/>
  </w:num>
  <w:num w:numId="20" w16cid:durableId="31735210">
    <w:abstractNumId w:val="8"/>
  </w:num>
  <w:num w:numId="21" w16cid:durableId="1751343694">
    <w:abstractNumId w:val="7"/>
  </w:num>
  <w:num w:numId="22" w16cid:durableId="1481311530">
    <w:abstractNumId w:val="6"/>
  </w:num>
  <w:num w:numId="23" w16cid:durableId="2044595767">
    <w:abstractNumId w:val="5"/>
  </w:num>
  <w:num w:numId="24" w16cid:durableId="1448887062">
    <w:abstractNumId w:val="9"/>
  </w:num>
  <w:num w:numId="25" w16cid:durableId="173112507">
    <w:abstractNumId w:val="4"/>
  </w:num>
  <w:num w:numId="26" w16cid:durableId="1387801032">
    <w:abstractNumId w:val="3"/>
  </w:num>
  <w:num w:numId="27" w16cid:durableId="586841474">
    <w:abstractNumId w:val="2"/>
  </w:num>
  <w:num w:numId="28" w16cid:durableId="597715966">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drey Doyle">
    <w15:presenceInfo w15:providerId="None" w15:userId="Audrey Doyle"/>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E0"/>
    <w:rsid w:val="0001075D"/>
    <w:rsid w:val="0001390B"/>
    <w:rsid w:val="00013A0F"/>
    <w:rsid w:val="00015785"/>
    <w:rsid w:val="000251C2"/>
    <w:rsid w:val="00026A3C"/>
    <w:rsid w:val="00027719"/>
    <w:rsid w:val="0003048F"/>
    <w:rsid w:val="00032AFB"/>
    <w:rsid w:val="00035713"/>
    <w:rsid w:val="000422FF"/>
    <w:rsid w:val="000428F3"/>
    <w:rsid w:val="00044C60"/>
    <w:rsid w:val="0005012C"/>
    <w:rsid w:val="00052436"/>
    <w:rsid w:val="00053E72"/>
    <w:rsid w:val="00057F86"/>
    <w:rsid w:val="0006127C"/>
    <w:rsid w:val="000667BA"/>
    <w:rsid w:val="00066A45"/>
    <w:rsid w:val="000711B8"/>
    <w:rsid w:val="00071727"/>
    <w:rsid w:val="0007209D"/>
    <w:rsid w:val="0007352C"/>
    <w:rsid w:val="00073F5F"/>
    <w:rsid w:val="00074CD0"/>
    <w:rsid w:val="00076241"/>
    <w:rsid w:val="000775C2"/>
    <w:rsid w:val="00077AD8"/>
    <w:rsid w:val="00077DC5"/>
    <w:rsid w:val="00080197"/>
    <w:rsid w:val="00080824"/>
    <w:rsid w:val="00092AC9"/>
    <w:rsid w:val="000934C9"/>
    <w:rsid w:val="00093911"/>
    <w:rsid w:val="00093C55"/>
    <w:rsid w:val="00094EDE"/>
    <w:rsid w:val="0009647C"/>
    <w:rsid w:val="00096E04"/>
    <w:rsid w:val="000A023C"/>
    <w:rsid w:val="000A4B18"/>
    <w:rsid w:val="000A62C8"/>
    <w:rsid w:val="000B0A4A"/>
    <w:rsid w:val="000B3AF3"/>
    <w:rsid w:val="000B45F2"/>
    <w:rsid w:val="000B6D77"/>
    <w:rsid w:val="000C187B"/>
    <w:rsid w:val="000C3488"/>
    <w:rsid w:val="000C4DBF"/>
    <w:rsid w:val="000D0E42"/>
    <w:rsid w:val="000E23FE"/>
    <w:rsid w:val="000E26B0"/>
    <w:rsid w:val="000E291C"/>
    <w:rsid w:val="000E7CB5"/>
    <w:rsid w:val="000F14AB"/>
    <w:rsid w:val="000F70F5"/>
    <w:rsid w:val="000F719F"/>
    <w:rsid w:val="00107966"/>
    <w:rsid w:val="00110424"/>
    <w:rsid w:val="00112E75"/>
    <w:rsid w:val="00113E0A"/>
    <w:rsid w:val="00114989"/>
    <w:rsid w:val="001165A4"/>
    <w:rsid w:val="00122DE8"/>
    <w:rsid w:val="00122F8A"/>
    <w:rsid w:val="00123638"/>
    <w:rsid w:val="0012718D"/>
    <w:rsid w:val="00131BCD"/>
    <w:rsid w:val="00133123"/>
    <w:rsid w:val="00136595"/>
    <w:rsid w:val="001423A8"/>
    <w:rsid w:val="001435B6"/>
    <w:rsid w:val="00147C28"/>
    <w:rsid w:val="001549E3"/>
    <w:rsid w:val="0015557B"/>
    <w:rsid w:val="001707C8"/>
    <w:rsid w:val="0017571A"/>
    <w:rsid w:val="00176833"/>
    <w:rsid w:val="00176BE2"/>
    <w:rsid w:val="001862DB"/>
    <w:rsid w:val="00196CDD"/>
    <w:rsid w:val="001A00A3"/>
    <w:rsid w:val="001A12D4"/>
    <w:rsid w:val="001B1AA8"/>
    <w:rsid w:val="001B20C5"/>
    <w:rsid w:val="001B5B3A"/>
    <w:rsid w:val="001B64F2"/>
    <w:rsid w:val="001B66C5"/>
    <w:rsid w:val="001C72D3"/>
    <w:rsid w:val="001D0557"/>
    <w:rsid w:val="001D1FC4"/>
    <w:rsid w:val="001D3EF4"/>
    <w:rsid w:val="001D5B00"/>
    <w:rsid w:val="001E0123"/>
    <w:rsid w:val="001E0BA1"/>
    <w:rsid w:val="001E211C"/>
    <w:rsid w:val="001E24F0"/>
    <w:rsid w:val="001E4986"/>
    <w:rsid w:val="001F00C3"/>
    <w:rsid w:val="001F720A"/>
    <w:rsid w:val="001F79DD"/>
    <w:rsid w:val="0020456C"/>
    <w:rsid w:val="0020599A"/>
    <w:rsid w:val="0020674F"/>
    <w:rsid w:val="0021177D"/>
    <w:rsid w:val="002144B4"/>
    <w:rsid w:val="002147BC"/>
    <w:rsid w:val="00217137"/>
    <w:rsid w:val="00217DAE"/>
    <w:rsid w:val="0022057D"/>
    <w:rsid w:val="0022277E"/>
    <w:rsid w:val="00222DFD"/>
    <w:rsid w:val="00227396"/>
    <w:rsid w:val="00227A52"/>
    <w:rsid w:val="002331F6"/>
    <w:rsid w:val="002334CD"/>
    <w:rsid w:val="002344F6"/>
    <w:rsid w:val="0023524F"/>
    <w:rsid w:val="0023740E"/>
    <w:rsid w:val="00241E83"/>
    <w:rsid w:val="00242BEC"/>
    <w:rsid w:val="00243174"/>
    <w:rsid w:val="00243EC7"/>
    <w:rsid w:val="00246E16"/>
    <w:rsid w:val="002526D6"/>
    <w:rsid w:val="00253C59"/>
    <w:rsid w:val="002550CC"/>
    <w:rsid w:val="002566A8"/>
    <w:rsid w:val="00262581"/>
    <w:rsid w:val="00266959"/>
    <w:rsid w:val="00272788"/>
    <w:rsid w:val="00273C4A"/>
    <w:rsid w:val="00283AE0"/>
    <w:rsid w:val="002859D4"/>
    <w:rsid w:val="002A39EB"/>
    <w:rsid w:val="002A3BF5"/>
    <w:rsid w:val="002A5CBE"/>
    <w:rsid w:val="002A6483"/>
    <w:rsid w:val="002A6D62"/>
    <w:rsid w:val="002B0301"/>
    <w:rsid w:val="002B1A69"/>
    <w:rsid w:val="002B4897"/>
    <w:rsid w:val="002C0783"/>
    <w:rsid w:val="002C0D80"/>
    <w:rsid w:val="002C3B08"/>
    <w:rsid w:val="002C52AD"/>
    <w:rsid w:val="002C6237"/>
    <w:rsid w:val="002C7F1F"/>
    <w:rsid w:val="002D1A1E"/>
    <w:rsid w:val="002D63D0"/>
    <w:rsid w:val="002D7706"/>
    <w:rsid w:val="002E06F5"/>
    <w:rsid w:val="002E35D8"/>
    <w:rsid w:val="002E5B13"/>
    <w:rsid w:val="002F5749"/>
    <w:rsid w:val="002F76C1"/>
    <w:rsid w:val="0030255A"/>
    <w:rsid w:val="00305E4C"/>
    <w:rsid w:val="00311803"/>
    <w:rsid w:val="0031369A"/>
    <w:rsid w:val="00315822"/>
    <w:rsid w:val="003203B1"/>
    <w:rsid w:val="00327BBA"/>
    <w:rsid w:val="00332C96"/>
    <w:rsid w:val="003345E1"/>
    <w:rsid w:val="0034529B"/>
    <w:rsid w:val="00346FA5"/>
    <w:rsid w:val="003562F5"/>
    <w:rsid w:val="00361247"/>
    <w:rsid w:val="00361659"/>
    <w:rsid w:val="00363101"/>
    <w:rsid w:val="0036522B"/>
    <w:rsid w:val="00365337"/>
    <w:rsid w:val="003658CD"/>
    <w:rsid w:val="00365995"/>
    <w:rsid w:val="00365E20"/>
    <w:rsid w:val="003669A4"/>
    <w:rsid w:val="00366FA4"/>
    <w:rsid w:val="00367B19"/>
    <w:rsid w:val="00367B4B"/>
    <w:rsid w:val="00370B38"/>
    <w:rsid w:val="00372150"/>
    <w:rsid w:val="0037315F"/>
    <w:rsid w:val="00374719"/>
    <w:rsid w:val="00375BC0"/>
    <w:rsid w:val="00384C59"/>
    <w:rsid w:val="00390955"/>
    <w:rsid w:val="003A064A"/>
    <w:rsid w:val="003A3EF8"/>
    <w:rsid w:val="003A50D7"/>
    <w:rsid w:val="003B5A44"/>
    <w:rsid w:val="003B5D4D"/>
    <w:rsid w:val="003C2061"/>
    <w:rsid w:val="003D488F"/>
    <w:rsid w:val="003D5202"/>
    <w:rsid w:val="003D6DE4"/>
    <w:rsid w:val="003D747E"/>
    <w:rsid w:val="003E0F89"/>
    <w:rsid w:val="003E1373"/>
    <w:rsid w:val="003E14B9"/>
    <w:rsid w:val="003E3322"/>
    <w:rsid w:val="003E599B"/>
    <w:rsid w:val="003F0F8B"/>
    <w:rsid w:val="003F1CE6"/>
    <w:rsid w:val="00400C56"/>
    <w:rsid w:val="00400E94"/>
    <w:rsid w:val="004058D0"/>
    <w:rsid w:val="004071DB"/>
    <w:rsid w:val="00417DD9"/>
    <w:rsid w:val="004206BB"/>
    <w:rsid w:val="0043189D"/>
    <w:rsid w:val="00440082"/>
    <w:rsid w:val="004402EF"/>
    <w:rsid w:val="0044402D"/>
    <w:rsid w:val="004447CD"/>
    <w:rsid w:val="00447693"/>
    <w:rsid w:val="004517BC"/>
    <w:rsid w:val="004538CA"/>
    <w:rsid w:val="00454B67"/>
    <w:rsid w:val="00463BEA"/>
    <w:rsid w:val="00467FAB"/>
    <w:rsid w:val="00470D3B"/>
    <w:rsid w:val="00472501"/>
    <w:rsid w:val="004739D7"/>
    <w:rsid w:val="0047597D"/>
    <w:rsid w:val="00476611"/>
    <w:rsid w:val="00481771"/>
    <w:rsid w:val="00481D42"/>
    <w:rsid w:val="00482052"/>
    <w:rsid w:val="00482144"/>
    <w:rsid w:val="00486016"/>
    <w:rsid w:val="00486727"/>
    <w:rsid w:val="00487DA8"/>
    <w:rsid w:val="00490895"/>
    <w:rsid w:val="0049462F"/>
    <w:rsid w:val="00494C70"/>
    <w:rsid w:val="004950BC"/>
    <w:rsid w:val="004970AD"/>
    <w:rsid w:val="004A0FEF"/>
    <w:rsid w:val="004A111C"/>
    <w:rsid w:val="004A4C8E"/>
    <w:rsid w:val="004B0722"/>
    <w:rsid w:val="004B1D1D"/>
    <w:rsid w:val="004B2A94"/>
    <w:rsid w:val="004B6F2A"/>
    <w:rsid w:val="004C2396"/>
    <w:rsid w:val="004C7002"/>
    <w:rsid w:val="004D4BB9"/>
    <w:rsid w:val="004E3891"/>
    <w:rsid w:val="004F3FC9"/>
    <w:rsid w:val="0050058C"/>
    <w:rsid w:val="005056A5"/>
    <w:rsid w:val="00506CE0"/>
    <w:rsid w:val="0051294E"/>
    <w:rsid w:val="005248A8"/>
    <w:rsid w:val="0052787B"/>
    <w:rsid w:val="0053177C"/>
    <w:rsid w:val="00532E6E"/>
    <w:rsid w:val="0053523D"/>
    <w:rsid w:val="00537277"/>
    <w:rsid w:val="00537F3B"/>
    <w:rsid w:val="00542141"/>
    <w:rsid w:val="005425C3"/>
    <w:rsid w:val="005434EC"/>
    <w:rsid w:val="00557D63"/>
    <w:rsid w:val="00564355"/>
    <w:rsid w:val="00573453"/>
    <w:rsid w:val="00576188"/>
    <w:rsid w:val="005815A2"/>
    <w:rsid w:val="00587896"/>
    <w:rsid w:val="005921CC"/>
    <w:rsid w:val="005A1C82"/>
    <w:rsid w:val="005A4DF6"/>
    <w:rsid w:val="005A540F"/>
    <w:rsid w:val="005B0DE0"/>
    <w:rsid w:val="005B39F9"/>
    <w:rsid w:val="005B3B2F"/>
    <w:rsid w:val="005B6575"/>
    <w:rsid w:val="005C0697"/>
    <w:rsid w:val="005C0C1C"/>
    <w:rsid w:val="005C235D"/>
    <w:rsid w:val="005C384D"/>
    <w:rsid w:val="005C6B82"/>
    <w:rsid w:val="005C7488"/>
    <w:rsid w:val="005D7B00"/>
    <w:rsid w:val="005E06E6"/>
    <w:rsid w:val="005E09EE"/>
    <w:rsid w:val="005E2D6A"/>
    <w:rsid w:val="005E6C7C"/>
    <w:rsid w:val="005F0095"/>
    <w:rsid w:val="005F3A3F"/>
    <w:rsid w:val="005F723C"/>
    <w:rsid w:val="006016B6"/>
    <w:rsid w:val="0060703D"/>
    <w:rsid w:val="00612294"/>
    <w:rsid w:val="00613CDB"/>
    <w:rsid w:val="0061736D"/>
    <w:rsid w:val="00617CC3"/>
    <w:rsid w:val="00622ECD"/>
    <w:rsid w:val="00623DA8"/>
    <w:rsid w:val="00624235"/>
    <w:rsid w:val="006262C6"/>
    <w:rsid w:val="00626EFB"/>
    <w:rsid w:val="0064266A"/>
    <w:rsid w:val="00643DED"/>
    <w:rsid w:val="00652153"/>
    <w:rsid w:val="006544D9"/>
    <w:rsid w:val="00657AC8"/>
    <w:rsid w:val="00657ED5"/>
    <w:rsid w:val="0066266A"/>
    <w:rsid w:val="00662C19"/>
    <w:rsid w:val="00671281"/>
    <w:rsid w:val="0067441B"/>
    <w:rsid w:val="00676E67"/>
    <w:rsid w:val="00682266"/>
    <w:rsid w:val="00682513"/>
    <w:rsid w:val="00690683"/>
    <w:rsid w:val="006944F2"/>
    <w:rsid w:val="006968C7"/>
    <w:rsid w:val="006A08DE"/>
    <w:rsid w:val="006A0D4C"/>
    <w:rsid w:val="006A5F8B"/>
    <w:rsid w:val="006A6CCC"/>
    <w:rsid w:val="006A6DF8"/>
    <w:rsid w:val="006A7C36"/>
    <w:rsid w:val="006B3715"/>
    <w:rsid w:val="006B7B30"/>
    <w:rsid w:val="006C0469"/>
    <w:rsid w:val="006C0B9C"/>
    <w:rsid w:val="006C4191"/>
    <w:rsid w:val="006C5716"/>
    <w:rsid w:val="006C5960"/>
    <w:rsid w:val="006C6D24"/>
    <w:rsid w:val="006C78BE"/>
    <w:rsid w:val="006C7E1D"/>
    <w:rsid w:val="006D50A5"/>
    <w:rsid w:val="006D6260"/>
    <w:rsid w:val="006E19DE"/>
    <w:rsid w:val="006E2076"/>
    <w:rsid w:val="006E4E4F"/>
    <w:rsid w:val="006E56EA"/>
    <w:rsid w:val="006E7E5E"/>
    <w:rsid w:val="006F549F"/>
    <w:rsid w:val="0070020A"/>
    <w:rsid w:val="007002B5"/>
    <w:rsid w:val="0070241D"/>
    <w:rsid w:val="0070439E"/>
    <w:rsid w:val="00705B32"/>
    <w:rsid w:val="00706B17"/>
    <w:rsid w:val="0071206E"/>
    <w:rsid w:val="00715B75"/>
    <w:rsid w:val="00716BA2"/>
    <w:rsid w:val="00717DFA"/>
    <w:rsid w:val="007238EB"/>
    <w:rsid w:val="00726264"/>
    <w:rsid w:val="00730B5D"/>
    <w:rsid w:val="00730B77"/>
    <w:rsid w:val="00733799"/>
    <w:rsid w:val="0073414B"/>
    <w:rsid w:val="0073437F"/>
    <w:rsid w:val="007355AA"/>
    <w:rsid w:val="00742939"/>
    <w:rsid w:val="007450FA"/>
    <w:rsid w:val="00745C17"/>
    <w:rsid w:val="00750B65"/>
    <w:rsid w:val="0075103F"/>
    <w:rsid w:val="00762C75"/>
    <w:rsid w:val="00764367"/>
    <w:rsid w:val="007714B5"/>
    <w:rsid w:val="007743B3"/>
    <w:rsid w:val="00783976"/>
    <w:rsid w:val="00785E73"/>
    <w:rsid w:val="007A02E7"/>
    <w:rsid w:val="007A4E19"/>
    <w:rsid w:val="007B1A69"/>
    <w:rsid w:val="007C14A2"/>
    <w:rsid w:val="007C4313"/>
    <w:rsid w:val="007D00FF"/>
    <w:rsid w:val="007D1119"/>
    <w:rsid w:val="007D2CFA"/>
    <w:rsid w:val="007D72AB"/>
    <w:rsid w:val="007E645A"/>
    <w:rsid w:val="007F0435"/>
    <w:rsid w:val="007F0869"/>
    <w:rsid w:val="007F2153"/>
    <w:rsid w:val="00804A89"/>
    <w:rsid w:val="008052EE"/>
    <w:rsid w:val="00806332"/>
    <w:rsid w:val="00811121"/>
    <w:rsid w:val="008115D2"/>
    <w:rsid w:val="00812B40"/>
    <w:rsid w:val="00820E35"/>
    <w:rsid w:val="008211AA"/>
    <w:rsid w:val="0082136E"/>
    <w:rsid w:val="008216C9"/>
    <w:rsid w:val="0082602F"/>
    <w:rsid w:val="00830E4B"/>
    <w:rsid w:val="008327D7"/>
    <w:rsid w:val="00833DD2"/>
    <w:rsid w:val="00840668"/>
    <w:rsid w:val="00841DE8"/>
    <w:rsid w:val="00843258"/>
    <w:rsid w:val="0084557D"/>
    <w:rsid w:val="00855038"/>
    <w:rsid w:val="0085646C"/>
    <w:rsid w:val="0085795C"/>
    <w:rsid w:val="00862650"/>
    <w:rsid w:val="00864068"/>
    <w:rsid w:val="00870319"/>
    <w:rsid w:val="008707C4"/>
    <w:rsid w:val="008756F7"/>
    <w:rsid w:val="0088465E"/>
    <w:rsid w:val="00887377"/>
    <w:rsid w:val="00897027"/>
    <w:rsid w:val="008A6550"/>
    <w:rsid w:val="008A6644"/>
    <w:rsid w:val="008B0201"/>
    <w:rsid w:val="008B585C"/>
    <w:rsid w:val="008B7FAB"/>
    <w:rsid w:val="008C24FA"/>
    <w:rsid w:val="008C40D2"/>
    <w:rsid w:val="008C4402"/>
    <w:rsid w:val="008D25A2"/>
    <w:rsid w:val="008D429A"/>
    <w:rsid w:val="008D733E"/>
    <w:rsid w:val="008E14B1"/>
    <w:rsid w:val="008F0EC9"/>
    <w:rsid w:val="008F2055"/>
    <w:rsid w:val="008F39BA"/>
    <w:rsid w:val="008F3B3D"/>
    <w:rsid w:val="008F408C"/>
    <w:rsid w:val="008F47F3"/>
    <w:rsid w:val="008F5D0D"/>
    <w:rsid w:val="008F6006"/>
    <w:rsid w:val="008F740F"/>
    <w:rsid w:val="008F79B1"/>
    <w:rsid w:val="009001D3"/>
    <w:rsid w:val="0090113B"/>
    <w:rsid w:val="00904342"/>
    <w:rsid w:val="0090456C"/>
    <w:rsid w:val="00904D9B"/>
    <w:rsid w:val="009109BE"/>
    <w:rsid w:val="00916D35"/>
    <w:rsid w:val="00920270"/>
    <w:rsid w:val="009218B1"/>
    <w:rsid w:val="00924579"/>
    <w:rsid w:val="009252C3"/>
    <w:rsid w:val="00925C5B"/>
    <w:rsid w:val="00940C2D"/>
    <w:rsid w:val="0094246A"/>
    <w:rsid w:val="00944D4F"/>
    <w:rsid w:val="00945D9B"/>
    <w:rsid w:val="0094655E"/>
    <w:rsid w:val="0095172F"/>
    <w:rsid w:val="009564B5"/>
    <w:rsid w:val="009567D8"/>
    <w:rsid w:val="00956930"/>
    <w:rsid w:val="00956DBD"/>
    <w:rsid w:val="00957F6C"/>
    <w:rsid w:val="009603A7"/>
    <w:rsid w:val="0096212C"/>
    <w:rsid w:val="00962DB1"/>
    <w:rsid w:val="009641CC"/>
    <w:rsid w:val="00965C70"/>
    <w:rsid w:val="00967DE5"/>
    <w:rsid w:val="009701B8"/>
    <w:rsid w:val="0097167B"/>
    <w:rsid w:val="00974F08"/>
    <w:rsid w:val="00975B9F"/>
    <w:rsid w:val="00982443"/>
    <w:rsid w:val="0098334B"/>
    <w:rsid w:val="00984C3D"/>
    <w:rsid w:val="009923A2"/>
    <w:rsid w:val="009A19EF"/>
    <w:rsid w:val="009A3B37"/>
    <w:rsid w:val="009A4A17"/>
    <w:rsid w:val="009B1EF8"/>
    <w:rsid w:val="009B2041"/>
    <w:rsid w:val="009B35D3"/>
    <w:rsid w:val="009B531B"/>
    <w:rsid w:val="009B7F50"/>
    <w:rsid w:val="009C258C"/>
    <w:rsid w:val="009C634B"/>
    <w:rsid w:val="009C6925"/>
    <w:rsid w:val="009D45B8"/>
    <w:rsid w:val="009D57BE"/>
    <w:rsid w:val="009E27BB"/>
    <w:rsid w:val="009E4B52"/>
    <w:rsid w:val="009E51C3"/>
    <w:rsid w:val="009F1B4C"/>
    <w:rsid w:val="009F5089"/>
    <w:rsid w:val="00A00407"/>
    <w:rsid w:val="00A01D6E"/>
    <w:rsid w:val="00A02E74"/>
    <w:rsid w:val="00A0695F"/>
    <w:rsid w:val="00A11D55"/>
    <w:rsid w:val="00A14A3B"/>
    <w:rsid w:val="00A1790A"/>
    <w:rsid w:val="00A21298"/>
    <w:rsid w:val="00A22A11"/>
    <w:rsid w:val="00A23CA6"/>
    <w:rsid w:val="00A30809"/>
    <w:rsid w:val="00A3353B"/>
    <w:rsid w:val="00A35550"/>
    <w:rsid w:val="00A35F53"/>
    <w:rsid w:val="00A406BF"/>
    <w:rsid w:val="00A569EB"/>
    <w:rsid w:val="00A57A54"/>
    <w:rsid w:val="00A60A0F"/>
    <w:rsid w:val="00A620E4"/>
    <w:rsid w:val="00A6328A"/>
    <w:rsid w:val="00A65973"/>
    <w:rsid w:val="00A65E5D"/>
    <w:rsid w:val="00A672A1"/>
    <w:rsid w:val="00A70814"/>
    <w:rsid w:val="00A70E29"/>
    <w:rsid w:val="00A74546"/>
    <w:rsid w:val="00A7500C"/>
    <w:rsid w:val="00A775E4"/>
    <w:rsid w:val="00A77747"/>
    <w:rsid w:val="00A818AB"/>
    <w:rsid w:val="00A818B7"/>
    <w:rsid w:val="00A818F1"/>
    <w:rsid w:val="00A82095"/>
    <w:rsid w:val="00A82261"/>
    <w:rsid w:val="00A82E6D"/>
    <w:rsid w:val="00A83EAC"/>
    <w:rsid w:val="00A84032"/>
    <w:rsid w:val="00A857EA"/>
    <w:rsid w:val="00A87FF1"/>
    <w:rsid w:val="00A92356"/>
    <w:rsid w:val="00A953A1"/>
    <w:rsid w:val="00A96EE7"/>
    <w:rsid w:val="00AA1FE2"/>
    <w:rsid w:val="00AB165C"/>
    <w:rsid w:val="00AB6123"/>
    <w:rsid w:val="00AB6281"/>
    <w:rsid w:val="00AB6ADA"/>
    <w:rsid w:val="00AC67B5"/>
    <w:rsid w:val="00AD0472"/>
    <w:rsid w:val="00AD32C8"/>
    <w:rsid w:val="00AD41D6"/>
    <w:rsid w:val="00AE0C84"/>
    <w:rsid w:val="00AE3B2B"/>
    <w:rsid w:val="00AF3E7D"/>
    <w:rsid w:val="00AF7569"/>
    <w:rsid w:val="00B0113E"/>
    <w:rsid w:val="00B01F5F"/>
    <w:rsid w:val="00B06411"/>
    <w:rsid w:val="00B10258"/>
    <w:rsid w:val="00B118BA"/>
    <w:rsid w:val="00B14909"/>
    <w:rsid w:val="00B14DBB"/>
    <w:rsid w:val="00B161CA"/>
    <w:rsid w:val="00B22AF4"/>
    <w:rsid w:val="00B23CB3"/>
    <w:rsid w:val="00B259E3"/>
    <w:rsid w:val="00B25E4D"/>
    <w:rsid w:val="00B274E2"/>
    <w:rsid w:val="00B30CF5"/>
    <w:rsid w:val="00B30EB7"/>
    <w:rsid w:val="00B31E41"/>
    <w:rsid w:val="00B3321B"/>
    <w:rsid w:val="00B335CC"/>
    <w:rsid w:val="00B36EDF"/>
    <w:rsid w:val="00B37E12"/>
    <w:rsid w:val="00B45496"/>
    <w:rsid w:val="00B50D1D"/>
    <w:rsid w:val="00B50FA8"/>
    <w:rsid w:val="00B52F47"/>
    <w:rsid w:val="00B5352A"/>
    <w:rsid w:val="00B5535B"/>
    <w:rsid w:val="00B65488"/>
    <w:rsid w:val="00B74E83"/>
    <w:rsid w:val="00B762C5"/>
    <w:rsid w:val="00B77D63"/>
    <w:rsid w:val="00B85726"/>
    <w:rsid w:val="00B92BF5"/>
    <w:rsid w:val="00B92F52"/>
    <w:rsid w:val="00B930D7"/>
    <w:rsid w:val="00B96D51"/>
    <w:rsid w:val="00B97083"/>
    <w:rsid w:val="00B974C0"/>
    <w:rsid w:val="00B975EF"/>
    <w:rsid w:val="00BA3B7C"/>
    <w:rsid w:val="00BA5FAF"/>
    <w:rsid w:val="00BB3999"/>
    <w:rsid w:val="00BB692D"/>
    <w:rsid w:val="00BB7792"/>
    <w:rsid w:val="00BC030B"/>
    <w:rsid w:val="00BC1F31"/>
    <w:rsid w:val="00BC46D3"/>
    <w:rsid w:val="00BE1E4C"/>
    <w:rsid w:val="00BE493A"/>
    <w:rsid w:val="00BF0CBA"/>
    <w:rsid w:val="00BF2064"/>
    <w:rsid w:val="00BF39AC"/>
    <w:rsid w:val="00BF4D52"/>
    <w:rsid w:val="00C032D3"/>
    <w:rsid w:val="00C03EFE"/>
    <w:rsid w:val="00C03F26"/>
    <w:rsid w:val="00C065C7"/>
    <w:rsid w:val="00C107D9"/>
    <w:rsid w:val="00C12E1F"/>
    <w:rsid w:val="00C13DFC"/>
    <w:rsid w:val="00C15827"/>
    <w:rsid w:val="00C17358"/>
    <w:rsid w:val="00C17583"/>
    <w:rsid w:val="00C24F13"/>
    <w:rsid w:val="00C2624C"/>
    <w:rsid w:val="00C27304"/>
    <w:rsid w:val="00C33890"/>
    <w:rsid w:val="00C34375"/>
    <w:rsid w:val="00C3481B"/>
    <w:rsid w:val="00C34DD8"/>
    <w:rsid w:val="00C41485"/>
    <w:rsid w:val="00C41558"/>
    <w:rsid w:val="00C41620"/>
    <w:rsid w:val="00C43722"/>
    <w:rsid w:val="00C476ED"/>
    <w:rsid w:val="00C50801"/>
    <w:rsid w:val="00C573B2"/>
    <w:rsid w:val="00C6086F"/>
    <w:rsid w:val="00C61D2D"/>
    <w:rsid w:val="00C62B55"/>
    <w:rsid w:val="00C72332"/>
    <w:rsid w:val="00C7299D"/>
    <w:rsid w:val="00C72D2D"/>
    <w:rsid w:val="00C741AB"/>
    <w:rsid w:val="00C772AA"/>
    <w:rsid w:val="00C8113A"/>
    <w:rsid w:val="00C8271C"/>
    <w:rsid w:val="00C82A73"/>
    <w:rsid w:val="00C83F36"/>
    <w:rsid w:val="00C85F9F"/>
    <w:rsid w:val="00CA2AD1"/>
    <w:rsid w:val="00CA4F4D"/>
    <w:rsid w:val="00CA69C7"/>
    <w:rsid w:val="00CA6B99"/>
    <w:rsid w:val="00CB0816"/>
    <w:rsid w:val="00CB463D"/>
    <w:rsid w:val="00CC58BE"/>
    <w:rsid w:val="00CC73C0"/>
    <w:rsid w:val="00CD1F8C"/>
    <w:rsid w:val="00CD2F90"/>
    <w:rsid w:val="00CD6203"/>
    <w:rsid w:val="00CD6BEF"/>
    <w:rsid w:val="00CE69F4"/>
    <w:rsid w:val="00CF1C65"/>
    <w:rsid w:val="00CF30A5"/>
    <w:rsid w:val="00CF3F4A"/>
    <w:rsid w:val="00CF479F"/>
    <w:rsid w:val="00D00A95"/>
    <w:rsid w:val="00D06BFE"/>
    <w:rsid w:val="00D07795"/>
    <w:rsid w:val="00D12293"/>
    <w:rsid w:val="00D12AF8"/>
    <w:rsid w:val="00D12DF7"/>
    <w:rsid w:val="00D14A5E"/>
    <w:rsid w:val="00D15431"/>
    <w:rsid w:val="00D17AE5"/>
    <w:rsid w:val="00D2035D"/>
    <w:rsid w:val="00D2320E"/>
    <w:rsid w:val="00D2637F"/>
    <w:rsid w:val="00D30D53"/>
    <w:rsid w:val="00D310FF"/>
    <w:rsid w:val="00D31F34"/>
    <w:rsid w:val="00D379EA"/>
    <w:rsid w:val="00D404D1"/>
    <w:rsid w:val="00D42C6A"/>
    <w:rsid w:val="00D43395"/>
    <w:rsid w:val="00D50271"/>
    <w:rsid w:val="00D52794"/>
    <w:rsid w:val="00D535B5"/>
    <w:rsid w:val="00D5656A"/>
    <w:rsid w:val="00D57AB3"/>
    <w:rsid w:val="00D60E9B"/>
    <w:rsid w:val="00D62983"/>
    <w:rsid w:val="00D658F8"/>
    <w:rsid w:val="00D6667B"/>
    <w:rsid w:val="00D66D93"/>
    <w:rsid w:val="00D71969"/>
    <w:rsid w:val="00D73F8C"/>
    <w:rsid w:val="00D76C71"/>
    <w:rsid w:val="00D8261A"/>
    <w:rsid w:val="00D85FDB"/>
    <w:rsid w:val="00D86BF0"/>
    <w:rsid w:val="00D87D3A"/>
    <w:rsid w:val="00D946FA"/>
    <w:rsid w:val="00D97084"/>
    <w:rsid w:val="00D97472"/>
    <w:rsid w:val="00DA0069"/>
    <w:rsid w:val="00DA04A9"/>
    <w:rsid w:val="00DA5B1C"/>
    <w:rsid w:val="00DA5D80"/>
    <w:rsid w:val="00DB0D49"/>
    <w:rsid w:val="00DB1A62"/>
    <w:rsid w:val="00DB68B2"/>
    <w:rsid w:val="00DC3496"/>
    <w:rsid w:val="00DC4720"/>
    <w:rsid w:val="00DC5E41"/>
    <w:rsid w:val="00DC6745"/>
    <w:rsid w:val="00DC7ABF"/>
    <w:rsid w:val="00DD07D5"/>
    <w:rsid w:val="00DE0447"/>
    <w:rsid w:val="00DE1057"/>
    <w:rsid w:val="00DE163C"/>
    <w:rsid w:val="00DE3F1E"/>
    <w:rsid w:val="00DF0BEB"/>
    <w:rsid w:val="00DF377E"/>
    <w:rsid w:val="00DF65F0"/>
    <w:rsid w:val="00DF7836"/>
    <w:rsid w:val="00E03D3D"/>
    <w:rsid w:val="00E056C8"/>
    <w:rsid w:val="00E064DD"/>
    <w:rsid w:val="00E06F5A"/>
    <w:rsid w:val="00E10BCA"/>
    <w:rsid w:val="00E1153F"/>
    <w:rsid w:val="00E25666"/>
    <w:rsid w:val="00E316BE"/>
    <w:rsid w:val="00E334C3"/>
    <w:rsid w:val="00E34FDA"/>
    <w:rsid w:val="00E3555E"/>
    <w:rsid w:val="00E37BF4"/>
    <w:rsid w:val="00E44F4A"/>
    <w:rsid w:val="00E45D9A"/>
    <w:rsid w:val="00E54929"/>
    <w:rsid w:val="00E61240"/>
    <w:rsid w:val="00E62067"/>
    <w:rsid w:val="00E6249F"/>
    <w:rsid w:val="00E67EB7"/>
    <w:rsid w:val="00E72FF5"/>
    <w:rsid w:val="00E74571"/>
    <w:rsid w:val="00E81C53"/>
    <w:rsid w:val="00E82299"/>
    <w:rsid w:val="00E82F71"/>
    <w:rsid w:val="00E84993"/>
    <w:rsid w:val="00E85570"/>
    <w:rsid w:val="00E90929"/>
    <w:rsid w:val="00E9120D"/>
    <w:rsid w:val="00E94888"/>
    <w:rsid w:val="00E94D17"/>
    <w:rsid w:val="00EA27FC"/>
    <w:rsid w:val="00EA2F9E"/>
    <w:rsid w:val="00EB023F"/>
    <w:rsid w:val="00EB0D6D"/>
    <w:rsid w:val="00EB1044"/>
    <w:rsid w:val="00EB2B54"/>
    <w:rsid w:val="00EB36E6"/>
    <w:rsid w:val="00EB402C"/>
    <w:rsid w:val="00EB4498"/>
    <w:rsid w:val="00EB6DFA"/>
    <w:rsid w:val="00EB7FD4"/>
    <w:rsid w:val="00EC285A"/>
    <w:rsid w:val="00ED2ED4"/>
    <w:rsid w:val="00ED7E0E"/>
    <w:rsid w:val="00EF1727"/>
    <w:rsid w:val="00EF3B10"/>
    <w:rsid w:val="00EF5BD8"/>
    <w:rsid w:val="00EF6C2B"/>
    <w:rsid w:val="00F00ABC"/>
    <w:rsid w:val="00F0320D"/>
    <w:rsid w:val="00F03A8D"/>
    <w:rsid w:val="00F0701B"/>
    <w:rsid w:val="00F17410"/>
    <w:rsid w:val="00F21AA2"/>
    <w:rsid w:val="00F2452B"/>
    <w:rsid w:val="00F25C31"/>
    <w:rsid w:val="00F26D50"/>
    <w:rsid w:val="00F3323C"/>
    <w:rsid w:val="00F414D0"/>
    <w:rsid w:val="00F45D07"/>
    <w:rsid w:val="00F461ED"/>
    <w:rsid w:val="00F57A55"/>
    <w:rsid w:val="00F57DCE"/>
    <w:rsid w:val="00F668A2"/>
    <w:rsid w:val="00F71AD2"/>
    <w:rsid w:val="00F7366F"/>
    <w:rsid w:val="00F74BA1"/>
    <w:rsid w:val="00F74CDA"/>
    <w:rsid w:val="00F766EA"/>
    <w:rsid w:val="00F8036A"/>
    <w:rsid w:val="00F825B5"/>
    <w:rsid w:val="00F871D4"/>
    <w:rsid w:val="00F906BC"/>
    <w:rsid w:val="00F90E03"/>
    <w:rsid w:val="00F9134D"/>
    <w:rsid w:val="00FA0EC9"/>
    <w:rsid w:val="00FA29B4"/>
    <w:rsid w:val="00FA31CD"/>
    <w:rsid w:val="00FA36FB"/>
    <w:rsid w:val="00FA3C0A"/>
    <w:rsid w:val="00FA4F12"/>
    <w:rsid w:val="00FB0DA0"/>
    <w:rsid w:val="00FB1377"/>
    <w:rsid w:val="00FB1DB2"/>
    <w:rsid w:val="00FB286B"/>
    <w:rsid w:val="00FC17F6"/>
    <w:rsid w:val="00FC18D9"/>
    <w:rsid w:val="00FE59AB"/>
    <w:rsid w:val="00FE5EC5"/>
    <w:rsid w:val="00FF1C63"/>
    <w:rsid w:val="00FF2CC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EF143A"/>
  <w14:defaultImageDpi w14:val="300"/>
  <w15:docId w15:val="{21CC6030-D0AD-424C-A83C-D85B5D95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9F"/>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283AE0"/>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6F549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49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549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49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54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54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54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54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49F"/>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6F549F"/>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6F549F"/>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6F549F"/>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6F549F"/>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6F549F"/>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6F549F"/>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6F549F"/>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6F549F"/>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6F549F"/>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6F549F"/>
    <w:rPr>
      <w:rFonts w:cs="NewBaskervilleEF-Bold"/>
      <w:b/>
      <w:bCs/>
      <w:i/>
      <w:iCs/>
      <w:color w:val="3366FF"/>
      <w:w w:val="100"/>
      <w:position w:val="0"/>
      <w:u w:val="none"/>
      <w:vertAlign w:val="baseline"/>
      <w:lang w:val="en-US"/>
    </w:rPr>
  </w:style>
  <w:style w:type="paragraph" w:customStyle="1" w:styleId="BodyCustom">
    <w:name w:val="BodyCustom"/>
    <w:qFormat/>
    <w:rsid w:val="006F549F"/>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6F549F"/>
    <w:pPr>
      <w:spacing w:before="320" w:after="80"/>
    </w:pPr>
    <w:rPr>
      <w:rFonts w:ascii="Arial" w:hAnsi="Arial" w:cs="NewBaskervilleStd-Roman"/>
      <w:color w:val="000000"/>
      <w:sz w:val="22"/>
      <w:szCs w:val="22"/>
      <w:lang w:eastAsia="en-CA"/>
    </w:rPr>
  </w:style>
  <w:style w:type="paragraph" w:customStyle="1" w:styleId="IndexLevel1">
    <w:name w:val="IndexLevel1"/>
    <w:qFormat/>
    <w:rsid w:val="006F549F"/>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6F549F"/>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6F549F"/>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6F549F"/>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6F549F"/>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6F549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6F549F"/>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F549F"/>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6F549F"/>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F549F"/>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6F549F"/>
    <w:pPr>
      <w:numPr>
        <w:numId w:val="10"/>
      </w:numPr>
    </w:pPr>
  </w:style>
  <w:style w:type="paragraph" w:customStyle="1" w:styleId="HeadA">
    <w:name w:val="HeadA"/>
    <w:qFormat/>
    <w:rsid w:val="006F549F"/>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6F549F"/>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6F549F"/>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6F549F"/>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6F549F"/>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F549F"/>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F549F"/>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6F549F"/>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6F549F"/>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6F549F"/>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6F549F"/>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6F549F"/>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6F549F"/>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6F549F"/>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6F549F"/>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6F549F"/>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6F549F"/>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6F549F"/>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6F549F"/>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6F549F"/>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6F549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6F549F"/>
    <w:rPr>
      <w:rFonts w:ascii="Wingdings2" w:hAnsi="Wingdings2" w:cs="Wingdings2"/>
      <w:color w:val="000000"/>
      <w:w w:val="100"/>
      <w:position w:val="0"/>
      <w:u w:val="none"/>
      <w:vertAlign w:val="baseline"/>
      <w:lang w:val="en-US"/>
    </w:rPr>
  </w:style>
  <w:style w:type="paragraph" w:customStyle="1" w:styleId="ListBody">
    <w:name w:val="ListBody"/>
    <w:qFormat/>
    <w:rsid w:val="006F549F"/>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6F549F"/>
    <w:rPr>
      <w:rFonts w:cs="NewBaskervilleStd-Italic"/>
      <w:i/>
      <w:iCs/>
      <w:color w:val="3366FF"/>
      <w:w w:val="100"/>
      <w:position w:val="0"/>
      <w:u w:val="none"/>
      <w:vertAlign w:val="baseline"/>
      <w:lang w:val="en-US"/>
    </w:rPr>
  </w:style>
  <w:style w:type="paragraph" w:customStyle="1" w:styleId="Note">
    <w:name w:val="Note"/>
    <w:qFormat/>
    <w:rsid w:val="006F549F"/>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6F549F"/>
    <w:rPr>
      <w:rFonts w:ascii="Symbol" w:hAnsi="Symbol" w:cs="Symbol"/>
      <w:color w:val="000000"/>
    </w:rPr>
  </w:style>
  <w:style w:type="character" w:customStyle="1" w:styleId="Superscript">
    <w:name w:val="Superscript"/>
    <w:uiPriority w:val="1"/>
    <w:qFormat/>
    <w:rsid w:val="006F549F"/>
    <w:rPr>
      <w:color w:val="3366FF"/>
      <w:vertAlign w:val="superscript"/>
    </w:rPr>
  </w:style>
  <w:style w:type="character" w:customStyle="1" w:styleId="SuperscriptItalic">
    <w:name w:val="SuperscriptItalic"/>
    <w:uiPriority w:val="1"/>
    <w:qFormat/>
    <w:rsid w:val="006F549F"/>
    <w:rPr>
      <w:i/>
      <w:color w:val="3366FF"/>
      <w:vertAlign w:val="superscript"/>
    </w:rPr>
  </w:style>
  <w:style w:type="character" w:customStyle="1" w:styleId="Subscript">
    <w:name w:val="Subscript"/>
    <w:uiPriority w:val="1"/>
    <w:qFormat/>
    <w:rsid w:val="006F549F"/>
    <w:rPr>
      <w:color w:val="3366FF"/>
      <w:vertAlign w:val="subscript"/>
    </w:rPr>
  </w:style>
  <w:style w:type="character" w:customStyle="1" w:styleId="SubscriptItalic">
    <w:name w:val="SubscriptItalic"/>
    <w:uiPriority w:val="1"/>
    <w:qFormat/>
    <w:rsid w:val="006F549F"/>
    <w:rPr>
      <w:i/>
      <w:color w:val="3366FF"/>
      <w:vertAlign w:val="subscript"/>
    </w:rPr>
  </w:style>
  <w:style w:type="character" w:customStyle="1" w:styleId="Symbol">
    <w:name w:val="Symbol"/>
    <w:uiPriority w:val="1"/>
    <w:qFormat/>
    <w:rsid w:val="006F549F"/>
    <w:rPr>
      <w:rFonts w:ascii="Symbol" w:hAnsi="Symbol"/>
    </w:rPr>
  </w:style>
  <w:style w:type="character" w:customStyle="1" w:styleId="Italic">
    <w:name w:val="Italic"/>
    <w:uiPriority w:val="1"/>
    <w:qFormat/>
    <w:rsid w:val="006F549F"/>
    <w:rPr>
      <w:rFonts w:cs="NewBaskervilleStd-Italic"/>
      <w:i/>
      <w:iCs/>
      <w:color w:val="0000FF"/>
      <w:w w:val="100"/>
      <w:position w:val="0"/>
      <w:u w:val="none"/>
      <w:vertAlign w:val="baseline"/>
      <w:lang w:val="en-US"/>
    </w:rPr>
  </w:style>
  <w:style w:type="paragraph" w:customStyle="1" w:styleId="ListBullet">
    <w:name w:val="ListBullet"/>
    <w:qFormat/>
    <w:rsid w:val="006F549F"/>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6F549F"/>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6F549F"/>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6F549F"/>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6F549F"/>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6F549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6F549F"/>
    <w:rPr>
      <w:color w:val="008000"/>
    </w:rPr>
  </w:style>
  <w:style w:type="paragraph" w:customStyle="1" w:styleId="PartNumber">
    <w:name w:val="PartNumber"/>
    <w:qFormat/>
    <w:rsid w:val="006F549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6F549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6F549F"/>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6F549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6F549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6F549F"/>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6F549F"/>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6F549F"/>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6F549F"/>
    <w:pPr>
      <w:spacing w:before="120"/>
    </w:pPr>
    <w:rPr>
      <w:i/>
      <w:iCs/>
      <w:caps w:val="0"/>
    </w:rPr>
  </w:style>
  <w:style w:type="paragraph" w:customStyle="1" w:styleId="BoxBodyContinued">
    <w:name w:val="BoxBodyContinued"/>
    <w:qFormat/>
    <w:rsid w:val="006F549F"/>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6F549F"/>
    <w:rPr>
      <w:b/>
      <w:bCs/>
      <w:color w:val="3366FF"/>
    </w:rPr>
  </w:style>
  <w:style w:type="paragraph" w:customStyle="1" w:styleId="RunInHead">
    <w:name w:val="RunInHead"/>
    <w:rsid w:val="006F549F"/>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6F549F"/>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6F549F"/>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6F549F"/>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6F549F"/>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6F549F"/>
    <w:rPr>
      <w:color w:val="3366FF"/>
      <w:bdr w:val="none" w:sz="0" w:space="0" w:color="auto"/>
      <w:shd w:val="clear" w:color="auto" w:fill="99CC00"/>
    </w:rPr>
  </w:style>
  <w:style w:type="character" w:customStyle="1" w:styleId="KeyTerm">
    <w:name w:val="KeyTerm"/>
    <w:uiPriority w:val="1"/>
    <w:qFormat/>
    <w:rsid w:val="006F549F"/>
    <w:rPr>
      <w:i/>
      <w:color w:val="3366FF"/>
      <w:bdr w:val="none" w:sz="0" w:space="0" w:color="auto"/>
      <w:shd w:val="clear" w:color="auto" w:fill="D9D9D9"/>
    </w:rPr>
  </w:style>
  <w:style w:type="character" w:customStyle="1" w:styleId="DigitalOnly">
    <w:name w:val="DigitalOnly"/>
    <w:uiPriority w:val="1"/>
    <w:qFormat/>
    <w:rsid w:val="006F549F"/>
    <w:rPr>
      <w:color w:val="3366FF"/>
      <w:bdr w:val="single" w:sz="4" w:space="0" w:color="3366FF"/>
    </w:rPr>
  </w:style>
  <w:style w:type="character" w:customStyle="1" w:styleId="PrintOnly">
    <w:name w:val="PrintOnly"/>
    <w:uiPriority w:val="1"/>
    <w:qFormat/>
    <w:rsid w:val="006F549F"/>
    <w:rPr>
      <w:color w:val="3366FF"/>
      <w:bdr w:val="single" w:sz="4" w:space="0" w:color="FF0000"/>
    </w:rPr>
  </w:style>
  <w:style w:type="character" w:customStyle="1" w:styleId="LinkEmail">
    <w:name w:val="LinkEmail"/>
    <w:basedOn w:val="LinkURL"/>
    <w:uiPriority w:val="1"/>
    <w:qFormat/>
    <w:rsid w:val="006F549F"/>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F549F"/>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F549F"/>
    <w:rPr>
      <w:color w:val="3366FF"/>
      <w:bdr w:val="none" w:sz="0" w:space="0" w:color="auto"/>
      <w:shd w:val="clear" w:color="auto" w:fill="FFFF00"/>
    </w:rPr>
  </w:style>
  <w:style w:type="character" w:customStyle="1" w:styleId="FootnoteReference">
    <w:name w:val="FootnoteReference"/>
    <w:uiPriority w:val="1"/>
    <w:qFormat/>
    <w:rsid w:val="006F549F"/>
    <w:rPr>
      <w:color w:val="3366FF"/>
      <w:vertAlign w:val="superscript"/>
    </w:rPr>
  </w:style>
  <w:style w:type="paragraph" w:customStyle="1" w:styleId="Footnote">
    <w:name w:val="Footnote"/>
    <w:qFormat/>
    <w:rsid w:val="006F549F"/>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6F549F"/>
    <w:rPr>
      <w:color w:val="3366FF"/>
      <w:vertAlign w:val="superscript"/>
    </w:rPr>
  </w:style>
  <w:style w:type="character" w:customStyle="1" w:styleId="EndnoteReference">
    <w:name w:val="EndnoteReference"/>
    <w:basedOn w:val="FootnoteReference"/>
    <w:uiPriority w:val="1"/>
    <w:qFormat/>
    <w:rsid w:val="006F549F"/>
    <w:rPr>
      <w:color w:val="3366FF"/>
      <w:vertAlign w:val="superscript"/>
    </w:rPr>
  </w:style>
  <w:style w:type="paragraph" w:customStyle="1" w:styleId="QuotePara">
    <w:name w:val="QuotePara"/>
    <w:qFormat/>
    <w:rsid w:val="006F549F"/>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6F549F"/>
    <w:pPr>
      <w:spacing w:after="240"/>
      <w:jc w:val="right"/>
    </w:pPr>
  </w:style>
  <w:style w:type="character" w:customStyle="1" w:styleId="Caps">
    <w:name w:val="Caps"/>
    <w:uiPriority w:val="1"/>
    <w:qFormat/>
    <w:rsid w:val="006F549F"/>
    <w:rPr>
      <w:caps/>
      <w:smallCaps w:val="0"/>
      <w:color w:val="3366FF"/>
    </w:rPr>
  </w:style>
  <w:style w:type="character" w:customStyle="1" w:styleId="SmallCaps">
    <w:name w:val="SmallCaps"/>
    <w:uiPriority w:val="1"/>
    <w:qFormat/>
    <w:rsid w:val="006F549F"/>
    <w:rPr>
      <w:caps w:val="0"/>
      <w:smallCaps/>
      <w:color w:val="3366FF"/>
    </w:rPr>
  </w:style>
  <w:style w:type="character" w:customStyle="1" w:styleId="SmallCapsBold">
    <w:name w:val="SmallCapsBold"/>
    <w:basedOn w:val="SmallCaps"/>
    <w:uiPriority w:val="1"/>
    <w:qFormat/>
    <w:rsid w:val="006F549F"/>
    <w:rPr>
      <w:b/>
      <w:bCs/>
      <w:caps w:val="0"/>
      <w:smallCaps/>
      <w:color w:val="3366FF"/>
    </w:rPr>
  </w:style>
  <w:style w:type="character" w:customStyle="1" w:styleId="SmallCapsBoldItalic">
    <w:name w:val="SmallCapsBoldItalic"/>
    <w:basedOn w:val="SmallCapsBold"/>
    <w:uiPriority w:val="1"/>
    <w:qFormat/>
    <w:rsid w:val="006F549F"/>
    <w:rPr>
      <w:b/>
      <w:bCs/>
      <w:i/>
      <w:iCs/>
      <w:caps w:val="0"/>
      <w:smallCaps/>
      <w:color w:val="3366FF"/>
    </w:rPr>
  </w:style>
  <w:style w:type="character" w:customStyle="1" w:styleId="SmallCapsItalic">
    <w:name w:val="SmallCapsItalic"/>
    <w:basedOn w:val="SmallCaps"/>
    <w:uiPriority w:val="1"/>
    <w:qFormat/>
    <w:rsid w:val="006F549F"/>
    <w:rPr>
      <w:i/>
      <w:iCs/>
      <w:caps w:val="0"/>
      <w:smallCaps/>
      <w:color w:val="3366FF"/>
    </w:rPr>
  </w:style>
  <w:style w:type="character" w:customStyle="1" w:styleId="NSSymbol">
    <w:name w:val="NSSymbol"/>
    <w:uiPriority w:val="1"/>
    <w:qFormat/>
    <w:rsid w:val="006F549F"/>
    <w:rPr>
      <w:color w:val="3366FF"/>
    </w:rPr>
  </w:style>
  <w:style w:type="table" w:styleId="TableGrid">
    <w:name w:val="Table Grid"/>
    <w:basedOn w:val="TableNormal"/>
    <w:uiPriority w:val="59"/>
    <w:rsid w:val="006F5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F549F"/>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6F549F"/>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6F549F"/>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6F549F"/>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6F549F"/>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6F549F"/>
    <w:rPr>
      <w:sz w:val="18"/>
      <w:szCs w:val="18"/>
    </w:rPr>
  </w:style>
  <w:style w:type="paragraph" w:customStyle="1" w:styleId="ExtractSource">
    <w:name w:val="ExtractSource"/>
    <w:basedOn w:val="ExtractPara"/>
    <w:qFormat/>
    <w:rsid w:val="006F549F"/>
    <w:pPr>
      <w:jc w:val="right"/>
    </w:pPr>
  </w:style>
  <w:style w:type="paragraph" w:customStyle="1" w:styleId="ExtractParaContinued">
    <w:name w:val="ExtractParaContinued"/>
    <w:basedOn w:val="ExtractPara"/>
    <w:qFormat/>
    <w:rsid w:val="006F549F"/>
    <w:pPr>
      <w:spacing w:before="0"/>
      <w:ind w:firstLine="360"/>
    </w:pPr>
  </w:style>
  <w:style w:type="paragraph" w:customStyle="1" w:styleId="AppendixNumber">
    <w:name w:val="AppendixNumber"/>
    <w:qFormat/>
    <w:rsid w:val="006F549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6F549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6F549F"/>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6F549F"/>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6F549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6F549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6F549F"/>
    <w:rPr>
      <w:color w:val="3366FF"/>
      <w:vertAlign w:val="superscript"/>
    </w:rPr>
  </w:style>
  <w:style w:type="paragraph" w:customStyle="1" w:styleId="Reference">
    <w:name w:val="Reference"/>
    <w:qFormat/>
    <w:rsid w:val="006F549F"/>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6F549F"/>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6F549F"/>
    <w:rPr>
      <w:rFonts w:ascii="Courier" w:hAnsi="Courier"/>
      <w:color w:val="A6A6A6" w:themeColor="background1" w:themeShade="A6"/>
    </w:rPr>
  </w:style>
  <w:style w:type="character" w:customStyle="1" w:styleId="PyBracket">
    <w:name w:val="PyBracket"/>
    <w:uiPriority w:val="1"/>
    <w:qFormat/>
    <w:rsid w:val="006F549F"/>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F549F"/>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F549F"/>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F549F"/>
  </w:style>
  <w:style w:type="character" w:styleId="BookTitle">
    <w:name w:val="Book Title"/>
    <w:basedOn w:val="DefaultParagraphFont"/>
    <w:uiPriority w:val="33"/>
    <w:qFormat/>
    <w:rsid w:val="006F549F"/>
    <w:rPr>
      <w:b/>
      <w:bCs/>
      <w:smallCaps/>
      <w:spacing w:val="5"/>
    </w:rPr>
  </w:style>
  <w:style w:type="paragraph" w:customStyle="1" w:styleId="BookTitle0">
    <w:name w:val="BookTitle"/>
    <w:qFormat/>
    <w:rsid w:val="006F549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6F549F"/>
  </w:style>
  <w:style w:type="paragraph" w:customStyle="1" w:styleId="BookEdition">
    <w:name w:val="BookEdition"/>
    <w:basedOn w:val="BookSubtitle"/>
    <w:qFormat/>
    <w:rsid w:val="006F549F"/>
    <w:rPr>
      <w:b w:val="0"/>
      <w:bCs w:val="0"/>
      <w:i/>
      <w:iCs/>
      <w:sz w:val="24"/>
      <w:szCs w:val="24"/>
    </w:rPr>
  </w:style>
  <w:style w:type="paragraph" w:customStyle="1" w:styleId="BookAuthor">
    <w:name w:val="BookAuthor"/>
    <w:basedOn w:val="BookEdition"/>
    <w:qFormat/>
    <w:rsid w:val="006F549F"/>
    <w:rPr>
      <w:i w:val="0"/>
      <w:iCs w:val="0"/>
      <w:smallCaps/>
    </w:rPr>
  </w:style>
  <w:style w:type="paragraph" w:customStyle="1" w:styleId="BookPublisher">
    <w:name w:val="BookPublisher"/>
    <w:basedOn w:val="BookAuthor"/>
    <w:qFormat/>
    <w:rsid w:val="006F549F"/>
    <w:rPr>
      <w:i/>
      <w:iCs/>
      <w:smallCaps w:val="0"/>
      <w:sz w:val="20"/>
      <w:szCs w:val="20"/>
    </w:rPr>
  </w:style>
  <w:style w:type="paragraph" w:customStyle="1" w:styleId="Copyright">
    <w:name w:val="Copyright"/>
    <w:qFormat/>
    <w:rsid w:val="006F549F"/>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6F549F"/>
  </w:style>
  <w:style w:type="paragraph" w:customStyle="1" w:styleId="CopyrightHead">
    <w:name w:val="CopyrightHead"/>
    <w:basedOn w:val="CopyrightLOC"/>
    <w:qFormat/>
    <w:rsid w:val="006F549F"/>
    <w:pPr>
      <w:jc w:val="center"/>
    </w:pPr>
    <w:rPr>
      <w:b/>
    </w:rPr>
  </w:style>
  <w:style w:type="paragraph" w:customStyle="1" w:styleId="Dedication">
    <w:name w:val="Dedication"/>
    <w:basedOn w:val="BookPublisher"/>
    <w:qFormat/>
    <w:rsid w:val="006F549F"/>
  </w:style>
  <w:style w:type="paragraph" w:customStyle="1" w:styleId="FrontmatterTitle">
    <w:name w:val="FrontmatterTitle"/>
    <w:basedOn w:val="BackmatterTitle"/>
    <w:qFormat/>
    <w:rsid w:val="006F549F"/>
  </w:style>
  <w:style w:type="paragraph" w:customStyle="1" w:styleId="TOCFM">
    <w:name w:val="TOCFM"/>
    <w:basedOn w:val="Normal"/>
    <w:qFormat/>
    <w:rsid w:val="006F549F"/>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F549F"/>
    <w:pPr>
      <w:ind w:left="720"/>
    </w:pPr>
    <w:rPr>
      <w:b/>
    </w:rPr>
  </w:style>
  <w:style w:type="paragraph" w:customStyle="1" w:styleId="TOCPart">
    <w:name w:val="TOCPart"/>
    <w:basedOn w:val="TOCH1"/>
    <w:qFormat/>
    <w:rsid w:val="006F549F"/>
    <w:pPr>
      <w:spacing w:before="120"/>
      <w:ind w:left="0"/>
      <w:jc w:val="center"/>
    </w:pPr>
    <w:rPr>
      <w:b w:val="0"/>
      <w:sz w:val="28"/>
      <w:szCs w:val="24"/>
    </w:rPr>
  </w:style>
  <w:style w:type="paragraph" w:customStyle="1" w:styleId="TOCChapter">
    <w:name w:val="TOCChapter"/>
    <w:basedOn w:val="TOCH1"/>
    <w:qFormat/>
    <w:rsid w:val="006F549F"/>
    <w:pPr>
      <w:ind w:left="360"/>
    </w:pPr>
    <w:rPr>
      <w:b w:val="0"/>
      <w:sz w:val="24"/>
    </w:rPr>
  </w:style>
  <w:style w:type="paragraph" w:customStyle="1" w:styleId="TOCH2">
    <w:name w:val="TOCH2"/>
    <w:basedOn w:val="TOCH1"/>
    <w:qFormat/>
    <w:rsid w:val="006F549F"/>
    <w:pPr>
      <w:ind w:left="1080"/>
    </w:pPr>
    <w:rPr>
      <w:i/>
    </w:rPr>
  </w:style>
  <w:style w:type="paragraph" w:customStyle="1" w:styleId="TOCH3">
    <w:name w:val="TOCH3"/>
    <w:basedOn w:val="TOCH1"/>
    <w:qFormat/>
    <w:rsid w:val="006F549F"/>
    <w:pPr>
      <w:ind w:left="1440"/>
    </w:pPr>
    <w:rPr>
      <w:b w:val="0"/>
      <w:i/>
    </w:rPr>
  </w:style>
  <w:style w:type="paragraph" w:customStyle="1" w:styleId="BoxType">
    <w:name w:val="BoxType"/>
    <w:qFormat/>
    <w:rsid w:val="006F549F"/>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6F549F"/>
    <w:rPr>
      <w:b w:val="0"/>
      <w:bCs w:val="0"/>
      <w:i w:val="0"/>
      <w:iCs w:val="0"/>
      <w:color w:val="3366FF"/>
      <w:bdr w:val="none" w:sz="0" w:space="0" w:color="auto"/>
      <w:shd w:val="clear" w:color="auto" w:fill="CCFFCC"/>
    </w:rPr>
  </w:style>
  <w:style w:type="character" w:customStyle="1" w:styleId="CodeAnnotation">
    <w:name w:val="CodeAnnotation"/>
    <w:uiPriority w:val="1"/>
    <w:qFormat/>
    <w:rsid w:val="006F549F"/>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F549F"/>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6F549F"/>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6F549F"/>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6F549F"/>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6F549F"/>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6F549F"/>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6F549F"/>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6F549F"/>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6F549F"/>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6F549F"/>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6F549F"/>
    <w:rPr>
      <w:rFonts w:ascii="Webdings" w:hAnsi="Webdings" w:cs="Webdings"/>
      <w:color w:val="3366FF"/>
      <w:w w:val="100"/>
      <w:position w:val="0"/>
      <w:u w:val="none"/>
      <w:vertAlign w:val="baseline"/>
      <w:lang w:val="en-US"/>
    </w:rPr>
  </w:style>
  <w:style w:type="paragraph" w:customStyle="1" w:styleId="TableTitle">
    <w:name w:val="TableTitle"/>
    <w:qFormat/>
    <w:rsid w:val="006F549F"/>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6F549F"/>
    <w:pPr>
      <w:jc w:val="right"/>
    </w:pPr>
  </w:style>
  <w:style w:type="paragraph" w:customStyle="1" w:styleId="Body">
    <w:name w:val="Body"/>
    <w:uiPriority w:val="99"/>
    <w:qFormat/>
    <w:rsid w:val="006F549F"/>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6F549F"/>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6F549F"/>
    <w:rPr>
      <w:color w:val="FF0000"/>
      <w:lang w:val="fr-FR"/>
    </w:rPr>
  </w:style>
  <w:style w:type="paragraph" w:customStyle="1" w:styleId="Default">
    <w:name w:val="Default"/>
    <w:rsid w:val="006F549F"/>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6F549F"/>
  </w:style>
  <w:style w:type="paragraph" w:customStyle="1" w:styleId="ReviewHead">
    <w:name w:val="ReviewHead"/>
    <w:basedOn w:val="FrontmatterTitle"/>
    <w:qFormat/>
    <w:rsid w:val="006F549F"/>
  </w:style>
  <w:style w:type="paragraph" w:customStyle="1" w:styleId="ReviewQuote">
    <w:name w:val="ReviewQuote"/>
    <w:basedOn w:val="QuotePara"/>
    <w:qFormat/>
    <w:rsid w:val="006F549F"/>
  </w:style>
  <w:style w:type="paragraph" w:customStyle="1" w:styleId="ReviewSource">
    <w:name w:val="ReviewSource"/>
    <w:basedOn w:val="QuoteSource"/>
    <w:qFormat/>
    <w:rsid w:val="006F549F"/>
  </w:style>
  <w:style w:type="paragraph" w:customStyle="1" w:styleId="ListGraphic">
    <w:name w:val="ListGraphic"/>
    <w:basedOn w:val="GraphicSlug"/>
    <w:qFormat/>
    <w:rsid w:val="006F549F"/>
    <w:pPr>
      <w:ind w:left="0"/>
    </w:pPr>
  </w:style>
  <w:style w:type="paragraph" w:customStyle="1" w:styleId="ListCaption">
    <w:name w:val="ListCaption"/>
    <w:basedOn w:val="CaptionLine"/>
    <w:qFormat/>
    <w:rsid w:val="006F549F"/>
    <w:pPr>
      <w:ind w:left="3600"/>
    </w:pPr>
  </w:style>
  <w:style w:type="paragraph" w:customStyle="1" w:styleId="NoteContinued">
    <w:name w:val="NoteContinued"/>
    <w:basedOn w:val="Note"/>
    <w:qFormat/>
    <w:rsid w:val="006F549F"/>
    <w:pPr>
      <w:spacing w:before="0"/>
      <w:ind w:firstLine="0"/>
    </w:pPr>
  </w:style>
  <w:style w:type="paragraph" w:customStyle="1" w:styleId="NoteCode">
    <w:name w:val="NoteCode"/>
    <w:basedOn w:val="Code"/>
    <w:qFormat/>
    <w:rsid w:val="006F549F"/>
    <w:pPr>
      <w:spacing w:after="240"/>
    </w:pPr>
  </w:style>
  <w:style w:type="paragraph" w:customStyle="1" w:styleId="ListBulletSub">
    <w:name w:val="ListBulletSub"/>
    <w:basedOn w:val="ListBullet"/>
    <w:qFormat/>
    <w:rsid w:val="006F549F"/>
    <w:pPr>
      <w:ind w:left="2520"/>
    </w:pPr>
  </w:style>
  <w:style w:type="paragraph" w:customStyle="1" w:styleId="CodeCustom1">
    <w:name w:val="CodeCustom1"/>
    <w:basedOn w:val="Code"/>
    <w:qFormat/>
    <w:rsid w:val="006F549F"/>
    <w:rPr>
      <w:color w:val="00B0F0"/>
    </w:rPr>
  </w:style>
  <w:style w:type="paragraph" w:customStyle="1" w:styleId="CodeCustom2">
    <w:name w:val="CodeCustom2"/>
    <w:basedOn w:val="Normal"/>
    <w:qFormat/>
    <w:rsid w:val="006F549F"/>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6F549F"/>
    <w:rPr>
      <w:bCs/>
      <w:color w:val="A12126"/>
    </w:rPr>
  </w:style>
  <w:style w:type="paragraph" w:customStyle="1" w:styleId="Equation">
    <w:name w:val="Equation"/>
    <w:basedOn w:val="ListPlain"/>
    <w:qFormat/>
    <w:rsid w:val="006F549F"/>
  </w:style>
  <w:style w:type="character" w:customStyle="1" w:styleId="Heading1Char">
    <w:name w:val="Heading 1 Char"/>
    <w:basedOn w:val="DefaultParagraphFont"/>
    <w:link w:val="Heading1"/>
    <w:uiPriority w:val="9"/>
    <w:rsid w:val="00283AE0"/>
    <w:rPr>
      <w:rFonts w:ascii="Times New Roman" w:hAnsi="Times New Roman"/>
      <w:b/>
      <w:bCs/>
      <w:kern w:val="36"/>
      <w:sz w:val="48"/>
      <w:szCs w:val="48"/>
      <w:lang w:val="en-GB" w:eastAsia="en-GB"/>
    </w:rPr>
  </w:style>
  <w:style w:type="character" w:customStyle="1" w:styleId="Title1">
    <w:name w:val="Title1"/>
    <w:basedOn w:val="DefaultParagraphFont"/>
    <w:rsid w:val="00283AE0"/>
  </w:style>
  <w:style w:type="character" w:styleId="Hyperlink">
    <w:name w:val="Hyperlink"/>
    <w:basedOn w:val="DefaultParagraphFont"/>
    <w:uiPriority w:val="99"/>
    <w:unhideWhenUsed/>
    <w:rsid w:val="00283AE0"/>
    <w:rPr>
      <w:color w:val="0000FF"/>
      <w:u w:val="single"/>
    </w:rPr>
  </w:style>
  <w:style w:type="paragraph" w:styleId="NormalWeb">
    <w:name w:val="Normal (Web)"/>
    <w:basedOn w:val="Normal"/>
    <w:uiPriority w:val="99"/>
    <w:semiHidden/>
    <w:unhideWhenUsed/>
    <w:rsid w:val="00283AE0"/>
    <w:pPr>
      <w:spacing w:before="100" w:beforeAutospacing="1" w:after="100" w:afterAutospacing="1" w:line="240" w:lineRule="auto"/>
    </w:pPr>
    <w:rPr>
      <w:sz w:val="24"/>
      <w:szCs w:val="24"/>
      <w:lang w:val="en-GB" w:eastAsia="en-GB"/>
    </w:rPr>
  </w:style>
  <w:style w:type="character" w:styleId="HTMLCode">
    <w:name w:val="HTML Code"/>
    <w:basedOn w:val="DefaultParagraphFont"/>
    <w:uiPriority w:val="99"/>
    <w:semiHidden/>
    <w:unhideWhenUsed/>
    <w:rsid w:val="00283AE0"/>
    <w:rPr>
      <w:rFonts w:ascii="Courier New" w:eastAsia="Times New Roman" w:hAnsi="Courier New" w:cs="Courier New"/>
      <w:sz w:val="20"/>
      <w:szCs w:val="20"/>
    </w:rPr>
  </w:style>
  <w:style w:type="character" w:styleId="Emphasis">
    <w:name w:val="Emphasis"/>
    <w:basedOn w:val="DefaultParagraphFont"/>
    <w:uiPriority w:val="20"/>
    <w:qFormat/>
    <w:rsid w:val="00283AE0"/>
    <w:rPr>
      <w:i/>
      <w:iCs/>
    </w:rPr>
  </w:style>
  <w:style w:type="paragraph" w:styleId="HTMLPreformatted">
    <w:name w:val="HTML Preformatted"/>
    <w:basedOn w:val="Normal"/>
    <w:link w:val="HTMLPreformattedChar"/>
    <w:uiPriority w:val="99"/>
    <w:semiHidden/>
    <w:unhideWhenUsed/>
    <w:rsid w:val="0028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83AE0"/>
    <w:rPr>
      <w:rFonts w:ascii="Courier New" w:hAnsi="Courier New" w:cs="Courier New"/>
      <w:lang w:val="en-GB" w:eastAsia="en-GB"/>
    </w:rPr>
  </w:style>
  <w:style w:type="character" w:customStyle="1" w:styleId="keystroke">
    <w:name w:val="keystroke"/>
    <w:basedOn w:val="DefaultParagraphFont"/>
    <w:rsid w:val="00283AE0"/>
  </w:style>
  <w:style w:type="paragraph" w:styleId="TOC1">
    <w:name w:val="toc 1"/>
    <w:basedOn w:val="Normal"/>
    <w:next w:val="Normal"/>
    <w:autoRedefine/>
    <w:uiPriority w:val="39"/>
    <w:unhideWhenUsed/>
    <w:rsid w:val="003F0F8B"/>
    <w:pPr>
      <w:tabs>
        <w:tab w:val="right" w:leader="dot" w:pos="8090"/>
      </w:tabs>
      <w:spacing w:after="100"/>
      <w:pPrChange w:id="0" w:author="" w:date="2022-08-07T20:27:00Z">
        <w:pPr>
          <w:tabs>
            <w:tab w:val="right" w:leader="dot" w:pos="8090"/>
          </w:tabs>
          <w:spacing w:after="100" w:line="276" w:lineRule="auto"/>
        </w:pPr>
      </w:pPrChange>
    </w:pPr>
    <w:rPr>
      <w:rPrChange w:id="0" w:author="" w:date="2022-08-07T20:27:00Z">
        <w:rPr>
          <w:sz w:val="22"/>
          <w:szCs w:val="22"/>
          <w:lang w:val="en-CA" w:eastAsia="en-CA" w:bidi="ar-SA"/>
        </w:rPr>
      </w:rPrChange>
    </w:rPr>
  </w:style>
  <w:style w:type="paragraph" w:styleId="TOC2">
    <w:name w:val="toc 2"/>
    <w:basedOn w:val="Normal"/>
    <w:next w:val="Normal"/>
    <w:autoRedefine/>
    <w:uiPriority w:val="39"/>
    <w:unhideWhenUsed/>
    <w:rsid w:val="001B5B3A"/>
    <w:pPr>
      <w:spacing w:after="100"/>
      <w:ind w:left="220"/>
    </w:pPr>
  </w:style>
  <w:style w:type="paragraph" w:styleId="TOC3">
    <w:name w:val="toc 3"/>
    <w:basedOn w:val="Normal"/>
    <w:next w:val="Normal"/>
    <w:autoRedefine/>
    <w:uiPriority w:val="39"/>
    <w:unhideWhenUsed/>
    <w:rsid w:val="001B5B3A"/>
    <w:pPr>
      <w:spacing w:after="100"/>
      <w:ind w:left="440"/>
    </w:pPr>
  </w:style>
  <w:style w:type="character" w:styleId="CommentReference">
    <w:name w:val="annotation reference"/>
    <w:basedOn w:val="DefaultParagraphFont"/>
    <w:uiPriority w:val="99"/>
    <w:semiHidden/>
    <w:unhideWhenUsed/>
    <w:rsid w:val="00FA4F12"/>
    <w:rPr>
      <w:sz w:val="16"/>
      <w:szCs w:val="16"/>
    </w:rPr>
  </w:style>
  <w:style w:type="paragraph" w:styleId="CommentText">
    <w:name w:val="annotation text"/>
    <w:basedOn w:val="Normal"/>
    <w:link w:val="CommentTextChar"/>
    <w:uiPriority w:val="99"/>
    <w:unhideWhenUsed/>
    <w:rsid w:val="00FA4F12"/>
    <w:pPr>
      <w:spacing w:line="240" w:lineRule="auto"/>
    </w:pPr>
    <w:rPr>
      <w:sz w:val="20"/>
      <w:szCs w:val="20"/>
    </w:rPr>
  </w:style>
  <w:style w:type="character" w:customStyle="1" w:styleId="CommentTextChar">
    <w:name w:val="Comment Text Char"/>
    <w:basedOn w:val="DefaultParagraphFont"/>
    <w:link w:val="CommentText"/>
    <w:uiPriority w:val="99"/>
    <w:rsid w:val="00FA4F12"/>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FA4F12"/>
    <w:rPr>
      <w:b/>
      <w:bCs/>
    </w:rPr>
  </w:style>
  <w:style w:type="character" w:customStyle="1" w:styleId="CommentSubjectChar">
    <w:name w:val="Comment Subject Char"/>
    <w:basedOn w:val="CommentTextChar"/>
    <w:link w:val="CommentSubject"/>
    <w:uiPriority w:val="99"/>
    <w:semiHidden/>
    <w:rsid w:val="00FA4F12"/>
    <w:rPr>
      <w:rFonts w:ascii="Times New Roman" w:hAnsi="Times New Roman"/>
      <w:b/>
      <w:bCs/>
      <w:lang w:val="en-CA" w:eastAsia="en-CA"/>
    </w:rPr>
  </w:style>
  <w:style w:type="paragraph" w:styleId="Revision">
    <w:name w:val="Revision"/>
    <w:hidden/>
    <w:uiPriority w:val="71"/>
    <w:rsid w:val="00705B32"/>
    <w:rPr>
      <w:rFonts w:ascii="Times New Roman" w:hAnsi="Times New Roman"/>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56253">
      <w:bodyDiv w:val="1"/>
      <w:marLeft w:val="0"/>
      <w:marRight w:val="0"/>
      <w:marTop w:val="0"/>
      <w:marBottom w:val="0"/>
      <w:divBdr>
        <w:top w:val="none" w:sz="0" w:space="0" w:color="auto"/>
        <w:left w:val="none" w:sz="0" w:space="0" w:color="auto"/>
        <w:bottom w:val="none" w:sz="0" w:space="0" w:color="auto"/>
        <w:right w:val="none" w:sz="0" w:space="0" w:color="auto"/>
      </w:divBdr>
      <w:divsChild>
        <w:div w:id="181017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67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tes.io/crates/ra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rust-lang.org/std/prelude/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9F3E1-2B0E-4590-B25C-0A1E5B3E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0</TotalTime>
  <Pages>21</Pages>
  <Words>6417</Words>
  <Characters>36580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2</cp:revision>
  <dcterms:created xsi:type="dcterms:W3CDTF">2022-08-09T00:22:00Z</dcterms:created>
  <dcterms:modified xsi:type="dcterms:W3CDTF">2022-08-09T00:22:00Z</dcterms:modified>
</cp:coreProperties>
</file>