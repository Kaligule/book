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D425" w14:textId="77777777" w:rsidR="007E5956" w:rsidRDefault="007E5956" w:rsidP="007E5956">
      <w:pPr>
        <w:pStyle w:val="ChapterNumber"/>
        <w:rPr>
          <w:lang w:eastAsia="en-GB"/>
        </w:rPr>
      </w:pPr>
      <w:bookmarkStart w:id="0" w:name="getting-started"/>
      <w:bookmarkEnd w:id="0"/>
    </w:p>
    <w:p w14:paraId="3F78985D" w14:textId="0C84773B" w:rsidR="00467ABD" w:rsidRPr="00467ABD" w:rsidRDefault="00467ABD" w:rsidP="001E17DB">
      <w:pPr>
        <w:pStyle w:val="ChapterTitle"/>
        <w:rPr>
          <w:lang w:eastAsia="en-GB"/>
        </w:rPr>
      </w:pPr>
      <w:r w:rsidRPr="00467ABD">
        <w:rPr>
          <w:lang w:eastAsia="en-GB"/>
        </w:rPr>
        <w:t>Getting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</w:p>
    <w:p w14:paraId="1079F111" w14:textId="0C9F160E" w:rsidR="00467ABD" w:rsidRPr="00467ABD" w:rsidRDefault="00467ABD" w:rsidP="001E17DB">
      <w:pPr>
        <w:pStyle w:val="ChapterIntro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somewhere.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discuss:</w:t>
      </w:r>
    </w:p>
    <w:p w14:paraId="3121E561" w14:textId="73A77B43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</w:p>
    <w:p w14:paraId="7C6989A9" w14:textId="5FB435B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1E17DB">
        <w:rPr>
          <w:rStyle w:val="Literal"/>
        </w:rPr>
        <w:t>Hello,</w:t>
      </w:r>
      <w:r w:rsidR="001E17DB">
        <w:rPr>
          <w:rStyle w:val="Literal"/>
        </w:rPr>
        <w:t xml:space="preserve"> </w:t>
      </w:r>
      <w:r w:rsidRPr="001E17DB">
        <w:rPr>
          <w:rStyle w:val="Literal"/>
        </w:rPr>
        <w:t>world!</w:t>
      </w:r>
    </w:p>
    <w:p w14:paraId="77D306E9" w14:textId="094C53F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</w:p>
    <w:p w14:paraId="75BD15D9" w14:textId="77777777" w:rsidR="00467ABD" w:rsidRPr="00467ABD" w:rsidRDefault="00467ABD" w:rsidP="001E17DB">
      <w:pPr>
        <w:pStyle w:val="HeadA"/>
        <w:rPr>
          <w:lang w:eastAsia="en-GB"/>
        </w:rPr>
      </w:pPr>
      <w:bookmarkStart w:id="1" w:name="installation"/>
      <w:bookmarkEnd w:id="1"/>
      <w:r w:rsidRPr="00467ABD">
        <w:rPr>
          <w:lang w:eastAsia="en-GB"/>
        </w:rPr>
        <w:t>Installation</w:t>
      </w:r>
    </w:p>
    <w:p w14:paraId="71FC13C0" w14:textId="52D136D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associated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internet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connection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download.</w:t>
      </w:r>
    </w:p>
    <w:p w14:paraId="6E8E9892" w14:textId="6C2B09D8" w:rsidR="00467ABD" w:rsidRPr="00467ABD" w:rsidRDefault="00467ABD" w:rsidP="001E17DB">
      <w:pPr>
        <w:pStyle w:val="Note"/>
        <w:rPr>
          <w:lang w:eastAsia="en-GB"/>
        </w:rPr>
      </w:pPr>
      <w:r w:rsidRPr="001E17DB">
        <w:rPr>
          <w:rStyle w:val="NoteHead"/>
        </w:rPr>
        <w:t>Note</w:t>
      </w:r>
      <w:r w:rsidR="001E17DB">
        <w:rPr>
          <w:lang w:eastAsia="en-GB"/>
        </w:rPr>
        <w:tab/>
      </w:r>
      <w:del w:id="2" w:author="Audrey Doyle" w:date="2022-07-26T12:33:00Z">
        <w:r w:rsidR="001E17DB" w:rsidDel="004F7C05">
          <w:rPr>
            <w:lang w:eastAsia="en-GB"/>
          </w:rPr>
          <w:delText xml:space="preserve"> </w:delText>
        </w:r>
      </w:del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1E17DB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reason,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7" w:history="1">
        <w:r w:rsidRPr="001E17DB">
          <w:rPr>
            <w:rStyle w:val="LinkURL"/>
          </w:rPr>
          <w:t>https://forge.rust-lang.org/infra/other-installation-methods.html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6F800190" w14:textId="1281A7A3" w:rsidR="00467ABD" w:rsidRDefault="00467ABD" w:rsidP="002A41E6">
      <w:pPr>
        <w:pStyle w:val="Body"/>
        <w:rPr>
          <w:ins w:id="3" w:author="Audrey Doyle" w:date="2022-08-03T16:37:00Z"/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stability</w:t>
      </w:r>
      <w:r w:rsidR="001E17DB">
        <w:rPr>
          <w:lang w:eastAsia="en-GB"/>
        </w:rPr>
        <w:t xml:space="preserve"> </w:t>
      </w:r>
      <w:commentRangeStart w:id="4"/>
      <w:r w:rsidRPr="00467ABD">
        <w:rPr>
          <w:lang w:eastAsia="en-GB"/>
        </w:rPr>
        <w:t>guarantees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ensure</w:t>
      </w:r>
      <w:commentRangeEnd w:id="4"/>
      <w:r w:rsidR="004F7C0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continue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slightly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del w:id="5" w:author="Audrey Doyle" w:date="2022-07-26T12:42:00Z">
        <w:r w:rsidRPr="00467ABD" w:rsidDel="005E0479">
          <w:rPr>
            <w:lang w:eastAsia="en-GB"/>
          </w:rPr>
          <w:delText>,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improves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warnings.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book.</w:t>
      </w:r>
    </w:p>
    <w:p w14:paraId="1308E29F" w14:textId="77777777" w:rsidR="00D56E3B" w:rsidRPr="00467ABD" w:rsidRDefault="00D56E3B">
      <w:pPr>
        <w:pStyle w:val="BoxType"/>
        <w:rPr>
          <w:lang w:eastAsia="en-GB"/>
        </w:rPr>
        <w:pPrChange w:id="6" w:author="Audrey Doyle" w:date="2022-08-03T16:38:00Z">
          <w:pPr>
            <w:pStyle w:val="Body"/>
          </w:pPr>
        </w:pPrChange>
      </w:pPr>
    </w:p>
    <w:p w14:paraId="33D9E8DF" w14:textId="44A2FE0E" w:rsidR="001B498E" w:rsidDel="00A32287" w:rsidRDefault="001B498E" w:rsidP="001B498E">
      <w:pPr>
        <w:pStyle w:val="BoxType"/>
        <w:rPr>
          <w:del w:id="7" w:author="Audrey Doyle" w:date="2022-07-27T11:04:00Z"/>
          <w:lang w:eastAsia="en-GB"/>
        </w:rPr>
      </w:pPr>
      <w:bookmarkStart w:id="8" w:name="command-line-notation"/>
      <w:bookmarkEnd w:id="8"/>
    </w:p>
    <w:p w14:paraId="1CC8DA24" w14:textId="7E2D887C" w:rsidR="00467ABD" w:rsidRPr="00467ABD" w:rsidRDefault="00467ABD" w:rsidP="001E17DB">
      <w:pPr>
        <w:pStyle w:val="BoxTitle"/>
        <w:rPr>
          <w:lang w:eastAsia="en-GB"/>
        </w:rPr>
      </w:pP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Notation</w:t>
      </w:r>
    </w:p>
    <w:p w14:paraId="60654F0C" w14:textId="4ABC53C7" w:rsidR="00467ABD" w:rsidRPr="00467ABD" w:rsidRDefault="00467ABD" w:rsidP="001E17DB">
      <w:pPr>
        <w:pStyle w:val="Box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del w:id="9" w:author="Audrey Doyle" w:date="2022-07-26T12:43:00Z">
        <w:r w:rsidRPr="00467ABD" w:rsidDel="005E0479">
          <w:rPr>
            <w:lang w:eastAsia="en-GB"/>
          </w:rPr>
          <w:delText>in</w:delText>
        </w:r>
        <w:r w:rsidR="001E17DB" w:rsidDel="005E0479">
          <w:rPr>
            <w:lang w:eastAsia="en-GB"/>
          </w:rPr>
          <w:delText xml:space="preserve"> </w:delText>
        </w:r>
      </w:del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character;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previous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PowerShell-specific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&gt;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</w:p>
    <w:p w14:paraId="29967380" w14:textId="0E459DC5" w:rsidR="00467ABD" w:rsidRPr="00467ABD" w:rsidRDefault="00467ABD" w:rsidP="002A41E6">
      <w:pPr>
        <w:pStyle w:val="HeadB"/>
        <w:rPr>
          <w:lang w:eastAsia="en-GB"/>
        </w:rPr>
      </w:pPr>
      <w:bookmarkStart w:id="10" w:name="installing-`rustup`-on-linux-or-macos"/>
      <w:bookmarkEnd w:id="10"/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1E17DB"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</w:t>
      </w:r>
    </w:p>
    <w:p w14:paraId="0BD9BDCF" w14:textId="19C0468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3B536C8A" w14:textId="0AC7EA29" w:rsidR="00467ABD" w:rsidRPr="002A41E6" w:rsidRDefault="00467ABD" w:rsidP="001E17DB">
      <w:pPr>
        <w:pStyle w:val="Code"/>
      </w:pPr>
      <w:r w:rsidRPr="002A41E6">
        <w:t>$</w:t>
      </w:r>
      <w:r w:rsidR="001E17DB" w:rsidRPr="002A41E6">
        <w:t xml:space="preserve"> </w:t>
      </w:r>
      <w:r w:rsidRPr="001E17DB">
        <w:rPr>
          <w:rStyle w:val="LiteralBold"/>
        </w:rPr>
        <w:t>curl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--proto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'=</w:t>
      </w:r>
      <w:proofErr w:type="spellStart"/>
      <w:r w:rsidRPr="001E17DB">
        <w:rPr>
          <w:rStyle w:val="LiteralBold"/>
        </w:rPr>
        <w:t>https'</w:t>
      </w:r>
      <w:proofErr w:type="spellEnd"/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--tlsv1.3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https://sh.rustup.rs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</w:t>
      </w:r>
      <w:proofErr w:type="spellStart"/>
      <w:r w:rsidRPr="001E17DB">
        <w:rPr>
          <w:rStyle w:val="LiteralBold"/>
        </w:rPr>
        <w:t>sSf</w:t>
      </w:r>
      <w:proofErr w:type="spellEnd"/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|</w:t>
      </w:r>
      <w:r w:rsidR="001E17DB" w:rsidRPr="001E17DB">
        <w:rPr>
          <w:rStyle w:val="LiteralBold"/>
        </w:rPr>
        <w:t xml:space="preserve"> </w:t>
      </w:r>
      <w:proofErr w:type="spellStart"/>
      <w:r w:rsidRPr="001E17DB">
        <w:rPr>
          <w:rStyle w:val="LiteralBold"/>
        </w:rPr>
        <w:t>sh</w:t>
      </w:r>
      <w:proofErr w:type="spellEnd"/>
    </w:p>
    <w:p w14:paraId="0A77C8C5" w14:textId="6316955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password.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appear:</w:t>
      </w:r>
    </w:p>
    <w:p w14:paraId="305DF0DA" w14:textId="0C9D08AC" w:rsidR="00467ABD" w:rsidRPr="002A41E6" w:rsidRDefault="00467ABD" w:rsidP="002A41E6">
      <w:pPr>
        <w:pStyle w:val="Code"/>
      </w:pPr>
      <w:r w:rsidRPr="002A41E6">
        <w:t>Rust</w:t>
      </w:r>
      <w:r w:rsidR="001E17DB" w:rsidRPr="002A41E6">
        <w:t xml:space="preserve"> </w:t>
      </w:r>
      <w:r w:rsidRPr="002A41E6">
        <w:t>is</w:t>
      </w:r>
      <w:r w:rsidR="001E17DB" w:rsidRPr="002A41E6">
        <w:t xml:space="preserve"> </w:t>
      </w:r>
      <w:r w:rsidRPr="002A41E6">
        <w:t>installed</w:t>
      </w:r>
      <w:r w:rsidR="001E17DB" w:rsidRPr="002A41E6">
        <w:t xml:space="preserve"> </w:t>
      </w:r>
      <w:r w:rsidRPr="002A41E6">
        <w:t>now.</w:t>
      </w:r>
      <w:r w:rsidR="001E17DB" w:rsidRPr="002A41E6">
        <w:t xml:space="preserve"> </w:t>
      </w:r>
      <w:r w:rsidRPr="002A41E6">
        <w:t>Great!</w:t>
      </w:r>
    </w:p>
    <w:p w14:paraId="1EEDB962" w14:textId="700072B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linker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linker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linker.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useful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compiler.</w:t>
      </w:r>
    </w:p>
    <w:p w14:paraId="20EDA471" w14:textId="4D15434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running:</w:t>
      </w:r>
    </w:p>
    <w:p w14:paraId="57CA5399" w14:textId="68D0BA94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xcode</w:t>
      </w:r>
      <w:proofErr w:type="spellEnd"/>
      <w:r w:rsidRPr="002A41E6">
        <w:rPr>
          <w:rStyle w:val="LiteralBold"/>
        </w:rPr>
        <w:t>-select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--install</w:t>
      </w:r>
    </w:p>
    <w:p w14:paraId="07F5F88A" w14:textId="31F4744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GCC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Clang,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according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distribution’s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Ubuntu,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build-essential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package.</w:t>
      </w:r>
    </w:p>
    <w:p w14:paraId="024C8574" w14:textId="2036FBB0" w:rsidR="00467ABD" w:rsidRPr="00467ABD" w:rsidRDefault="00467ABD" w:rsidP="002A41E6">
      <w:pPr>
        <w:pStyle w:val="HeadB"/>
        <w:rPr>
          <w:lang w:eastAsia="en-GB"/>
        </w:rPr>
      </w:pPr>
      <w:bookmarkStart w:id="11" w:name="installing-`rustup`-on-windows"/>
      <w:bookmarkEnd w:id="11"/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1E17DB"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</w:p>
    <w:p w14:paraId="4CA852E9" w14:textId="7F2AB40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 w:rsidRPr="002A41E6">
        <w:rPr>
          <w:rStyle w:val="LinkURL"/>
        </w:rPr>
        <w:t xml:space="preserve"> </w:t>
      </w:r>
      <w:hyperlink r:id="rId12" w:history="1">
        <w:r w:rsidRPr="002A41E6">
          <w:rPr>
            <w:rStyle w:val="LinkURL"/>
          </w:rPr>
          <w:t>https://www.rust-lang.org/tools/install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receive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MSVC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2013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later.</w:t>
      </w:r>
    </w:p>
    <w:p w14:paraId="70818F15" w14:textId="20DD112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acquire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2022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>
        <w:fldChar w:fldCharType="begin"/>
      </w:r>
      <w:r>
        <w:instrText xml:space="preserve"> HYPERLINK "https://visualstudio.microsoft.com/downloads/" </w:instrText>
      </w:r>
      <w:r>
        <w:fldChar w:fldCharType="separate"/>
      </w:r>
      <w:r w:rsidRPr="002A41E6">
        <w:rPr>
          <w:rStyle w:val="LinkURL"/>
        </w:rPr>
        <w:t>https://visualstudio.microsoft.com/downloads</w:t>
      </w:r>
      <w:del w:id="12" w:author="Audrey Doyle" w:date="2022-07-26T12:53:00Z">
        <w:r w:rsidRPr="002A41E6" w:rsidDel="00C66FB1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asked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include:</w:t>
      </w:r>
    </w:p>
    <w:p w14:paraId="355B12B0" w14:textId="0F996023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“Desktop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C++”</w:t>
      </w:r>
    </w:p>
    <w:p w14:paraId="01E8BFBC" w14:textId="671C1152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10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11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SDK</w:t>
      </w:r>
    </w:p>
    <w:p w14:paraId="591041F2" w14:textId="0E17982C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English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component,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choosing</w:t>
      </w:r>
    </w:p>
    <w:p w14:paraId="5FBED906" w14:textId="466BE24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both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cmd.exe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</w:p>
    <w:p w14:paraId="3798B28B" w14:textId="77777777" w:rsidR="00467ABD" w:rsidRPr="00467ABD" w:rsidRDefault="00467ABD" w:rsidP="002A41E6">
      <w:pPr>
        <w:pStyle w:val="HeadB"/>
        <w:rPr>
          <w:lang w:eastAsia="en-GB"/>
        </w:rPr>
      </w:pPr>
      <w:bookmarkStart w:id="13" w:name="troubleshooting"/>
      <w:bookmarkEnd w:id="13"/>
      <w:r w:rsidRPr="00467ABD">
        <w:rPr>
          <w:lang w:eastAsia="en-GB"/>
        </w:rPr>
        <w:t>Troubleshooting</w:t>
      </w:r>
    </w:p>
    <w:p w14:paraId="78063F88" w14:textId="70270BA3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correctly,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line:</w:t>
      </w:r>
    </w:p>
    <w:p w14:paraId="22C037B9" w14:textId="1357480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--version</w:t>
      </w:r>
    </w:p>
    <w:p w14:paraId="43267CAA" w14:textId="37A93892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hash,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released</w:t>
      </w:r>
      <w:ins w:id="14" w:author="Audrey Doyle" w:date="2022-07-26T14:05:00Z">
        <w:r w:rsidR="000C29EB">
          <w:rPr>
            <w:lang w:eastAsia="en-GB"/>
          </w:rPr>
          <w:t>,</w:t>
        </w:r>
      </w:ins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format:</w:t>
      </w:r>
    </w:p>
    <w:p w14:paraId="36895209" w14:textId="0534C9D2" w:rsidR="00467ABD" w:rsidRPr="002A41E6" w:rsidRDefault="00467ABD" w:rsidP="002A41E6">
      <w:pPr>
        <w:pStyle w:val="Code"/>
      </w:pPr>
      <w:proofErr w:type="spellStart"/>
      <w:r w:rsidRPr="002A41E6">
        <w:t>rustc</w:t>
      </w:r>
      <w:proofErr w:type="spellEnd"/>
      <w:r w:rsidR="001E17DB" w:rsidRPr="002A41E6">
        <w:t xml:space="preserve"> </w:t>
      </w:r>
      <w:proofErr w:type="spellStart"/>
      <w:r w:rsidRPr="002A41E6">
        <w:t>x.y.z</w:t>
      </w:r>
      <w:proofErr w:type="spellEnd"/>
      <w:r w:rsidR="001E17DB" w:rsidRPr="002A41E6">
        <w:t xml:space="preserve"> </w:t>
      </w:r>
      <w:r w:rsidRPr="002A41E6">
        <w:t>(</w:t>
      </w:r>
      <w:proofErr w:type="spellStart"/>
      <w:r w:rsidRPr="002A41E6">
        <w:t>abcabcabc</w:t>
      </w:r>
      <w:proofErr w:type="spellEnd"/>
      <w:r w:rsidR="001E17DB" w:rsidRPr="002A41E6">
        <w:t xml:space="preserve"> </w:t>
      </w:r>
      <w:proofErr w:type="spellStart"/>
      <w:r w:rsidRPr="002A41E6">
        <w:t>yyyy</w:t>
      </w:r>
      <w:proofErr w:type="spellEnd"/>
      <w:r w:rsidRPr="002A41E6">
        <w:t>-mm-dd)</w:t>
      </w:r>
    </w:p>
    <w:p w14:paraId="4D1CF9A9" w14:textId="13310EDF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%PATH%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variable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follows.</w:t>
      </w:r>
    </w:p>
    <w:p w14:paraId="6BA2B2CA" w14:textId="387DF296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CMD,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use:</w:t>
      </w:r>
    </w:p>
    <w:p w14:paraId="5BB1ECE3" w14:textId="7EB4CD80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%PATH%</w:t>
      </w:r>
    </w:p>
    <w:p w14:paraId="53D9A3E5" w14:textId="4F7367A7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use:</w:t>
      </w:r>
    </w:p>
    <w:p w14:paraId="5F716374" w14:textId="2711751B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</w:t>
      </w:r>
      <w:proofErr w:type="spellStart"/>
      <w:r w:rsidR="00467ABD" w:rsidRPr="002A41E6">
        <w:rPr>
          <w:rStyle w:val="LiteralBold"/>
        </w:rPr>
        <w:t>env:Path</w:t>
      </w:r>
      <w:proofErr w:type="spellEnd"/>
    </w:p>
    <w:p w14:paraId="1C013C20" w14:textId="351AD8C5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use:</w:t>
      </w:r>
    </w:p>
    <w:p w14:paraId="766C4913" w14:textId="011D0A0B" w:rsidR="00467ABD" w:rsidRPr="002A41E6" w:rsidRDefault="002A41E6" w:rsidP="002A41E6">
      <w:pPr>
        <w:pStyle w:val="Code"/>
        <w:rPr>
          <w:rStyle w:val="LiteralBold"/>
        </w:rPr>
      </w:pPr>
      <w:r w:rsidRPr="002A41E6">
        <w:t xml:space="preserve">$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$PATH</w:t>
      </w:r>
    </w:p>
    <w:p w14:paraId="333C599C" w14:textId="3B1D5AD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correct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#beginners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channel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Discord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13" w:history="1">
        <w:r w:rsidRPr="002A41E6">
          <w:rPr>
            <w:rStyle w:val="LinkURL"/>
          </w:rPr>
          <w:t>https://discord.gg/rust-lang</w:t>
        </w:r>
      </w:hyperlink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nickname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ourselves)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resources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forum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14" w:history="1">
        <w:r w:rsidRPr="002A41E6">
          <w:rPr>
            <w:rStyle w:val="LinkURL"/>
          </w:rPr>
          <w:t>https://users.rust-lang.org</w:t>
        </w:r>
      </w:hyperlink>
      <w:r w:rsidR="001E17DB" w:rsidRPr="002A41E6">
        <w:rPr>
          <w:rStyle w:val="LinkURL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Overflow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15" w:history="1">
        <w:r w:rsidRPr="002A41E6">
          <w:rPr>
            <w:rStyle w:val="LinkURL"/>
          </w:rPr>
          <w:t>https://stackoverflow.com/questions/tagged/rust</w:t>
        </w:r>
      </w:hyperlink>
      <w:r w:rsidRPr="002A41E6">
        <w:t>.</w:t>
      </w:r>
    </w:p>
    <w:p w14:paraId="2D468B51" w14:textId="6FE2ED9B" w:rsidR="00467ABD" w:rsidRPr="00467ABD" w:rsidRDefault="00467ABD" w:rsidP="002A41E6">
      <w:pPr>
        <w:pStyle w:val="HeadB"/>
        <w:rPr>
          <w:lang w:eastAsia="en-GB"/>
        </w:rPr>
      </w:pPr>
      <w:bookmarkStart w:id="15" w:name="updating-and-uninstalling"/>
      <w:bookmarkEnd w:id="15"/>
      <w:r w:rsidRPr="00467ABD">
        <w:rPr>
          <w:lang w:eastAsia="en-GB"/>
        </w:rPr>
        <w:t>Updating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Uninstalling</w:t>
      </w:r>
    </w:p>
    <w:p w14:paraId="065B6D82" w14:textId="04D01BA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via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del w:id="16" w:author="Audrey Doyle" w:date="2022-07-26T14:06:00Z">
        <w:r w:rsidRPr="00467ABD" w:rsidDel="000C29EB">
          <w:rPr>
            <w:lang w:eastAsia="en-GB"/>
          </w:rPr>
          <w:delText>when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a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new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version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of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Rust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is</w:delText>
        </w:r>
        <w:r w:rsidR="001E17DB" w:rsidDel="000C29EB">
          <w:rPr>
            <w:lang w:eastAsia="en-GB"/>
          </w:rPr>
          <w:delText xml:space="preserve"> </w:delText>
        </w:r>
        <w:r w:rsidRPr="00467ABD" w:rsidDel="000C29EB">
          <w:rPr>
            <w:lang w:eastAsia="en-GB"/>
          </w:rPr>
          <w:delText>released,</w:delText>
        </w:r>
        <w:r w:rsidR="001E17DB" w:rsidDel="000C29EB">
          <w:rPr>
            <w:lang w:eastAsia="en-GB"/>
          </w:rPr>
          <w:delText xml:space="preserve"> </w:delText>
        </w:r>
      </w:del>
      <w:r w:rsidRPr="00467ABD">
        <w:rPr>
          <w:lang w:eastAsia="en-GB"/>
        </w:rPr>
        <w:t>updating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del w:id="17" w:author="Audrey Doyle" w:date="2022-07-26T13:00:00Z">
        <w:r w:rsidRPr="00467ABD" w:rsidDel="00A97FEF">
          <w:rPr>
            <w:lang w:eastAsia="en-GB"/>
          </w:rPr>
          <w:delText>the</w:delText>
        </w:r>
        <w:r w:rsidR="001E17DB" w:rsidDel="00A97FEF">
          <w:rPr>
            <w:lang w:eastAsia="en-GB"/>
          </w:rPr>
          <w:delText xml:space="preserve"> </w:delText>
        </w:r>
        <w:r w:rsidRPr="00467ABD" w:rsidDel="00A97FEF">
          <w:rPr>
            <w:lang w:eastAsia="en-GB"/>
          </w:rPr>
          <w:delText>latest</w:delText>
        </w:r>
      </w:del>
      <w:ins w:id="18" w:author="Audrey Doyle" w:date="2022-07-26T14:06:00Z">
        <w:r w:rsidR="000C29EB">
          <w:rPr>
            <w:lang w:eastAsia="en-GB"/>
          </w:rPr>
          <w:t>a newly released</w:t>
        </w:r>
      </w:ins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shell,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script:</w:t>
      </w:r>
    </w:p>
    <w:p w14:paraId="7C84C7D9" w14:textId="49A02DF4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rustup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update</w:t>
      </w:r>
    </w:p>
    <w:p w14:paraId="0CF3D5CF" w14:textId="0CC42FD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shell:</w:t>
      </w:r>
    </w:p>
    <w:p w14:paraId="015E10FD" w14:textId="4CCB7204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rustup</w:t>
      </w:r>
      <w:proofErr w:type="spellEnd"/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self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uninstall</w:t>
      </w:r>
      <w:proofErr w:type="spellEnd"/>
    </w:p>
    <w:p w14:paraId="10BE6286" w14:textId="7B5AD342" w:rsidR="00467ABD" w:rsidRPr="00467ABD" w:rsidRDefault="00467ABD" w:rsidP="002A41E6">
      <w:pPr>
        <w:pStyle w:val="HeadB"/>
        <w:rPr>
          <w:lang w:eastAsia="en-GB"/>
        </w:rPr>
      </w:pPr>
      <w:bookmarkStart w:id="19" w:name="local-documentation"/>
      <w:bookmarkEnd w:id="19"/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</w:p>
    <w:p w14:paraId="72D67363" w14:textId="220679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copy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del w:id="20" w:author="Audrey Doyle" w:date="2022-07-26T13:01:00Z">
        <w:r w:rsidRPr="00467ABD" w:rsidDel="00A97FEF">
          <w:rPr>
            <w:lang w:eastAsia="en-GB"/>
          </w:rPr>
          <w:delText>,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ins w:id="21" w:author="Audrey Doyle" w:date="2022-07-26T13:01:00Z">
        <w:r w:rsidR="00A97FEF">
          <w:rPr>
            <w:lang w:eastAsia="en-GB"/>
          </w:rPr>
          <w:t xml:space="preserve">that </w:t>
        </w:r>
      </w:ins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offline.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doc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browser.</w:t>
      </w:r>
    </w:p>
    <w:p w14:paraId="281597F6" w14:textId="567C3118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standard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application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interface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(API)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out!</w:t>
      </w:r>
    </w:p>
    <w:p w14:paraId="5F738551" w14:textId="5EC5F604" w:rsidR="00467ABD" w:rsidRPr="00467ABD" w:rsidRDefault="00467ABD" w:rsidP="002A41E6">
      <w:pPr>
        <w:pStyle w:val="HeadA"/>
        <w:rPr>
          <w:lang w:eastAsia="en-GB"/>
        </w:rPr>
      </w:pPr>
      <w:bookmarkStart w:id="22" w:name="hello,-world!"/>
      <w:bookmarkEnd w:id="22"/>
      <w:r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</w:t>
      </w:r>
    </w:p>
    <w:p w14:paraId="6DCE632B" w14:textId="53F06CC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del w:id="23" w:author="Audrey Doyle" w:date="2022-07-26T14:07:00Z">
        <w:r w:rsidRPr="00467ABD" w:rsidDel="000C29EB">
          <w:rPr>
            <w:lang w:eastAsia="en-GB"/>
          </w:rPr>
          <w:delText>let’s</w:delText>
        </w:r>
        <w:r w:rsidR="001E17DB" w:rsidDel="000C29EB">
          <w:rPr>
            <w:lang w:eastAsia="en-GB"/>
          </w:rPr>
          <w:delText xml:space="preserve"> </w:delText>
        </w:r>
      </w:del>
      <w:ins w:id="24" w:author="Audrey Doyle" w:date="2022-07-26T14:07:00Z">
        <w:r w:rsidR="000C29EB">
          <w:rPr>
            <w:lang w:eastAsia="en-GB"/>
          </w:rPr>
          <w:t xml:space="preserve">it’s time to </w:t>
        </w:r>
      </w:ins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here!</w:t>
      </w:r>
    </w:p>
    <w:p w14:paraId="21BF544C" w14:textId="360A65CC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tab/>
      </w:r>
      <w:r w:rsidRPr="002A41E6">
        <w:t>This</w:t>
      </w:r>
      <w:r w:rsidR="001E17DB" w:rsidRPr="002A41E6">
        <w:t xml:space="preserve"> </w:t>
      </w:r>
      <w:r w:rsidRPr="002A41E6">
        <w:t>book</w:t>
      </w:r>
      <w:r w:rsidR="001E17DB" w:rsidRPr="002A41E6">
        <w:t xml:space="preserve"> </w:t>
      </w:r>
      <w:r w:rsidRPr="002A41E6">
        <w:t>assumes</w:t>
      </w:r>
      <w:r w:rsidR="001E17DB" w:rsidRPr="002A41E6">
        <w:t xml:space="preserve"> </w:t>
      </w:r>
      <w:r w:rsidRPr="002A41E6">
        <w:t>basic</w:t>
      </w:r>
      <w:r w:rsidR="001E17DB" w:rsidRPr="002A41E6">
        <w:t xml:space="preserve"> </w:t>
      </w:r>
      <w:r w:rsidRPr="002A41E6">
        <w:t>familiarity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line.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makes</w:t>
      </w:r>
      <w:r w:rsidR="001E17DB" w:rsidRPr="002A41E6">
        <w:t xml:space="preserve"> </w:t>
      </w:r>
      <w:r w:rsidRPr="002A41E6">
        <w:t>no</w:t>
      </w:r>
      <w:r w:rsidR="001E17DB" w:rsidRPr="002A41E6">
        <w:t xml:space="preserve"> </w:t>
      </w:r>
      <w:r w:rsidRPr="002A41E6">
        <w:t>specific</w:t>
      </w:r>
      <w:r w:rsidR="001E17DB" w:rsidRPr="002A41E6">
        <w:t xml:space="preserve"> </w:t>
      </w:r>
      <w:r w:rsidRPr="002A41E6">
        <w:t>demands</w:t>
      </w:r>
      <w:r w:rsidR="001E17DB" w:rsidRPr="002A41E6">
        <w:t xml:space="preserve"> </w:t>
      </w:r>
      <w:r w:rsidRPr="002A41E6">
        <w:t>about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editing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tooling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where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lives,</w:t>
      </w:r>
      <w:r w:rsidR="001E17DB" w:rsidRPr="002A41E6">
        <w:t xml:space="preserve"> </w:t>
      </w:r>
      <w:r w:rsidRPr="002A41E6">
        <w:t>so</w:t>
      </w:r>
      <w:r w:rsidR="001E17DB" w:rsidRPr="002A41E6">
        <w:t xml:space="preserve"> </w:t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prefer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bookmarkStart w:id="25" w:name="_Hlk109733101"/>
      <w:r w:rsidRPr="002A41E6">
        <w:t>integrated</w:t>
      </w:r>
      <w:r w:rsidR="001E17DB" w:rsidRPr="002A41E6">
        <w:t xml:space="preserve"> </w:t>
      </w:r>
      <w:r w:rsidRPr="002A41E6">
        <w:t>development</w:t>
      </w:r>
      <w:r w:rsidR="001E17DB" w:rsidRPr="002A41E6">
        <w:t xml:space="preserve"> </w:t>
      </w:r>
      <w:r w:rsidRPr="002A41E6">
        <w:t>environment</w:t>
      </w:r>
      <w:r w:rsidR="001E17DB" w:rsidRPr="002A41E6">
        <w:t xml:space="preserve"> </w:t>
      </w:r>
      <w:bookmarkEnd w:id="25"/>
      <w:r w:rsidRPr="002A41E6">
        <w:t>(IDE)</w:t>
      </w:r>
      <w:r w:rsidR="001E17DB" w:rsidRPr="002A41E6">
        <w:t xml:space="preserve"> </w:t>
      </w:r>
      <w:r w:rsidRPr="002A41E6">
        <w:t>instead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line,</w:t>
      </w:r>
      <w:r w:rsidR="001E17DB" w:rsidRPr="002A41E6">
        <w:t xml:space="preserve"> </w:t>
      </w:r>
      <w:r w:rsidRPr="002A41E6">
        <w:t>feel</w:t>
      </w:r>
      <w:r w:rsidR="001E17DB" w:rsidRPr="002A41E6">
        <w:t xml:space="preserve"> </w:t>
      </w:r>
      <w:r w:rsidRPr="002A41E6">
        <w:t>free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favorite</w:t>
      </w:r>
      <w:r w:rsidR="001E17DB" w:rsidRPr="002A41E6">
        <w:t xml:space="preserve"> </w:t>
      </w:r>
      <w:r w:rsidRPr="002A41E6">
        <w:t>IDE.</w:t>
      </w:r>
      <w:r w:rsidR="001E17DB" w:rsidRPr="002A41E6">
        <w:t xml:space="preserve"> </w:t>
      </w:r>
      <w:r w:rsidRPr="002A41E6">
        <w:t>Many</w:t>
      </w:r>
      <w:r w:rsidR="001E17DB" w:rsidRPr="002A41E6">
        <w:t xml:space="preserve"> </w:t>
      </w:r>
      <w:r w:rsidRPr="002A41E6">
        <w:t>IDEs</w:t>
      </w:r>
      <w:r w:rsidR="001E17DB" w:rsidRPr="002A41E6">
        <w:t xml:space="preserve"> </w:t>
      </w:r>
      <w:r w:rsidRPr="002A41E6">
        <w:t>now</w:t>
      </w:r>
      <w:r w:rsidR="001E17DB" w:rsidRPr="002A41E6">
        <w:t xml:space="preserve"> </w:t>
      </w:r>
      <w:r w:rsidRPr="002A41E6">
        <w:t>have</w:t>
      </w:r>
      <w:r w:rsidR="001E17DB" w:rsidRPr="002A41E6">
        <w:t xml:space="preserve"> </w:t>
      </w:r>
      <w:r w:rsidRPr="002A41E6">
        <w:t>some</w:t>
      </w:r>
      <w:r w:rsidR="001E17DB" w:rsidRPr="002A41E6">
        <w:t xml:space="preserve"> </w:t>
      </w:r>
      <w:r w:rsidRPr="002A41E6">
        <w:t>degree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support;</w:t>
      </w:r>
      <w:r w:rsidR="001E17DB" w:rsidRPr="002A41E6">
        <w:t xml:space="preserve"> </w:t>
      </w:r>
      <w:r w:rsidRPr="002A41E6">
        <w:t>check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IDE’s</w:t>
      </w:r>
      <w:r w:rsidR="001E17DB" w:rsidRPr="002A41E6">
        <w:t xml:space="preserve"> </w:t>
      </w:r>
      <w:r w:rsidRPr="002A41E6">
        <w:t>documentation</w:t>
      </w:r>
      <w:r w:rsidR="001E17DB" w:rsidRPr="002A41E6">
        <w:t xml:space="preserve"> </w:t>
      </w:r>
      <w:r w:rsidRPr="002A41E6">
        <w:t>for</w:t>
      </w:r>
      <w:r w:rsidR="001E17DB" w:rsidRPr="002A41E6">
        <w:t xml:space="preserve"> </w:t>
      </w:r>
      <w:r w:rsidRPr="002A41E6">
        <w:t>details.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been</w:t>
      </w:r>
      <w:r w:rsidR="001E17DB" w:rsidRPr="002A41E6">
        <w:t xml:space="preserve"> </w:t>
      </w:r>
      <w:r w:rsidRPr="002A41E6">
        <w:t>focusing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r w:rsidRPr="002A41E6">
        <w:t>enabling</w:t>
      </w:r>
      <w:r w:rsidR="001E17DB" w:rsidRPr="002A41E6">
        <w:t xml:space="preserve"> </w:t>
      </w:r>
      <w:r w:rsidRPr="002A41E6">
        <w:t>great</w:t>
      </w:r>
      <w:r w:rsidR="001E17DB" w:rsidRPr="002A41E6">
        <w:t xml:space="preserve"> </w:t>
      </w:r>
      <w:r w:rsidRPr="002A41E6">
        <w:t>IDE</w:t>
      </w:r>
      <w:r w:rsidR="001E17DB" w:rsidRPr="002A41E6">
        <w:t xml:space="preserve"> </w:t>
      </w:r>
      <w:r w:rsidRPr="002A41E6">
        <w:t>support</w:t>
      </w:r>
      <w:r w:rsidR="001E17DB" w:rsidRPr="002A41E6">
        <w:t xml:space="preserve"> </w:t>
      </w:r>
      <w:r w:rsidRPr="002A41E6">
        <w:t>via</w:t>
      </w:r>
      <w:r w:rsidR="001E17DB" w:rsidRPr="002A41E6">
        <w:t xml:space="preserve"> </w:t>
      </w:r>
      <w:bookmarkStart w:id="26" w:name="_Hlk109733166"/>
      <w:r w:rsidRPr="002A41E6">
        <w:rPr>
          <w:rStyle w:val="Literal"/>
        </w:rPr>
        <w:t>rust-analyzer</w:t>
      </w:r>
      <w:bookmarkEnd w:id="26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0C29EB">
        <w:rPr>
          <w:rStyle w:val="Xref"/>
          <w:rPrChange w:id="27" w:author="Audrey Doyle" w:date="2022-07-26T14:09:00Z">
            <w:rPr>
              <w:lang w:eastAsia="en-GB"/>
            </w:rPr>
          </w:rPrChange>
        </w:rPr>
        <w:t>Appendix</w:t>
      </w:r>
      <w:r w:rsidR="001E17DB" w:rsidRPr="000C29EB">
        <w:rPr>
          <w:rStyle w:val="Xref"/>
          <w:rPrChange w:id="28" w:author="Audrey Doyle" w:date="2022-07-26T14:09:00Z">
            <w:rPr>
              <w:lang w:eastAsia="en-GB"/>
            </w:rPr>
          </w:rPrChange>
        </w:rPr>
        <w:t xml:space="preserve"> </w:t>
      </w:r>
      <w:r w:rsidRPr="000C29EB">
        <w:rPr>
          <w:rStyle w:val="Xref"/>
          <w:rPrChange w:id="29" w:author="Audrey Doyle" w:date="2022-07-26T14:09:00Z">
            <w:rPr>
              <w:lang w:eastAsia="en-GB"/>
            </w:rPr>
          </w:rPrChange>
        </w:rPr>
        <w:t>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del w:id="30" w:author="Audrey Doyle" w:date="2022-07-26T13:05:00Z">
        <w:r w:rsidRPr="00467ABD" w:rsidDel="00F9654B">
          <w:rPr>
            <w:lang w:eastAsia="en-GB"/>
          </w:rPr>
          <w:delText>!</w:delText>
        </w:r>
      </w:del>
      <w:ins w:id="31" w:author="Audrey Doyle" w:date="2022-07-26T13:05:00Z">
        <w:r w:rsidR="00F9654B">
          <w:rPr>
            <w:lang w:eastAsia="en-GB"/>
          </w:rPr>
          <w:t>.</w:t>
        </w:r>
      </w:ins>
    </w:p>
    <w:p w14:paraId="44119BD6" w14:textId="088A0266" w:rsidR="00467ABD" w:rsidRPr="00467ABD" w:rsidRDefault="00467ABD" w:rsidP="002A41E6">
      <w:pPr>
        <w:pStyle w:val="HeadB"/>
        <w:rPr>
          <w:lang w:eastAsia="en-GB"/>
        </w:rPr>
      </w:pPr>
      <w:bookmarkStart w:id="32" w:name="creating-a-project-directory"/>
      <w:bookmarkEnd w:id="32"/>
      <w:r w:rsidRPr="00467ABD">
        <w:rPr>
          <w:lang w:eastAsia="en-GB"/>
        </w:rPr>
        <w:t>Creating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</w:p>
    <w:p w14:paraId="72942B5E" w14:textId="63F112A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exercises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suggest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bookmarkStart w:id="33" w:name="_Hlk109733200"/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bookmarkEnd w:id="33"/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there.</w:t>
      </w:r>
    </w:p>
    <w:p w14:paraId="3950B20E" w14:textId="12E6CFD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67CB9521" w14:textId="4A0C271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08250F39" w14:textId="7D9FCCA0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10C5B755" w14:textId="77ED3DAC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0C16DF25" w14:textId="3BF6EF65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647B48CF" w14:textId="407C96FD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68A51A25" w14:textId="3350CB98" w:rsidR="00467ABD" w:rsidRPr="002A41E6" w:rsidRDefault="00467ABD" w:rsidP="002A41E6">
      <w:pPr>
        <w:pStyle w:val="Body"/>
      </w:pPr>
      <w:r w:rsidRPr="002A41E6">
        <w:t>For</w:t>
      </w:r>
      <w:r w:rsidR="001E17DB" w:rsidRPr="002A41E6">
        <w:t xml:space="preserve"> </w:t>
      </w:r>
      <w:r w:rsidRPr="002A41E6">
        <w:t>Windows</w:t>
      </w:r>
      <w:r w:rsidR="001E17DB" w:rsidRPr="002A41E6">
        <w:t xml:space="preserve"> </w:t>
      </w:r>
      <w:r w:rsidRPr="002A41E6">
        <w:t>CMD,</w:t>
      </w:r>
      <w:r w:rsidR="001E17DB" w:rsidRPr="002A41E6">
        <w:t xml:space="preserve"> </w:t>
      </w:r>
      <w:r w:rsidRPr="002A41E6">
        <w:t>enter</w:t>
      </w:r>
      <w:r w:rsidR="001E17DB" w:rsidRPr="002A41E6">
        <w:t xml:space="preserve"> </w:t>
      </w:r>
      <w:r w:rsidRPr="002A41E6">
        <w:t>this:</w:t>
      </w:r>
    </w:p>
    <w:p w14:paraId="20E8DB54" w14:textId="5B7FD3D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2032EFD9" w14:textId="258DBDC6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/d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5D281280" w14:textId="1B6C9A5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655A9AF4" w14:textId="56B5DC18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5FF77667" w14:textId="228707F2" w:rsidR="00467ABD" w:rsidRPr="00467ABD" w:rsidRDefault="00467ABD" w:rsidP="002A41E6">
      <w:pPr>
        <w:pStyle w:val="HeadB"/>
        <w:rPr>
          <w:lang w:eastAsia="en-GB"/>
        </w:rPr>
      </w:pPr>
      <w:bookmarkStart w:id="34" w:name="writing-and-running-a-rust-program"/>
      <w:bookmarkEnd w:id="34"/>
      <w:r w:rsidRPr="00467ABD">
        <w:rPr>
          <w:lang w:eastAsia="en-GB"/>
        </w:rPr>
        <w:lastRenderedPageBreak/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33863F9C" w14:textId="3C3E765C" w:rsidR="00467ABD" w:rsidRPr="00467ABD" w:rsidRDefault="00467ABD" w:rsidP="001E17DB">
      <w:pPr>
        <w:pStyle w:val="Body"/>
        <w:rPr>
          <w:lang w:eastAsia="en-GB"/>
        </w:rPr>
      </w:pPr>
      <w:bookmarkStart w:id="35" w:name="_Hlk109737066"/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bookmarkEnd w:id="35"/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underscore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hello_world.rs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helloworld.rs</w:t>
      </w:r>
      <w:r w:rsidRPr="00467ABD">
        <w:rPr>
          <w:lang w:eastAsia="en-GB"/>
        </w:rPr>
        <w:t>.</w:t>
      </w:r>
    </w:p>
    <w:p w14:paraId="4043169E" w14:textId="33A706D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1-1.</w:t>
      </w:r>
    </w:p>
    <w:p w14:paraId="68C78828" w14:textId="2A627A32" w:rsidR="00467ABD" w:rsidRPr="00467ABD" w:rsidRDefault="00467ABD" w:rsidP="002A41E6">
      <w:pPr>
        <w:pStyle w:val="CodeLabel"/>
        <w:rPr>
          <w:lang w:eastAsia="en-GB"/>
        </w:rPr>
      </w:pPr>
      <w:r w:rsidRPr="00467ABD">
        <w:rPr>
          <w:lang w:eastAsia="en-GB"/>
        </w:rPr>
        <w:t>main.rs</w:t>
      </w:r>
    </w:p>
    <w:p w14:paraId="49BF61CA" w14:textId="4A13A857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4E175481" w14:textId="49A24615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7011B5B2" w14:textId="77777777" w:rsidR="00467ABD" w:rsidRPr="002A41E6" w:rsidRDefault="00467ABD" w:rsidP="002A41E6">
      <w:pPr>
        <w:pStyle w:val="Code"/>
      </w:pPr>
      <w:r w:rsidRPr="002A41E6">
        <w:t>}</w:t>
      </w:r>
    </w:p>
    <w:p w14:paraId="72746FE3" w14:textId="1C25C7C0" w:rsidR="00467ABD" w:rsidRPr="00467ABD" w:rsidRDefault="00467ABD" w:rsidP="002A41E6">
      <w:pPr>
        <w:pStyle w:val="CodeListingCaption"/>
        <w:rPr>
          <w:lang w:eastAsia="en-GB"/>
        </w:rPr>
      </w:pP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</w:p>
    <w:p w14:paraId="77F54BFA" w14:textId="227ADDD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Save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~/projects/</w:t>
      </w:r>
      <w:proofErr w:type="spellStart"/>
      <w:r w:rsidRPr="002A41E6">
        <w:rPr>
          <w:rStyle w:val="Italic"/>
        </w:rPr>
        <w:t>hello_world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file:</w:t>
      </w:r>
    </w:p>
    <w:p w14:paraId="1870A10C" w14:textId="0ABEFEB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33DEFA24" w14:textId="63809B2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./main</w:t>
      </w:r>
    </w:p>
    <w:p w14:paraId="0C2EF413" w14:textId="7255913C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562AD6" w14:textId="7E148D4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.\main.exe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./main</w:t>
      </w:r>
      <w:r w:rsidRPr="00467ABD">
        <w:rPr>
          <w:lang w:eastAsia="en-GB"/>
        </w:rPr>
        <w:t>:</w:t>
      </w:r>
    </w:p>
    <w:p w14:paraId="04B6147C" w14:textId="6500C6AB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583C8A20" w14:textId="4CF89FD8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.\main.exe</w:t>
      </w:r>
    </w:p>
    <w:p w14:paraId="258BD4DD" w14:textId="4C686EA6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71F0D0" w14:textId="67392705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Regardless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del w:id="36" w:author="Audrey Doyle" w:date="2022-07-27T10:56:00Z">
        <w:r w:rsidRPr="00467ABD" w:rsidDel="0056183F">
          <w:rPr>
            <w:lang w:eastAsia="en-GB"/>
          </w:rPr>
          <w:delText>the</w:delText>
        </w:r>
        <w:r w:rsidR="001E17DB" w:rsidDel="0056183F">
          <w:rPr>
            <w:lang w:eastAsia="en-GB"/>
          </w:rPr>
          <w:delText xml:space="preserve"> </w:delText>
        </w:r>
      </w:del>
      <w:r w:rsidRPr="003C693E">
        <w:rPr>
          <w:rStyle w:val="Xref"/>
        </w:rPr>
        <w:t>“Troubleshooting”</w:t>
      </w:r>
      <w:r w:rsidR="001E17DB">
        <w:rPr>
          <w:lang w:eastAsia="en-GB"/>
        </w:rPr>
        <w:t xml:space="preserve"> </w:t>
      </w:r>
      <w:del w:id="37" w:author="Audrey Doyle" w:date="2022-07-27T10:56:00Z">
        <w:r w:rsidRPr="00467ABD" w:rsidDel="0056183F">
          <w:rPr>
            <w:lang w:eastAsia="en-GB"/>
          </w:rPr>
          <w:delText>part</w:delText>
        </w:r>
        <w:r w:rsidR="001E17DB" w:rsidDel="0056183F">
          <w:rPr>
            <w:lang w:eastAsia="en-GB"/>
          </w:rPr>
          <w:delText xml:space="preserve"> </w:delText>
        </w:r>
        <w:r w:rsidRPr="00467ABD" w:rsidDel="0056183F">
          <w:rPr>
            <w:lang w:eastAsia="en-GB"/>
          </w:rPr>
          <w:delText>of</w:delText>
        </w:r>
        <w:r w:rsidR="001E17DB" w:rsidDel="0056183F">
          <w:rPr>
            <w:lang w:eastAsia="en-GB"/>
          </w:rPr>
          <w:delText xml:space="preserve"> </w:delText>
        </w:r>
        <w:r w:rsidRPr="00467ABD" w:rsidDel="0056183F">
          <w:rPr>
            <w:lang w:eastAsia="en-GB"/>
          </w:rPr>
          <w:delText>the</w:delText>
        </w:r>
        <w:r w:rsidR="001E17DB" w:rsidDel="0056183F">
          <w:rPr>
            <w:lang w:eastAsia="en-GB"/>
          </w:rPr>
          <w:delText xml:space="preserve"> </w:delText>
        </w:r>
        <w:r w:rsidRPr="003C693E" w:rsidDel="0056183F">
          <w:rPr>
            <w:rStyle w:val="Xref"/>
          </w:rPr>
          <w:delText>Installation</w:delText>
        </w:r>
        <w:r w:rsidR="001E17DB" w:rsidDel="0056183F">
          <w:rPr>
            <w:lang w:eastAsia="en-GB"/>
          </w:rPr>
          <w:delText xml:space="preserve"> </w:delText>
        </w:r>
        <w:r w:rsidRPr="00467ABD" w:rsidDel="0056183F">
          <w:rPr>
            <w:lang w:eastAsia="en-GB"/>
          </w:rPr>
          <w:delText>section</w:delText>
        </w:r>
      </w:del>
      <w:ins w:id="38" w:author="Audrey Doyle" w:date="2022-07-27T10:56:00Z">
        <w:r w:rsidR="0056183F">
          <w:rPr>
            <w:lang w:eastAsia="en-GB"/>
          </w:rPr>
          <w:t xml:space="preserve">on </w:t>
        </w:r>
        <w:r w:rsidR="0056183F" w:rsidRPr="0035500B">
          <w:rPr>
            <w:rStyle w:val="Xref"/>
            <w:rPrChange w:id="39" w:author="Audrey Doyle" w:date="2022-07-28T10:52:00Z">
              <w:rPr>
                <w:lang w:eastAsia="en-GB"/>
              </w:rPr>
            </w:rPrChange>
          </w:rPr>
          <w:t xml:space="preserve">page </w:t>
        </w:r>
      </w:ins>
      <w:ins w:id="40" w:author="Audrey Doyle" w:date="2022-07-27T10:57:00Z">
        <w:r w:rsidR="0056183F" w:rsidRPr="0035500B">
          <w:rPr>
            <w:rStyle w:val="Xref"/>
            <w:rPrChange w:id="41" w:author="Audrey Doyle" w:date="2022-07-28T10:52:00Z">
              <w:rPr>
                <w:lang w:eastAsia="en-GB"/>
              </w:rPr>
            </w:rPrChange>
          </w:rPr>
          <w:t>XX</w:t>
        </w:r>
      </w:ins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</w:p>
    <w:p w14:paraId="2E301CD4" w14:textId="797460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congratulations!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programmer—welcome!</w:t>
      </w:r>
    </w:p>
    <w:p w14:paraId="06CEAC84" w14:textId="7C9BE5FF" w:rsidR="00467ABD" w:rsidRPr="00467ABD" w:rsidRDefault="00467ABD" w:rsidP="002A41E6">
      <w:pPr>
        <w:pStyle w:val="HeadB"/>
        <w:rPr>
          <w:lang w:eastAsia="en-GB"/>
        </w:rPr>
      </w:pPr>
      <w:bookmarkStart w:id="42" w:name="anatomy-of-a-rust-program"/>
      <w:bookmarkEnd w:id="42"/>
      <w:r w:rsidRPr="00467ABD">
        <w:rPr>
          <w:lang w:eastAsia="en-GB"/>
        </w:rPr>
        <w:t>Anatomy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41BCE51C" w14:textId="32E4EE3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review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piece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puzzle:</w:t>
      </w:r>
    </w:p>
    <w:p w14:paraId="06AE3842" w14:textId="33FCC68B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4B0E5EF" w14:textId="77777777" w:rsidR="00467ABD" w:rsidRPr="002A41E6" w:rsidRDefault="00467ABD" w:rsidP="002A41E6">
      <w:pPr>
        <w:pStyle w:val="Code"/>
      </w:pPr>
    </w:p>
    <w:p w14:paraId="7171F73C" w14:textId="77777777" w:rsidR="00467ABD" w:rsidRPr="002A41E6" w:rsidRDefault="00467ABD" w:rsidP="002A41E6">
      <w:pPr>
        <w:pStyle w:val="Code"/>
      </w:pPr>
      <w:r w:rsidRPr="002A41E6">
        <w:t>}</w:t>
      </w:r>
    </w:p>
    <w:p w14:paraId="3C26AAD7" w14:textId="0F2648D2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define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special: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bookmarkStart w:id="43" w:name="_Hlk109737162"/>
      <w:r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bookmarkEnd w:id="43"/>
      <w:r w:rsidRPr="00467ABD">
        <w:rPr>
          <w:lang w:eastAsia="en-GB"/>
        </w:rPr>
        <w:t>declares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parameters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returns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nothing.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parameters,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parentheses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()</w:t>
      </w:r>
      <w:r w:rsidRPr="00467ABD">
        <w:rPr>
          <w:lang w:eastAsia="en-GB"/>
        </w:rPr>
        <w:t>.</w:t>
      </w:r>
    </w:p>
    <w:p w14:paraId="3274BF44" w14:textId="0463F94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wrapped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{}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requires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brackets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around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bodies.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good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bracket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declaration,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commentRangeStart w:id="44"/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space</w:t>
      </w:r>
      <w:r w:rsidR="001E17DB">
        <w:rPr>
          <w:lang w:eastAsia="en-GB"/>
        </w:rPr>
        <w:t xml:space="preserve"> </w:t>
      </w:r>
      <w:commentRangeEnd w:id="44"/>
      <w:r w:rsidR="007145A7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4"/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between.</w:t>
      </w:r>
    </w:p>
    <w:p w14:paraId="43DA6048" w14:textId="68C5D0C6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lastRenderedPageBreak/>
        <w:t>Note</w:t>
      </w:r>
      <w:r w:rsidR="002A41E6">
        <w:tab/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want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stick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across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projects,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can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r w:rsidRPr="002A41E6">
        <w:t>automatic</w:t>
      </w:r>
      <w:r w:rsidR="001E17DB" w:rsidRPr="002A41E6">
        <w:t xml:space="preserve"> </w:t>
      </w:r>
      <w:r w:rsidRPr="002A41E6">
        <w:t>formatter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called</w:t>
      </w:r>
      <w:r w:rsidR="001E17DB" w:rsidRPr="002A41E6">
        <w:t xml:space="preserve"> </w:t>
      </w:r>
      <w:bookmarkStart w:id="45" w:name="_Hlk109733465"/>
      <w:proofErr w:type="spellStart"/>
      <w:r w:rsidRPr="002A41E6">
        <w:rPr>
          <w:rStyle w:val="Literal"/>
        </w:rPr>
        <w:t>rustfmt</w:t>
      </w:r>
      <w:bookmarkEnd w:id="45"/>
      <w:proofErr w:type="spellEnd"/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format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particular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(more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proofErr w:type="spellStart"/>
      <w:r w:rsidRPr="002A41E6">
        <w:rPr>
          <w:rStyle w:val="Literal"/>
        </w:rPr>
        <w:t>rustfmt</w:t>
      </w:r>
      <w:proofErr w:type="spellEnd"/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7145A7">
        <w:rPr>
          <w:rStyle w:val="Xref"/>
          <w:rPrChange w:id="46" w:author="Audrey Doyle" w:date="2022-07-26T13:11:00Z">
            <w:rPr/>
          </w:rPrChange>
        </w:rPr>
        <w:t>Appendix</w:t>
      </w:r>
      <w:r w:rsidR="001E17DB" w:rsidRPr="007145A7">
        <w:rPr>
          <w:rStyle w:val="Xref"/>
          <w:rPrChange w:id="47" w:author="Audrey Doyle" w:date="2022-07-26T13:11:00Z">
            <w:rPr/>
          </w:rPrChange>
        </w:rPr>
        <w:t xml:space="preserve"> </w:t>
      </w:r>
      <w:r w:rsidRPr="007145A7">
        <w:rPr>
          <w:rStyle w:val="Xref"/>
          <w:rPrChange w:id="48" w:author="Audrey Doyle" w:date="2022-07-26T13:11:00Z">
            <w:rPr/>
          </w:rPrChange>
        </w:rPr>
        <w:t>D</w:t>
      </w:r>
      <w:r w:rsidRPr="002A41E6">
        <w:t>).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included</w:t>
      </w:r>
      <w:r w:rsidR="001E17DB" w:rsidRPr="002A41E6">
        <w:t xml:space="preserve"> </w:t>
      </w:r>
      <w:r w:rsidRPr="002A41E6">
        <w:t>this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distribution,</w:t>
      </w:r>
      <w:r w:rsidR="001E17DB" w:rsidRPr="002A41E6">
        <w:t xml:space="preserve"> </w:t>
      </w:r>
      <w:commentRangeStart w:id="49"/>
      <w:r w:rsidRPr="002A41E6">
        <w:t>like</w:t>
      </w:r>
      <w:r w:rsidR="001E17DB" w:rsidRPr="002A41E6">
        <w:t xml:space="preserve"> </w:t>
      </w:r>
      <w:r w:rsidRPr="002A41E6">
        <w:rPr>
          <w:rStyle w:val="Literal"/>
        </w:rPr>
        <w:t>rustc</w:t>
      </w:r>
      <w:commentRangeEnd w:id="49"/>
      <w:r w:rsidR="007145A7">
        <w:rPr>
          <w:rStyle w:val="CommentReference"/>
          <w:rFonts w:ascii="Times New Roman" w:hAnsi="Times New Roman" w:cs="Times New Roman"/>
          <w:iCs w:val="0"/>
          <w:color w:val="auto"/>
          <w:lang w:val="en-CA"/>
        </w:rPr>
        <w:commentReference w:id="49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computer!</w:t>
      </w:r>
    </w:p>
    <w:p w14:paraId="2BAC760F" w14:textId="1652CB1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holds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code:</w:t>
      </w:r>
    </w:p>
    <w:p w14:paraId="1239F75E" w14:textId="0E4A4ECC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54D3836D" w14:textId="34852979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important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here.</w:t>
      </w:r>
    </w:p>
    <w:p w14:paraId="5165C1DE" w14:textId="5F83A59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First,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tab.</w:t>
      </w:r>
    </w:p>
    <w:p w14:paraId="47CB3040" w14:textId="146C9B9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Second,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println!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macro.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println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!</w:t>
      </w:r>
      <w:r w:rsidRPr="00467ABD">
        <w:rPr>
          <w:lang w:eastAsia="en-GB"/>
        </w:rPr>
        <w:t>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proofErr w:type="spellStart"/>
      <w:r w:rsidRPr="003C693E">
        <w:rPr>
          <w:rStyle w:val="Xref"/>
        </w:rPr>
        <w:t>Chapter</w:t>
      </w:r>
      <w:proofErr w:type="spellEnd"/>
      <w:r w:rsidR="001E17DB" w:rsidRPr="003C693E">
        <w:rPr>
          <w:rStyle w:val="Xref"/>
        </w:rPr>
        <w:t xml:space="preserve"> </w:t>
      </w:r>
      <w:r w:rsidRPr="003C693E">
        <w:rPr>
          <w:rStyle w:val="Xref"/>
        </w:rPr>
        <w:t>19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now,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macro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normal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del w:id="50" w:author="Audrey Doyle" w:date="2022-07-26T14:14:00Z">
        <w:r w:rsidRPr="00467ABD" w:rsidDel="000338B0">
          <w:rPr>
            <w:lang w:eastAsia="en-GB"/>
          </w:rPr>
          <w:delText>,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functions.</w:t>
      </w:r>
    </w:p>
    <w:p w14:paraId="5906CF7B" w14:textId="72654FB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Third,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"Hello,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world!"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argument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println!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</w:p>
    <w:p w14:paraId="75527F6A" w14:textId="0B7A20E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Fourth,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semicolon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Literal"/>
        </w:rPr>
        <w:t>;</w:t>
      </w:r>
      <w:r w:rsidRPr="00467ABD">
        <w:rPr>
          <w:lang w:eastAsia="en-GB"/>
        </w:rPr>
        <w:t>),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expression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begin.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semicolon.</w:t>
      </w:r>
    </w:p>
    <w:p w14:paraId="78EF0EA0" w14:textId="2F6E68D7" w:rsidR="00467ABD" w:rsidRPr="00467ABD" w:rsidRDefault="00467ABD" w:rsidP="002A41E6">
      <w:pPr>
        <w:pStyle w:val="HeadB"/>
        <w:rPr>
          <w:lang w:eastAsia="en-GB"/>
        </w:rPr>
      </w:pPr>
      <w:bookmarkStart w:id="51" w:name="compiling-and-running-are-separate-steps"/>
      <w:bookmarkEnd w:id="51"/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</w:p>
    <w:p w14:paraId="0610F98E" w14:textId="2F1F36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process.</w:t>
      </w:r>
    </w:p>
    <w:p w14:paraId="54425F94" w14:textId="7572523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115983F0" w14:textId="57E910E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rustc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main.rs</w:t>
      </w:r>
    </w:p>
    <w:p w14:paraId="3227597E" w14:textId="2FE6DD7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background,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commentRangeStart w:id="52"/>
      <w:proofErr w:type="spellStart"/>
      <w:r w:rsidRPr="002A41E6">
        <w:rPr>
          <w:rStyle w:val="Literal"/>
        </w:rPr>
        <w:t>gcc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clang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commentRangeEnd w:id="52"/>
      <w:r w:rsidR="000338B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2"/>
      </w:r>
      <w:r w:rsidRPr="00467ABD">
        <w:rPr>
          <w:lang w:eastAsia="en-GB"/>
        </w:rPr>
        <w:t>After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executable.</w:t>
      </w:r>
    </w:p>
    <w:p w14:paraId="2AA0FF4E" w14:textId="493E5DC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shell.</w:t>
      </w:r>
      <w:r w:rsidR="001E17DB">
        <w:rPr>
          <w:lang w:eastAsia="en-GB"/>
        </w:rPr>
        <w:t xml:space="preserve"> </w:t>
      </w:r>
      <w:commentRangeStart w:id="53"/>
      <w:r w:rsidRPr="00467ABD">
        <w:rPr>
          <w:lang w:eastAsia="en-GB"/>
        </w:rPr>
        <w:t>On</w:t>
      </w:r>
      <w:commentRangeEnd w:id="53"/>
      <w:r w:rsidR="000338B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3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CMD.</w:t>
      </w:r>
    </w:p>
    <w:p w14:paraId="7D6F2694" w14:textId="4371F211" w:rsidR="00467ABD" w:rsidRPr="002A41E6" w:rsidRDefault="00467ABD" w:rsidP="002A41E6">
      <w:pPr>
        <w:pStyle w:val="Code"/>
      </w:pPr>
      <w:bookmarkStart w:id="54" w:name="_Hlk109737608"/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ls</w:t>
      </w:r>
    </w:p>
    <w:p w14:paraId="2C27F467" w14:textId="086E5F7F" w:rsidR="00467ABD" w:rsidRPr="002A41E6" w:rsidRDefault="00467ABD" w:rsidP="002A41E6">
      <w:pPr>
        <w:pStyle w:val="Code"/>
      </w:pPr>
      <w:r w:rsidRPr="002A41E6">
        <w:t>main</w:t>
      </w:r>
      <w:r w:rsidR="001E17DB" w:rsidRPr="002A41E6">
        <w:t xml:space="preserve">  </w:t>
      </w:r>
      <w:r w:rsidRPr="002A41E6">
        <w:t>main.rs</w:t>
      </w:r>
    </w:p>
    <w:bookmarkEnd w:id="54"/>
    <w:p w14:paraId="13D7D7FB" w14:textId="4B046B9A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CMD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following:</w:t>
      </w:r>
    </w:p>
    <w:p w14:paraId="5A857360" w14:textId="68969C33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proofErr w:type="spellStart"/>
      <w:r w:rsidRPr="003C693E">
        <w:rPr>
          <w:rStyle w:val="LiteralBold"/>
        </w:rPr>
        <w:t>dir</w:t>
      </w:r>
      <w:proofErr w:type="spellEnd"/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%=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option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says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only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show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file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names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=%</w:t>
      </w:r>
    </w:p>
    <w:p w14:paraId="4CA816BF" w14:textId="77777777" w:rsidR="00467ABD" w:rsidRPr="002A41E6" w:rsidRDefault="00467ABD" w:rsidP="002A41E6">
      <w:pPr>
        <w:pStyle w:val="Code"/>
      </w:pPr>
      <w:r w:rsidRPr="002A41E6">
        <w:t>main.exe</w:t>
      </w:r>
    </w:p>
    <w:p w14:paraId="677D744D" w14:textId="77777777" w:rsidR="00467ABD" w:rsidRPr="002A41E6" w:rsidRDefault="00467ABD" w:rsidP="002A41E6">
      <w:pPr>
        <w:pStyle w:val="Code"/>
      </w:pPr>
      <w:r w:rsidRPr="002A41E6">
        <w:t>main.pdb</w:t>
      </w:r>
    </w:p>
    <w:p w14:paraId="52E3A2C9" w14:textId="77777777" w:rsidR="00467ABD" w:rsidRPr="002A41E6" w:rsidRDefault="00467ABD" w:rsidP="002A41E6">
      <w:pPr>
        <w:pStyle w:val="Code"/>
      </w:pPr>
      <w:r w:rsidRPr="002A41E6">
        <w:t>main.rs</w:t>
      </w:r>
    </w:p>
    <w:p w14:paraId="01E8D9AE" w14:textId="5941DA0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platforms),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debugging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pdb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5CF3A7D3" w14:textId="08236CCA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./main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#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or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.\main.exe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Windows</w:t>
      </w:r>
    </w:p>
    <w:p w14:paraId="0A7A2BAA" w14:textId="6FE8EAA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</w:p>
    <w:p w14:paraId="0BE9D35B" w14:textId="631F700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familiar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dynamic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ahead-of-time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compiled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rb</w:t>
      </w:r>
      <w:proofErr w:type="spellEnd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py</w:t>
      </w:r>
      <w:proofErr w:type="spellEnd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js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implementation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(respectively).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trade-off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design.</w:t>
      </w:r>
    </w:p>
    <w:p w14:paraId="245DFF2F" w14:textId="3753EED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introduce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real-world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programs.</w:t>
      </w:r>
    </w:p>
    <w:p w14:paraId="45137F99" w14:textId="27A33EB4" w:rsidR="00467ABD" w:rsidRPr="00467ABD" w:rsidRDefault="00467ABD" w:rsidP="002A41E6">
      <w:pPr>
        <w:pStyle w:val="HeadA"/>
        <w:rPr>
          <w:lang w:eastAsia="en-GB"/>
        </w:rPr>
      </w:pPr>
      <w:bookmarkStart w:id="55" w:name="hello,-cargo!"/>
      <w:bookmarkEnd w:id="55"/>
      <w:r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Cargo!</w:t>
      </w:r>
    </w:p>
    <w:p w14:paraId="1812DC0A" w14:textId="2EBBB4C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tasks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dependencies</w:t>
      </w:r>
      <w:r w:rsidRPr="00467ABD">
        <w:rPr>
          <w:lang w:eastAsia="en-GB"/>
        </w:rPr>
        <w:t>.)</w:t>
      </w:r>
    </w:p>
    <w:p w14:paraId="26901BBD" w14:textId="18573BAD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complex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do.</w:t>
      </w:r>
    </w:p>
    <w:p w14:paraId="0184ECAB" w14:textId="1C3B2DF3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majority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assumes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bookmarkStart w:id="56" w:name="_Hlk109737754"/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</w:t>
      </w:r>
      <w:bookmarkEnd w:id="56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del w:id="57" w:author="Audrey Doyle" w:date="2022-07-27T10:57:00Z">
        <w:r w:rsidRPr="00467ABD" w:rsidDel="0056183F">
          <w:rPr>
            <w:lang w:eastAsia="en-GB"/>
          </w:rPr>
          <w:delText>the</w:delText>
        </w:r>
        <w:r w:rsidR="001E17DB" w:rsidDel="0056183F">
          <w:rPr>
            <w:lang w:eastAsia="en-GB"/>
          </w:rPr>
          <w:delText xml:space="preserve"> </w:delText>
        </w:r>
      </w:del>
      <w:r w:rsidRPr="007D4E22">
        <w:rPr>
          <w:rStyle w:val="Xref"/>
          <w:rPrChange w:id="58" w:author="Audrey Doyle" w:date="2022-07-26T14:22:00Z">
            <w:rPr>
              <w:lang w:eastAsia="en-GB"/>
            </w:rPr>
          </w:rPrChange>
        </w:rPr>
        <w:t>“Installation”</w:t>
      </w:r>
      <w:r w:rsidR="001E17DB">
        <w:rPr>
          <w:lang w:eastAsia="en-GB"/>
        </w:rPr>
        <w:t xml:space="preserve"> </w:t>
      </w:r>
      <w:del w:id="59" w:author="Audrey Doyle" w:date="2022-07-27T10:57:00Z">
        <w:r w:rsidRPr="00467ABD" w:rsidDel="0056183F">
          <w:rPr>
            <w:lang w:eastAsia="en-GB"/>
          </w:rPr>
          <w:delText>section</w:delText>
        </w:r>
      </w:del>
      <w:ins w:id="60" w:author="Audrey Doyle" w:date="2022-07-27T10:57:00Z">
        <w:r w:rsidR="0056183F">
          <w:rPr>
            <w:lang w:eastAsia="en-GB"/>
          </w:rPr>
          <w:t xml:space="preserve">on </w:t>
        </w:r>
        <w:r w:rsidR="0056183F" w:rsidRPr="0035500B">
          <w:rPr>
            <w:rStyle w:val="Xref"/>
            <w:rPrChange w:id="61" w:author="Audrey Doyle" w:date="2022-07-28T10:52:00Z">
              <w:rPr>
                <w:lang w:eastAsia="en-GB"/>
              </w:rPr>
            </w:rPrChange>
          </w:rPr>
          <w:t>page XX</w:t>
        </w:r>
      </w:ins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del w:id="62" w:author="Audrey Doyle" w:date="2022-07-26T13:17:00Z">
        <w:r w:rsidRPr="00467ABD" w:rsidDel="00392B0A">
          <w:rPr>
            <w:lang w:eastAsia="en-GB"/>
          </w:rPr>
          <w:delText>to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terminal:</w:t>
      </w:r>
    </w:p>
    <w:p w14:paraId="637808C7" w14:textId="27FCB0B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--version</w:t>
      </w:r>
    </w:p>
    <w:p w14:paraId="0EF59E07" w14:textId="384077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command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not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found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determine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separately.</w:t>
      </w:r>
    </w:p>
    <w:p w14:paraId="7FBC286A" w14:textId="41D3E793" w:rsidR="00467ABD" w:rsidRPr="00467ABD" w:rsidRDefault="00467ABD" w:rsidP="002A41E6">
      <w:pPr>
        <w:pStyle w:val="HeadB"/>
        <w:rPr>
          <w:lang w:eastAsia="en-GB"/>
        </w:rPr>
      </w:pPr>
      <w:bookmarkStart w:id="63" w:name="creating-a-project-with-cargo"/>
      <w:bookmarkEnd w:id="63"/>
      <w:r w:rsidRPr="00467ABD">
        <w:rPr>
          <w:lang w:eastAsia="en-GB"/>
        </w:rPr>
        <w:t>Creating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</w:p>
    <w:p w14:paraId="70675B59" w14:textId="74C2518F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original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Navigate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decided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following:</w:t>
      </w:r>
    </w:p>
    <w:p w14:paraId="48285473" w14:textId="0F66115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new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4E3CA801" w14:textId="1785812A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cd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0805FB3E" w14:textId="1CB256E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name.</w:t>
      </w:r>
    </w:p>
    <w:p w14:paraId="68843AEF" w14:textId="4E6E0D2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ins w:id="64" w:author="Audrey Doyle" w:date="2022-07-26T13:18:00Z">
        <w:r w:rsidR="00392B0A">
          <w:rPr>
            <w:lang w:eastAsia="en-GB"/>
          </w:rPr>
          <w:t>n</w:t>
        </w:r>
      </w:ins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inside.</w:t>
      </w:r>
    </w:p>
    <w:p w14:paraId="33D5D29E" w14:textId="2F2DFAF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initialized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repository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.gitignore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repository;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override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behavior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</w:t>
      </w:r>
      <w:proofErr w:type="spellStart"/>
      <w:r w:rsidRPr="002A41E6">
        <w:rPr>
          <w:rStyle w:val="Literal"/>
        </w:rPr>
        <w:t>vcs</w:t>
      </w:r>
      <w:proofErr w:type="spellEnd"/>
      <w:r w:rsidRPr="002A41E6">
        <w:rPr>
          <w:rStyle w:val="Literal"/>
        </w:rPr>
        <w:t>=git</w:t>
      </w:r>
      <w:r w:rsidRPr="00467ABD">
        <w:rPr>
          <w:lang w:eastAsia="en-GB"/>
        </w:rPr>
        <w:t>.</w:t>
      </w:r>
    </w:p>
    <w:p w14:paraId="2CFDD18A" w14:textId="681FE9B1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rPr>
          <w:lang w:eastAsia="en-GB"/>
        </w:rPr>
        <w:tab/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--</w:t>
      </w:r>
      <w:proofErr w:type="spellStart"/>
      <w:r w:rsidRPr="002A41E6">
        <w:rPr>
          <w:rStyle w:val="Literal"/>
        </w:rPr>
        <w:t>vcs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flag.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available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205C6251" w14:textId="087606F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editor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choice.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1-2.</w:t>
      </w:r>
    </w:p>
    <w:p w14:paraId="13348656" w14:textId="5C615F32" w:rsidR="00467ABD" w:rsidRPr="00467ABD" w:rsidRDefault="00467ABD" w:rsidP="003C693E">
      <w:pPr>
        <w:pStyle w:val="CodeLabel"/>
        <w:rPr>
          <w:lang w:eastAsia="en-GB"/>
        </w:rPr>
      </w:pPr>
      <w:r w:rsidRPr="00467ABD">
        <w:rPr>
          <w:lang w:eastAsia="en-GB"/>
        </w:rPr>
        <w:t>Cargo.toml</w:t>
      </w:r>
    </w:p>
    <w:p w14:paraId="61123A9A" w14:textId="77777777" w:rsidR="00467ABD" w:rsidRPr="002A41E6" w:rsidRDefault="00467ABD" w:rsidP="002A41E6">
      <w:pPr>
        <w:pStyle w:val="Code"/>
      </w:pPr>
      <w:r w:rsidRPr="002A41E6">
        <w:t>[package]</w:t>
      </w:r>
    </w:p>
    <w:p w14:paraId="135F09FA" w14:textId="65848EFD" w:rsidR="00467ABD" w:rsidRPr="002A41E6" w:rsidRDefault="00467ABD" w:rsidP="002A41E6">
      <w:pPr>
        <w:pStyle w:val="Code"/>
      </w:pPr>
      <w:r w:rsidRPr="002A41E6">
        <w:t>name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"hello_cargo"</w:t>
      </w:r>
    </w:p>
    <w:p w14:paraId="400E821A" w14:textId="5487C3B0" w:rsidR="00467ABD" w:rsidRPr="002A41E6" w:rsidRDefault="00467ABD" w:rsidP="002A41E6">
      <w:pPr>
        <w:pStyle w:val="Code"/>
      </w:pPr>
      <w:r w:rsidRPr="002A41E6">
        <w:t>version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"0.1.0"</w:t>
      </w:r>
    </w:p>
    <w:p w14:paraId="07A207D3" w14:textId="4F90D53D" w:rsidR="00467ABD" w:rsidRPr="002A41E6" w:rsidRDefault="00467ABD" w:rsidP="002A41E6">
      <w:pPr>
        <w:pStyle w:val="Code"/>
      </w:pPr>
      <w:r w:rsidRPr="002A41E6">
        <w:t>edition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"2021"</w:t>
      </w:r>
    </w:p>
    <w:p w14:paraId="6E12DE1A" w14:textId="77777777" w:rsidR="00467ABD" w:rsidRPr="002A41E6" w:rsidRDefault="00467ABD" w:rsidP="002A41E6">
      <w:pPr>
        <w:pStyle w:val="Code"/>
      </w:pPr>
    </w:p>
    <w:p w14:paraId="64DF6AFA" w14:textId="77777777" w:rsidR="00467ABD" w:rsidRPr="002A41E6" w:rsidRDefault="00467ABD" w:rsidP="002A41E6">
      <w:pPr>
        <w:pStyle w:val="Code"/>
      </w:pPr>
      <w:r w:rsidRPr="002A41E6">
        <w:t>[dependencies]</w:t>
      </w:r>
    </w:p>
    <w:p w14:paraId="6A17E96F" w14:textId="00BFB5B0" w:rsidR="00467ABD" w:rsidRPr="00467ABD" w:rsidRDefault="00467ABD" w:rsidP="003C693E">
      <w:pPr>
        <w:pStyle w:val="CodeListingCaption"/>
        <w:rPr>
          <w:lang w:eastAsia="en-GB"/>
        </w:rPr>
      </w:pP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</w:p>
    <w:p w14:paraId="326347C1" w14:textId="0E2A798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Tom’s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Obvious,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Minimal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Language</w:t>
      </w:r>
      <w:r w:rsidRPr="00467ABD">
        <w:rPr>
          <w:lang w:eastAsia="en-GB"/>
        </w:rPr>
        <w:t>)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format.</w:t>
      </w:r>
    </w:p>
    <w:p w14:paraId="25C47754" w14:textId="7A8AA36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[package]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statements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sections.</w:t>
      </w:r>
    </w:p>
    <w:p w14:paraId="7D229E8A" w14:textId="4069C1E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edition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talk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edition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086568">
        <w:rPr>
          <w:rStyle w:val="Xref"/>
          <w:rPrChange w:id="65" w:author="Audrey Doyle" w:date="2022-07-26T13:19:00Z">
            <w:rPr>
              <w:lang w:eastAsia="en-GB"/>
            </w:rPr>
          </w:rPrChange>
        </w:rPr>
        <w:t>Appendix</w:t>
      </w:r>
      <w:r w:rsidR="001E17DB" w:rsidRPr="00086568">
        <w:rPr>
          <w:rStyle w:val="Xref"/>
          <w:rPrChange w:id="66" w:author="Audrey Doyle" w:date="2022-07-26T13:19:00Z">
            <w:rPr>
              <w:lang w:eastAsia="en-GB"/>
            </w:rPr>
          </w:rPrChange>
        </w:rPr>
        <w:t xml:space="preserve"> </w:t>
      </w:r>
      <w:r w:rsidRPr="00086568">
        <w:rPr>
          <w:rStyle w:val="Xref"/>
          <w:rPrChange w:id="67" w:author="Audrey Doyle" w:date="2022-07-26T13:19:00Z">
            <w:rPr>
              <w:lang w:eastAsia="en-GB"/>
            </w:rPr>
          </w:rPrChange>
        </w:rPr>
        <w:t>E</w:t>
      </w:r>
      <w:r w:rsidRPr="00467ABD">
        <w:rPr>
          <w:lang w:eastAsia="en-GB"/>
        </w:rPr>
        <w:t>.</w:t>
      </w:r>
    </w:p>
    <w:p w14:paraId="342909D9" w14:textId="189027B2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[dependencies]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referred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crates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proofErr w:type="spellStart"/>
      <w:r w:rsidRPr="00D27F67">
        <w:rPr>
          <w:rStyle w:val="Xref"/>
        </w:rPr>
        <w:t>Chapter</w:t>
      </w:r>
      <w:proofErr w:type="spellEnd"/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then.</w:t>
      </w:r>
    </w:p>
    <w:p w14:paraId="256B8B19" w14:textId="5AFDFA5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src/main.rs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look:</w:t>
      </w:r>
    </w:p>
    <w:p w14:paraId="29C3F994" w14:textId="49B2CF4F" w:rsidR="00467ABD" w:rsidRPr="007E5956" w:rsidRDefault="00467ABD" w:rsidP="007E5956">
      <w:pPr>
        <w:pStyle w:val="CodeLabel"/>
      </w:pPr>
      <w:r w:rsidRPr="007E5956">
        <w:lastRenderedPageBreak/>
        <w:t>src/main.rs</w:t>
      </w:r>
    </w:p>
    <w:p w14:paraId="5E4A5EC8" w14:textId="16C9E1C6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6230B73" w14:textId="7803DFEA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697B3116" w14:textId="77777777" w:rsidR="00467ABD" w:rsidRPr="002A41E6" w:rsidRDefault="00467ABD" w:rsidP="002A41E6">
      <w:pPr>
        <w:pStyle w:val="Code"/>
      </w:pPr>
      <w:r w:rsidRPr="002A41E6">
        <w:t>}</w:t>
      </w:r>
    </w:p>
    <w:p w14:paraId="361711ED" w14:textId="6CFBB53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wrote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del w:id="68" w:author="Audrey Doyle" w:date="2022-07-26T14:25:00Z">
        <w:r w:rsidRPr="00467ABD" w:rsidDel="00F329EF">
          <w:rPr>
            <w:lang w:eastAsia="en-GB"/>
          </w:rPr>
          <w:delText>,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2E179162" w14:textId="2CCB143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top-level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bookmarkStart w:id="69" w:name="_Hlk109737947"/>
      <w:r w:rsidRPr="00467ABD">
        <w:rPr>
          <w:lang w:eastAsia="en-GB"/>
        </w:rPr>
        <w:t>README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bookmarkEnd w:id="69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license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organize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place.</w:t>
      </w:r>
    </w:p>
    <w:p w14:paraId="59311FBC" w14:textId="63BC113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appropriate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file.</w:t>
      </w:r>
    </w:p>
    <w:p w14:paraId="4C9B65E8" w14:textId="3C0FA510" w:rsidR="00467ABD" w:rsidRPr="00467ABD" w:rsidRDefault="00467ABD" w:rsidP="002A41E6">
      <w:pPr>
        <w:pStyle w:val="HeadB"/>
        <w:rPr>
          <w:lang w:eastAsia="en-GB"/>
        </w:rPr>
      </w:pPr>
      <w:bookmarkStart w:id="70" w:name="building-and-running-a-cargo-project"/>
      <w:bookmarkEnd w:id="70"/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</w:p>
    <w:p w14:paraId="00A163BB" w14:textId="09215FE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4A7BA65E" w14:textId="79ACF2C3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110B5C">
        <w:rPr>
          <w:rStyle w:val="LiteralBold"/>
        </w:rPr>
        <w:t>cargo</w:t>
      </w:r>
      <w:r w:rsidR="001E17DB" w:rsidRPr="00110B5C">
        <w:rPr>
          <w:rStyle w:val="LiteralBold"/>
        </w:rPr>
        <w:t xml:space="preserve"> </w:t>
      </w:r>
      <w:r w:rsidRPr="00110B5C">
        <w:rPr>
          <w:rStyle w:val="LiteralBold"/>
        </w:rPr>
        <w:t>build</w:t>
      </w:r>
    </w:p>
    <w:p w14:paraId="04AA4F27" w14:textId="7FE66FB0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14AB326F" w14:textId="71A0A8B2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2.85</w:t>
      </w:r>
      <w:r w:rsidRPr="002A41E6">
        <w:t xml:space="preserve"> </w:t>
      </w:r>
      <w:r w:rsidR="00467ABD" w:rsidRPr="002A41E6">
        <w:t>secs</w:t>
      </w:r>
    </w:p>
    <w:p w14:paraId="06BA86B2" w14:textId="7FE19BA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target/debug/hello_cargo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target\debug\hello_cargo.exe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Windows)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current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default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debug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puts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debug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3CCE213F" w14:textId="05D82950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./target/debug/hello_cargo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#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or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.\target\debug\hello_cargo.exe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on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Windows</w:t>
      </w:r>
    </w:p>
    <w:p w14:paraId="4ADE4BC6" w14:textId="5FE09031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4D0DB542" w14:textId="22737B6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well,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level:</w:t>
      </w:r>
      <w:r w:rsidR="001E17DB">
        <w:rPr>
          <w:lang w:eastAsia="en-GB"/>
        </w:rPr>
        <w:t xml:space="preserve"> </w:t>
      </w:r>
      <w:bookmarkStart w:id="71" w:name="_Hlk109738020"/>
      <w:r w:rsidRPr="002A41E6">
        <w:rPr>
          <w:rStyle w:val="Italic"/>
        </w:rPr>
        <w:t>Cargo.lock</w:t>
      </w:r>
      <w:bookmarkEnd w:id="71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sparse.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manually;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you.</w:t>
      </w:r>
    </w:p>
    <w:p w14:paraId="21EF8603" w14:textId="40C5EDC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./target/debug/hello_cargo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del w:id="72" w:author="Audrey Doyle" w:date="2022-07-26T13:22:00Z">
        <w:r w:rsidRPr="00467ABD" w:rsidDel="00086568">
          <w:rPr>
            <w:lang w:eastAsia="en-GB"/>
          </w:rPr>
          <w:delText>resulting</w:delText>
        </w:r>
        <w:r w:rsidR="001E17DB" w:rsidDel="00086568">
          <w:rPr>
            <w:lang w:eastAsia="en-GB"/>
          </w:rPr>
          <w:delText xml:space="preserve"> </w:delText>
        </w:r>
      </w:del>
      <w:ins w:id="73" w:author="Audrey Doyle" w:date="2022-07-26T13:22:00Z">
        <w:r w:rsidR="00086568" w:rsidRPr="00467ABD">
          <w:rPr>
            <w:lang w:eastAsia="en-GB"/>
          </w:rPr>
          <w:t>result</w:t>
        </w:r>
        <w:r w:rsidR="00086568">
          <w:rPr>
            <w:lang w:eastAsia="en-GB"/>
          </w:rPr>
          <w:t xml:space="preserve">ant </w:t>
        </w:r>
      </w:ins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7CF4DD2E" w14:textId="08C092D1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58D62179" w14:textId="6ABFDF7D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0.0</w:t>
      </w:r>
      <w:r w:rsidRPr="002A41E6">
        <w:t xml:space="preserve"> </w:t>
      </w:r>
      <w:r w:rsidR="00467ABD" w:rsidRPr="002A41E6">
        <w:t>secs</w:t>
      </w:r>
    </w:p>
    <w:p w14:paraId="29CF1139" w14:textId="4476D20B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07D491A0" w14:textId="40187779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E35968" w14:textId="11B58EB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convenient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remember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lastRenderedPageBreak/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whole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2CE999B0" w14:textId="47C1A3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figured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modified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output:</w:t>
      </w:r>
    </w:p>
    <w:p w14:paraId="18B9C38B" w14:textId="4C0BEE79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298F58DE" w14:textId="2E388E3F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7B5102AA" w14:textId="04295E96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0.33</w:t>
      </w:r>
      <w:r w:rsidRPr="002A41E6">
        <w:t xml:space="preserve"> </w:t>
      </w:r>
      <w:r w:rsidR="00467ABD" w:rsidRPr="002A41E6">
        <w:t>secs</w:t>
      </w:r>
    </w:p>
    <w:p w14:paraId="6DE03D49" w14:textId="45450467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4E9C15FA" w14:textId="7B03D6E3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5503E66B" w14:textId="1D1896C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produce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executable:</w:t>
      </w:r>
    </w:p>
    <w:p w14:paraId="11AB8578" w14:textId="356B9FED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check</w:t>
      </w:r>
    </w:p>
    <w:p w14:paraId="7C2C03F6" w14:textId="4EE4450E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Checking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3FA0FD7C" w14:textId="125AA8E8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0.32</w:t>
      </w:r>
      <w:r w:rsidRPr="002A41E6">
        <w:t xml:space="preserve"> </w:t>
      </w:r>
      <w:r w:rsidR="00467ABD" w:rsidRPr="002A41E6">
        <w:t>secs</w:t>
      </w:r>
    </w:p>
    <w:p w14:paraId="1E296779" w14:textId="3067069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executable?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del w:id="74" w:author="Audrey Doyle" w:date="2022-07-26T13:23:00Z">
        <w:r w:rsidRPr="00467ABD" w:rsidDel="00086568">
          <w:rPr>
            <w:lang w:eastAsia="en-GB"/>
          </w:rPr>
          <w:delText>,</w:delText>
        </w:r>
      </w:del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skips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continually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process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periodically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executable.</w:t>
      </w:r>
    </w:p>
    <w:p w14:paraId="3573563D" w14:textId="37F2ADCE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recap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Cargo:</w:t>
      </w:r>
    </w:p>
    <w:p w14:paraId="24C02E5D" w14:textId="1FCEE69F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Pr="00467ABD">
        <w:rPr>
          <w:lang w:eastAsia="en-GB"/>
        </w:rPr>
        <w:t>.</w:t>
      </w:r>
    </w:p>
    <w:p w14:paraId="7BBF7535" w14:textId="23686C28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Pr="00467ABD">
        <w:rPr>
          <w:lang w:eastAsia="en-GB"/>
        </w:rPr>
        <w:t>.</w:t>
      </w:r>
    </w:p>
    <w:p w14:paraId="7B0060C5" w14:textId="6CE473CB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588D62C5" w14:textId="721C56B1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Pr="00467ABD">
        <w:rPr>
          <w:lang w:eastAsia="en-GB"/>
        </w:rPr>
        <w:t>.</w:t>
      </w:r>
    </w:p>
    <w:p w14:paraId="43130D7D" w14:textId="014E784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result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4CF939CB" w14:textId="19227AE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advantage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longer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Windows.</w:t>
      </w:r>
    </w:p>
    <w:p w14:paraId="102B023B" w14:textId="61BEC1E9" w:rsidR="00467ABD" w:rsidRPr="00467ABD" w:rsidRDefault="00467ABD" w:rsidP="002A41E6">
      <w:pPr>
        <w:pStyle w:val="HeadB"/>
        <w:rPr>
          <w:lang w:eastAsia="en-GB"/>
        </w:rPr>
      </w:pPr>
      <w:bookmarkStart w:id="75" w:name="building-for-release"/>
      <w:bookmarkEnd w:id="75"/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</w:t>
      </w:r>
    </w:p>
    <w:p w14:paraId="5D0150F9" w14:textId="1C57D78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turning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lengthens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compile.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profiles: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repeatedly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possible.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Pr="00467ABD">
        <w:rPr>
          <w:lang w:eastAsia="en-GB"/>
        </w:rPr>
        <w:t>.</w:t>
      </w:r>
    </w:p>
    <w:p w14:paraId="168C3B7F" w14:textId="23B6FC86" w:rsidR="00467ABD" w:rsidRPr="00467ABD" w:rsidRDefault="00467ABD" w:rsidP="002A41E6">
      <w:pPr>
        <w:pStyle w:val="HeadB"/>
        <w:rPr>
          <w:lang w:eastAsia="en-GB"/>
        </w:rPr>
      </w:pPr>
      <w:bookmarkStart w:id="76" w:name="cargo-as-convention"/>
      <w:bookmarkEnd w:id="76"/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</w:t>
      </w:r>
    </w:p>
    <w:p w14:paraId="1CD34537" w14:textId="7686CC55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value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intricate.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multiple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coordinate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build.</w:t>
      </w:r>
    </w:p>
    <w:p w14:paraId="70130CCB" w14:textId="64031145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career.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build:</w:t>
      </w:r>
    </w:p>
    <w:p w14:paraId="25DEC255" w14:textId="48CF8FC5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git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clone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example.org/</w:t>
      </w:r>
      <w:proofErr w:type="spellStart"/>
      <w:r w:rsidRPr="00D27F67">
        <w:rPr>
          <w:rStyle w:val="LiteralBold"/>
        </w:rPr>
        <w:t>someproject</w:t>
      </w:r>
      <w:proofErr w:type="spellEnd"/>
    </w:p>
    <w:p w14:paraId="6DD1F0A5" w14:textId="190E6BE9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cd</w:t>
      </w:r>
      <w:r w:rsidR="001E17DB" w:rsidRPr="00D27F67">
        <w:rPr>
          <w:rStyle w:val="LiteralBold"/>
        </w:rPr>
        <w:t xml:space="preserve"> </w:t>
      </w:r>
      <w:proofErr w:type="spellStart"/>
      <w:r w:rsidRPr="00D27F67">
        <w:rPr>
          <w:rStyle w:val="LiteralBold"/>
        </w:rPr>
        <w:t>someproject</w:t>
      </w:r>
      <w:proofErr w:type="spellEnd"/>
    </w:p>
    <w:p w14:paraId="2A09EBDE" w14:textId="782B943F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build</w:t>
      </w:r>
    </w:p>
    <w:p w14:paraId="59AA7C4A" w14:textId="153931CF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>
        <w:fldChar w:fldCharType="begin"/>
      </w:r>
      <w:r>
        <w:instrText xml:space="preserve"> HYPERLINK "https://doc.rust-lang.org/cargo/" </w:instrText>
      </w:r>
      <w:r>
        <w:fldChar w:fldCharType="separate"/>
      </w:r>
      <w:r w:rsidRPr="00D27F67">
        <w:rPr>
          <w:rStyle w:val="LinkURL"/>
        </w:rPr>
        <w:t>https://doc.rust-lang.org/cargo</w:t>
      </w:r>
      <w:del w:id="77" w:author="Audrey Doyle" w:date="2022-07-26T13:24:00Z">
        <w:r w:rsidRPr="00D27F67" w:rsidDel="003B7C77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467ABD">
        <w:rPr>
          <w:lang w:eastAsia="en-GB"/>
        </w:rPr>
        <w:t>.</w:t>
      </w:r>
    </w:p>
    <w:p w14:paraId="7C6EF826" w14:textId="77777777" w:rsidR="00467ABD" w:rsidRPr="00467ABD" w:rsidRDefault="00467ABD" w:rsidP="002A41E6">
      <w:pPr>
        <w:pStyle w:val="HeadA"/>
        <w:rPr>
          <w:lang w:eastAsia="en-GB"/>
        </w:rPr>
      </w:pPr>
      <w:bookmarkStart w:id="78" w:name="summary"/>
      <w:bookmarkEnd w:id="78"/>
      <w:r w:rsidRPr="00467ABD">
        <w:rPr>
          <w:lang w:eastAsia="en-GB"/>
        </w:rPr>
        <w:t>Summary</w:t>
      </w:r>
    </w:p>
    <w:p w14:paraId="4832BEC5" w14:textId="1C4C79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to:</w:t>
      </w:r>
    </w:p>
    <w:p w14:paraId="5DCD53DF" w14:textId="1696D735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</w:p>
    <w:p w14:paraId="291776B8" w14:textId="77DBF6EA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</w:p>
    <w:p w14:paraId="0432291E" w14:textId="06525A67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</w:p>
    <w:p w14:paraId="13602730" w14:textId="65C04C2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directly</w:t>
      </w:r>
    </w:p>
    <w:p w14:paraId="6ACC1442" w14:textId="1E8A8CF8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</w:p>
    <w:p w14:paraId="7D191B5D" w14:textId="5802917D" w:rsidR="00053E72" w:rsidRPr="00E9120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substantial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proofErr w:type="spellStart"/>
      <w:r w:rsidRPr="00D27F67">
        <w:rPr>
          <w:rStyle w:val="Xref"/>
        </w:rPr>
        <w:t>Chapter</w:t>
      </w:r>
      <w:proofErr w:type="spellEnd"/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guessing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concepts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proofErr w:type="spellStart"/>
      <w:r w:rsidRPr="00D27F67">
        <w:rPr>
          <w:rStyle w:val="Xref"/>
        </w:rPr>
        <w:t>Chapter</w:t>
      </w:r>
      <w:proofErr w:type="spellEnd"/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return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proofErr w:type="spellStart"/>
      <w:r w:rsidRPr="00D27F67">
        <w:rPr>
          <w:rStyle w:val="Xref"/>
        </w:rPr>
        <w:t>Chapter</w:t>
      </w:r>
      <w:proofErr w:type="spellEnd"/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udrey Doyle" w:date="2022-07-26T12:35:00Z" w:initials="A">
    <w:p w14:paraId="27E59BEB" w14:textId="4E8DBC51" w:rsidR="004F7C05" w:rsidRDefault="004F7C05">
      <w:pPr>
        <w:pStyle w:val="CommentText"/>
      </w:pPr>
      <w:r>
        <w:rPr>
          <w:rStyle w:val="CommentReference"/>
        </w:rPr>
        <w:annotationRef/>
      </w:r>
      <w:r>
        <w:t>AU: which do you prefer: guarantees, or ensures?</w:t>
      </w:r>
    </w:p>
  </w:comment>
  <w:comment w:id="44" w:author="Audrey Doyle" w:date="2022-07-26T13:09:00Z" w:initials="A">
    <w:p w14:paraId="54A8C940" w14:textId="1C0D04F2" w:rsidR="007145A7" w:rsidRDefault="007145A7">
      <w:pPr>
        <w:pStyle w:val="CommentText"/>
      </w:pPr>
      <w:r>
        <w:rPr>
          <w:rStyle w:val="CommentReference"/>
        </w:rPr>
        <w:annotationRef/>
      </w:r>
      <w:r>
        <w:t>AU: Say “one line space” to differentiate from one character space, or is that unnecessary?</w:t>
      </w:r>
    </w:p>
  </w:comment>
  <w:comment w:id="49" w:author="Audrey Doyle" w:date="2022-07-26T13:11:00Z" w:initials="A">
    <w:p w14:paraId="45A05F04" w14:textId="54D68A02" w:rsidR="007145A7" w:rsidRDefault="007145A7">
      <w:pPr>
        <w:pStyle w:val="CommentText"/>
      </w:pPr>
      <w:r>
        <w:rPr>
          <w:rStyle w:val="CommentReference"/>
        </w:rPr>
        <w:annotationRef/>
      </w:r>
      <w:r>
        <w:t>AU: I don’t understand. Do you mean “as the team did with rustc”? Or by “like” do you mean “such as”?</w:t>
      </w:r>
    </w:p>
  </w:comment>
  <w:comment w:id="52" w:author="Audrey Doyle" w:date="2022-07-26T14:16:00Z" w:initials="A">
    <w:p w14:paraId="733EB52E" w14:textId="5FF37D96" w:rsidR="000338B0" w:rsidRDefault="000338B0">
      <w:pPr>
        <w:pStyle w:val="CommentText"/>
      </w:pPr>
      <w:r>
        <w:rPr>
          <w:rStyle w:val="CommentReference"/>
        </w:rPr>
        <w:annotationRef/>
      </w:r>
      <w:r>
        <w:t>AU: Earlier these were written as GCC and Clang, in the body font. Is the use of lowercase and literal font here intentional? (i.e., are they commands?)</w:t>
      </w:r>
    </w:p>
  </w:comment>
  <w:comment w:id="53" w:author="Audrey Doyle" w:date="2022-07-26T14:19:00Z" w:initials="A">
    <w:p w14:paraId="4F09D83F" w14:textId="2654E11A" w:rsidR="000338B0" w:rsidRDefault="000338B0" w:rsidP="007D4E22">
      <w:pPr>
        <w:pStyle w:val="CommentText"/>
      </w:pPr>
      <w:r>
        <w:rPr>
          <w:rStyle w:val="CommentReference"/>
        </w:rPr>
        <w:annotationRef/>
      </w:r>
      <w:r>
        <w:t xml:space="preserve">AU: OK for me to </w:t>
      </w:r>
      <w:r w:rsidR="007D4E22">
        <w:t>move the rest of this paragraph so that it falls after the code snippet?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E59BEB" w15:done="0"/>
  <w15:commentEx w15:paraId="54A8C940" w15:done="0"/>
  <w15:commentEx w15:paraId="45A05F04" w15:done="0"/>
  <w15:commentEx w15:paraId="733EB52E" w15:done="0"/>
  <w15:commentEx w15:paraId="4F09D8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5DF4" w16cex:dateUtc="2022-07-26T16:35:00Z"/>
  <w16cex:commentExtensible w16cex:durableId="268A65ED" w16cex:dateUtc="2022-07-26T17:09:00Z"/>
  <w16cex:commentExtensible w16cex:durableId="268A669E" w16cex:dateUtc="2022-07-26T17:11:00Z"/>
  <w16cex:commentExtensible w16cex:durableId="268A75C3" w16cex:dateUtc="2022-07-26T18:16:00Z"/>
  <w16cex:commentExtensible w16cex:durableId="268A765E" w16cex:dateUtc="2022-07-26T1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E59BEB" w16cid:durableId="268A5DF4"/>
  <w16cid:commentId w16cid:paraId="54A8C940" w16cid:durableId="268A65ED"/>
  <w16cid:commentId w16cid:paraId="45A05F04" w16cid:durableId="268A669E"/>
  <w16cid:commentId w16cid:paraId="733EB52E" w16cid:durableId="268A75C3"/>
  <w16cid:commentId w16cid:paraId="4F09D83F" w16cid:durableId="268A76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1D84" w14:textId="77777777" w:rsidR="00D5552E" w:rsidRDefault="00D5552E" w:rsidP="009E51C3">
      <w:pPr>
        <w:spacing w:after="0" w:line="240" w:lineRule="auto"/>
      </w:pPr>
      <w:r>
        <w:separator/>
      </w:r>
    </w:p>
  </w:endnote>
  <w:endnote w:type="continuationSeparator" w:id="0">
    <w:p w14:paraId="0E117937" w14:textId="77777777" w:rsidR="00D5552E" w:rsidRDefault="00D5552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B974" w14:textId="77777777" w:rsidR="00D5552E" w:rsidRDefault="00D5552E" w:rsidP="009E51C3">
      <w:pPr>
        <w:spacing w:after="0" w:line="240" w:lineRule="auto"/>
      </w:pPr>
      <w:r>
        <w:separator/>
      </w:r>
    </w:p>
  </w:footnote>
  <w:footnote w:type="continuationSeparator" w:id="0">
    <w:p w14:paraId="53E3BA46" w14:textId="77777777" w:rsidR="00D5552E" w:rsidRDefault="00D5552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EE5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FED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AB804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B2A0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5C64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183D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B82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BE0FF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A86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383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2B17D4"/>
    <w:multiLevelType w:val="multilevel"/>
    <w:tmpl w:val="AE6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53C4BC6"/>
    <w:multiLevelType w:val="multilevel"/>
    <w:tmpl w:val="526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36DC4681"/>
    <w:multiLevelType w:val="multilevel"/>
    <w:tmpl w:val="FAA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E347B"/>
    <w:multiLevelType w:val="multilevel"/>
    <w:tmpl w:val="0FA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3799F"/>
    <w:multiLevelType w:val="multilevel"/>
    <w:tmpl w:val="484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4"/>
  </w:num>
  <w:num w:numId="3" w16cid:durableId="1701390650">
    <w:abstractNumId w:val="27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2"/>
  </w:num>
  <w:num w:numId="8" w16cid:durableId="650138380">
    <w:abstractNumId w:val="28"/>
  </w:num>
  <w:num w:numId="9" w16cid:durableId="2021807744">
    <w:abstractNumId w:val="21"/>
  </w:num>
  <w:num w:numId="10" w16cid:durableId="716858717">
    <w:abstractNumId w:val="15"/>
  </w:num>
  <w:num w:numId="11" w16cid:durableId="344014094">
    <w:abstractNumId w:val="11"/>
  </w:num>
  <w:num w:numId="12" w16cid:durableId="1995179777">
    <w:abstractNumId w:val="16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3"/>
  </w:num>
  <w:num w:numId="16" w16cid:durableId="1674796596">
    <w:abstractNumId w:val="20"/>
  </w:num>
  <w:num w:numId="17" w16cid:durableId="1287201358">
    <w:abstractNumId w:val="14"/>
  </w:num>
  <w:num w:numId="18" w16cid:durableId="1322153999">
    <w:abstractNumId w:val="26"/>
  </w:num>
  <w:num w:numId="19" w16cid:durableId="707990437">
    <w:abstractNumId w:val="19"/>
  </w:num>
  <w:num w:numId="20" w16cid:durableId="1623224321">
    <w:abstractNumId w:val="12"/>
  </w:num>
  <w:num w:numId="21" w16cid:durableId="412246127">
    <w:abstractNumId w:val="10"/>
  </w:num>
  <w:num w:numId="22" w16cid:durableId="485321540">
    <w:abstractNumId w:val="8"/>
  </w:num>
  <w:num w:numId="23" w16cid:durableId="1226140440">
    <w:abstractNumId w:val="7"/>
  </w:num>
  <w:num w:numId="24" w16cid:durableId="382292197">
    <w:abstractNumId w:val="6"/>
  </w:num>
  <w:num w:numId="25" w16cid:durableId="404499672">
    <w:abstractNumId w:val="5"/>
  </w:num>
  <w:num w:numId="26" w16cid:durableId="16781154">
    <w:abstractNumId w:val="9"/>
  </w:num>
  <w:num w:numId="27" w16cid:durableId="2130582306">
    <w:abstractNumId w:val="4"/>
  </w:num>
  <w:num w:numId="28" w16cid:durableId="1206410977">
    <w:abstractNumId w:val="3"/>
  </w:num>
  <w:num w:numId="29" w16cid:durableId="2091075880">
    <w:abstractNumId w:val="2"/>
  </w:num>
  <w:num w:numId="30" w16cid:durableId="2137330984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D"/>
    <w:rsid w:val="0001390B"/>
    <w:rsid w:val="00013A0F"/>
    <w:rsid w:val="00015785"/>
    <w:rsid w:val="000251C2"/>
    <w:rsid w:val="00026A3C"/>
    <w:rsid w:val="00027719"/>
    <w:rsid w:val="00032AFB"/>
    <w:rsid w:val="000338B0"/>
    <w:rsid w:val="00035713"/>
    <w:rsid w:val="00044C60"/>
    <w:rsid w:val="0004696A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86568"/>
    <w:rsid w:val="000934C9"/>
    <w:rsid w:val="00093911"/>
    <w:rsid w:val="00094EDE"/>
    <w:rsid w:val="000B0A4A"/>
    <w:rsid w:val="000B6A9E"/>
    <w:rsid w:val="000B6D77"/>
    <w:rsid w:val="000C187B"/>
    <w:rsid w:val="000C29E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0B5C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498E"/>
    <w:rsid w:val="001B64F2"/>
    <w:rsid w:val="001B66C5"/>
    <w:rsid w:val="001C4586"/>
    <w:rsid w:val="001C72D3"/>
    <w:rsid w:val="001D0557"/>
    <w:rsid w:val="001D1FC4"/>
    <w:rsid w:val="001E0123"/>
    <w:rsid w:val="001E17DB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41E6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175F6"/>
    <w:rsid w:val="003203B1"/>
    <w:rsid w:val="00327BBA"/>
    <w:rsid w:val="00332C96"/>
    <w:rsid w:val="003345E1"/>
    <w:rsid w:val="0034529B"/>
    <w:rsid w:val="00346FA5"/>
    <w:rsid w:val="0035500B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2E23"/>
    <w:rsid w:val="00374719"/>
    <w:rsid w:val="00375BC0"/>
    <w:rsid w:val="00381CF1"/>
    <w:rsid w:val="00390955"/>
    <w:rsid w:val="00392B0A"/>
    <w:rsid w:val="003A064A"/>
    <w:rsid w:val="003A3EF8"/>
    <w:rsid w:val="003A50D7"/>
    <w:rsid w:val="003B5A44"/>
    <w:rsid w:val="003B5D4D"/>
    <w:rsid w:val="003B7C77"/>
    <w:rsid w:val="003C2061"/>
    <w:rsid w:val="003C693E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ABD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4921"/>
    <w:rsid w:val="004B6F2A"/>
    <w:rsid w:val="004C2396"/>
    <w:rsid w:val="004C7002"/>
    <w:rsid w:val="004D4BB9"/>
    <w:rsid w:val="004F3FC9"/>
    <w:rsid w:val="004F7C05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183F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0479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A62"/>
    <w:rsid w:val="006E4E4F"/>
    <w:rsid w:val="006E7E5E"/>
    <w:rsid w:val="0070020A"/>
    <w:rsid w:val="0070241D"/>
    <w:rsid w:val="0070439E"/>
    <w:rsid w:val="0071206E"/>
    <w:rsid w:val="007145A7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4E22"/>
    <w:rsid w:val="007D72AB"/>
    <w:rsid w:val="007E5956"/>
    <w:rsid w:val="007E6260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27DEF"/>
    <w:rsid w:val="00830E4B"/>
    <w:rsid w:val="00833DD2"/>
    <w:rsid w:val="00840668"/>
    <w:rsid w:val="00840C92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5C66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2287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36F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97FEF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66FB1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27F67"/>
    <w:rsid w:val="00D30D53"/>
    <w:rsid w:val="00D310FF"/>
    <w:rsid w:val="00D379EA"/>
    <w:rsid w:val="00D42C6A"/>
    <w:rsid w:val="00D43395"/>
    <w:rsid w:val="00D52794"/>
    <w:rsid w:val="00D535B5"/>
    <w:rsid w:val="00D5552E"/>
    <w:rsid w:val="00D5656A"/>
    <w:rsid w:val="00D56E3B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29EF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654B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40F2"/>
  <w14:defaultImageDpi w14:val="300"/>
  <w15:docId w15:val="{E75EF6ED-19AE-40C8-BCB2-0282126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56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467ABD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character" w:customStyle="1" w:styleId="Heading1Char">
    <w:name w:val="Heading 1 Char"/>
    <w:basedOn w:val="DefaultParagraphFont"/>
    <w:link w:val="Heading1"/>
    <w:uiPriority w:val="9"/>
    <w:rsid w:val="00467ABD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467ABD"/>
  </w:style>
  <w:style w:type="character" w:styleId="Hyperlink">
    <w:name w:val="Hyperlink"/>
    <w:basedOn w:val="DefaultParagraphFont"/>
    <w:uiPriority w:val="99"/>
    <w:semiHidden/>
    <w:unhideWhenUsed/>
    <w:rsid w:val="00467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AB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67A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A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BD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4F7C05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4F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7C05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C05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7042394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056614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0031376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66982437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iscord.gg/rust-la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ge.rust-lang.org/infra/other-installation-methods.html" TargetMode="External"/><Relationship Id="rId12" Type="http://schemas.openxmlformats.org/officeDocument/2006/relationships/hyperlink" Target="https://www.rust-lang.org/tools/instal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tagged/rust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users.rust-lang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0</TotalTime>
  <Pages>11</Pages>
  <Words>3303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2</cp:revision>
  <dcterms:created xsi:type="dcterms:W3CDTF">2022-08-09T16:15:00Z</dcterms:created>
  <dcterms:modified xsi:type="dcterms:W3CDTF">2022-08-09T16:15:00Z</dcterms:modified>
</cp:coreProperties>
</file>