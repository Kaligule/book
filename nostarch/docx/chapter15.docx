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mart-pointers"/>
    <w:bookmarkEnd w:id="0"/>
    <w:p w14:paraId="0C2F9755" w14:textId="32A132A0" w:rsidR="00C70494" w:rsidRDefault="00190B9C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92300" w:history="1">
        <w:r w:rsidR="00C70494" w:rsidRPr="00410655">
          <w:rPr>
            <w:rStyle w:val="Hyperlink"/>
            <w:noProof/>
          </w:rPr>
          <w:t>Using Box&lt;T&gt;</w:t>
        </w:r>
        <w:r w:rsidR="00C70494" w:rsidRPr="00410655">
          <w:rPr>
            <w:rStyle w:val="Hyperlink"/>
            <w:noProof/>
            <w:lang w:eastAsia="en-GB"/>
          </w:rPr>
          <w:t xml:space="preserve"> to Point to Data on the Heap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_Toc106892300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</w:t>
        </w:r>
        <w:r w:rsidR="00C70494">
          <w:rPr>
            <w:noProof/>
            <w:webHidden/>
          </w:rPr>
          <w:fldChar w:fldCharType="end"/>
        </w:r>
      </w:hyperlink>
    </w:p>
    <w:p w14:paraId="18CD4A88" w14:textId="10AE94EB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1" w:history="1">
        <w:r w:rsidR="00C70494" w:rsidRPr="00410655">
          <w:rPr>
            <w:rStyle w:val="Hyperlink"/>
            <w:noProof/>
          </w:rPr>
          <w:t>Using a Box&lt;T&gt;</w:t>
        </w:r>
        <w:r w:rsidR="00C70494" w:rsidRPr="00410655">
          <w:rPr>
            <w:rStyle w:val="Hyperlink"/>
            <w:noProof/>
            <w:lang w:eastAsia="en-GB"/>
          </w:rPr>
          <w:t xml:space="preserve"> to Store Data on the Heap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_Toc106892301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4</w:t>
        </w:r>
        <w:r w:rsidR="00C70494">
          <w:rPr>
            <w:noProof/>
            <w:webHidden/>
          </w:rPr>
          <w:fldChar w:fldCharType="end"/>
        </w:r>
      </w:hyperlink>
    </w:p>
    <w:p w14:paraId="16B11528" w14:textId="38D84437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2" w:history="1">
        <w:r w:rsidR="00C70494" w:rsidRPr="00410655">
          <w:rPr>
            <w:rStyle w:val="Hyperlink"/>
            <w:noProof/>
            <w:lang w:eastAsia="en-GB"/>
          </w:rPr>
          <w:t>Enabling Recursive Types with Boxes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_Toc106892302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4</w:t>
        </w:r>
        <w:r w:rsidR="00C70494">
          <w:rPr>
            <w:noProof/>
            <w:webHidden/>
          </w:rPr>
          <w:fldChar w:fldCharType="end"/>
        </w:r>
      </w:hyperlink>
    </w:p>
    <w:p w14:paraId="22855987" w14:textId="63644ED1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3" w:history="1">
        <w:r w:rsidR="00C70494" w:rsidRPr="00410655">
          <w:rPr>
            <w:rStyle w:val="Hyperlink"/>
            <w:noProof/>
            <w:lang w:eastAsia="en-GB"/>
          </w:rPr>
          <w:t>More Information About the Cons List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_Toc106892303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5</w:t>
        </w:r>
        <w:r w:rsidR="00C70494">
          <w:rPr>
            <w:noProof/>
            <w:webHidden/>
          </w:rPr>
          <w:fldChar w:fldCharType="end"/>
        </w:r>
      </w:hyperlink>
    </w:p>
    <w:p w14:paraId="70C85A25" w14:textId="180CFD0A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4" w:history="1">
        <w:r w:rsidR="00C70494" w:rsidRPr="00410655">
          <w:rPr>
            <w:rStyle w:val="Hyperlink"/>
            <w:noProof/>
            <w:lang w:eastAsia="en-GB"/>
          </w:rPr>
          <w:t>Computing the Size of a Non-Recursive Type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_Toc106892304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6</w:t>
        </w:r>
        <w:r w:rsidR="00C70494">
          <w:rPr>
            <w:noProof/>
            <w:webHidden/>
          </w:rPr>
          <w:fldChar w:fldCharType="end"/>
        </w:r>
      </w:hyperlink>
    </w:p>
    <w:p w14:paraId="51372FEE" w14:textId="393C1365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5" w:history="1">
        <w:r w:rsidR="00C70494" w:rsidRPr="00410655">
          <w:rPr>
            <w:rStyle w:val="Hyperlink"/>
            <w:noProof/>
          </w:rPr>
          <w:t>Using Box&lt;T&gt;</w:t>
        </w:r>
        <w:r w:rsidR="00C70494" w:rsidRPr="00410655">
          <w:rPr>
            <w:rStyle w:val="Hyperlink"/>
            <w:noProof/>
            <w:lang w:eastAsia="en-GB"/>
          </w:rPr>
          <w:t xml:space="preserve"> to Get a Recursive Type with a Known Size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_Toc106892305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7</w:t>
        </w:r>
        <w:r w:rsidR="00C70494">
          <w:rPr>
            <w:noProof/>
            <w:webHidden/>
          </w:rPr>
          <w:fldChar w:fldCharType="end"/>
        </w:r>
      </w:hyperlink>
    </w:p>
    <w:p w14:paraId="4D36AC48" w14:textId="44F067C2" w:rsidR="00C70494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6" w:history="1">
        <w:r w:rsidR="00C70494" w:rsidRPr="00410655">
          <w:rPr>
            <w:rStyle w:val="Hyperlink"/>
            <w:noProof/>
          </w:rPr>
          <w:t>Treating Smart Pointers Like Regular References with Deref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_Toc106892306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8</w:t>
        </w:r>
        <w:r w:rsidR="00C70494">
          <w:rPr>
            <w:noProof/>
            <w:webHidden/>
          </w:rPr>
          <w:fldChar w:fldCharType="end"/>
        </w:r>
      </w:hyperlink>
    </w:p>
    <w:p w14:paraId="457C126F" w14:textId="184DCD1E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7" w:history="1">
        <w:r w:rsidR="00C70494" w:rsidRPr="00410655">
          <w:rPr>
            <w:rStyle w:val="Hyperlink"/>
            <w:noProof/>
            <w:lang w:eastAsia="en-GB"/>
          </w:rPr>
          <w:t>Following the Pointer to the Value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_Toc106892307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8</w:t>
        </w:r>
        <w:r w:rsidR="00C70494">
          <w:rPr>
            <w:noProof/>
            <w:webHidden/>
          </w:rPr>
          <w:fldChar w:fldCharType="end"/>
        </w:r>
      </w:hyperlink>
    </w:p>
    <w:p w14:paraId="43DC02B7" w14:textId="0D7B436F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8" w:history="1">
        <w:r w:rsidR="00C70494" w:rsidRPr="00410655">
          <w:rPr>
            <w:rStyle w:val="Hyperlink"/>
            <w:noProof/>
          </w:rPr>
          <w:t>Using Box&lt;T&gt;</w:t>
        </w:r>
        <w:r w:rsidR="00C70494" w:rsidRPr="00410655">
          <w:rPr>
            <w:rStyle w:val="Hyperlink"/>
            <w:noProof/>
            <w:lang w:eastAsia="en-GB"/>
          </w:rPr>
          <w:t xml:space="preserve"> Like a Reference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_Toc106892308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9</w:t>
        </w:r>
        <w:r w:rsidR="00C70494">
          <w:rPr>
            <w:noProof/>
            <w:webHidden/>
          </w:rPr>
          <w:fldChar w:fldCharType="end"/>
        </w:r>
      </w:hyperlink>
    </w:p>
    <w:p w14:paraId="6A6110E0" w14:textId="3C97E986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09" w:history="1">
        <w:r w:rsidR="00C70494" w:rsidRPr="00410655">
          <w:rPr>
            <w:rStyle w:val="Hyperlink"/>
            <w:noProof/>
            <w:lang w:eastAsia="en-GB"/>
          </w:rPr>
          <w:t>Defining Our Own Smart Pointer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_Toc106892309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10</w:t>
        </w:r>
        <w:r w:rsidR="00C70494">
          <w:rPr>
            <w:noProof/>
            <w:webHidden/>
          </w:rPr>
          <w:fldChar w:fldCharType="end"/>
        </w:r>
      </w:hyperlink>
    </w:p>
    <w:p w14:paraId="28D15EE2" w14:textId="7F578993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0" w:history="1">
        <w:r w:rsidR="00C70494" w:rsidRPr="00410655">
          <w:rPr>
            <w:rStyle w:val="Hyperlink"/>
            <w:noProof/>
          </w:rPr>
          <w:t>Implementing the Deref</w:t>
        </w:r>
        <w:r w:rsidR="00C70494" w:rsidRPr="00410655">
          <w:rPr>
            <w:rStyle w:val="Hyperlink"/>
            <w:noProof/>
            <w:lang w:eastAsia="en-GB"/>
          </w:rPr>
          <w:t xml:space="preserve"> Trait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_Toc106892310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11</w:t>
        </w:r>
        <w:r w:rsidR="00C70494">
          <w:rPr>
            <w:noProof/>
            <w:webHidden/>
          </w:rPr>
          <w:fldChar w:fldCharType="end"/>
        </w:r>
      </w:hyperlink>
    </w:p>
    <w:p w14:paraId="0331C119" w14:textId="64EC2E13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1" w:history="1">
        <w:r w:rsidR="00C70494" w:rsidRPr="00410655">
          <w:rPr>
            <w:rStyle w:val="Hyperlink"/>
            <w:noProof/>
            <w:lang w:eastAsia="en-GB"/>
          </w:rPr>
          <w:t>Implicit Deref Coercions with Functions and Methods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_Toc106892311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12</w:t>
        </w:r>
        <w:r w:rsidR="00C70494">
          <w:rPr>
            <w:noProof/>
            <w:webHidden/>
          </w:rPr>
          <w:fldChar w:fldCharType="end"/>
        </w:r>
      </w:hyperlink>
    </w:p>
    <w:p w14:paraId="26C98A04" w14:textId="4B83301E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2" w:history="1">
        <w:r w:rsidR="00C70494" w:rsidRPr="00410655">
          <w:rPr>
            <w:rStyle w:val="Hyperlink"/>
            <w:noProof/>
            <w:lang w:eastAsia="en-GB"/>
          </w:rPr>
          <w:t>How Deref Coercion Interacts with Mutability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_Toc106892312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13</w:t>
        </w:r>
        <w:r w:rsidR="00C70494">
          <w:rPr>
            <w:noProof/>
            <w:webHidden/>
          </w:rPr>
          <w:fldChar w:fldCharType="end"/>
        </w:r>
      </w:hyperlink>
    </w:p>
    <w:p w14:paraId="1CC07C32" w14:textId="4B39D4BB" w:rsidR="00C70494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3" w:history="1">
        <w:r w:rsidR="00C70494" w:rsidRPr="00410655">
          <w:rPr>
            <w:rStyle w:val="Hyperlink"/>
            <w:noProof/>
          </w:rPr>
          <w:t>Running Code on Cleanup with the Drop</w:t>
        </w:r>
        <w:r w:rsidR="00C70494" w:rsidRPr="00410655">
          <w:rPr>
            <w:rStyle w:val="Hyperlink"/>
            <w:noProof/>
            <w:lang w:eastAsia="en-GB"/>
          </w:rPr>
          <w:t xml:space="preserve"> Trait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_Toc106892313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14</w:t>
        </w:r>
        <w:r w:rsidR="00C70494">
          <w:rPr>
            <w:noProof/>
            <w:webHidden/>
          </w:rPr>
          <w:fldChar w:fldCharType="end"/>
        </w:r>
      </w:hyperlink>
    </w:p>
    <w:p w14:paraId="1F69523F" w14:textId="1DC1C5BC" w:rsidR="00C70494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4" w:history="1">
        <w:r w:rsidR="00C70494" w:rsidRPr="00410655">
          <w:rPr>
            <w:rStyle w:val="Hyperlink"/>
            <w:noProof/>
          </w:rPr>
          <w:t>Rc&lt;T&gt;</w:t>
        </w:r>
        <w:r w:rsidR="00C70494" w:rsidRPr="00410655">
          <w:rPr>
            <w:rStyle w:val="Hyperlink"/>
            <w:noProof/>
            <w:lang w:eastAsia="en-GB"/>
          </w:rPr>
          <w:t>, the Reference Counted Smart Pointer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_Toc106892314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17</w:t>
        </w:r>
        <w:r w:rsidR="00C70494">
          <w:rPr>
            <w:noProof/>
            <w:webHidden/>
          </w:rPr>
          <w:fldChar w:fldCharType="end"/>
        </w:r>
      </w:hyperlink>
    </w:p>
    <w:p w14:paraId="26850AB0" w14:textId="50CDBA59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5" w:history="1">
        <w:r w:rsidR="00C70494" w:rsidRPr="00410655">
          <w:rPr>
            <w:rStyle w:val="Hyperlink"/>
            <w:noProof/>
          </w:rPr>
          <w:t>Using Rc&lt;T&gt;</w:t>
        </w:r>
        <w:r w:rsidR="00C70494" w:rsidRPr="00410655">
          <w:rPr>
            <w:rStyle w:val="Hyperlink"/>
            <w:noProof/>
            <w:lang w:eastAsia="en-GB"/>
          </w:rPr>
          <w:t xml:space="preserve"> to Share Data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_Toc106892315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18</w:t>
        </w:r>
        <w:r w:rsidR="00C70494">
          <w:rPr>
            <w:noProof/>
            <w:webHidden/>
          </w:rPr>
          <w:fldChar w:fldCharType="end"/>
        </w:r>
      </w:hyperlink>
    </w:p>
    <w:p w14:paraId="58F7C692" w14:textId="1FD2858F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6" w:history="1">
        <w:r w:rsidR="00C70494" w:rsidRPr="00410655">
          <w:rPr>
            <w:rStyle w:val="Hyperlink"/>
            <w:noProof/>
          </w:rPr>
          <w:t>Cloning an Rc&lt;T&gt;</w:t>
        </w:r>
        <w:r w:rsidR="00C70494" w:rsidRPr="00410655">
          <w:rPr>
            <w:rStyle w:val="Hyperlink"/>
            <w:noProof/>
            <w:lang w:eastAsia="en-GB"/>
          </w:rPr>
          <w:t xml:space="preserve"> Increases the Reference Count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_Toc106892316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19</w:t>
        </w:r>
        <w:r w:rsidR="00C70494">
          <w:rPr>
            <w:noProof/>
            <w:webHidden/>
          </w:rPr>
          <w:fldChar w:fldCharType="end"/>
        </w:r>
      </w:hyperlink>
    </w:p>
    <w:p w14:paraId="3489B791" w14:textId="6D721F6C" w:rsidR="00C70494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7" w:history="1">
        <w:r w:rsidR="00C70494" w:rsidRPr="00410655">
          <w:rPr>
            <w:rStyle w:val="Hyperlink"/>
            <w:noProof/>
          </w:rPr>
          <w:t>RefCell&lt;T&gt;</w:t>
        </w:r>
        <w:r w:rsidR="00C70494" w:rsidRPr="00410655">
          <w:rPr>
            <w:rStyle w:val="Hyperlink"/>
            <w:noProof/>
            <w:lang w:eastAsia="en-GB"/>
          </w:rPr>
          <w:t xml:space="preserve"> and the Interior Mutability Pattern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_Toc106892317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21</w:t>
        </w:r>
        <w:r w:rsidR="00C70494">
          <w:rPr>
            <w:noProof/>
            <w:webHidden/>
          </w:rPr>
          <w:fldChar w:fldCharType="end"/>
        </w:r>
      </w:hyperlink>
    </w:p>
    <w:p w14:paraId="2253F810" w14:textId="517EEE7C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8" w:history="1">
        <w:r w:rsidR="00C70494" w:rsidRPr="00410655">
          <w:rPr>
            <w:rStyle w:val="Hyperlink"/>
            <w:noProof/>
          </w:rPr>
          <w:t>Enforcing Borrowing Rules at Runtime with RefCell&lt;T&gt;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_Toc106892318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21</w:t>
        </w:r>
        <w:r w:rsidR="00C70494">
          <w:rPr>
            <w:noProof/>
            <w:webHidden/>
          </w:rPr>
          <w:fldChar w:fldCharType="end"/>
        </w:r>
      </w:hyperlink>
    </w:p>
    <w:p w14:paraId="0A60551C" w14:textId="2E21DBBE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19" w:history="1">
        <w:r w:rsidR="00C70494" w:rsidRPr="00410655">
          <w:rPr>
            <w:rStyle w:val="Hyperlink"/>
            <w:noProof/>
            <w:lang w:eastAsia="en-GB"/>
          </w:rPr>
          <w:t>Interior Mutability: A Mutable Borrow to an Immutable Value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_Toc106892319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22</w:t>
        </w:r>
        <w:r w:rsidR="00C70494">
          <w:rPr>
            <w:noProof/>
            <w:webHidden/>
          </w:rPr>
          <w:fldChar w:fldCharType="end"/>
        </w:r>
      </w:hyperlink>
    </w:p>
    <w:p w14:paraId="2CADB7BD" w14:textId="207CD835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0" w:history="1">
        <w:r w:rsidR="00C70494" w:rsidRPr="00410655">
          <w:rPr>
            <w:rStyle w:val="Hyperlink"/>
            <w:noProof/>
            <w:lang w:eastAsia="en-GB"/>
          </w:rPr>
          <w:t>A Use Case for Interior Mutability: Mock Objects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_Toc106892320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23</w:t>
        </w:r>
        <w:r w:rsidR="00C70494">
          <w:rPr>
            <w:noProof/>
            <w:webHidden/>
          </w:rPr>
          <w:fldChar w:fldCharType="end"/>
        </w:r>
      </w:hyperlink>
    </w:p>
    <w:p w14:paraId="1F6E99B7" w14:textId="3520CCAA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1" w:history="1">
        <w:r w:rsidR="00C70494" w:rsidRPr="00410655">
          <w:rPr>
            <w:rStyle w:val="Hyperlink"/>
            <w:noProof/>
          </w:rPr>
          <w:t>Keeping Track of Borrows at Runtime with RefCell&lt;T&gt;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_Toc106892321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27</w:t>
        </w:r>
        <w:r w:rsidR="00C70494">
          <w:rPr>
            <w:noProof/>
            <w:webHidden/>
          </w:rPr>
          <w:fldChar w:fldCharType="end"/>
        </w:r>
      </w:hyperlink>
    </w:p>
    <w:p w14:paraId="710BC2F7" w14:textId="0F75BBCD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2" w:history="1">
        <w:r w:rsidR="00C70494" w:rsidRPr="00410655">
          <w:rPr>
            <w:rStyle w:val="Hyperlink"/>
            <w:noProof/>
          </w:rPr>
          <w:t>Allowing Multiple Owners of Mutable Data with Rc&lt;T&gt; and RefCell&lt;T&gt;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_Toc106892322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28</w:t>
        </w:r>
        <w:r w:rsidR="00C70494">
          <w:rPr>
            <w:noProof/>
            <w:webHidden/>
          </w:rPr>
          <w:fldChar w:fldCharType="end"/>
        </w:r>
      </w:hyperlink>
    </w:p>
    <w:p w14:paraId="6B43747D" w14:textId="6BDAC9C4" w:rsidR="00C70494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3" w:history="1">
        <w:r w:rsidR="00C70494" w:rsidRPr="00410655">
          <w:rPr>
            <w:rStyle w:val="Hyperlink"/>
            <w:noProof/>
            <w:lang w:eastAsia="en-GB"/>
          </w:rPr>
          <w:t>Reference Cycles Can Leak Memory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_Toc106892323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29</w:t>
        </w:r>
        <w:r w:rsidR="00C70494">
          <w:rPr>
            <w:noProof/>
            <w:webHidden/>
          </w:rPr>
          <w:fldChar w:fldCharType="end"/>
        </w:r>
      </w:hyperlink>
    </w:p>
    <w:p w14:paraId="15D8DBDE" w14:textId="18BBF979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4" w:history="1">
        <w:r w:rsidR="00C70494" w:rsidRPr="00410655">
          <w:rPr>
            <w:rStyle w:val="Hyperlink"/>
            <w:noProof/>
            <w:lang w:eastAsia="en-GB"/>
          </w:rPr>
          <w:t>Creating a Reference Cycle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_Toc106892324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30</w:t>
        </w:r>
        <w:r w:rsidR="00C70494">
          <w:rPr>
            <w:noProof/>
            <w:webHidden/>
          </w:rPr>
          <w:fldChar w:fldCharType="end"/>
        </w:r>
      </w:hyperlink>
    </w:p>
    <w:p w14:paraId="3B77A240" w14:textId="51096BF3" w:rsidR="00C70494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5" w:history="1">
        <w:r w:rsidR="00C70494" w:rsidRPr="00410655">
          <w:rPr>
            <w:rStyle w:val="Hyperlink"/>
            <w:noProof/>
          </w:rPr>
          <w:t>Preventing Reference Cycles: Turning an Rc&lt;T&gt; into a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_Toc106892325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32</w:t>
        </w:r>
        <w:r w:rsidR="00C70494">
          <w:rPr>
            <w:noProof/>
            <w:webHidden/>
          </w:rPr>
          <w:fldChar w:fldCharType="end"/>
        </w:r>
      </w:hyperlink>
    </w:p>
    <w:p w14:paraId="7798397A" w14:textId="407F9BF5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6" w:history="1">
        <w:r w:rsidR="00C70494" w:rsidRPr="00410655">
          <w:rPr>
            <w:rStyle w:val="Hyperlink"/>
            <w:noProof/>
          </w:rPr>
          <w:t>Creating a Tree Data Structure: a Node</w:t>
        </w:r>
        <w:r w:rsidR="00C70494" w:rsidRPr="00410655">
          <w:rPr>
            <w:rStyle w:val="Hyperlink"/>
            <w:noProof/>
            <w:lang w:eastAsia="en-GB"/>
          </w:rPr>
          <w:t xml:space="preserve"> with Child Nodes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_Toc106892326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33</w:t>
        </w:r>
        <w:r w:rsidR="00C70494">
          <w:rPr>
            <w:noProof/>
            <w:webHidden/>
          </w:rPr>
          <w:fldChar w:fldCharType="end"/>
        </w:r>
      </w:hyperlink>
    </w:p>
    <w:p w14:paraId="25E2016C" w14:textId="7B155B72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7" w:history="1">
        <w:r w:rsidR="00C70494" w:rsidRPr="00410655">
          <w:rPr>
            <w:rStyle w:val="Hyperlink"/>
            <w:noProof/>
            <w:lang w:eastAsia="en-GB"/>
          </w:rPr>
          <w:t>Adding a Reference from a Child to Its Parent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_Toc106892327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34</w:t>
        </w:r>
        <w:r w:rsidR="00C70494">
          <w:rPr>
            <w:noProof/>
            <w:webHidden/>
          </w:rPr>
          <w:fldChar w:fldCharType="end"/>
        </w:r>
      </w:hyperlink>
    </w:p>
    <w:p w14:paraId="6A5D48B3" w14:textId="2F89813E" w:rsidR="00C70494" w:rsidRDefault="00000000">
      <w:pPr>
        <w:pStyle w:val="TOC3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8" w:history="1">
        <w:r w:rsidR="00C70494" w:rsidRPr="00410655">
          <w:rPr>
            <w:rStyle w:val="Hyperlink"/>
            <w:noProof/>
          </w:rPr>
          <w:t>Visualizing Changes to strong_count and weak_count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_Toc106892328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36</w:t>
        </w:r>
        <w:r w:rsidR="00C70494">
          <w:rPr>
            <w:noProof/>
            <w:webHidden/>
          </w:rPr>
          <w:fldChar w:fldCharType="end"/>
        </w:r>
      </w:hyperlink>
    </w:p>
    <w:p w14:paraId="17BAEB46" w14:textId="4B4DF18F" w:rsidR="00C70494" w:rsidRDefault="00000000">
      <w:pPr>
        <w:pStyle w:val="TOC1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2329" w:history="1">
        <w:r w:rsidR="00C70494" w:rsidRPr="00410655">
          <w:rPr>
            <w:rStyle w:val="Hyperlink"/>
            <w:noProof/>
            <w:lang w:eastAsia="en-GB"/>
          </w:rPr>
          <w:t>Summary</w:t>
        </w:r>
        <w:r w:rsidR="00C70494">
          <w:rPr>
            <w:noProof/>
            <w:webHidden/>
          </w:rPr>
          <w:tab/>
        </w:r>
        <w:r w:rsidR="00C70494">
          <w:rPr>
            <w:noProof/>
            <w:webHidden/>
          </w:rPr>
          <w:fldChar w:fldCharType="begin"/>
        </w:r>
        <w:r w:rsidR="00C70494">
          <w:rPr>
            <w:noProof/>
            <w:webHidden/>
          </w:rPr>
          <w:instrText xml:space="preserve"> PAGEREF _Toc106892329 \h </w:instrText>
        </w:r>
        <w:r w:rsidR="00C70494">
          <w:rPr>
            <w:noProof/>
            <w:webHidden/>
          </w:rPr>
        </w:r>
        <w:r w:rsidR="00C70494">
          <w:rPr>
            <w:noProof/>
            <w:webHidden/>
          </w:rPr>
          <w:fldChar w:fldCharType="separate"/>
        </w:r>
        <w:r w:rsidR="00C70494">
          <w:rPr>
            <w:noProof/>
            <w:webHidden/>
          </w:rPr>
          <w:t>37</w:t>
        </w:r>
        <w:r w:rsidR="00C70494">
          <w:rPr>
            <w:noProof/>
            <w:webHidden/>
          </w:rPr>
          <w:fldChar w:fldCharType="end"/>
        </w:r>
      </w:hyperlink>
    </w:p>
    <w:p w14:paraId="5DB6E2B0" w14:textId="477ED2F3" w:rsidR="00E22CA3" w:rsidRDefault="00190B9C" w:rsidP="00E22CA3">
      <w:pPr>
        <w:pStyle w:val="ChapterNumber"/>
        <w:rPr>
          <w:lang w:eastAsia="en-GB"/>
        </w:rPr>
      </w:pPr>
      <w:r>
        <w:rPr>
          <w:lang w:eastAsia="en-GB"/>
        </w:rPr>
        <w:fldChar w:fldCharType="end"/>
      </w:r>
    </w:p>
    <w:p w14:paraId="44C15379" w14:textId="39146015" w:rsidR="009B49FF" w:rsidRPr="009B49FF" w:rsidRDefault="009B49FF" w:rsidP="00E22CA3">
      <w:pPr>
        <w:pStyle w:val="ChapterTitle"/>
        <w:rPr>
          <w:lang w:eastAsia="en-GB"/>
        </w:rPr>
      </w:pPr>
      <w:r w:rsidRPr="009B49FF">
        <w:rPr>
          <w:lang w:eastAsia="en-GB"/>
        </w:rPr>
        <w:t>Smart Pointers</w:t>
      </w:r>
    </w:p>
    <w:p w14:paraId="47AC2F3C" w14:textId="10DEB788" w:rsidR="009B49FF" w:rsidRPr="009B49FF" w:rsidRDefault="009B49FF" w:rsidP="00E22CA3">
      <w:pPr>
        <w:pStyle w:val="ChapterIntro"/>
        <w:rPr>
          <w:lang w:eastAsia="en-GB"/>
        </w:rPr>
      </w:pPr>
      <w:r w:rsidRPr="009B49FF">
        <w:rPr>
          <w:lang w:eastAsia="en-GB"/>
        </w:rPr>
        <w:t xml:space="preserve">A </w:t>
      </w:r>
      <w:r w:rsidRPr="009A664F">
        <w:rPr>
          <w:rStyle w:val="Italic"/>
        </w:rPr>
        <w:t>pointer</w:t>
      </w:r>
      <w:r w:rsidRPr="009B49FF">
        <w:rPr>
          <w:lang w:eastAsia="en-GB"/>
        </w:rPr>
        <w:t xml:space="preserve"> is a general concept for a variable that contains an address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memory. This address refers to, or “points at,” some other data. The most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common kind of pointer in Rust is a reference, which you learned about in</w:t>
      </w:r>
      <w:r w:rsidR="00E22CA3">
        <w:rPr>
          <w:lang w:eastAsia="en-GB"/>
        </w:rPr>
        <w:t xml:space="preserve"> </w:t>
      </w:r>
      <w:r w:rsidRPr="00C70494">
        <w:rPr>
          <w:rStyle w:val="Xref"/>
        </w:rPr>
        <w:t>Chapter 4</w:t>
      </w:r>
      <w:r w:rsidRPr="009B49FF">
        <w:rPr>
          <w:lang w:eastAsia="en-GB"/>
        </w:rPr>
        <w:t xml:space="preserve">. References are indicated by the </w:t>
      </w:r>
      <w:r w:rsidRPr="009A664F">
        <w:rPr>
          <w:rStyle w:val="Literal"/>
        </w:rPr>
        <w:t>&amp;</w:t>
      </w:r>
      <w:r w:rsidRPr="009B49FF">
        <w:rPr>
          <w:lang w:eastAsia="en-GB"/>
        </w:rPr>
        <w:t xml:space="preserve"> symbol and borrow the value they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point to. They don’t have any special capabilities other than referring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data, and have no overhead.</w:t>
      </w:r>
    </w:p>
    <w:p w14:paraId="339CE850" w14:textId="02B29248" w:rsidR="009B49FF" w:rsidRPr="009B49FF" w:rsidRDefault="009B49FF" w:rsidP="00E22CA3">
      <w:pPr>
        <w:pStyle w:val="Body"/>
        <w:rPr>
          <w:lang w:eastAsia="en-GB"/>
        </w:rPr>
      </w:pPr>
      <w:r w:rsidRPr="009A664F">
        <w:rPr>
          <w:rStyle w:val="Italic"/>
        </w:rPr>
        <w:t>Smart pointers</w:t>
      </w:r>
      <w:r w:rsidRPr="009B49FF">
        <w:rPr>
          <w:lang w:eastAsia="en-GB"/>
        </w:rPr>
        <w:t>, on the other hand, are data structures that act like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pointer but also have additional metadata and capabilities. The concept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smart pointers isn’t unique to Rust: smart pointers originated in C++ and exist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other languages as well. Rust has a variety of smart pointers defined in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standard library that provide functionality beyond that provided by references.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To explore the general concept, we’ll look at a couple of different examples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smart pointers, including a </w:t>
      </w:r>
      <w:r w:rsidRPr="009A664F">
        <w:rPr>
          <w:rStyle w:val="Italic"/>
        </w:rPr>
        <w:t>reference counting</w:t>
      </w:r>
      <w:r w:rsidRPr="009B49FF">
        <w:rPr>
          <w:lang w:eastAsia="en-GB"/>
        </w:rPr>
        <w:t xml:space="preserve"> smart pointer type. This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pointer enables you to allow data to </w:t>
      </w:r>
      <w:r w:rsidRPr="009B49FF">
        <w:rPr>
          <w:lang w:eastAsia="en-GB"/>
        </w:rPr>
        <w:lastRenderedPageBreak/>
        <w:t>have multiple owners by keeping track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number of owners and, when no owners remain, cleaning up the data.</w:t>
      </w:r>
    </w:p>
    <w:p w14:paraId="258924E6" w14:textId="65C5E5FC" w:rsidR="009B49FF" w:rsidRPr="009B49FF" w:rsidRDefault="009B49FF" w:rsidP="009A664F">
      <w:pPr>
        <w:pStyle w:val="Body"/>
        <w:rPr>
          <w:lang w:eastAsia="en-GB"/>
        </w:rPr>
      </w:pPr>
      <w:r w:rsidRPr="009A664F">
        <w:t>Rust, with its concept of ownership and borrowing, has an additional difference</w:t>
      </w:r>
      <w:r w:rsidR="00E22CA3" w:rsidRPr="009A664F">
        <w:t xml:space="preserve"> </w:t>
      </w:r>
      <w:r w:rsidRPr="009A664F">
        <w:t>between references and smart pointers: while references only borrow data, in</w:t>
      </w:r>
      <w:r w:rsidR="00E22CA3" w:rsidRPr="009A664F">
        <w:t xml:space="preserve"> </w:t>
      </w:r>
      <w:r w:rsidRPr="009A664F">
        <w:t xml:space="preserve">many cases, smart pointers </w:t>
      </w:r>
      <w:r w:rsidRPr="009A664F">
        <w:rPr>
          <w:rStyle w:val="Italic"/>
        </w:rPr>
        <w:t>own</w:t>
      </w:r>
      <w:r w:rsidRPr="009B49FF">
        <w:rPr>
          <w:lang w:eastAsia="en-GB"/>
        </w:rPr>
        <w:t xml:space="preserve"> the data they point to.</w:t>
      </w:r>
    </w:p>
    <w:p w14:paraId="19594B3F" w14:textId="441E365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Though we didn’t call them as much at the time, we’ve already encountered a few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smart pointers in this book, including </w:t>
      </w:r>
      <w:r w:rsidRPr="009A664F">
        <w:rPr>
          <w:rStyle w:val="Literal"/>
        </w:rPr>
        <w:t>String</w:t>
      </w:r>
      <w:r w:rsidRPr="009A664F">
        <w:t xml:space="preserve"> and </w:t>
      </w:r>
      <w:r w:rsidRPr="009A664F">
        <w:rPr>
          <w:rStyle w:val="Literal"/>
        </w:rPr>
        <w:t>Vec&lt;T&gt;</w:t>
      </w:r>
      <w:r w:rsidRPr="009A664F">
        <w:t xml:space="preserve"> in </w:t>
      </w:r>
      <w:r w:rsidRPr="00C70494">
        <w:rPr>
          <w:rStyle w:val="Xref"/>
        </w:rPr>
        <w:t>Chapter 8</w:t>
      </w:r>
      <w:r w:rsidRPr="009A664F">
        <w:t>. Both</w:t>
      </w:r>
      <w:r w:rsidR="00E22CA3" w:rsidRPr="009A664F">
        <w:t xml:space="preserve"> </w:t>
      </w:r>
      <w:r w:rsidRPr="009A664F">
        <w:t>these types count as smart pointers because they own some memory and allow you</w:t>
      </w:r>
      <w:r w:rsidR="00E22CA3" w:rsidRPr="009A664F">
        <w:t xml:space="preserve"> </w:t>
      </w:r>
      <w:r w:rsidRPr="009A664F">
        <w:t>to manipulate it. They also have metadata and extra capabilities or guarantees.</w:t>
      </w:r>
      <w:r w:rsidR="00E22CA3" w:rsidRPr="009A664F">
        <w:t xml:space="preserve"> </w:t>
      </w:r>
      <w:r w:rsidRPr="009A664F">
        <w:rPr>
          <w:rStyle w:val="Literal"/>
        </w:rPr>
        <w:t>String</w:t>
      </w:r>
      <w:r w:rsidRPr="009B49FF">
        <w:rPr>
          <w:lang w:eastAsia="en-GB"/>
        </w:rPr>
        <w:t>, for example, stores its capacity as metadata and has the extra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ability to ensure its data will always be valid UTF-8.</w:t>
      </w:r>
    </w:p>
    <w:p w14:paraId="11A87280" w14:textId="65C2420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Smart pointers are usually implemented using structs. Unlike an ordinary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struct, smart pointers implement the </w:t>
      </w:r>
      <w:r w:rsidRPr="009A664F">
        <w:rPr>
          <w:rStyle w:val="Literal"/>
        </w:rPr>
        <w:t>Deref</w:t>
      </w:r>
      <w:r w:rsidRPr="009A664F">
        <w:t xml:space="preserve"> and </w:t>
      </w:r>
      <w:r w:rsidRPr="009A664F">
        <w:rPr>
          <w:rStyle w:val="Literal"/>
        </w:rPr>
        <w:t>Drop</w:t>
      </w:r>
      <w:r w:rsidRPr="009A664F">
        <w:t xml:space="preserve"> traits. The </w:t>
      </w:r>
      <w:r w:rsidRPr="009A664F">
        <w:rPr>
          <w:rStyle w:val="Literal"/>
        </w:rPr>
        <w:t>Deref</w:t>
      </w:r>
      <w:r w:rsidR="00E22CA3" w:rsidRPr="009A664F">
        <w:t xml:space="preserve"> </w:t>
      </w:r>
      <w:r w:rsidRPr="009A664F">
        <w:t>trait allows an instance of the smart pointer struct to behave like a reference</w:t>
      </w:r>
      <w:r w:rsidR="00E22CA3" w:rsidRPr="009A664F">
        <w:t xml:space="preserve"> </w:t>
      </w:r>
      <w:r w:rsidRPr="009A664F">
        <w:t>so you can write your code to work with either references or smart pointers.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trait allows you to customize the code that’s run when an instance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of the smart pointer goes out of scope. In this chapter, we’ll discuss both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traits and demonstrate why they’re important to smart pointers.</w:t>
      </w:r>
    </w:p>
    <w:p w14:paraId="063D5E56" w14:textId="1F723BE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Given that the smart pointer pattern is a general design pattern used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frequently in Rust, this chapter won’t cover every existing smart pointer. Many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libraries have their own smart pointers, and you can even write your own. We’ll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cover the most common smart pointers in the standard library:</w:t>
      </w:r>
    </w:p>
    <w:p w14:paraId="7B58C7CE" w14:textId="77777777" w:rsidR="009B49FF" w:rsidRPr="009B49FF" w:rsidRDefault="009B49FF" w:rsidP="00E22CA3">
      <w:pPr>
        <w:pStyle w:val="ListBullet"/>
        <w:rPr>
          <w:lang w:eastAsia="en-GB"/>
        </w:rPr>
      </w:pP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for allocating values on the heap</w:t>
      </w:r>
    </w:p>
    <w:p w14:paraId="17F61D61" w14:textId="77777777" w:rsidR="009B49FF" w:rsidRPr="009B49FF" w:rsidRDefault="009B49FF" w:rsidP="00E22CA3">
      <w:pPr>
        <w:pStyle w:val="ListBullet"/>
        <w:rPr>
          <w:lang w:eastAsia="en-GB"/>
        </w:rPr>
      </w:pPr>
      <w:r w:rsidRPr="009A664F">
        <w:rPr>
          <w:rStyle w:val="Literal"/>
        </w:rPr>
        <w:t>Rc&lt;T&gt;</w:t>
      </w:r>
      <w:r w:rsidRPr="009B49FF">
        <w:rPr>
          <w:lang w:eastAsia="en-GB"/>
        </w:rPr>
        <w:t>, a reference counting type that enables multiple ownership</w:t>
      </w:r>
    </w:p>
    <w:p w14:paraId="57D1C94F" w14:textId="1FA85883" w:rsidR="009B49FF" w:rsidRPr="009B49FF" w:rsidRDefault="009B49FF" w:rsidP="00E22CA3">
      <w:pPr>
        <w:pStyle w:val="ListBullet"/>
        <w:rPr>
          <w:lang w:eastAsia="en-GB"/>
        </w:rPr>
      </w:pPr>
      <w:r w:rsidRPr="009A664F">
        <w:rPr>
          <w:rStyle w:val="Literal"/>
        </w:rPr>
        <w:t>Ref&lt;T&gt;</w:t>
      </w:r>
      <w:r w:rsidRPr="009B49FF">
        <w:rPr>
          <w:lang w:eastAsia="en-GB"/>
        </w:rPr>
        <w:t xml:space="preserve"> and </w:t>
      </w:r>
      <w:r w:rsidRPr="009A664F">
        <w:rPr>
          <w:rStyle w:val="Literal"/>
        </w:rPr>
        <w:t>RefMut&lt;T&gt;</w:t>
      </w:r>
      <w:r w:rsidRPr="009B49FF">
        <w:rPr>
          <w:lang w:eastAsia="en-GB"/>
        </w:rPr>
        <w:t xml:space="preserve">, accessed through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>, a type that enforces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borrowing rules at runtime instead of compile time</w:t>
      </w:r>
    </w:p>
    <w:p w14:paraId="2624C8F2" w14:textId="165B2BDE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In addition, we’ll cover the </w:t>
      </w:r>
      <w:r w:rsidRPr="009A664F">
        <w:rPr>
          <w:rStyle w:val="Italic"/>
        </w:rPr>
        <w:t>interior mutability</w:t>
      </w:r>
      <w:r w:rsidRPr="009A664F">
        <w:t xml:space="preserve"> pattern where an immutable</w:t>
      </w:r>
      <w:r w:rsidR="00E22CA3" w:rsidRPr="009A664F">
        <w:t xml:space="preserve"> </w:t>
      </w:r>
      <w:r w:rsidRPr="009A664F">
        <w:t>type exposes an API for mutating an interior value. We’ll also discuss</w:t>
      </w:r>
      <w:r w:rsidR="00E22CA3" w:rsidRPr="009A664F">
        <w:t xml:space="preserve"> </w:t>
      </w:r>
      <w:r w:rsidRPr="009A664F">
        <w:rPr>
          <w:rStyle w:val="Italic"/>
        </w:rPr>
        <w:t>reference cycles</w:t>
      </w:r>
      <w:r w:rsidRPr="009B49FF">
        <w:rPr>
          <w:lang w:eastAsia="en-GB"/>
        </w:rPr>
        <w:t>: how they can leak memory and how to prevent them.</w:t>
      </w:r>
    </w:p>
    <w:p w14:paraId="6C3DBF4F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Let’s dive in!</w:t>
      </w:r>
    </w:p>
    <w:p w14:paraId="17E119E9" w14:textId="77777777" w:rsidR="009B49FF" w:rsidRPr="009B49FF" w:rsidRDefault="009B49FF" w:rsidP="00E22CA3">
      <w:pPr>
        <w:pStyle w:val="HeadA"/>
        <w:rPr>
          <w:lang w:eastAsia="en-GB"/>
        </w:rPr>
      </w:pPr>
      <w:bookmarkStart w:id="1" w:name="using-`box`-to-point-to-data-on-the-heap"/>
      <w:bookmarkStart w:id="2" w:name="_Toc106892300"/>
      <w:bookmarkEnd w:id="1"/>
      <w:r w:rsidRPr="00E22CA3">
        <w:t xml:space="preserve">Using </w:t>
      </w:r>
      <w:r w:rsidRPr="009A664F">
        <w:t>Box&lt;T&gt;</w:t>
      </w:r>
      <w:r w:rsidRPr="009B49FF">
        <w:rPr>
          <w:lang w:eastAsia="en-GB"/>
        </w:rPr>
        <w:t xml:space="preserve"> to Point to Data on the Heap</w:t>
      </w:r>
      <w:bookmarkEnd w:id="2"/>
    </w:p>
    <w:p w14:paraId="31ABBBD0" w14:textId="49526941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most straightforward smart pointer is a </w:t>
      </w:r>
      <w:r w:rsidRPr="009A664F">
        <w:rPr>
          <w:rStyle w:val="Italic"/>
        </w:rPr>
        <w:t>box</w:t>
      </w:r>
      <w:r w:rsidRPr="009A664F">
        <w:t>, whose type is written</w:t>
      </w:r>
      <w:r w:rsidR="00E22CA3" w:rsidRPr="009A664F">
        <w:t xml:space="preserve">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>. Boxes allow you to store data on the heap rather than the stack. What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remains on the stack is the pointer to the heap data. Refer to </w:t>
      </w:r>
      <w:r w:rsidRPr="00C70494">
        <w:rPr>
          <w:rStyle w:val="Xref"/>
        </w:rPr>
        <w:t>Chapter 4</w:t>
      </w:r>
      <w:r w:rsidRPr="009B49FF">
        <w:rPr>
          <w:lang w:eastAsia="en-GB"/>
        </w:rPr>
        <w:t xml:space="preserve">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review the difference between the stack and the heap.</w:t>
      </w:r>
    </w:p>
    <w:p w14:paraId="2450EEEF" w14:textId="6CE8513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Boxes don’t have performance overhead, other than storing their data on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heap instead of on the stack. But they don’t have many extra capabilities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either. You’ll use them most often in these situations:</w:t>
      </w:r>
    </w:p>
    <w:p w14:paraId="4FEB0E88" w14:textId="7638100F" w:rsidR="009B49FF" w:rsidRPr="009B49FF" w:rsidRDefault="009B49FF" w:rsidP="009901D8">
      <w:pPr>
        <w:pStyle w:val="ListBullet"/>
        <w:rPr>
          <w:lang w:eastAsia="en-GB"/>
        </w:rPr>
      </w:pPr>
      <w:r w:rsidRPr="009B49FF">
        <w:rPr>
          <w:lang w:eastAsia="en-GB"/>
        </w:rPr>
        <w:lastRenderedPageBreak/>
        <w:t>When you have a type whose size can’t be known at compile time and you want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to use a value of that type in a context that requires an exact size</w:t>
      </w:r>
    </w:p>
    <w:p w14:paraId="07994ABB" w14:textId="56B38473" w:rsidR="009B49FF" w:rsidRPr="009B49FF" w:rsidRDefault="009B49FF" w:rsidP="009901D8">
      <w:pPr>
        <w:pStyle w:val="ListBullet"/>
        <w:rPr>
          <w:lang w:eastAsia="en-GB"/>
        </w:rPr>
      </w:pPr>
      <w:r w:rsidRPr="009B49FF">
        <w:rPr>
          <w:lang w:eastAsia="en-GB"/>
        </w:rPr>
        <w:t>When you have a large amount of data and you want to transfer ownership but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ensure the data won’t be copied when you do so</w:t>
      </w:r>
    </w:p>
    <w:p w14:paraId="1ED49AD0" w14:textId="04125E83" w:rsidR="009B49FF" w:rsidRPr="009B49FF" w:rsidRDefault="009B49FF" w:rsidP="009901D8">
      <w:pPr>
        <w:pStyle w:val="ListBullet"/>
        <w:rPr>
          <w:lang w:eastAsia="en-GB"/>
        </w:rPr>
      </w:pPr>
      <w:r w:rsidRPr="009B49FF">
        <w:rPr>
          <w:lang w:eastAsia="en-GB"/>
        </w:rPr>
        <w:t>When you want to own a value and you care only that it’s a type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implements a particular trait rather than being of a specific type</w:t>
      </w:r>
    </w:p>
    <w:p w14:paraId="5D43DDD9" w14:textId="5CCB8F3A" w:rsidR="009B49FF" w:rsidRPr="009B49FF" w:rsidRDefault="009B49FF" w:rsidP="009A664F">
      <w:pPr>
        <w:pStyle w:val="Body"/>
        <w:rPr>
          <w:lang w:eastAsia="en-GB"/>
        </w:rPr>
      </w:pPr>
      <w:r w:rsidRPr="009A664F">
        <w:t>We’ll demonstrate the first situation in the “Enabling Recursive Types with</w:t>
      </w:r>
      <w:r w:rsidR="00E22CA3" w:rsidRPr="009A664F">
        <w:t xml:space="preserve"> </w:t>
      </w:r>
      <w:r w:rsidRPr="009A664F">
        <w:t>Boxes” section. In the second case, transferring ownership of a large amount of</w:t>
      </w:r>
      <w:r w:rsidR="00E22CA3" w:rsidRPr="009A664F">
        <w:t xml:space="preserve"> </w:t>
      </w:r>
      <w:r w:rsidRPr="009A664F">
        <w:t>data can take a long time because the data is copied around on the stack. To</w:t>
      </w:r>
      <w:r w:rsidR="00E22CA3" w:rsidRPr="009A664F">
        <w:t xml:space="preserve"> </w:t>
      </w:r>
      <w:r w:rsidRPr="009A664F">
        <w:t>improve performance in this situation, we can store the large amount of data on</w:t>
      </w:r>
      <w:r w:rsidR="00E22CA3" w:rsidRPr="009A664F">
        <w:t xml:space="preserve"> </w:t>
      </w:r>
      <w:r w:rsidRPr="009A664F">
        <w:t>the heap in a box. Then, only the small amount of pointer data is copied around</w:t>
      </w:r>
      <w:r w:rsidR="00E22CA3" w:rsidRPr="009A664F">
        <w:t xml:space="preserve"> </w:t>
      </w:r>
      <w:r w:rsidRPr="009A664F">
        <w:t>on the stack, while the data it references stays in one place on the heap. The</w:t>
      </w:r>
      <w:r w:rsidR="00E22CA3" w:rsidRPr="009A664F">
        <w:t xml:space="preserve"> </w:t>
      </w:r>
      <w:r w:rsidRPr="009A664F">
        <w:t xml:space="preserve">third case is known as a </w:t>
      </w:r>
      <w:r w:rsidRPr="009A664F">
        <w:rPr>
          <w:rStyle w:val="Italic"/>
        </w:rPr>
        <w:t>trait object</w:t>
      </w:r>
      <w:r w:rsidRPr="009B49FF">
        <w:rPr>
          <w:lang w:eastAsia="en-GB"/>
        </w:rPr>
        <w:t xml:space="preserve">, and </w:t>
      </w:r>
      <w:r w:rsidRPr="00C70494">
        <w:rPr>
          <w:rStyle w:val="Xref"/>
        </w:rPr>
        <w:t>Chapter 17</w:t>
      </w:r>
      <w:r w:rsidRPr="009B49FF">
        <w:rPr>
          <w:lang w:eastAsia="en-GB"/>
        </w:rPr>
        <w:t xml:space="preserve"> devotes an entire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section, “Using Trait Objects That Allow for Values of Different Types,” just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to that topic. So what you learn here you’ll apply again in </w:t>
      </w:r>
      <w:r w:rsidRPr="00C70494">
        <w:rPr>
          <w:rStyle w:val="Xref"/>
        </w:rPr>
        <w:t>Chapter 17</w:t>
      </w:r>
      <w:r w:rsidRPr="009B49FF">
        <w:rPr>
          <w:lang w:eastAsia="en-GB"/>
        </w:rPr>
        <w:t>!</w:t>
      </w:r>
    </w:p>
    <w:p w14:paraId="0FA2C831" w14:textId="77777777" w:rsidR="009B49FF" w:rsidRPr="009B49FF" w:rsidRDefault="009B49FF" w:rsidP="00E22CA3">
      <w:pPr>
        <w:pStyle w:val="HeadB"/>
        <w:rPr>
          <w:lang w:eastAsia="en-GB"/>
        </w:rPr>
      </w:pPr>
      <w:bookmarkStart w:id="3" w:name="using-a-`box`-to-store-data-on-the-heap"/>
      <w:bookmarkStart w:id="4" w:name="_Toc106892301"/>
      <w:bookmarkEnd w:id="3"/>
      <w:r w:rsidRPr="00E22CA3">
        <w:t xml:space="preserve">Using a </w:t>
      </w:r>
      <w:r w:rsidRPr="009A664F">
        <w:t>Box&lt;T&gt;</w:t>
      </w:r>
      <w:r w:rsidRPr="009B49FF">
        <w:rPr>
          <w:lang w:eastAsia="en-GB"/>
        </w:rPr>
        <w:t xml:space="preserve"> to Store Data on the Heap</w:t>
      </w:r>
      <w:bookmarkEnd w:id="4"/>
    </w:p>
    <w:p w14:paraId="72E6CB07" w14:textId="7B5AD480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Before we discuss the heap storage use case for </w:t>
      </w:r>
      <w:r w:rsidRPr="009A664F">
        <w:rPr>
          <w:rStyle w:val="Literal"/>
        </w:rPr>
        <w:t>Box&lt;T&gt;</w:t>
      </w:r>
      <w:r w:rsidRPr="009A664F">
        <w:t>, we’ll cover the</w:t>
      </w:r>
      <w:r w:rsidR="00E22CA3" w:rsidRPr="009A664F">
        <w:t xml:space="preserve"> </w:t>
      </w:r>
      <w:r w:rsidRPr="009A664F">
        <w:t xml:space="preserve">syntax and how to interact with values stored within a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>.</w:t>
      </w:r>
    </w:p>
    <w:p w14:paraId="1B07B379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Listing 15-1 shows how to use a box to store an </w:t>
      </w:r>
      <w:r w:rsidRPr="009A664F">
        <w:rPr>
          <w:rStyle w:val="Literal"/>
        </w:rPr>
        <w:t>i32</w:t>
      </w:r>
      <w:r w:rsidRPr="009B49FF">
        <w:rPr>
          <w:lang w:eastAsia="en-GB"/>
        </w:rPr>
        <w:t xml:space="preserve"> value on the heap:</w:t>
      </w:r>
    </w:p>
    <w:p w14:paraId="117CDA0A" w14:textId="7DAAE6D1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7DC56422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189F5687" w14:textId="77777777" w:rsidR="009B49FF" w:rsidRPr="009A664F" w:rsidRDefault="009B49FF" w:rsidP="009A664F">
      <w:pPr>
        <w:pStyle w:val="Code"/>
      </w:pPr>
      <w:r w:rsidRPr="009A664F">
        <w:t xml:space="preserve">    let b = Box::new(5);</w:t>
      </w:r>
    </w:p>
    <w:p w14:paraId="33C73B5B" w14:textId="77777777" w:rsidR="009B49FF" w:rsidRPr="009A664F" w:rsidRDefault="009B49FF" w:rsidP="009A664F">
      <w:pPr>
        <w:pStyle w:val="Code"/>
      </w:pPr>
      <w:r w:rsidRPr="009A664F">
        <w:t xml:space="preserve">    println!("b = {}", b);</w:t>
      </w:r>
    </w:p>
    <w:p w14:paraId="7D3CE261" w14:textId="77777777" w:rsidR="009B49FF" w:rsidRPr="009A664F" w:rsidRDefault="009B49FF" w:rsidP="009A664F">
      <w:pPr>
        <w:pStyle w:val="Code"/>
      </w:pPr>
      <w:r w:rsidRPr="009A664F">
        <w:t>}</w:t>
      </w:r>
    </w:p>
    <w:p w14:paraId="23C598A7" w14:textId="22FA6DD1" w:rsidR="009B49FF" w:rsidRPr="009B49FF" w:rsidRDefault="009B49FF" w:rsidP="00EC4AB9">
      <w:pPr>
        <w:pStyle w:val="CodeListingCaption"/>
        <w:rPr>
          <w:lang w:eastAsia="en-GB"/>
        </w:rPr>
      </w:pPr>
      <w:r w:rsidRPr="009A664F">
        <w:t xml:space="preserve">Storing an </w:t>
      </w:r>
      <w:r w:rsidRPr="009A664F">
        <w:rPr>
          <w:rStyle w:val="Literal"/>
        </w:rPr>
        <w:t>i32</w:t>
      </w:r>
      <w:r w:rsidRPr="009B49FF">
        <w:rPr>
          <w:lang w:eastAsia="en-GB"/>
        </w:rPr>
        <w:t xml:space="preserve"> value on the heap using a box</w:t>
      </w:r>
    </w:p>
    <w:p w14:paraId="6E7E0A6B" w14:textId="20ED1AE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define the variable </w:t>
      </w:r>
      <w:r w:rsidRPr="009A664F">
        <w:rPr>
          <w:rStyle w:val="Literal"/>
        </w:rPr>
        <w:t>b</w:t>
      </w:r>
      <w:r w:rsidRPr="009A664F">
        <w:t xml:space="preserve"> to have the value of a </w:t>
      </w:r>
      <w:r w:rsidRPr="009A664F">
        <w:rPr>
          <w:rStyle w:val="Literal"/>
        </w:rPr>
        <w:t>Box</w:t>
      </w:r>
      <w:r w:rsidRPr="009A664F">
        <w:t xml:space="preserve"> that points to the</w:t>
      </w:r>
      <w:r w:rsidR="00E22CA3" w:rsidRPr="009A664F">
        <w:t xml:space="preserve"> </w:t>
      </w:r>
      <w:r w:rsidRPr="009A664F">
        <w:t xml:space="preserve">value </w:t>
      </w:r>
      <w:r w:rsidRPr="009A664F">
        <w:rPr>
          <w:rStyle w:val="Literal"/>
        </w:rPr>
        <w:t>5</w:t>
      </w:r>
      <w:r w:rsidRPr="009A664F">
        <w:t xml:space="preserve">, which is allocated on the heap. This program will print </w:t>
      </w:r>
      <w:r w:rsidRPr="009A664F">
        <w:rPr>
          <w:rStyle w:val="Literal"/>
        </w:rPr>
        <w:t>b = 5</w:t>
      </w:r>
      <w:r w:rsidRPr="009A664F">
        <w:t>; in</w:t>
      </w:r>
      <w:r w:rsidR="00E22CA3" w:rsidRPr="009A664F">
        <w:t xml:space="preserve"> </w:t>
      </w:r>
      <w:r w:rsidRPr="009A664F">
        <w:t>this case, we can access the data in the box similar to how we would if this</w:t>
      </w:r>
      <w:r w:rsidR="00E22CA3" w:rsidRPr="009A664F">
        <w:t xml:space="preserve"> </w:t>
      </w:r>
      <w:r w:rsidRPr="009A664F">
        <w:t>data were on the stack. Just like any owned value, when a box goes out of</w:t>
      </w:r>
      <w:r w:rsidR="00E22CA3" w:rsidRPr="009A664F">
        <w:t xml:space="preserve"> </w:t>
      </w:r>
      <w:r w:rsidRPr="009A664F">
        <w:t xml:space="preserve">scope, as </w:t>
      </w:r>
      <w:r w:rsidRPr="009A664F">
        <w:rPr>
          <w:rStyle w:val="Literal"/>
        </w:rPr>
        <w:t>b</w:t>
      </w:r>
      <w:r w:rsidRPr="009A664F">
        <w:t xml:space="preserve"> does at the end of </w:t>
      </w:r>
      <w:r w:rsidRPr="009A664F">
        <w:rPr>
          <w:rStyle w:val="Literal"/>
        </w:rPr>
        <w:t>main</w:t>
      </w:r>
      <w:r w:rsidRPr="009B49FF">
        <w:rPr>
          <w:lang w:eastAsia="en-GB"/>
        </w:rPr>
        <w:t>, it will be deallocated.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deallocation happens both for the box (stored on the stack) and the data it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points to (stored on the heap).</w:t>
      </w:r>
    </w:p>
    <w:p w14:paraId="74629D35" w14:textId="72BBE8FC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Putting a single value on the heap isn’t very useful, so you won’t use boxes by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themselves in this way very often. Having values like a single </w:t>
      </w:r>
      <w:r w:rsidRPr="009A664F">
        <w:rPr>
          <w:rStyle w:val="Literal"/>
        </w:rPr>
        <w:t>i32</w:t>
      </w:r>
      <w:r w:rsidRPr="009B49FF">
        <w:rPr>
          <w:lang w:eastAsia="en-GB"/>
        </w:rPr>
        <w:t xml:space="preserve"> on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stack, where they’re stored by default, is more appropriate in the majority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situations. Let’s look at a case where boxes allow us to define types that we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wouldn’t be allowed to if we didn’t have boxes.</w:t>
      </w:r>
    </w:p>
    <w:p w14:paraId="063601A7" w14:textId="77777777" w:rsidR="009B49FF" w:rsidRPr="009B49FF" w:rsidRDefault="009B49FF" w:rsidP="009A664F">
      <w:pPr>
        <w:pStyle w:val="HeadB"/>
        <w:rPr>
          <w:lang w:eastAsia="en-GB"/>
        </w:rPr>
      </w:pPr>
      <w:bookmarkStart w:id="5" w:name="enabling-recursive-types-with-boxes"/>
      <w:bookmarkStart w:id="6" w:name="_Toc106892302"/>
      <w:bookmarkEnd w:id="5"/>
      <w:r w:rsidRPr="009B49FF">
        <w:rPr>
          <w:lang w:eastAsia="en-GB"/>
        </w:rPr>
        <w:t>Enabling Recursive Types with Boxes</w:t>
      </w:r>
      <w:bookmarkEnd w:id="6"/>
    </w:p>
    <w:p w14:paraId="60EA1FD5" w14:textId="6EE10EE2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A value of </w:t>
      </w:r>
      <w:r w:rsidRPr="009A664F">
        <w:rPr>
          <w:rStyle w:val="Italic"/>
        </w:rPr>
        <w:t>recursive type</w:t>
      </w:r>
      <w:r w:rsidRPr="009B49FF">
        <w:rPr>
          <w:lang w:eastAsia="en-GB"/>
        </w:rPr>
        <w:t xml:space="preserve"> can have another value of the same type as part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itself. Recursive types pose an issue because at compile time Rust needs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know </w:t>
      </w:r>
      <w:r w:rsidRPr="009B49FF">
        <w:rPr>
          <w:lang w:eastAsia="en-GB"/>
        </w:rPr>
        <w:lastRenderedPageBreak/>
        <w:t>how much space a type takes up. However, the nesting of values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recursive types could theoretically continue infinitely, so Rust can’t know how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much space the value needs. Because boxes have a known size, we can enable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recursive types by inserting a box in the recursive type definition.</w:t>
      </w:r>
    </w:p>
    <w:p w14:paraId="10D4291D" w14:textId="7017375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As an example of a recursive type, let’s explore the </w:t>
      </w:r>
      <w:r w:rsidRPr="009A664F">
        <w:rPr>
          <w:rStyle w:val="Italic"/>
        </w:rPr>
        <w:t>cons list</w:t>
      </w:r>
      <w:r w:rsidRPr="009B49FF">
        <w:rPr>
          <w:lang w:eastAsia="en-GB"/>
        </w:rPr>
        <w:t>. This is a data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type commonly found in functional programming languages. The cons list type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we’ll define is straightforward except for the recursion; therefore,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concepts in the example we’ll work with will be useful any time you get into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more complex situations involving recursive types.</w:t>
      </w:r>
    </w:p>
    <w:p w14:paraId="363A053E" w14:textId="77777777" w:rsidR="009B49FF" w:rsidRPr="009B49FF" w:rsidRDefault="009B49FF" w:rsidP="009A664F">
      <w:pPr>
        <w:pStyle w:val="HeadC"/>
        <w:rPr>
          <w:lang w:eastAsia="en-GB"/>
        </w:rPr>
      </w:pPr>
      <w:bookmarkStart w:id="7" w:name="more-information-about-the-cons-list"/>
      <w:bookmarkStart w:id="8" w:name="_Toc106892303"/>
      <w:bookmarkEnd w:id="7"/>
      <w:r w:rsidRPr="009B49FF">
        <w:rPr>
          <w:lang w:eastAsia="en-GB"/>
        </w:rPr>
        <w:t>More Information About the Cons List</w:t>
      </w:r>
      <w:bookmarkEnd w:id="8"/>
    </w:p>
    <w:p w14:paraId="6AE7EED7" w14:textId="705414D0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A </w:t>
      </w:r>
      <w:r w:rsidRPr="009A664F">
        <w:rPr>
          <w:rStyle w:val="Italic"/>
        </w:rPr>
        <w:t>cons list</w:t>
      </w:r>
      <w:r w:rsidRPr="009A664F">
        <w:t xml:space="preserve"> is a data structure that comes from the Lisp programming language</w:t>
      </w:r>
      <w:r w:rsidR="00E22CA3" w:rsidRPr="009A664F">
        <w:t xml:space="preserve"> </w:t>
      </w:r>
      <w:r w:rsidRPr="009A664F">
        <w:t>and its dialects and is made up of nested pairs, and is the Lisp version of a</w:t>
      </w:r>
      <w:r w:rsidR="00E22CA3" w:rsidRPr="009A664F">
        <w:t xml:space="preserve"> </w:t>
      </w:r>
      <w:r w:rsidRPr="009A664F">
        <w:t xml:space="preserve">linked list. Its name comes from the </w:t>
      </w:r>
      <w:r w:rsidRPr="009A664F">
        <w:rPr>
          <w:rStyle w:val="Literal"/>
        </w:rPr>
        <w:t>cons</w:t>
      </w:r>
      <w:r w:rsidRPr="009A664F">
        <w:t xml:space="preserve"> function (short for “construct</w:t>
      </w:r>
      <w:r w:rsidR="00E22CA3" w:rsidRPr="009A664F">
        <w:t xml:space="preserve"> </w:t>
      </w:r>
      <w:r w:rsidRPr="009A664F">
        <w:t>function”) in Lisp that constructs a new pair from its two arguments. By</w:t>
      </w:r>
      <w:r w:rsidR="00E22CA3" w:rsidRPr="009A664F">
        <w:t xml:space="preserve"> </w:t>
      </w:r>
      <w:r w:rsidRPr="009A664F">
        <w:t xml:space="preserve">calling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on a pair consisting of a value and another pair, we can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construct cons lists made up of recursive pairs.</w:t>
      </w:r>
    </w:p>
    <w:p w14:paraId="6D8EDF7A" w14:textId="03B611B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For example, here’s a pseudocode representation of a cons list containing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list 1, 2, 3 with each pair in parentheses:</w:t>
      </w:r>
    </w:p>
    <w:p w14:paraId="1D204CA6" w14:textId="77777777" w:rsidR="009B49FF" w:rsidRPr="009B49FF" w:rsidRDefault="009B49FF" w:rsidP="00E22CA3">
      <w:pPr>
        <w:pStyle w:val="Code"/>
        <w:rPr>
          <w:lang w:eastAsia="en-GB"/>
        </w:rPr>
      </w:pPr>
      <w:r w:rsidRPr="009B49FF">
        <w:rPr>
          <w:lang w:eastAsia="en-GB"/>
        </w:rPr>
        <w:t>(1, (2, (3, Nil)))</w:t>
      </w:r>
    </w:p>
    <w:p w14:paraId="7B29438F" w14:textId="099C975C" w:rsidR="009B49FF" w:rsidRPr="009B49FF" w:rsidRDefault="009B49FF" w:rsidP="009A664F">
      <w:pPr>
        <w:pStyle w:val="Body"/>
        <w:rPr>
          <w:lang w:eastAsia="en-GB"/>
        </w:rPr>
      </w:pPr>
      <w:r w:rsidRPr="009A664F">
        <w:t>Each item in a cons list contains two elements: the value of the current item</w:t>
      </w:r>
      <w:r w:rsidR="00E22CA3" w:rsidRPr="009A664F">
        <w:t xml:space="preserve"> </w:t>
      </w:r>
      <w:r w:rsidRPr="009A664F">
        <w:t xml:space="preserve">and the next item. The last item in the list contains only a value called </w:t>
      </w:r>
      <w:r w:rsidRPr="009A664F">
        <w:rPr>
          <w:rStyle w:val="Literal"/>
        </w:rPr>
        <w:t>Nil</w:t>
      </w:r>
      <w:r w:rsidR="00E22CA3" w:rsidRPr="009A664F">
        <w:t xml:space="preserve"> </w:t>
      </w:r>
      <w:r w:rsidRPr="009A664F">
        <w:t xml:space="preserve">without a next item. A cons list is produced by recursively calling the </w:t>
      </w:r>
      <w:r w:rsidRPr="009A664F">
        <w:rPr>
          <w:rStyle w:val="Literal"/>
        </w:rPr>
        <w:t>cons</w:t>
      </w:r>
      <w:r w:rsidR="00E22CA3" w:rsidRPr="009A664F">
        <w:t xml:space="preserve"> </w:t>
      </w:r>
      <w:r w:rsidRPr="009A664F">
        <w:t xml:space="preserve">function. The canonical name to denote the base case of the recursion is </w:t>
      </w:r>
      <w:r w:rsidRPr="009A664F">
        <w:rPr>
          <w:rStyle w:val="Literal"/>
        </w:rPr>
        <w:t>Nil</w:t>
      </w:r>
      <w:r w:rsidRPr="009B49FF">
        <w:rPr>
          <w:lang w:eastAsia="en-GB"/>
        </w:rPr>
        <w:t>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Note that this is not the same as the “null” or “nil” concept in </w:t>
      </w:r>
      <w:r w:rsidRPr="00C70494">
        <w:rPr>
          <w:rStyle w:val="Xref"/>
        </w:rPr>
        <w:t>Chapter 6</w:t>
      </w:r>
      <w:r w:rsidRPr="009B49FF">
        <w:rPr>
          <w:lang w:eastAsia="en-GB"/>
        </w:rPr>
        <w:t>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which is an invalid or absent value.</w:t>
      </w:r>
    </w:p>
    <w:p w14:paraId="7911BB2F" w14:textId="489524A9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The cons list isn’t a commonly used data structure in Rust. Most of the time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when you have a list of items in Rust, </w:t>
      </w:r>
      <w:r w:rsidRPr="009A664F">
        <w:rPr>
          <w:rStyle w:val="Literal"/>
        </w:rPr>
        <w:t>Vec&lt;T&gt;</w:t>
      </w:r>
      <w:r w:rsidRPr="009A664F">
        <w:t xml:space="preserve"> is a better choice to use.</w:t>
      </w:r>
      <w:r w:rsidR="00E22CA3" w:rsidRPr="009A664F">
        <w:t xml:space="preserve"> </w:t>
      </w:r>
      <w:r w:rsidRPr="009A664F">
        <w:t xml:space="preserve">Other, more complex recursive data types </w:t>
      </w:r>
      <w:r w:rsidRPr="009A664F">
        <w:rPr>
          <w:rStyle w:val="Italic"/>
        </w:rPr>
        <w:t>are</w:t>
      </w:r>
      <w:r w:rsidRPr="009B49FF">
        <w:rPr>
          <w:lang w:eastAsia="en-GB"/>
        </w:rPr>
        <w:t xml:space="preserve"> useful in various situations,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but by starting with the cons list in this chapter, we can explore how boxes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let us define a recursive data type without much distraction.</w:t>
      </w:r>
    </w:p>
    <w:p w14:paraId="3846EC31" w14:textId="174F51A1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Listing 15-2 contains an enum definition for a cons list. Note that this code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won’t compile yet because the </w:t>
      </w:r>
      <w:r w:rsidRPr="009A664F">
        <w:rPr>
          <w:rStyle w:val="Literal"/>
        </w:rPr>
        <w:t>List</w:t>
      </w:r>
      <w:r w:rsidRPr="009B49FF">
        <w:rPr>
          <w:lang w:eastAsia="en-GB"/>
        </w:rPr>
        <w:t xml:space="preserve"> type doesn’t have a known size, which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we’ll demonstrate.</w:t>
      </w:r>
    </w:p>
    <w:p w14:paraId="13DFDFDB" w14:textId="7D575AB2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0E9B960D" w14:textId="77777777" w:rsidR="009B49FF" w:rsidRPr="009A664F" w:rsidRDefault="009B49FF" w:rsidP="009A664F">
      <w:pPr>
        <w:pStyle w:val="Code"/>
      </w:pPr>
      <w:r w:rsidRPr="009A664F">
        <w:t>enum List {</w:t>
      </w:r>
    </w:p>
    <w:p w14:paraId="01D81AC3" w14:textId="77777777" w:rsidR="009B49FF" w:rsidRPr="009A664F" w:rsidRDefault="009B49FF" w:rsidP="009A664F">
      <w:pPr>
        <w:pStyle w:val="Code"/>
      </w:pPr>
      <w:r w:rsidRPr="009A664F">
        <w:t xml:space="preserve">    Cons(i32, List),</w:t>
      </w:r>
    </w:p>
    <w:p w14:paraId="5A875A7E" w14:textId="77777777" w:rsidR="009B49FF" w:rsidRPr="009A664F" w:rsidRDefault="009B49FF" w:rsidP="009A664F">
      <w:pPr>
        <w:pStyle w:val="Code"/>
      </w:pPr>
      <w:r w:rsidRPr="009A664F">
        <w:t xml:space="preserve">    Nil,</w:t>
      </w:r>
    </w:p>
    <w:p w14:paraId="15A781B3" w14:textId="77777777" w:rsidR="009B49FF" w:rsidRPr="009A664F" w:rsidRDefault="009B49FF" w:rsidP="009A664F">
      <w:pPr>
        <w:pStyle w:val="Code"/>
      </w:pPr>
      <w:r w:rsidRPr="009A664F">
        <w:t>}</w:t>
      </w:r>
    </w:p>
    <w:p w14:paraId="5627660D" w14:textId="7C53A6A4" w:rsidR="009B49FF" w:rsidRPr="009B49FF" w:rsidRDefault="009B49FF" w:rsidP="00E22CA3">
      <w:pPr>
        <w:pStyle w:val="CodeListingCaption"/>
        <w:rPr>
          <w:lang w:eastAsia="en-GB"/>
        </w:rPr>
      </w:pPr>
      <w:r w:rsidRPr="009B49FF">
        <w:rPr>
          <w:lang w:eastAsia="en-GB"/>
        </w:rPr>
        <w:t>The first attempt at defining an enum to represent a cons list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data structure of </w:t>
      </w:r>
      <w:r w:rsidRPr="009A664F">
        <w:rPr>
          <w:rStyle w:val="Literal"/>
        </w:rPr>
        <w:t>i32</w:t>
      </w:r>
      <w:r w:rsidRPr="009B49FF">
        <w:rPr>
          <w:lang w:eastAsia="en-GB"/>
        </w:rPr>
        <w:t xml:space="preserve"> values</w:t>
      </w:r>
    </w:p>
    <w:p w14:paraId="4082D923" w14:textId="71D23956" w:rsidR="009B49FF" w:rsidRPr="009B49FF" w:rsidRDefault="009B49FF" w:rsidP="00E22CA3">
      <w:pPr>
        <w:pStyle w:val="Note"/>
        <w:rPr>
          <w:lang w:eastAsia="en-GB"/>
        </w:rPr>
      </w:pPr>
      <w:r w:rsidRPr="00E22CA3">
        <w:rPr>
          <w:rStyle w:val="NoteHead"/>
        </w:rPr>
        <w:t>Note</w:t>
      </w:r>
      <w:r w:rsidR="001664E4">
        <w:rPr>
          <w:lang w:eastAsia="en-GB"/>
        </w:rPr>
        <w:tab/>
      </w:r>
      <w:r w:rsidRPr="009B49FF">
        <w:rPr>
          <w:lang w:eastAsia="en-GB"/>
        </w:rPr>
        <w:t xml:space="preserve">We’re implementing a cons list that holds only </w:t>
      </w:r>
      <w:r w:rsidRPr="009A664F">
        <w:rPr>
          <w:rStyle w:val="Literal"/>
        </w:rPr>
        <w:t>i32</w:t>
      </w:r>
      <w:r w:rsidRPr="009B49FF">
        <w:rPr>
          <w:lang w:eastAsia="en-GB"/>
        </w:rPr>
        <w:t xml:space="preserve"> values for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purposes of this </w:t>
      </w:r>
      <w:r w:rsidRPr="009B49FF">
        <w:rPr>
          <w:lang w:eastAsia="en-GB"/>
        </w:rPr>
        <w:lastRenderedPageBreak/>
        <w:t>example. We could have implemented it using generics, as we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discussed in </w:t>
      </w:r>
      <w:r w:rsidRPr="00C70494">
        <w:rPr>
          <w:rStyle w:val="Xref"/>
        </w:rPr>
        <w:t>Chapter 10</w:t>
      </w:r>
      <w:r w:rsidRPr="009B49FF">
        <w:rPr>
          <w:lang w:eastAsia="en-GB"/>
        </w:rPr>
        <w:t>, to define a cons list type that could store values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any type.</w:t>
      </w:r>
    </w:p>
    <w:p w14:paraId="76D0FA70" w14:textId="147FEDAD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Using the </w:t>
      </w:r>
      <w:r w:rsidRPr="009A664F">
        <w:rPr>
          <w:rStyle w:val="Literal"/>
        </w:rPr>
        <w:t>List</w:t>
      </w:r>
      <w:r w:rsidRPr="009A664F">
        <w:t xml:space="preserve"> type to store the list </w:t>
      </w:r>
      <w:r w:rsidRPr="009A664F">
        <w:rPr>
          <w:rStyle w:val="Literal"/>
        </w:rPr>
        <w:t>1, 2, 3</w:t>
      </w:r>
      <w:r w:rsidRPr="009B49FF">
        <w:rPr>
          <w:lang w:eastAsia="en-GB"/>
        </w:rPr>
        <w:t xml:space="preserve"> would look like the code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Listing 15-3:</w:t>
      </w:r>
    </w:p>
    <w:p w14:paraId="4A249C03" w14:textId="6B40C449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79820CB5" w14:textId="77777777" w:rsidR="009B49FF" w:rsidRPr="009A664F" w:rsidRDefault="009B49FF" w:rsidP="009A664F">
      <w:pPr>
        <w:pStyle w:val="Code"/>
      </w:pPr>
      <w:r w:rsidRPr="009A664F">
        <w:t>use crate::List::{Cons, Nil};</w:t>
      </w:r>
    </w:p>
    <w:p w14:paraId="0D2E71FF" w14:textId="77777777" w:rsidR="009B49FF" w:rsidRPr="009A664F" w:rsidRDefault="009B49FF" w:rsidP="009A664F">
      <w:pPr>
        <w:pStyle w:val="Code"/>
      </w:pPr>
    </w:p>
    <w:p w14:paraId="49D7E907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7B137D84" w14:textId="77777777" w:rsidR="009B49FF" w:rsidRPr="009A664F" w:rsidRDefault="009B49FF" w:rsidP="009A664F">
      <w:pPr>
        <w:pStyle w:val="Code"/>
      </w:pPr>
      <w:r w:rsidRPr="009A664F">
        <w:t xml:space="preserve">    let list = Cons(1, Cons(2, Cons(3, Nil)));</w:t>
      </w:r>
    </w:p>
    <w:p w14:paraId="35C33833" w14:textId="77777777" w:rsidR="009B49FF" w:rsidRPr="009A664F" w:rsidRDefault="009B49FF" w:rsidP="009A664F">
      <w:pPr>
        <w:pStyle w:val="Code"/>
      </w:pPr>
      <w:r w:rsidRPr="009A664F">
        <w:t>}</w:t>
      </w:r>
    </w:p>
    <w:p w14:paraId="1D4FD120" w14:textId="06D4E7BF" w:rsidR="009B49FF" w:rsidRPr="009B49FF" w:rsidRDefault="009B49FF" w:rsidP="00EC4AB9">
      <w:pPr>
        <w:pStyle w:val="CodeListingCaption"/>
        <w:rPr>
          <w:lang w:eastAsia="en-GB"/>
        </w:rPr>
      </w:pPr>
      <w:r w:rsidRPr="009A664F">
        <w:t xml:space="preserve">Using the </w:t>
      </w:r>
      <w:r w:rsidRPr="009A664F">
        <w:rPr>
          <w:rStyle w:val="Literal"/>
        </w:rPr>
        <w:t>List</w:t>
      </w:r>
      <w:r w:rsidRPr="009A664F">
        <w:t xml:space="preserve"> enum to store the list </w:t>
      </w:r>
      <w:r w:rsidRPr="009A664F">
        <w:rPr>
          <w:rStyle w:val="Literal"/>
        </w:rPr>
        <w:t>1, 2, 3</w:t>
      </w:r>
    </w:p>
    <w:p w14:paraId="1A166EE0" w14:textId="1F25EDF9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first </w:t>
      </w:r>
      <w:r w:rsidRPr="009A664F">
        <w:rPr>
          <w:rStyle w:val="Literal"/>
        </w:rPr>
        <w:t>Cons</w:t>
      </w:r>
      <w:r w:rsidRPr="009A664F">
        <w:t xml:space="preserve"> value holds </w:t>
      </w:r>
      <w:r w:rsidRPr="009A664F">
        <w:rPr>
          <w:rStyle w:val="Literal"/>
        </w:rPr>
        <w:t>1</w:t>
      </w:r>
      <w:r w:rsidRPr="009A664F">
        <w:t xml:space="preserve"> and another </w:t>
      </w:r>
      <w:r w:rsidRPr="009A664F">
        <w:rPr>
          <w:rStyle w:val="Literal"/>
        </w:rPr>
        <w:t>List</w:t>
      </w:r>
      <w:r w:rsidRPr="009A664F">
        <w:t xml:space="preserve"> value. This </w:t>
      </w:r>
      <w:r w:rsidRPr="009A664F">
        <w:rPr>
          <w:rStyle w:val="Literal"/>
        </w:rPr>
        <w:t>List</w:t>
      </w:r>
      <w:r w:rsidRPr="009A664F">
        <w:t xml:space="preserve"> value is</w:t>
      </w:r>
      <w:r w:rsidR="00E22CA3" w:rsidRPr="009A664F">
        <w:t xml:space="preserve"> </w:t>
      </w:r>
      <w:r w:rsidRPr="009A664F">
        <w:t xml:space="preserve">another </w:t>
      </w:r>
      <w:r w:rsidRPr="009A664F">
        <w:rPr>
          <w:rStyle w:val="Literal"/>
        </w:rPr>
        <w:t>Cons</w:t>
      </w:r>
      <w:r w:rsidRPr="009A664F">
        <w:t xml:space="preserve"> value that holds </w:t>
      </w:r>
      <w:r w:rsidRPr="009A664F">
        <w:rPr>
          <w:rStyle w:val="Literal"/>
        </w:rPr>
        <w:t>2</w:t>
      </w:r>
      <w:r w:rsidRPr="009A664F">
        <w:t xml:space="preserve"> and another </w:t>
      </w:r>
      <w:r w:rsidRPr="009A664F">
        <w:rPr>
          <w:rStyle w:val="Literal"/>
        </w:rPr>
        <w:t>List</w:t>
      </w:r>
      <w:r w:rsidRPr="009A664F">
        <w:t xml:space="preserve"> value. This </w:t>
      </w:r>
      <w:r w:rsidRPr="009A664F">
        <w:rPr>
          <w:rStyle w:val="Literal"/>
        </w:rPr>
        <w:t>List</w:t>
      </w:r>
      <w:r w:rsidRPr="009A664F">
        <w:t xml:space="preserve"> value</w:t>
      </w:r>
      <w:r w:rsidR="00E22CA3" w:rsidRPr="009A664F">
        <w:t xml:space="preserve"> </w:t>
      </w:r>
      <w:r w:rsidRPr="009A664F">
        <w:t xml:space="preserve">is one more </w:t>
      </w:r>
      <w:r w:rsidRPr="009A664F">
        <w:rPr>
          <w:rStyle w:val="Literal"/>
        </w:rPr>
        <w:t>Cons</w:t>
      </w:r>
      <w:r w:rsidRPr="009A664F">
        <w:t xml:space="preserve"> value that holds </w:t>
      </w:r>
      <w:r w:rsidRPr="009A664F">
        <w:rPr>
          <w:rStyle w:val="Literal"/>
        </w:rPr>
        <w:t>3</w:t>
      </w:r>
      <w:r w:rsidRPr="009A664F">
        <w:t xml:space="preserve"> and a </w:t>
      </w:r>
      <w:r w:rsidRPr="009A664F">
        <w:rPr>
          <w:rStyle w:val="Literal"/>
        </w:rPr>
        <w:t>List</w:t>
      </w:r>
      <w:r w:rsidRPr="009A664F">
        <w:t xml:space="preserve"> value, which is finally</w:t>
      </w:r>
      <w:r w:rsidR="00E22CA3" w:rsidRPr="009A664F">
        <w:t xml:space="preserve"> </w:t>
      </w:r>
      <w:r w:rsidRPr="009A664F">
        <w:rPr>
          <w:rStyle w:val="Literal"/>
        </w:rPr>
        <w:t>Nil</w:t>
      </w:r>
      <w:r w:rsidRPr="009B49FF">
        <w:rPr>
          <w:lang w:eastAsia="en-GB"/>
        </w:rPr>
        <w:t>, the non-recursive variant that signals the end of the list.</w:t>
      </w:r>
    </w:p>
    <w:p w14:paraId="69A84E54" w14:textId="30C18C2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If we try to compile the code in Listing 15-3, we get the error shown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Listing 15-4:</w:t>
      </w:r>
    </w:p>
    <w:p w14:paraId="78D1ED3D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>error[E0072]: recursive type `List` has infinite size</w:t>
      </w:r>
    </w:p>
    <w:p w14:paraId="28873F9D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 xml:space="preserve"> --&gt; src/main.rs:1:1</w:t>
      </w:r>
    </w:p>
    <w:p w14:paraId="67A026A6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 xml:space="preserve">  |</w:t>
      </w:r>
    </w:p>
    <w:p w14:paraId="05F7AC7D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>1 | enum List {</w:t>
      </w:r>
    </w:p>
    <w:p w14:paraId="09A0E665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 xml:space="preserve">  | ^^^^^^^^^ recursive type has infinite size</w:t>
      </w:r>
    </w:p>
    <w:p w14:paraId="7CB35FE5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>2 |     Cons(i32, List),</w:t>
      </w:r>
    </w:p>
    <w:p w14:paraId="0872BEAB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 xml:space="preserve">  |               ---- recursive without indirection</w:t>
      </w:r>
    </w:p>
    <w:p w14:paraId="35095DF2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 xml:space="preserve">  |</w:t>
      </w:r>
    </w:p>
    <w:p w14:paraId="4365CCC1" w14:textId="77777777" w:rsidR="009B49FF" w:rsidRPr="009B49FF" w:rsidRDefault="009B49FF" w:rsidP="009F2923">
      <w:pPr>
        <w:pStyle w:val="CodeWide"/>
        <w:rPr>
          <w:lang w:eastAsia="en-GB"/>
        </w:rPr>
      </w:pPr>
      <w:r w:rsidRPr="009B49FF">
        <w:rPr>
          <w:lang w:eastAsia="en-GB"/>
        </w:rPr>
        <w:t>help: insert some indirection (e.g., a `Box`, `Rc`, or `&amp;`) to make `List` representable</w:t>
      </w:r>
    </w:p>
    <w:p w14:paraId="336CD8AA" w14:textId="52CE564D" w:rsidR="009B49FF" w:rsidRPr="009B49FF" w:rsidRDefault="009B49FF" w:rsidP="00EC4AB9">
      <w:pPr>
        <w:pStyle w:val="CodeListingCaption"/>
        <w:rPr>
          <w:lang w:eastAsia="en-GB"/>
        </w:rPr>
      </w:pPr>
      <w:r w:rsidRPr="009B49FF">
        <w:rPr>
          <w:lang w:eastAsia="en-GB"/>
        </w:rPr>
        <w:t>The error we get when attempting to define a recursive enum</w:t>
      </w:r>
    </w:p>
    <w:p w14:paraId="71C0AF59" w14:textId="07FF9574" w:rsidR="009B49FF" w:rsidRPr="009B49FF" w:rsidRDefault="009B49FF" w:rsidP="009A664F">
      <w:pPr>
        <w:pStyle w:val="Body"/>
        <w:rPr>
          <w:lang w:eastAsia="en-GB"/>
        </w:rPr>
      </w:pPr>
      <w:r w:rsidRPr="009A664F">
        <w:t>The error shows this type “has infinite size.” The reason is that we’ve defined</w:t>
      </w:r>
      <w:r w:rsidR="00E22CA3" w:rsidRPr="009A664F">
        <w:t xml:space="preserve"> </w:t>
      </w:r>
      <w:r w:rsidRPr="009A664F">
        <w:rPr>
          <w:rStyle w:val="Literal"/>
        </w:rPr>
        <w:t>List</w:t>
      </w:r>
      <w:r w:rsidRPr="009A664F">
        <w:t xml:space="preserve"> with a variant that is recursive: it holds another value of itself</w:t>
      </w:r>
      <w:r w:rsidR="00E22CA3" w:rsidRPr="009A664F">
        <w:t xml:space="preserve"> </w:t>
      </w:r>
      <w:r w:rsidRPr="009A664F">
        <w:t>directly. As a result, Rust can’t figure out how much space it needs to store a</w:t>
      </w:r>
      <w:r w:rsidR="00E22CA3" w:rsidRPr="009A664F">
        <w:t xml:space="preserve"> </w:t>
      </w:r>
      <w:r w:rsidRPr="009A664F">
        <w:rPr>
          <w:rStyle w:val="Literal"/>
        </w:rPr>
        <w:t>List</w:t>
      </w:r>
      <w:r w:rsidRPr="009B49FF">
        <w:rPr>
          <w:lang w:eastAsia="en-GB"/>
        </w:rPr>
        <w:t xml:space="preserve"> value. Let’s break down why we get this error. First, we’ll look at how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Rust decides how much space it needs to store a value of a non-recursive type.</w:t>
      </w:r>
    </w:p>
    <w:p w14:paraId="0813CF03" w14:textId="77777777" w:rsidR="009B49FF" w:rsidRPr="009B49FF" w:rsidRDefault="009B49FF" w:rsidP="009A664F">
      <w:pPr>
        <w:pStyle w:val="HeadC"/>
        <w:rPr>
          <w:lang w:eastAsia="en-GB"/>
        </w:rPr>
      </w:pPr>
      <w:bookmarkStart w:id="9" w:name="computing-the-size-of-a-non-recursive-ty"/>
      <w:bookmarkStart w:id="10" w:name="_Toc106892304"/>
      <w:bookmarkEnd w:id="9"/>
      <w:r w:rsidRPr="009B49FF">
        <w:rPr>
          <w:lang w:eastAsia="en-GB"/>
        </w:rPr>
        <w:t>Computing the Size of a Non-Recursive Type</w:t>
      </w:r>
      <w:bookmarkEnd w:id="10"/>
    </w:p>
    <w:p w14:paraId="7AF96C4B" w14:textId="12DF7A6A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Recall the </w:t>
      </w:r>
      <w:r w:rsidRPr="009A664F">
        <w:rPr>
          <w:rStyle w:val="Literal"/>
        </w:rPr>
        <w:t>Message</w:t>
      </w:r>
      <w:r w:rsidRPr="009B49FF">
        <w:rPr>
          <w:lang w:eastAsia="en-GB"/>
        </w:rPr>
        <w:t xml:space="preserve"> enum we defined in Listing 6-2 when we discussed enum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definitions in </w:t>
      </w:r>
      <w:r w:rsidRPr="00C70494">
        <w:rPr>
          <w:rStyle w:val="Xref"/>
        </w:rPr>
        <w:t>Chapter 6</w:t>
      </w:r>
      <w:r w:rsidRPr="009B49FF">
        <w:rPr>
          <w:lang w:eastAsia="en-GB"/>
        </w:rPr>
        <w:t>:</w:t>
      </w:r>
    </w:p>
    <w:p w14:paraId="4DBC8104" w14:textId="77777777" w:rsidR="009B49FF" w:rsidRPr="009A664F" w:rsidRDefault="009B49FF" w:rsidP="009A664F">
      <w:pPr>
        <w:pStyle w:val="Code"/>
      </w:pPr>
      <w:r w:rsidRPr="009A664F">
        <w:t>enum Message {</w:t>
      </w:r>
    </w:p>
    <w:p w14:paraId="53AE5563" w14:textId="77777777" w:rsidR="009B49FF" w:rsidRPr="009A664F" w:rsidRDefault="009B49FF" w:rsidP="009A664F">
      <w:pPr>
        <w:pStyle w:val="Code"/>
      </w:pPr>
      <w:r w:rsidRPr="009A664F">
        <w:t xml:space="preserve">    Quit,</w:t>
      </w:r>
    </w:p>
    <w:p w14:paraId="620E961F" w14:textId="77777777" w:rsidR="009B49FF" w:rsidRPr="009A664F" w:rsidRDefault="009B49FF" w:rsidP="009A664F">
      <w:pPr>
        <w:pStyle w:val="Code"/>
      </w:pPr>
      <w:r w:rsidRPr="009A664F">
        <w:t xml:space="preserve">    Move { x: i32, y: i32 },</w:t>
      </w:r>
    </w:p>
    <w:p w14:paraId="64A21753" w14:textId="77777777" w:rsidR="009B49FF" w:rsidRPr="009A664F" w:rsidRDefault="009B49FF" w:rsidP="009A664F">
      <w:pPr>
        <w:pStyle w:val="Code"/>
      </w:pPr>
      <w:r w:rsidRPr="009A664F">
        <w:t xml:space="preserve">    Write(String),</w:t>
      </w:r>
    </w:p>
    <w:p w14:paraId="3965B2DB" w14:textId="77777777" w:rsidR="009B49FF" w:rsidRPr="009A664F" w:rsidRDefault="009B49FF" w:rsidP="009A664F">
      <w:pPr>
        <w:pStyle w:val="Code"/>
      </w:pPr>
      <w:r w:rsidRPr="009A664F">
        <w:t xml:space="preserve">    ChangeColor(i32, i32, i32),</w:t>
      </w:r>
    </w:p>
    <w:p w14:paraId="0D8B3E06" w14:textId="77777777" w:rsidR="009B49FF" w:rsidRPr="009A664F" w:rsidRDefault="009B49FF" w:rsidP="009A664F">
      <w:pPr>
        <w:pStyle w:val="Code"/>
      </w:pPr>
      <w:r w:rsidRPr="009A664F">
        <w:t>}</w:t>
      </w:r>
    </w:p>
    <w:p w14:paraId="31D72414" w14:textId="4EB74C2A" w:rsidR="009B49FF" w:rsidRPr="009B49FF" w:rsidRDefault="009B49FF" w:rsidP="009A664F">
      <w:pPr>
        <w:pStyle w:val="Body"/>
        <w:rPr>
          <w:lang w:eastAsia="en-GB"/>
        </w:rPr>
      </w:pPr>
      <w:r w:rsidRPr="009A664F">
        <w:lastRenderedPageBreak/>
        <w:t xml:space="preserve">To determine how much space to allocate for a </w:t>
      </w:r>
      <w:r w:rsidRPr="009A664F">
        <w:rPr>
          <w:rStyle w:val="Literal"/>
        </w:rPr>
        <w:t>Message</w:t>
      </w:r>
      <w:r w:rsidRPr="009A664F">
        <w:t xml:space="preserve"> value, Rust goes</w:t>
      </w:r>
      <w:r w:rsidR="00E22CA3" w:rsidRPr="009A664F">
        <w:t xml:space="preserve"> </w:t>
      </w:r>
      <w:r w:rsidRPr="009A664F">
        <w:t>through each of the variants to see which variant needs the most space. Rust</w:t>
      </w:r>
      <w:r w:rsidR="00E22CA3" w:rsidRPr="009A664F">
        <w:t xml:space="preserve"> </w:t>
      </w:r>
      <w:r w:rsidRPr="009A664F">
        <w:t xml:space="preserve">sees that </w:t>
      </w:r>
      <w:r w:rsidRPr="009A664F">
        <w:rPr>
          <w:rStyle w:val="Literal"/>
        </w:rPr>
        <w:t>Message::Quit</w:t>
      </w:r>
      <w:r w:rsidRPr="009A664F">
        <w:t xml:space="preserve"> doesn’t need any space, </w:t>
      </w:r>
      <w:r w:rsidRPr="009A664F">
        <w:rPr>
          <w:rStyle w:val="Literal"/>
        </w:rPr>
        <w:t>Message::Move</w:t>
      </w:r>
      <w:r w:rsidRPr="009A664F">
        <w:t xml:space="preserve"> needs enough</w:t>
      </w:r>
      <w:r w:rsidR="00E22CA3" w:rsidRPr="009A664F">
        <w:t xml:space="preserve"> </w:t>
      </w:r>
      <w:r w:rsidRPr="009A664F">
        <w:t xml:space="preserve">space to store two </w:t>
      </w:r>
      <w:r w:rsidRPr="009A664F">
        <w:rPr>
          <w:rStyle w:val="Literal"/>
        </w:rPr>
        <w:t>i32</w:t>
      </w:r>
      <w:r w:rsidRPr="009A664F">
        <w:t xml:space="preserve"> values, and so forth. Because only one variant will be</w:t>
      </w:r>
      <w:r w:rsidR="00E22CA3" w:rsidRPr="009A664F">
        <w:t xml:space="preserve"> </w:t>
      </w:r>
      <w:r w:rsidRPr="009A664F">
        <w:t xml:space="preserve">used, the most space a </w:t>
      </w:r>
      <w:r w:rsidRPr="009A664F">
        <w:rPr>
          <w:rStyle w:val="Literal"/>
        </w:rPr>
        <w:t>Message</w:t>
      </w:r>
      <w:r w:rsidRPr="009B49FF">
        <w:rPr>
          <w:lang w:eastAsia="en-GB"/>
        </w:rPr>
        <w:t xml:space="preserve"> value will need is the space it would take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store the largest of its variants.</w:t>
      </w:r>
    </w:p>
    <w:p w14:paraId="258FDA13" w14:textId="524FF2A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Contrast this with what happens when Rust tries to determine how much space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recursive type like the </w:t>
      </w:r>
      <w:r w:rsidRPr="009A664F">
        <w:rPr>
          <w:rStyle w:val="Literal"/>
        </w:rPr>
        <w:t>List</w:t>
      </w:r>
      <w:r w:rsidRPr="009A664F">
        <w:t xml:space="preserve"> enum in Listing 15-2 needs. The compiler starts</w:t>
      </w:r>
      <w:r w:rsidR="00E22CA3" w:rsidRPr="009A664F">
        <w:t xml:space="preserve"> </w:t>
      </w:r>
      <w:r w:rsidRPr="009A664F">
        <w:t xml:space="preserve">by looking at the </w:t>
      </w:r>
      <w:r w:rsidRPr="009A664F">
        <w:rPr>
          <w:rStyle w:val="Literal"/>
        </w:rPr>
        <w:t>Cons</w:t>
      </w:r>
      <w:r w:rsidRPr="009A664F">
        <w:t xml:space="preserve"> variant, which holds a value of type </w:t>
      </w:r>
      <w:r w:rsidRPr="009A664F">
        <w:rPr>
          <w:rStyle w:val="Literal"/>
        </w:rPr>
        <w:t>i32</w:t>
      </w:r>
      <w:r w:rsidRPr="009A664F">
        <w:t xml:space="preserve"> and a value</w:t>
      </w:r>
      <w:r w:rsidR="00E22CA3" w:rsidRPr="009A664F">
        <w:t xml:space="preserve"> </w:t>
      </w:r>
      <w:r w:rsidRPr="009A664F">
        <w:t xml:space="preserve">of type </w:t>
      </w:r>
      <w:r w:rsidRPr="009A664F">
        <w:rPr>
          <w:rStyle w:val="Literal"/>
        </w:rPr>
        <w:t>List</w:t>
      </w:r>
      <w:r w:rsidRPr="009A664F">
        <w:t xml:space="preserve">. Therefore, </w:t>
      </w:r>
      <w:r w:rsidRPr="009A664F">
        <w:rPr>
          <w:rStyle w:val="Literal"/>
        </w:rPr>
        <w:t>Cons</w:t>
      </w:r>
      <w:r w:rsidRPr="009A664F">
        <w:t xml:space="preserve"> needs an amount of space equal to the size of</w:t>
      </w:r>
      <w:r w:rsidR="00E22CA3" w:rsidRPr="009A664F">
        <w:t xml:space="preserve"> </w:t>
      </w:r>
      <w:r w:rsidRPr="009A664F">
        <w:t xml:space="preserve">an </w:t>
      </w:r>
      <w:r w:rsidRPr="009A664F">
        <w:rPr>
          <w:rStyle w:val="Literal"/>
        </w:rPr>
        <w:t>i32</w:t>
      </w:r>
      <w:r w:rsidRPr="009A664F">
        <w:t xml:space="preserve"> plus the size of a </w:t>
      </w:r>
      <w:r w:rsidRPr="009A664F">
        <w:rPr>
          <w:rStyle w:val="Literal"/>
        </w:rPr>
        <w:t>List</w:t>
      </w:r>
      <w:r w:rsidRPr="009A664F">
        <w:t xml:space="preserve">. To figure out how much memory the </w:t>
      </w:r>
      <w:r w:rsidRPr="009A664F">
        <w:rPr>
          <w:rStyle w:val="Literal"/>
        </w:rPr>
        <w:t>List</w:t>
      </w:r>
      <w:r w:rsidR="00E22CA3" w:rsidRPr="009A664F">
        <w:t xml:space="preserve"> </w:t>
      </w:r>
      <w:r w:rsidRPr="009A664F">
        <w:t xml:space="preserve">type needs, the compiler looks at the variants, starting with the </w:t>
      </w:r>
      <w:r w:rsidRPr="009A664F">
        <w:rPr>
          <w:rStyle w:val="Literal"/>
        </w:rPr>
        <w:t>Cons</w:t>
      </w:r>
      <w:r w:rsidR="00E22CA3" w:rsidRPr="009A664F">
        <w:t xml:space="preserve"> </w:t>
      </w:r>
      <w:r w:rsidRPr="009A664F">
        <w:t xml:space="preserve">variant. The </w:t>
      </w:r>
      <w:r w:rsidRPr="009A664F">
        <w:rPr>
          <w:rStyle w:val="Literal"/>
        </w:rPr>
        <w:t>Cons</w:t>
      </w:r>
      <w:r w:rsidRPr="009A664F">
        <w:t xml:space="preserve"> variant holds a value of type </w:t>
      </w:r>
      <w:r w:rsidRPr="009A664F">
        <w:rPr>
          <w:rStyle w:val="Literal"/>
        </w:rPr>
        <w:t>i32</w:t>
      </w:r>
      <w:r w:rsidRPr="009A664F">
        <w:t xml:space="preserve"> and a value of type</w:t>
      </w:r>
      <w:r w:rsidR="00E22CA3" w:rsidRPr="009A664F">
        <w:t xml:space="preserve"> </w:t>
      </w:r>
      <w:r w:rsidRPr="009A664F">
        <w:rPr>
          <w:rStyle w:val="Literal"/>
        </w:rPr>
        <w:t>List</w:t>
      </w:r>
      <w:r w:rsidRPr="009B49FF">
        <w:rPr>
          <w:lang w:eastAsia="en-GB"/>
        </w:rPr>
        <w:t>, and this process continues infinitely, as shown in Figure 15-1.</w:t>
      </w:r>
    </w:p>
    <w:p w14:paraId="1AADD755" w14:textId="746913FF" w:rsidR="009B49FF" w:rsidRPr="009B49FF" w:rsidRDefault="00EC4AB9" w:rsidP="00EC4AB9">
      <w:pPr>
        <w:pStyle w:val="GraphicSlug"/>
        <w:rPr>
          <w:lang w:eastAsia="en-GB"/>
        </w:rPr>
      </w:pPr>
      <w:r>
        <w:rPr>
          <w:lang w:eastAsia="en-GB"/>
        </w:rPr>
        <w:t>[f15001.</w:t>
      </w:r>
      <w:r w:rsidR="00491C80">
        <w:rPr>
          <w:lang w:eastAsia="en-GB"/>
        </w:rPr>
        <w:t>eps</w:t>
      </w:r>
      <w:r>
        <w:rPr>
          <w:lang w:eastAsia="en-GB"/>
        </w:rPr>
        <w:t>]</w:t>
      </w:r>
    </w:p>
    <w:p w14:paraId="1A2A95D9" w14:textId="4C05B40E" w:rsidR="009B49FF" w:rsidRPr="009B49FF" w:rsidRDefault="009B49FF" w:rsidP="0075708C">
      <w:pPr>
        <w:pStyle w:val="CaptionLine"/>
        <w:numPr>
          <w:ilvl w:val="4"/>
          <w:numId w:val="32"/>
        </w:numPr>
        <w:rPr>
          <w:lang w:eastAsia="en-GB"/>
        </w:rPr>
      </w:pPr>
      <w:r w:rsidRPr="009A664F">
        <w:t xml:space="preserve">An infinite </w:t>
      </w:r>
      <w:r w:rsidRPr="009A664F">
        <w:rPr>
          <w:rStyle w:val="Literal"/>
        </w:rPr>
        <w:t>List</w:t>
      </w:r>
      <w:r w:rsidRPr="009A664F">
        <w:t xml:space="preserve"> consisting of infinite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variants</w:t>
      </w:r>
    </w:p>
    <w:p w14:paraId="6EC3619F" w14:textId="77777777" w:rsidR="009B49FF" w:rsidRPr="009B49FF" w:rsidRDefault="009B49FF" w:rsidP="009F2923">
      <w:pPr>
        <w:pStyle w:val="HeadC"/>
        <w:rPr>
          <w:lang w:eastAsia="en-GB"/>
        </w:rPr>
      </w:pPr>
      <w:bookmarkStart w:id="11" w:name="using-`box`-to-get-a-recursive-type-with"/>
      <w:bookmarkStart w:id="12" w:name="_Toc106892305"/>
      <w:bookmarkEnd w:id="11"/>
      <w:r w:rsidRPr="009F2923">
        <w:t xml:space="preserve">Using </w:t>
      </w:r>
      <w:r w:rsidRPr="009A664F">
        <w:t>Box&lt;T&gt;</w:t>
      </w:r>
      <w:r w:rsidRPr="009B49FF">
        <w:rPr>
          <w:lang w:eastAsia="en-GB"/>
        </w:rPr>
        <w:t xml:space="preserve"> to Get a Recursive Type with a Known Size</w:t>
      </w:r>
      <w:bookmarkEnd w:id="12"/>
    </w:p>
    <w:p w14:paraId="58850F04" w14:textId="5CD6A7F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Because Rust can’t figure out how much space to allocate for recursively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defined types, the compiler gives an error with this helpful suggestion:</w:t>
      </w:r>
    </w:p>
    <w:p w14:paraId="039DE8D8" w14:textId="77777777" w:rsidR="009B49FF" w:rsidRPr="009A664F" w:rsidRDefault="009B49FF" w:rsidP="00535998">
      <w:pPr>
        <w:pStyle w:val="CodeWide"/>
      </w:pPr>
      <w:r w:rsidRPr="009A664F">
        <w:t>help: insert some indirection (e.g., a `Box`, `Rc`, or `&amp;`) to make `List` representable</w:t>
      </w:r>
    </w:p>
    <w:p w14:paraId="5BFA5885" w14:textId="1974DD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In this suggestion, “indirection” means that instead of storing a value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directly, we should change the data structure to store the value indirectly by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storing a pointer to the value instead.</w:t>
      </w:r>
    </w:p>
    <w:p w14:paraId="2E22CD0B" w14:textId="07FE00C3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Because a </w:t>
      </w:r>
      <w:r w:rsidRPr="009A664F">
        <w:rPr>
          <w:rStyle w:val="Literal"/>
        </w:rPr>
        <w:t>Box&lt;T&gt;</w:t>
      </w:r>
      <w:r w:rsidRPr="009A664F">
        <w:t xml:space="preserve"> is a pointer, Rust always knows how much space a </w:t>
      </w:r>
      <w:r w:rsidRPr="009A664F">
        <w:rPr>
          <w:rStyle w:val="Literal"/>
        </w:rPr>
        <w:t>Box&lt;T&gt;</w:t>
      </w:r>
      <w:r w:rsidR="00E22CA3" w:rsidRPr="009A664F">
        <w:t xml:space="preserve"> </w:t>
      </w:r>
      <w:r w:rsidRPr="009A664F">
        <w:t>needs: a pointer’s size doesn’t change based on the amount of data it’s</w:t>
      </w:r>
      <w:r w:rsidR="00E22CA3" w:rsidRPr="009A664F">
        <w:t xml:space="preserve"> </w:t>
      </w:r>
      <w:r w:rsidRPr="009A664F">
        <w:t xml:space="preserve">pointing to. This means we can put a </w:t>
      </w:r>
      <w:r w:rsidRPr="009A664F">
        <w:rPr>
          <w:rStyle w:val="Literal"/>
        </w:rPr>
        <w:t>Box&lt;T&gt;</w:t>
      </w:r>
      <w:r w:rsidRPr="009A664F">
        <w:t xml:space="preserve"> inside the </w:t>
      </w:r>
      <w:r w:rsidRPr="009A664F">
        <w:rPr>
          <w:rStyle w:val="Literal"/>
        </w:rPr>
        <w:t>Cons</w:t>
      </w:r>
      <w:r w:rsidRPr="009A664F">
        <w:t xml:space="preserve"> variant instead</w:t>
      </w:r>
      <w:r w:rsidR="00E22CA3" w:rsidRPr="009A664F">
        <w:t xml:space="preserve"> </w:t>
      </w:r>
      <w:r w:rsidRPr="009A664F">
        <w:t xml:space="preserve">of another </w:t>
      </w:r>
      <w:r w:rsidRPr="009A664F">
        <w:rPr>
          <w:rStyle w:val="Literal"/>
        </w:rPr>
        <w:t>List</w:t>
      </w:r>
      <w:r w:rsidRPr="009A664F">
        <w:t xml:space="preserve"> value directly. The </w:t>
      </w:r>
      <w:r w:rsidRPr="009A664F">
        <w:rPr>
          <w:rStyle w:val="Literal"/>
        </w:rPr>
        <w:t>Box&lt;T&gt;</w:t>
      </w:r>
      <w:r w:rsidRPr="009A664F">
        <w:t xml:space="preserve"> will point to the next </w:t>
      </w:r>
      <w:r w:rsidRPr="009A664F">
        <w:rPr>
          <w:rStyle w:val="Literal"/>
        </w:rPr>
        <w:t>List</w:t>
      </w:r>
      <w:r w:rsidR="00E22CA3" w:rsidRPr="009A664F">
        <w:t xml:space="preserve"> </w:t>
      </w:r>
      <w:r w:rsidRPr="009A664F">
        <w:t xml:space="preserve">value that will be on the heap rather than inside the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variant.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Conceptually, we still have a list, created with lists holding other lists, but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this implementation is now more like placing the items next to one another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rather than inside one another.</w:t>
      </w:r>
    </w:p>
    <w:p w14:paraId="0820F9F6" w14:textId="7FFA636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can change the definition of the </w:t>
      </w:r>
      <w:r w:rsidRPr="009A664F">
        <w:rPr>
          <w:rStyle w:val="Literal"/>
        </w:rPr>
        <w:t>List</w:t>
      </w:r>
      <w:r w:rsidRPr="009A664F">
        <w:t xml:space="preserve"> enum in Listing 15-2 and the usage</w:t>
      </w:r>
      <w:r w:rsidR="00E22CA3" w:rsidRPr="009A664F">
        <w:t xml:space="preserve"> </w:t>
      </w:r>
      <w:r w:rsidRPr="009A664F">
        <w:t xml:space="preserve">of the </w:t>
      </w:r>
      <w:r w:rsidRPr="009A664F">
        <w:rPr>
          <w:rStyle w:val="Literal"/>
        </w:rPr>
        <w:t>List</w:t>
      </w:r>
      <w:r w:rsidRPr="009B49FF">
        <w:rPr>
          <w:lang w:eastAsia="en-GB"/>
        </w:rPr>
        <w:t xml:space="preserve"> in Listing 15-3 to the code in Listing 15-5, which will compile:</w:t>
      </w:r>
    </w:p>
    <w:p w14:paraId="74221979" w14:textId="3ECCEFC9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5B381F42" w14:textId="77777777" w:rsidR="009B49FF" w:rsidRPr="009A664F" w:rsidRDefault="009B49FF" w:rsidP="00535998">
      <w:pPr>
        <w:pStyle w:val="CodeWide"/>
      </w:pPr>
      <w:r w:rsidRPr="009A664F">
        <w:t>enum List {</w:t>
      </w:r>
    </w:p>
    <w:p w14:paraId="1313FAD3" w14:textId="77777777" w:rsidR="009B49FF" w:rsidRPr="009A664F" w:rsidRDefault="009B49FF" w:rsidP="00535998">
      <w:pPr>
        <w:pStyle w:val="CodeWide"/>
      </w:pPr>
      <w:r w:rsidRPr="009A664F">
        <w:t xml:space="preserve">    Cons(i32, Box&lt;List&gt;),</w:t>
      </w:r>
    </w:p>
    <w:p w14:paraId="008A2DF3" w14:textId="77777777" w:rsidR="009B49FF" w:rsidRPr="009A664F" w:rsidRDefault="009B49FF" w:rsidP="00535998">
      <w:pPr>
        <w:pStyle w:val="CodeWide"/>
      </w:pPr>
      <w:r w:rsidRPr="009A664F">
        <w:t xml:space="preserve">    Nil,</w:t>
      </w:r>
    </w:p>
    <w:p w14:paraId="501166B8" w14:textId="77777777" w:rsidR="009B49FF" w:rsidRPr="009A664F" w:rsidRDefault="009B49FF" w:rsidP="00535998">
      <w:pPr>
        <w:pStyle w:val="CodeWide"/>
      </w:pPr>
      <w:r w:rsidRPr="009A664F">
        <w:t>}</w:t>
      </w:r>
    </w:p>
    <w:p w14:paraId="469E7776" w14:textId="77777777" w:rsidR="009B49FF" w:rsidRPr="009A664F" w:rsidRDefault="009B49FF" w:rsidP="00535998">
      <w:pPr>
        <w:pStyle w:val="CodeWide"/>
      </w:pPr>
    </w:p>
    <w:p w14:paraId="4859CE45" w14:textId="77777777" w:rsidR="009B49FF" w:rsidRPr="009A664F" w:rsidRDefault="009B49FF" w:rsidP="00535998">
      <w:pPr>
        <w:pStyle w:val="CodeWide"/>
      </w:pPr>
      <w:r w:rsidRPr="009A664F">
        <w:t>use crate::List::{Cons, Nil};</w:t>
      </w:r>
    </w:p>
    <w:p w14:paraId="384B1631" w14:textId="77777777" w:rsidR="009B49FF" w:rsidRPr="009A664F" w:rsidRDefault="009B49FF" w:rsidP="00535998">
      <w:pPr>
        <w:pStyle w:val="CodeWide"/>
      </w:pPr>
    </w:p>
    <w:p w14:paraId="339F2992" w14:textId="77777777" w:rsidR="009B49FF" w:rsidRPr="009A664F" w:rsidRDefault="009B49FF" w:rsidP="00535998">
      <w:pPr>
        <w:pStyle w:val="CodeWide"/>
      </w:pPr>
      <w:r w:rsidRPr="009A664F">
        <w:t>fn main() {</w:t>
      </w:r>
    </w:p>
    <w:p w14:paraId="7C0AA2B9" w14:textId="77777777" w:rsidR="009B49FF" w:rsidRPr="009A664F" w:rsidRDefault="009B49FF" w:rsidP="00535998">
      <w:pPr>
        <w:pStyle w:val="CodeWide"/>
      </w:pPr>
      <w:r w:rsidRPr="009A664F">
        <w:t xml:space="preserve">    let list = Cons(1, Box::new(Cons(2, Box::new(Cons(3, Box::new(Nil))))));</w:t>
      </w:r>
    </w:p>
    <w:p w14:paraId="3F11877F" w14:textId="77777777" w:rsidR="009B49FF" w:rsidRPr="009A664F" w:rsidRDefault="009B49FF" w:rsidP="00535998">
      <w:pPr>
        <w:pStyle w:val="CodeWide"/>
      </w:pPr>
      <w:r w:rsidRPr="009A664F">
        <w:lastRenderedPageBreak/>
        <w:t>}</w:t>
      </w:r>
    </w:p>
    <w:p w14:paraId="1E87E962" w14:textId="03FFBB93" w:rsidR="009B49FF" w:rsidRPr="009B49FF" w:rsidRDefault="009B49FF" w:rsidP="009916AB">
      <w:pPr>
        <w:pStyle w:val="CodeListingCaption"/>
        <w:rPr>
          <w:lang w:eastAsia="en-GB"/>
        </w:rPr>
      </w:pPr>
      <w:r w:rsidRPr="009A664F">
        <w:t xml:space="preserve">Definition of </w:t>
      </w:r>
      <w:r w:rsidRPr="009A664F">
        <w:rPr>
          <w:rStyle w:val="Literal"/>
        </w:rPr>
        <w:t>List</w:t>
      </w:r>
      <w:r w:rsidRPr="009A664F">
        <w:t xml:space="preserve"> that uses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in order to have a known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size</w:t>
      </w:r>
    </w:p>
    <w:p w14:paraId="5F110AB3" w14:textId="4304223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Cons</w:t>
      </w:r>
      <w:r w:rsidRPr="009A664F">
        <w:t xml:space="preserve"> variant needs the size of an </w:t>
      </w:r>
      <w:r w:rsidRPr="009A664F">
        <w:rPr>
          <w:rStyle w:val="Literal"/>
        </w:rPr>
        <w:t>i32</w:t>
      </w:r>
      <w:r w:rsidRPr="009A664F">
        <w:t xml:space="preserve"> plus the space to store the</w:t>
      </w:r>
      <w:r w:rsidR="00E22CA3" w:rsidRPr="009A664F">
        <w:t xml:space="preserve"> </w:t>
      </w:r>
      <w:r w:rsidRPr="009A664F">
        <w:t xml:space="preserve">box’s pointer data. The </w:t>
      </w:r>
      <w:r w:rsidRPr="009A664F">
        <w:rPr>
          <w:rStyle w:val="Literal"/>
        </w:rPr>
        <w:t>Nil</w:t>
      </w:r>
      <w:r w:rsidRPr="009A664F">
        <w:t xml:space="preserve"> variant stores no values, so it needs less space</w:t>
      </w:r>
      <w:r w:rsidR="00E22CA3" w:rsidRPr="009A664F">
        <w:t xml:space="preserve"> </w:t>
      </w:r>
      <w:r w:rsidRPr="009A664F">
        <w:t xml:space="preserve">than the </w:t>
      </w:r>
      <w:r w:rsidRPr="009A664F">
        <w:rPr>
          <w:rStyle w:val="Literal"/>
        </w:rPr>
        <w:t>Cons</w:t>
      </w:r>
      <w:r w:rsidRPr="009A664F">
        <w:t xml:space="preserve"> variant. We now know that any </w:t>
      </w:r>
      <w:r w:rsidRPr="009A664F">
        <w:rPr>
          <w:rStyle w:val="Literal"/>
        </w:rPr>
        <w:t>List</w:t>
      </w:r>
      <w:r w:rsidRPr="009A664F">
        <w:t xml:space="preserve"> value will take up the</w:t>
      </w:r>
      <w:r w:rsidR="00E22CA3" w:rsidRPr="009A664F">
        <w:t xml:space="preserve"> </w:t>
      </w:r>
      <w:r w:rsidRPr="009A664F">
        <w:t xml:space="preserve">size of an </w:t>
      </w:r>
      <w:r w:rsidRPr="009A664F">
        <w:rPr>
          <w:rStyle w:val="Literal"/>
        </w:rPr>
        <w:t>i32</w:t>
      </w:r>
      <w:r w:rsidRPr="009A664F">
        <w:t xml:space="preserve"> plus the size of a box’s pointer data. By using a box, we’ve</w:t>
      </w:r>
      <w:r w:rsidR="00E22CA3" w:rsidRPr="009A664F">
        <w:t xml:space="preserve"> </w:t>
      </w:r>
      <w:r w:rsidRPr="009A664F">
        <w:t>broken the infinite, recursive chain, so the compiler can figure out the size</w:t>
      </w:r>
      <w:r w:rsidR="00E22CA3" w:rsidRPr="009A664F">
        <w:t xml:space="preserve"> </w:t>
      </w:r>
      <w:r w:rsidRPr="009A664F">
        <w:t xml:space="preserve">it needs to store a </w:t>
      </w:r>
      <w:r w:rsidRPr="009A664F">
        <w:rPr>
          <w:rStyle w:val="Literal"/>
        </w:rPr>
        <w:t>List</w:t>
      </w:r>
      <w:r w:rsidRPr="009A664F">
        <w:t xml:space="preserve"> value. Figure 15-2 shows what the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variant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looks like now.</w:t>
      </w:r>
    </w:p>
    <w:p w14:paraId="2BD4546A" w14:textId="3A6454AF" w:rsidR="009B49FF" w:rsidRPr="009B49FF" w:rsidRDefault="009916AB" w:rsidP="009916AB">
      <w:pPr>
        <w:pStyle w:val="GraphicSlug"/>
        <w:rPr>
          <w:lang w:eastAsia="en-GB"/>
        </w:rPr>
      </w:pPr>
      <w:r>
        <w:rPr>
          <w:lang w:eastAsia="en-GB"/>
        </w:rPr>
        <w:t>[f15002.</w:t>
      </w:r>
      <w:r w:rsidR="00491C80">
        <w:rPr>
          <w:lang w:eastAsia="en-GB"/>
        </w:rPr>
        <w:t>eps</w:t>
      </w:r>
      <w:r>
        <w:rPr>
          <w:lang w:eastAsia="en-GB"/>
        </w:rPr>
        <w:t>]</w:t>
      </w:r>
    </w:p>
    <w:p w14:paraId="0BB722C1" w14:textId="420ADF8C" w:rsidR="009B49FF" w:rsidRPr="009B49FF" w:rsidRDefault="009B49FF" w:rsidP="0075708C">
      <w:pPr>
        <w:pStyle w:val="CaptionLine"/>
        <w:rPr>
          <w:lang w:eastAsia="en-GB"/>
        </w:rPr>
      </w:pPr>
      <w:r w:rsidRPr="009A664F">
        <w:t xml:space="preserve">A </w:t>
      </w:r>
      <w:r w:rsidRPr="009A664F">
        <w:rPr>
          <w:rStyle w:val="Literal"/>
        </w:rPr>
        <w:t>List</w:t>
      </w:r>
      <w:r w:rsidRPr="009A664F">
        <w:t xml:space="preserve"> that is not infinitely sized because </w:t>
      </w:r>
      <w:r w:rsidRPr="009A664F">
        <w:rPr>
          <w:rStyle w:val="Literal"/>
        </w:rPr>
        <w:t>Cons</w:t>
      </w:r>
      <w:r w:rsidRPr="009A664F">
        <w:t xml:space="preserve"> holds a </w:t>
      </w:r>
      <w:r w:rsidRPr="009A664F">
        <w:rPr>
          <w:rStyle w:val="Literal"/>
        </w:rPr>
        <w:t>Box</w:t>
      </w:r>
    </w:p>
    <w:p w14:paraId="0BBCFB17" w14:textId="35542C3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Boxes provide only the indirection and heap allocation; they don’t have any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other special capabilities, like those we’ll see with the other smart pointer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types. They also don’t have the performance overhead that these special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capabilities incur, so they can be useful in cases like the cons list where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indirection is the only feature we need. We’ll look at more use cases for boxes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in </w:t>
      </w:r>
      <w:r w:rsidRPr="00C70494">
        <w:rPr>
          <w:rStyle w:val="Xref"/>
        </w:rPr>
        <w:t>Chapter 17</w:t>
      </w:r>
      <w:r w:rsidRPr="009B49FF">
        <w:rPr>
          <w:lang w:eastAsia="en-GB"/>
        </w:rPr>
        <w:t>, too.</w:t>
      </w:r>
    </w:p>
    <w:p w14:paraId="6BF964F0" w14:textId="3A9B8972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</w:t>
      </w:r>
      <w:r w:rsidRPr="009A664F">
        <w:rPr>
          <w:rStyle w:val="Literal"/>
        </w:rPr>
        <w:t>Box&lt;T&gt;</w:t>
      </w:r>
      <w:r w:rsidRPr="009A664F">
        <w:t xml:space="preserve"> type is a smart pointer because it implements the </w:t>
      </w:r>
      <w:r w:rsidRPr="009A664F">
        <w:rPr>
          <w:rStyle w:val="Literal"/>
        </w:rPr>
        <w:t>Deref</w:t>
      </w:r>
      <w:r w:rsidRPr="009A664F">
        <w:t xml:space="preserve"> trait,</w:t>
      </w:r>
      <w:r w:rsidR="00E22CA3" w:rsidRPr="009A664F">
        <w:t xml:space="preserve"> </w:t>
      </w:r>
      <w:r w:rsidRPr="009A664F">
        <w:t xml:space="preserve">which allows </w:t>
      </w:r>
      <w:r w:rsidRPr="009A664F">
        <w:rPr>
          <w:rStyle w:val="Literal"/>
        </w:rPr>
        <w:t>Box&lt;T&gt;</w:t>
      </w:r>
      <w:r w:rsidRPr="009A664F">
        <w:t xml:space="preserve"> values to be treated like references. When a </w:t>
      </w:r>
      <w:r w:rsidRPr="009A664F">
        <w:rPr>
          <w:rStyle w:val="Literal"/>
        </w:rPr>
        <w:t>Box&lt;T&gt;</w:t>
      </w:r>
      <w:r w:rsidR="00E22CA3" w:rsidRPr="009A664F">
        <w:t xml:space="preserve"> </w:t>
      </w:r>
      <w:r w:rsidRPr="009A664F">
        <w:t>value goes out of scope, the heap data that the box is pointing to is cleaned</w:t>
      </w:r>
      <w:r w:rsidR="00E22CA3" w:rsidRPr="009A664F">
        <w:t xml:space="preserve"> </w:t>
      </w:r>
      <w:r w:rsidRPr="009A664F">
        <w:t xml:space="preserve">up as well because of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trait implementation. These two traits will be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even more important to the functionality provided by the other smart pointer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types we’ll discuss in the rest of this chapter. Let’s explore these two traits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more detail.</w:t>
      </w:r>
    </w:p>
    <w:p w14:paraId="59A2453F" w14:textId="4FBAEF5F" w:rsidR="009B49FF" w:rsidRPr="009B49FF" w:rsidRDefault="009B49FF" w:rsidP="00E22CA3">
      <w:pPr>
        <w:pStyle w:val="HeadA"/>
        <w:rPr>
          <w:lang w:eastAsia="en-GB"/>
        </w:rPr>
      </w:pPr>
      <w:bookmarkStart w:id="13" w:name="treating-smart-pointers-like-regular-ref"/>
      <w:bookmarkStart w:id="14" w:name="_Toc106892306"/>
      <w:bookmarkEnd w:id="13"/>
      <w:r w:rsidRPr="00E22CA3">
        <w:t xml:space="preserve">Treating Smart Pointers Like Regular References with </w:t>
      </w:r>
      <w:r w:rsidRPr="009A664F">
        <w:t>Deref</w:t>
      </w:r>
      <w:bookmarkEnd w:id="14"/>
    </w:p>
    <w:p w14:paraId="414757AE" w14:textId="5D127895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Implementing the </w:t>
      </w:r>
      <w:r w:rsidRPr="009A664F">
        <w:rPr>
          <w:rStyle w:val="Literal"/>
        </w:rPr>
        <w:t>Deref</w:t>
      </w:r>
      <w:r w:rsidRPr="009A664F">
        <w:t xml:space="preserve"> trait allows you to customize the behavior of the</w:t>
      </w:r>
      <w:r w:rsidR="00E22CA3" w:rsidRPr="009A664F">
        <w:t xml:space="preserve"> </w:t>
      </w:r>
      <w:r w:rsidRPr="009A664F">
        <w:rPr>
          <w:rStyle w:val="Italic"/>
        </w:rPr>
        <w:t>dereference operator</w:t>
      </w:r>
      <w:r w:rsidRPr="009A664F">
        <w:t xml:space="preserve"> </w:t>
      </w:r>
      <w:r w:rsidRPr="009A664F">
        <w:rPr>
          <w:rStyle w:val="Literal"/>
        </w:rPr>
        <w:t>*</w:t>
      </w:r>
      <w:r w:rsidRPr="009A664F">
        <w:t xml:space="preserve"> (not to be confused with the multiplication or glob</w:t>
      </w:r>
      <w:r w:rsidR="00E22CA3" w:rsidRPr="009A664F">
        <w:t xml:space="preserve"> </w:t>
      </w:r>
      <w:r w:rsidRPr="009A664F">
        <w:t xml:space="preserve">operator). By implementing </w:t>
      </w:r>
      <w:r w:rsidRPr="009A664F">
        <w:rPr>
          <w:rStyle w:val="Literal"/>
        </w:rPr>
        <w:t>Deref</w:t>
      </w:r>
      <w:r w:rsidRPr="009B49FF">
        <w:rPr>
          <w:lang w:eastAsia="en-GB"/>
        </w:rPr>
        <w:t xml:space="preserve"> in such a way that a smart pointer can be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treated like a regular reference, you can write code that operates on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references and use that code with smart pointers too.</w:t>
      </w:r>
    </w:p>
    <w:p w14:paraId="68FB8739" w14:textId="69D5F11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Let’s first look at how the dereference operator works with regular references.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Then we’ll try to define a custom type that behaves like </w:t>
      </w:r>
      <w:r w:rsidRPr="009A664F">
        <w:rPr>
          <w:rStyle w:val="Literal"/>
        </w:rPr>
        <w:t>Box&lt;T&gt;</w:t>
      </w:r>
      <w:r w:rsidRPr="009A664F">
        <w:t>, and see why</w:t>
      </w:r>
      <w:r w:rsidR="00E22CA3" w:rsidRPr="009A664F">
        <w:t xml:space="preserve"> </w:t>
      </w:r>
      <w:r w:rsidRPr="009A664F">
        <w:t>the dereference operator doesn’t work like a reference on our newly defined</w:t>
      </w:r>
      <w:r w:rsidR="00E22CA3" w:rsidRPr="009A664F">
        <w:t xml:space="preserve"> </w:t>
      </w:r>
      <w:r w:rsidRPr="009A664F">
        <w:t xml:space="preserve">type. We’ll explore how implementing the </w:t>
      </w:r>
      <w:r w:rsidRPr="009A664F">
        <w:rPr>
          <w:rStyle w:val="Literal"/>
        </w:rPr>
        <w:t>Deref</w:t>
      </w:r>
      <w:r w:rsidRPr="009A664F">
        <w:t xml:space="preserve"> trait makes it possible for</w:t>
      </w:r>
      <w:r w:rsidR="00E22CA3" w:rsidRPr="009A664F">
        <w:t xml:space="preserve"> </w:t>
      </w:r>
      <w:r w:rsidRPr="009A664F">
        <w:t>smart pointers to work in ways similar to references. Then we’ll look at</w:t>
      </w:r>
      <w:r w:rsidR="00E22CA3" w:rsidRPr="009A664F">
        <w:t xml:space="preserve"> </w:t>
      </w:r>
      <w:r w:rsidRPr="009A664F">
        <w:t xml:space="preserve">Rust’s </w:t>
      </w:r>
      <w:r w:rsidRPr="009A664F">
        <w:rPr>
          <w:rStyle w:val="Italic"/>
        </w:rPr>
        <w:t>deref coercion</w:t>
      </w:r>
      <w:r w:rsidRPr="009B49FF">
        <w:rPr>
          <w:lang w:eastAsia="en-GB"/>
        </w:rPr>
        <w:t xml:space="preserve"> feature and how it lets us work with either references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or smart pointers.</w:t>
      </w:r>
    </w:p>
    <w:p w14:paraId="147F8DD2" w14:textId="150F564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Note: there’s one big difference between the </w:t>
      </w:r>
      <w:r w:rsidRPr="009A664F">
        <w:rPr>
          <w:rStyle w:val="Literal"/>
        </w:rPr>
        <w:t>MyBox&lt;T&gt;</w:t>
      </w:r>
      <w:r w:rsidRPr="009A664F">
        <w:t xml:space="preserve"> type we’re about to</w:t>
      </w:r>
      <w:r w:rsidR="00E22CA3" w:rsidRPr="009A664F">
        <w:t xml:space="preserve"> </w:t>
      </w:r>
      <w:r w:rsidRPr="009A664F">
        <w:t xml:space="preserve">build and the real </w:t>
      </w:r>
      <w:r w:rsidRPr="009A664F">
        <w:rPr>
          <w:rStyle w:val="Literal"/>
        </w:rPr>
        <w:t>Box&lt;T&gt;</w:t>
      </w:r>
      <w:r w:rsidRPr="009A664F">
        <w:t>: our version will not store its data on the heap.</w:t>
      </w:r>
      <w:r w:rsidR="00E22CA3" w:rsidRPr="009A664F">
        <w:t xml:space="preserve"> </w:t>
      </w:r>
      <w:r w:rsidRPr="009A664F">
        <w:t xml:space="preserve">We are focusing this example on </w:t>
      </w:r>
      <w:r w:rsidRPr="009A664F">
        <w:rPr>
          <w:rStyle w:val="Literal"/>
        </w:rPr>
        <w:t>Deref</w:t>
      </w:r>
      <w:r w:rsidRPr="009B49FF">
        <w:rPr>
          <w:lang w:eastAsia="en-GB"/>
        </w:rPr>
        <w:t>, so where the data is actually stored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is less important than the pointer-like behavior.</w:t>
      </w:r>
    </w:p>
    <w:p w14:paraId="7C706B48" w14:textId="77777777" w:rsidR="009B49FF" w:rsidRPr="009B49FF" w:rsidRDefault="009B49FF" w:rsidP="009A664F">
      <w:pPr>
        <w:pStyle w:val="HeadB"/>
        <w:rPr>
          <w:lang w:eastAsia="en-GB"/>
        </w:rPr>
      </w:pPr>
      <w:bookmarkStart w:id="15" w:name="following-the-pointer-to-the-value"/>
      <w:bookmarkStart w:id="16" w:name="_Toc106892307"/>
      <w:bookmarkEnd w:id="15"/>
      <w:r w:rsidRPr="009B49FF">
        <w:rPr>
          <w:lang w:eastAsia="en-GB"/>
        </w:rPr>
        <w:t>Following the Pointer to the Value</w:t>
      </w:r>
      <w:bookmarkEnd w:id="16"/>
    </w:p>
    <w:p w14:paraId="7FD0999F" w14:textId="23E49586" w:rsidR="009B49FF" w:rsidRPr="009B49FF" w:rsidRDefault="009B49FF" w:rsidP="009A664F">
      <w:pPr>
        <w:pStyle w:val="Body"/>
        <w:rPr>
          <w:lang w:eastAsia="en-GB"/>
        </w:rPr>
      </w:pPr>
      <w:r w:rsidRPr="009A664F">
        <w:t>A regular reference is a type of pointer, and one way to think of a pointer is</w:t>
      </w:r>
      <w:r w:rsidR="00E22CA3" w:rsidRPr="009A664F">
        <w:t xml:space="preserve"> </w:t>
      </w:r>
      <w:r w:rsidRPr="009A664F">
        <w:t xml:space="preserve">as </w:t>
      </w:r>
      <w:r w:rsidRPr="009A664F">
        <w:lastRenderedPageBreak/>
        <w:t>an arrow to a value stored somewhere else. In Listing 15-6, we create a</w:t>
      </w:r>
      <w:r w:rsidR="00E22CA3" w:rsidRPr="009A664F">
        <w:t xml:space="preserve"> </w:t>
      </w:r>
      <w:r w:rsidRPr="009A664F">
        <w:t xml:space="preserve">reference to an </w:t>
      </w:r>
      <w:r w:rsidRPr="009A664F">
        <w:rPr>
          <w:rStyle w:val="Literal"/>
        </w:rPr>
        <w:t>i32</w:t>
      </w:r>
      <w:r w:rsidRPr="009B49FF">
        <w:rPr>
          <w:lang w:eastAsia="en-GB"/>
        </w:rPr>
        <w:t xml:space="preserve"> value and then use the dereference operator to follow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 to the value:</w:t>
      </w:r>
    </w:p>
    <w:p w14:paraId="00A25B55" w14:textId="4617328D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6F967503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7A13E993" w14:textId="37D283C8" w:rsidR="009B49FF" w:rsidRPr="009A664F" w:rsidRDefault="009B49FF" w:rsidP="009A664F">
      <w:pPr>
        <w:pStyle w:val="Code"/>
      </w:pPr>
      <w:r w:rsidRPr="009A664F">
        <w:t xml:space="preserve">   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let x = 5;</w:t>
      </w:r>
    </w:p>
    <w:p w14:paraId="68F4B0F3" w14:textId="159AECC6" w:rsidR="009B49FF" w:rsidRPr="009A664F" w:rsidRDefault="009B49FF" w:rsidP="009A664F">
      <w:pPr>
        <w:pStyle w:val="Code"/>
      </w:pPr>
      <w:r w:rsidRPr="009A664F">
        <w:t xml:space="preserve">    </w:t>
      </w:r>
      <w:r w:rsidR="00535998" w:rsidRPr="00535998">
        <w:rPr>
          <w:rStyle w:val="CodeAnnotation"/>
        </w:rPr>
        <w:t>2</w:t>
      </w:r>
      <w:r w:rsidRPr="009A664F">
        <w:t xml:space="preserve"> let y = &amp;x;</w:t>
      </w:r>
    </w:p>
    <w:p w14:paraId="0E35408F" w14:textId="77777777" w:rsidR="009B49FF" w:rsidRPr="009A664F" w:rsidRDefault="009B49FF" w:rsidP="009A664F">
      <w:pPr>
        <w:pStyle w:val="Code"/>
      </w:pPr>
    </w:p>
    <w:p w14:paraId="2BFA5F1B" w14:textId="47AA8782" w:rsidR="009B49FF" w:rsidRPr="009A664F" w:rsidRDefault="009B49FF" w:rsidP="009A664F">
      <w:pPr>
        <w:pStyle w:val="Code"/>
      </w:pPr>
      <w:r w:rsidRPr="009A664F">
        <w:t xml:space="preserve">    </w:t>
      </w:r>
      <w:r w:rsidR="00535998" w:rsidRPr="00535998">
        <w:rPr>
          <w:rStyle w:val="CodeAnnotation"/>
        </w:rPr>
        <w:t>3</w:t>
      </w:r>
      <w:r w:rsidRPr="009A664F">
        <w:t xml:space="preserve"> assert_eq!(5, x);</w:t>
      </w:r>
    </w:p>
    <w:p w14:paraId="3F1F4847" w14:textId="00A81230" w:rsidR="009B49FF" w:rsidRPr="009A664F" w:rsidRDefault="009B49FF" w:rsidP="009A664F">
      <w:pPr>
        <w:pStyle w:val="Code"/>
      </w:pPr>
      <w:r w:rsidRPr="009A664F">
        <w:t xml:space="preserve">    </w:t>
      </w:r>
      <w:r w:rsidR="00535998" w:rsidRPr="00535998">
        <w:rPr>
          <w:rStyle w:val="CodeAnnotation"/>
        </w:rPr>
        <w:t>4</w:t>
      </w:r>
      <w:r w:rsidRPr="009A664F">
        <w:t xml:space="preserve"> assert_eq!(5, *y);</w:t>
      </w:r>
    </w:p>
    <w:p w14:paraId="2E24B1D9" w14:textId="77777777" w:rsidR="009B49FF" w:rsidRPr="009A664F" w:rsidRDefault="009B49FF" w:rsidP="009A664F">
      <w:pPr>
        <w:pStyle w:val="Code"/>
      </w:pPr>
      <w:r w:rsidRPr="009A664F">
        <w:t>}</w:t>
      </w:r>
    </w:p>
    <w:p w14:paraId="50C79471" w14:textId="7D684656" w:rsidR="009B49FF" w:rsidRPr="009B49FF" w:rsidRDefault="009B49FF" w:rsidP="00B46F4D">
      <w:pPr>
        <w:pStyle w:val="CodeListingCaption"/>
        <w:rPr>
          <w:lang w:eastAsia="en-GB"/>
        </w:rPr>
      </w:pPr>
      <w:r w:rsidRPr="009A664F">
        <w:t xml:space="preserve">Using the dereference operator to follow a reference to an </w:t>
      </w:r>
      <w:r w:rsidRPr="009A664F">
        <w:rPr>
          <w:rStyle w:val="Literal"/>
        </w:rPr>
        <w:t>i32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value</w:t>
      </w:r>
    </w:p>
    <w:p w14:paraId="13969F40" w14:textId="7069F9D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variable </w:t>
      </w:r>
      <w:r w:rsidRPr="009A664F">
        <w:rPr>
          <w:rStyle w:val="Literal"/>
        </w:rPr>
        <w:t>x</w:t>
      </w:r>
      <w:r w:rsidRPr="009A664F">
        <w:t xml:space="preserve"> holds an </w:t>
      </w:r>
      <w:r w:rsidRPr="009A664F">
        <w:rPr>
          <w:rStyle w:val="Literal"/>
        </w:rPr>
        <w:t>i32</w:t>
      </w:r>
      <w:r w:rsidRPr="009A664F">
        <w:t xml:space="preserve"> value </w:t>
      </w:r>
      <w:r w:rsidRPr="009A664F">
        <w:rPr>
          <w:rStyle w:val="Literal"/>
        </w:rPr>
        <w:t>5</w:t>
      </w:r>
      <w:r w:rsidRPr="009A664F">
        <w:t xml:space="preserve">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. We set </w:t>
      </w:r>
      <w:r w:rsidRPr="009A664F">
        <w:rPr>
          <w:rStyle w:val="Literal"/>
        </w:rPr>
        <w:t>y</w:t>
      </w:r>
      <w:r w:rsidRPr="009A664F">
        <w:t xml:space="preserve"> equal to a reference</w:t>
      </w:r>
      <w:r w:rsidR="00E22CA3" w:rsidRPr="009A664F">
        <w:t xml:space="preserve"> </w:t>
      </w:r>
      <w:r w:rsidRPr="009A664F">
        <w:t xml:space="preserve">to </w:t>
      </w:r>
      <w:r w:rsidRPr="009A664F">
        <w:rPr>
          <w:rStyle w:val="Literal"/>
        </w:rPr>
        <w:t>x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 xml:space="preserve">. We can assert that </w:t>
      </w:r>
      <w:r w:rsidRPr="009A664F">
        <w:rPr>
          <w:rStyle w:val="Literal"/>
        </w:rPr>
        <w:t>x</w:t>
      </w:r>
      <w:r w:rsidRPr="009A664F">
        <w:t xml:space="preserve"> is equal to </w:t>
      </w:r>
      <w:r w:rsidRPr="009A664F">
        <w:rPr>
          <w:rStyle w:val="Literal"/>
        </w:rPr>
        <w:t>5</w:t>
      </w:r>
      <w:r w:rsidRPr="009A664F">
        <w:t xml:space="preserve"> </w:t>
      </w:r>
      <w:r w:rsidR="00535998" w:rsidRPr="00535998">
        <w:rPr>
          <w:rStyle w:val="CodeAnnotation"/>
        </w:rPr>
        <w:t>3</w:t>
      </w:r>
      <w:r w:rsidRPr="009A664F">
        <w:t>. However, if we want to</w:t>
      </w:r>
      <w:r w:rsidR="00E22CA3" w:rsidRPr="009A664F">
        <w:t xml:space="preserve"> </w:t>
      </w:r>
      <w:r w:rsidRPr="009A664F">
        <w:t xml:space="preserve">make an assertion about the value in </w:t>
      </w:r>
      <w:r w:rsidRPr="009A664F">
        <w:rPr>
          <w:rStyle w:val="Literal"/>
        </w:rPr>
        <w:t>y</w:t>
      </w:r>
      <w:r w:rsidRPr="009A664F">
        <w:t xml:space="preserve">, we have to use </w:t>
      </w:r>
      <w:r w:rsidRPr="009A664F">
        <w:rPr>
          <w:rStyle w:val="Literal"/>
        </w:rPr>
        <w:t>*y</w:t>
      </w:r>
      <w:r w:rsidRPr="009A664F">
        <w:t xml:space="preserve"> to follow the</w:t>
      </w:r>
      <w:r w:rsidR="00E22CA3" w:rsidRPr="009A664F">
        <w:t xml:space="preserve"> </w:t>
      </w:r>
      <w:r w:rsidRPr="009A664F">
        <w:t xml:space="preserve">reference to the value it’s pointing to (hence </w:t>
      </w:r>
      <w:r w:rsidRPr="009A664F">
        <w:rPr>
          <w:rStyle w:val="Italic"/>
        </w:rPr>
        <w:t>dereference</w:t>
      </w:r>
      <w:r w:rsidRPr="009A664F">
        <w:t>) so the compiler</w:t>
      </w:r>
      <w:r w:rsidR="00E22CA3" w:rsidRPr="009A664F">
        <w:t xml:space="preserve"> </w:t>
      </w:r>
      <w:r w:rsidRPr="009A664F">
        <w:t xml:space="preserve">can compare the actual value </w:t>
      </w:r>
      <w:r w:rsidR="00535998" w:rsidRPr="00535998">
        <w:rPr>
          <w:rStyle w:val="CodeAnnotation"/>
        </w:rPr>
        <w:t>4</w:t>
      </w:r>
      <w:r w:rsidRPr="009A664F">
        <w:t xml:space="preserve">. Once we dereference </w:t>
      </w:r>
      <w:r w:rsidRPr="009A664F">
        <w:rPr>
          <w:rStyle w:val="Literal"/>
        </w:rPr>
        <w:t>y</w:t>
      </w:r>
      <w:r w:rsidRPr="009A664F">
        <w:t>, we have access to</w:t>
      </w:r>
      <w:r w:rsidR="00E22CA3" w:rsidRPr="009A664F">
        <w:t xml:space="preserve"> </w:t>
      </w:r>
      <w:r w:rsidRPr="009A664F">
        <w:t xml:space="preserve">the integer value </w:t>
      </w:r>
      <w:r w:rsidRPr="009A664F">
        <w:rPr>
          <w:rStyle w:val="Literal"/>
        </w:rPr>
        <w:t>y</w:t>
      </w:r>
      <w:r w:rsidRPr="009A664F">
        <w:t xml:space="preserve"> is pointing to that we can compare with </w:t>
      </w:r>
      <w:r w:rsidRPr="009A664F">
        <w:rPr>
          <w:rStyle w:val="Literal"/>
        </w:rPr>
        <w:t>5</w:t>
      </w:r>
      <w:r w:rsidRPr="009B49FF">
        <w:rPr>
          <w:lang w:eastAsia="en-GB"/>
        </w:rPr>
        <w:t>.</w:t>
      </w:r>
    </w:p>
    <w:p w14:paraId="146818D1" w14:textId="6F9BB8A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If we tried to write </w:t>
      </w:r>
      <w:r w:rsidRPr="009A664F">
        <w:rPr>
          <w:rStyle w:val="Literal"/>
        </w:rPr>
        <w:t>assert_eq!(5, y);</w:t>
      </w:r>
      <w:r w:rsidRPr="009B49FF">
        <w:rPr>
          <w:lang w:eastAsia="en-GB"/>
        </w:rPr>
        <w:t xml:space="preserve"> instead, we would get this compilation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error:</w:t>
      </w:r>
    </w:p>
    <w:p w14:paraId="788CD719" w14:textId="77777777" w:rsidR="009B49FF" w:rsidRPr="009A664F" w:rsidRDefault="009B49FF" w:rsidP="00535998">
      <w:pPr>
        <w:pStyle w:val="CodeWide"/>
      </w:pPr>
      <w:r w:rsidRPr="009A664F">
        <w:t>error[E0277]: can't compare `{integer}` with `&amp;{integer}`</w:t>
      </w:r>
    </w:p>
    <w:p w14:paraId="4E24DDBB" w14:textId="77777777" w:rsidR="009B49FF" w:rsidRPr="009A664F" w:rsidRDefault="009B49FF" w:rsidP="00535998">
      <w:pPr>
        <w:pStyle w:val="CodeWide"/>
      </w:pPr>
      <w:r w:rsidRPr="009A664F">
        <w:t xml:space="preserve"> --&gt; src/main.rs:6:5</w:t>
      </w:r>
    </w:p>
    <w:p w14:paraId="775B2E50" w14:textId="77777777" w:rsidR="009B49FF" w:rsidRPr="009A664F" w:rsidRDefault="009B49FF" w:rsidP="00535998">
      <w:pPr>
        <w:pStyle w:val="CodeWide"/>
      </w:pPr>
      <w:r w:rsidRPr="009A664F">
        <w:t xml:space="preserve">  |</w:t>
      </w:r>
    </w:p>
    <w:p w14:paraId="000CBC09" w14:textId="77777777" w:rsidR="009B49FF" w:rsidRPr="009A664F" w:rsidRDefault="009B49FF" w:rsidP="00535998">
      <w:pPr>
        <w:pStyle w:val="CodeWide"/>
      </w:pPr>
      <w:r w:rsidRPr="009A664F">
        <w:t>6 |     assert_eq!(5, y);</w:t>
      </w:r>
    </w:p>
    <w:p w14:paraId="03965A3F" w14:textId="77777777" w:rsidR="009B49FF" w:rsidRPr="009A664F" w:rsidRDefault="009B49FF" w:rsidP="00535998">
      <w:pPr>
        <w:pStyle w:val="CodeWide"/>
      </w:pPr>
      <w:r w:rsidRPr="009A664F">
        <w:t xml:space="preserve">  |     ^^^^^^^^^^^^^^^^ no implementation for `{integer} == &amp;{integer}`</w:t>
      </w:r>
    </w:p>
    <w:p w14:paraId="3A10E679" w14:textId="77777777" w:rsidR="009B49FF" w:rsidRPr="009A664F" w:rsidRDefault="009B49FF" w:rsidP="00535998">
      <w:pPr>
        <w:pStyle w:val="CodeWide"/>
      </w:pPr>
      <w:r w:rsidRPr="009A664F">
        <w:t xml:space="preserve">  |</w:t>
      </w:r>
    </w:p>
    <w:p w14:paraId="3566914F" w14:textId="77777777" w:rsidR="009B49FF" w:rsidRPr="009A664F" w:rsidRDefault="009B49FF" w:rsidP="00535998">
      <w:pPr>
        <w:pStyle w:val="CodeWide"/>
      </w:pPr>
      <w:r w:rsidRPr="009A664F">
        <w:t xml:space="preserve">  = help: the trait `PartialEq&lt;&amp;{integer}&gt;` is not implemented for `{integer}`</w:t>
      </w:r>
    </w:p>
    <w:p w14:paraId="3AE153CC" w14:textId="7433EDB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Comparing a number and a reference to a number isn’t allowed because they’re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different types. We must use the dereference operator to follow the reference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to the value it’s pointing to.</w:t>
      </w:r>
    </w:p>
    <w:p w14:paraId="7158999D" w14:textId="77777777" w:rsidR="009B49FF" w:rsidRPr="009B49FF" w:rsidRDefault="009B49FF" w:rsidP="00E22CA3">
      <w:pPr>
        <w:pStyle w:val="HeadB"/>
        <w:rPr>
          <w:lang w:eastAsia="en-GB"/>
        </w:rPr>
      </w:pPr>
      <w:bookmarkStart w:id="17" w:name="using-`box`-like-a-reference"/>
      <w:bookmarkStart w:id="18" w:name="_Toc106892308"/>
      <w:bookmarkEnd w:id="17"/>
      <w:r w:rsidRPr="00E22CA3">
        <w:t xml:space="preserve">Using </w:t>
      </w:r>
      <w:r w:rsidRPr="009A664F">
        <w:t>Box&lt;T&gt;</w:t>
      </w:r>
      <w:r w:rsidRPr="009B49FF">
        <w:rPr>
          <w:lang w:eastAsia="en-GB"/>
        </w:rPr>
        <w:t xml:space="preserve"> Like a Reference</w:t>
      </w:r>
      <w:bookmarkEnd w:id="18"/>
    </w:p>
    <w:p w14:paraId="6F0A1A70" w14:textId="40A73F38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We can rewrite the code in Listing 15-6 to use a </w:t>
      </w:r>
      <w:r w:rsidRPr="009A664F">
        <w:rPr>
          <w:rStyle w:val="Literal"/>
        </w:rPr>
        <w:t>Box&lt;T&gt;</w:t>
      </w:r>
      <w:r w:rsidRPr="009A664F">
        <w:t xml:space="preserve"> instead of a</w:t>
      </w:r>
      <w:r w:rsidR="00E22CA3" w:rsidRPr="009A664F">
        <w:t xml:space="preserve"> </w:t>
      </w:r>
      <w:r w:rsidRPr="009A664F">
        <w:t xml:space="preserve">reference; the dereference operator used on the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in Listing 15-7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functions in the same way as the dereference operator used on the reference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Listing 15-6:</w:t>
      </w:r>
    </w:p>
    <w:p w14:paraId="71A52502" w14:textId="7947F748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6789B456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28D835C3" w14:textId="77777777" w:rsidR="009B49FF" w:rsidRPr="009A664F" w:rsidRDefault="009B49FF" w:rsidP="009A664F">
      <w:pPr>
        <w:pStyle w:val="Code"/>
      </w:pPr>
      <w:r w:rsidRPr="009A664F">
        <w:t xml:space="preserve">    let x = 5;</w:t>
      </w:r>
    </w:p>
    <w:p w14:paraId="0993509C" w14:textId="5D8AD0CA" w:rsidR="009B49FF" w:rsidRPr="009A664F" w:rsidRDefault="009B49FF" w:rsidP="009A664F">
      <w:pPr>
        <w:pStyle w:val="Code"/>
      </w:pPr>
      <w:r w:rsidRPr="009A664F">
        <w:t xml:space="preserve">   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let y = Box::new(x);</w:t>
      </w:r>
    </w:p>
    <w:p w14:paraId="7388312F" w14:textId="77777777" w:rsidR="009B49FF" w:rsidRPr="009A664F" w:rsidRDefault="009B49FF" w:rsidP="009A664F">
      <w:pPr>
        <w:pStyle w:val="Code"/>
      </w:pPr>
    </w:p>
    <w:p w14:paraId="4AD3C0F9" w14:textId="77777777" w:rsidR="009B49FF" w:rsidRPr="009A664F" w:rsidRDefault="009B49FF" w:rsidP="009A664F">
      <w:pPr>
        <w:pStyle w:val="Code"/>
      </w:pPr>
      <w:r w:rsidRPr="009A664F">
        <w:t xml:space="preserve">    assert_eq!(5, x);</w:t>
      </w:r>
    </w:p>
    <w:p w14:paraId="389EF5B0" w14:textId="7FEE7C13" w:rsidR="009B49FF" w:rsidRPr="009A664F" w:rsidRDefault="009B49FF" w:rsidP="009A664F">
      <w:pPr>
        <w:pStyle w:val="Code"/>
      </w:pPr>
      <w:r w:rsidRPr="009A664F">
        <w:t xml:space="preserve">    </w:t>
      </w:r>
      <w:r w:rsidR="00535998" w:rsidRPr="00535998">
        <w:rPr>
          <w:rStyle w:val="CodeAnnotation"/>
        </w:rPr>
        <w:t>2</w:t>
      </w:r>
      <w:r w:rsidRPr="009A664F">
        <w:t xml:space="preserve"> assert_eq!(5, *y);</w:t>
      </w:r>
    </w:p>
    <w:p w14:paraId="454423A0" w14:textId="77777777" w:rsidR="009B49FF" w:rsidRPr="009A664F" w:rsidRDefault="009B49FF" w:rsidP="009A664F">
      <w:pPr>
        <w:pStyle w:val="Code"/>
      </w:pPr>
      <w:r w:rsidRPr="009A664F">
        <w:t>}</w:t>
      </w:r>
    </w:p>
    <w:p w14:paraId="62177DED" w14:textId="24C895C5" w:rsidR="009B49FF" w:rsidRPr="009B49FF" w:rsidRDefault="009B49FF" w:rsidP="00B46F4D">
      <w:pPr>
        <w:pStyle w:val="CodeListingCaption"/>
        <w:rPr>
          <w:lang w:eastAsia="en-GB"/>
        </w:rPr>
      </w:pPr>
      <w:r w:rsidRPr="009A664F">
        <w:t xml:space="preserve"> Using the dereference operator on a </w:t>
      </w:r>
      <w:r w:rsidRPr="009A664F">
        <w:rPr>
          <w:rStyle w:val="Literal"/>
        </w:rPr>
        <w:t>Box&lt;i32&gt;</w:t>
      </w:r>
    </w:p>
    <w:p w14:paraId="3A46CDE8" w14:textId="7F5F7E6F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lastRenderedPageBreak/>
        <w:t>The main difference between Listing 15-7 and Listing 15-6 is that here we set</w:t>
      </w:r>
      <w:r w:rsidR="00E22CA3">
        <w:rPr>
          <w:lang w:eastAsia="en-GB"/>
        </w:rPr>
        <w:t xml:space="preserve"> </w:t>
      </w:r>
      <w:r w:rsidRPr="009A664F">
        <w:rPr>
          <w:rStyle w:val="Literal"/>
        </w:rPr>
        <w:t>y</w:t>
      </w:r>
      <w:r w:rsidRPr="009A664F">
        <w:t xml:space="preserve"> to be an instance of a box pointing to a copied value of </w:t>
      </w:r>
      <w:r w:rsidRPr="009A664F">
        <w:rPr>
          <w:rStyle w:val="Literal"/>
        </w:rPr>
        <w:t>x</w:t>
      </w:r>
      <w:r w:rsidRPr="009A664F">
        <w:t xml:space="preserve"> rather than a</w:t>
      </w:r>
      <w:r w:rsidR="00E22CA3" w:rsidRPr="009A664F">
        <w:t xml:space="preserve"> </w:t>
      </w:r>
      <w:r w:rsidRPr="009A664F">
        <w:t xml:space="preserve">reference pointing to the value of </w:t>
      </w:r>
      <w:r w:rsidRPr="009A664F">
        <w:rPr>
          <w:rStyle w:val="Literal"/>
        </w:rPr>
        <w:t>x</w:t>
      </w:r>
      <w:r w:rsidRPr="009A664F">
        <w:t xml:space="preserve">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. In the last assertion </w:t>
      </w:r>
      <w:r w:rsidR="00535998" w:rsidRPr="00535998">
        <w:rPr>
          <w:rStyle w:val="CodeAnnotation"/>
        </w:rPr>
        <w:t>2</w:t>
      </w:r>
      <w:r w:rsidRPr="009A664F">
        <w:t>, we can</w:t>
      </w:r>
      <w:r w:rsidR="00E22CA3" w:rsidRPr="009A664F">
        <w:t xml:space="preserve"> </w:t>
      </w:r>
      <w:r w:rsidRPr="009A664F">
        <w:t>use the dereference operator to follow the box’s pointer in the same way that</w:t>
      </w:r>
      <w:r w:rsidR="00E22CA3" w:rsidRPr="009A664F">
        <w:t xml:space="preserve"> </w:t>
      </w:r>
      <w:r w:rsidRPr="009A664F">
        <w:t xml:space="preserve">we did when </w:t>
      </w:r>
      <w:r w:rsidRPr="009A664F">
        <w:rPr>
          <w:rStyle w:val="Literal"/>
        </w:rPr>
        <w:t>y</w:t>
      </w:r>
      <w:r w:rsidRPr="009A664F">
        <w:t xml:space="preserve"> was a reference. Next, we’ll explore what is special about</w:t>
      </w:r>
      <w:r w:rsidR="00E22CA3" w:rsidRPr="009A664F">
        <w:t xml:space="preserve">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that enables us to use the dereference operator by defining our own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box type.</w:t>
      </w:r>
    </w:p>
    <w:p w14:paraId="49560AD5" w14:textId="77777777" w:rsidR="009B49FF" w:rsidRPr="009B49FF" w:rsidRDefault="009B49FF" w:rsidP="009A664F">
      <w:pPr>
        <w:pStyle w:val="HeadB"/>
        <w:rPr>
          <w:lang w:eastAsia="en-GB"/>
        </w:rPr>
      </w:pPr>
      <w:bookmarkStart w:id="19" w:name="defining-our-own-smart-pointer"/>
      <w:bookmarkStart w:id="20" w:name="_Toc106892309"/>
      <w:bookmarkEnd w:id="19"/>
      <w:r w:rsidRPr="009B49FF">
        <w:rPr>
          <w:lang w:eastAsia="en-GB"/>
        </w:rPr>
        <w:t>Defining Our Own Smart Pointer</w:t>
      </w:r>
      <w:bookmarkEnd w:id="20"/>
    </w:p>
    <w:p w14:paraId="04EA6726" w14:textId="2EE9AFCB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Let’s build a smart pointer similar to the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type provided by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standard library to experience how smart pointers behave differently from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references by default. Then we’ll look at how to add the ability to use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dereference operator.</w:t>
      </w:r>
    </w:p>
    <w:p w14:paraId="2F83C125" w14:textId="1B0D8C9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Box&lt;T&gt;</w:t>
      </w:r>
      <w:r w:rsidRPr="009A664F">
        <w:t xml:space="preserve"> type is ultimately defined as a tuple struct with one element, so</w:t>
      </w:r>
      <w:r w:rsidR="00E22CA3" w:rsidRPr="009A664F">
        <w:t xml:space="preserve"> </w:t>
      </w:r>
      <w:r w:rsidRPr="009A664F">
        <w:t xml:space="preserve">Listing 15-8 defines a </w:t>
      </w:r>
      <w:r w:rsidRPr="009A664F">
        <w:rPr>
          <w:rStyle w:val="Literal"/>
        </w:rPr>
        <w:t>MyBox&lt;T&gt;</w:t>
      </w:r>
      <w:r w:rsidRPr="009A664F">
        <w:t xml:space="preserve"> type in the same way. We’ll also define a</w:t>
      </w:r>
      <w:r w:rsidR="00E22CA3" w:rsidRPr="009A664F">
        <w:t xml:space="preserve"> </w:t>
      </w:r>
      <w:r w:rsidRPr="009A664F">
        <w:rPr>
          <w:rStyle w:val="Literal"/>
        </w:rPr>
        <w:t>new</w:t>
      </w:r>
      <w:r w:rsidRPr="009A664F">
        <w:t xml:space="preserve"> function to match the </w:t>
      </w:r>
      <w:r w:rsidRPr="009A664F">
        <w:rPr>
          <w:rStyle w:val="Literal"/>
        </w:rPr>
        <w:t>new</w:t>
      </w:r>
      <w:r w:rsidRPr="009A664F">
        <w:t xml:space="preserve"> function defined on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>.</w:t>
      </w:r>
    </w:p>
    <w:p w14:paraId="6C9585F3" w14:textId="650AB39C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3F40AF7E" w14:textId="5E753A46" w:rsidR="009B49FF" w:rsidRPr="009A664F" w:rsidRDefault="00C70494" w:rsidP="001664E4">
      <w:pPr>
        <w:pStyle w:val="CodeAnnotated"/>
      </w:pPr>
      <w:r w:rsidRPr="00C70494">
        <w:t xml:space="preserve"> </w:t>
      </w:r>
      <w:r w:rsidR="00535998" w:rsidRPr="00535998">
        <w:rPr>
          <w:rStyle w:val="CodeAnnotation"/>
        </w:rPr>
        <w:t>1</w:t>
      </w:r>
      <w:r w:rsidR="009B49FF" w:rsidRPr="009A664F">
        <w:t xml:space="preserve"> struct MyBox&lt;T&gt;(T);</w:t>
      </w:r>
    </w:p>
    <w:p w14:paraId="2F994420" w14:textId="77777777" w:rsidR="009B49FF" w:rsidRPr="009A664F" w:rsidRDefault="009B49FF" w:rsidP="009A664F">
      <w:pPr>
        <w:pStyle w:val="Code"/>
      </w:pPr>
    </w:p>
    <w:p w14:paraId="25D740D1" w14:textId="77777777" w:rsidR="009B49FF" w:rsidRPr="009A664F" w:rsidRDefault="009B49FF" w:rsidP="009A664F">
      <w:pPr>
        <w:pStyle w:val="Code"/>
      </w:pPr>
      <w:r w:rsidRPr="009A664F">
        <w:t>impl&lt;T&gt; MyBox&lt;T&gt; {</w:t>
      </w:r>
    </w:p>
    <w:p w14:paraId="4DDE4673" w14:textId="14B68377" w:rsidR="009B49FF" w:rsidRPr="009A664F" w:rsidRDefault="009B49FF" w:rsidP="009A664F">
      <w:pPr>
        <w:pStyle w:val="Code"/>
      </w:pPr>
      <w:r w:rsidRPr="009A664F">
        <w:t xml:space="preserve">    </w:t>
      </w:r>
      <w:r w:rsidR="00535998" w:rsidRPr="00535998">
        <w:rPr>
          <w:rStyle w:val="CodeAnnotation"/>
        </w:rPr>
        <w:t>2</w:t>
      </w:r>
      <w:r w:rsidRPr="009A664F">
        <w:t xml:space="preserve"> fn new(x: T) -&gt; MyBox&lt;T&gt; {</w:t>
      </w:r>
    </w:p>
    <w:p w14:paraId="63419047" w14:textId="642EE959" w:rsidR="009B49FF" w:rsidRPr="009A664F" w:rsidRDefault="009B49FF" w:rsidP="009A664F">
      <w:pPr>
        <w:pStyle w:val="Code"/>
      </w:pPr>
      <w:r w:rsidRPr="009A664F">
        <w:t xml:space="preserve">        </w:t>
      </w:r>
      <w:r w:rsidR="00535998" w:rsidRPr="00535998">
        <w:rPr>
          <w:rStyle w:val="CodeAnnotation"/>
        </w:rPr>
        <w:t>3</w:t>
      </w:r>
      <w:r w:rsidRPr="009A664F">
        <w:t xml:space="preserve"> MyBox(x)</w:t>
      </w:r>
    </w:p>
    <w:p w14:paraId="6548E036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37CE7174" w14:textId="77777777" w:rsidR="009B49FF" w:rsidRPr="009A664F" w:rsidRDefault="009B49FF" w:rsidP="009A664F">
      <w:pPr>
        <w:pStyle w:val="Code"/>
      </w:pPr>
      <w:r w:rsidRPr="009A664F">
        <w:t>}</w:t>
      </w:r>
    </w:p>
    <w:p w14:paraId="05E32FF5" w14:textId="4E1871EE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Defining a </w:t>
      </w:r>
      <w:r w:rsidRPr="009A664F">
        <w:rPr>
          <w:rStyle w:val="Literal"/>
        </w:rPr>
        <w:t>MyBox&lt;T&gt;</w:t>
      </w:r>
      <w:r w:rsidRPr="009B49FF">
        <w:rPr>
          <w:lang w:eastAsia="en-GB"/>
        </w:rPr>
        <w:t xml:space="preserve"> type</w:t>
      </w:r>
    </w:p>
    <w:p w14:paraId="77B3820C" w14:textId="52F73F5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define a struct named </w:t>
      </w:r>
      <w:r w:rsidRPr="009A664F">
        <w:rPr>
          <w:rStyle w:val="Literal"/>
        </w:rPr>
        <w:t>MyBox</w:t>
      </w:r>
      <w:r w:rsidRPr="009A664F">
        <w:t xml:space="preserve"> and declare a generic parameter </w:t>
      </w:r>
      <w:r w:rsidRPr="009A664F">
        <w:rPr>
          <w:rStyle w:val="Literal"/>
        </w:rPr>
        <w:t>T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>,</w:t>
      </w:r>
      <w:r w:rsidR="00E22CA3" w:rsidRPr="009A664F">
        <w:t xml:space="preserve"> </w:t>
      </w:r>
      <w:r w:rsidRPr="009A664F">
        <w:t xml:space="preserve">because we want our type to hold values of any type. The </w:t>
      </w:r>
      <w:r w:rsidRPr="009A664F">
        <w:rPr>
          <w:rStyle w:val="Literal"/>
        </w:rPr>
        <w:t>MyBox</w:t>
      </w:r>
      <w:r w:rsidRPr="009A664F">
        <w:t xml:space="preserve"> type is a</w:t>
      </w:r>
      <w:r w:rsidR="00E22CA3" w:rsidRPr="009A664F">
        <w:t xml:space="preserve"> </w:t>
      </w:r>
      <w:r w:rsidRPr="009A664F">
        <w:t xml:space="preserve">tuple struct with one element of type </w:t>
      </w:r>
      <w:r w:rsidRPr="009A664F">
        <w:rPr>
          <w:rStyle w:val="Literal"/>
        </w:rPr>
        <w:t>T</w:t>
      </w:r>
      <w:r w:rsidRPr="009A664F">
        <w:t xml:space="preserve">. The </w:t>
      </w:r>
      <w:r w:rsidRPr="009A664F">
        <w:rPr>
          <w:rStyle w:val="Literal"/>
        </w:rPr>
        <w:t>MyBox::new</w:t>
      </w:r>
      <w:r w:rsidRPr="009A664F">
        <w:t xml:space="preserve"> function takes one</w:t>
      </w:r>
      <w:r w:rsidR="00E22CA3" w:rsidRPr="009A664F">
        <w:t xml:space="preserve"> </w:t>
      </w:r>
      <w:r w:rsidRPr="009A664F">
        <w:t xml:space="preserve">parameter of type </w:t>
      </w:r>
      <w:r w:rsidRPr="009A664F">
        <w:rPr>
          <w:rStyle w:val="Literal"/>
        </w:rPr>
        <w:t>T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 xml:space="preserve"> and returns a </w:t>
      </w:r>
      <w:r w:rsidRPr="009A664F">
        <w:rPr>
          <w:rStyle w:val="Literal"/>
        </w:rPr>
        <w:t>MyBox</w:t>
      </w:r>
      <w:r w:rsidRPr="009B49FF">
        <w:rPr>
          <w:lang w:eastAsia="en-GB"/>
        </w:rPr>
        <w:t xml:space="preserve"> instance that holds the value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passed in </w:t>
      </w:r>
      <w:r w:rsidR="00535998" w:rsidRPr="00535998">
        <w:rPr>
          <w:rStyle w:val="CodeAnnotation"/>
        </w:rPr>
        <w:t>3</w:t>
      </w:r>
      <w:r w:rsidRPr="009B49FF">
        <w:rPr>
          <w:lang w:eastAsia="en-GB"/>
        </w:rPr>
        <w:t>.</w:t>
      </w:r>
    </w:p>
    <w:p w14:paraId="3C910178" w14:textId="7A0E570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Let’s try adding the </w:t>
      </w:r>
      <w:r w:rsidRPr="009A664F">
        <w:rPr>
          <w:rStyle w:val="Literal"/>
        </w:rPr>
        <w:t>main</w:t>
      </w:r>
      <w:r w:rsidRPr="009A664F">
        <w:t xml:space="preserve"> function in Listing 15-7 to Listing 15-8 and</w:t>
      </w:r>
      <w:r w:rsidR="00E22CA3" w:rsidRPr="009A664F">
        <w:t xml:space="preserve"> </w:t>
      </w:r>
      <w:r w:rsidRPr="009A664F">
        <w:t xml:space="preserve">changing it to use the </w:t>
      </w:r>
      <w:r w:rsidRPr="009A664F">
        <w:rPr>
          <w:rStyle w:val="Literal"/>
        </w:rPr>
        <w:t>MyBox&lt;T&gt;</w:t>
      </w:r>
      <w:r w:rsidRPr="009A664F">
        <w:t xml:space="preserve"> type we’ve defined instead of </w:t>
      </w:r>
      <w:r w:rsidRPr="009A664F">
        <w:rPr>
          <w:rStyle w:val="Literal"/>
        </w:rPr>
        <w:t>Box&lt;T&gt;</w:t>
      </w:r>
      <w:r w:rsidRPr="009A664F">
        <w:t>. The</w:t>
      </w:r>
      <w:r w:rsidR="00E22CA3" w:rsidRPr="009A664F">
        <w:t xml:space="preserve"> </w:t>
      </w:r>
      <w:r w:rsidRPr="009A664F">
        <w:t>code in Listing 15-9 won’t compile because Rust doesn’t know how to dereference</w:t>
      </w:r>
      <w:r w:rsidR="00E22CA3" w:rsidRPr="009A664F">
        <w:t xml:space="preserve"> </w:t>
      </w:r>
      <w:r w:rsidRPr="009A664F">
        <w:rPr>
          <w:rStyle w:val="Literal"/>
        </w:rPr>
        <w:t>MyBox</w:t>
      </w:r>
      <w:r w:rsidRPr="009B49FF">
        <w:rPr>
          <w:lang w:eastAsia="en-GB"/>
        </w:rPr>
        <w:t>.</w:t>
      </w:r>
    </w:p>
    <w:p w14:paraId="21F21CDB" w14:textId="20F18A93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6049C33E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08D3F885" w14:textId="77777777" w:rsidR="009B49FF" w:rsidRPr="009A664F" w:rsidRDefault="009B49FF" w:rsidP="009A664F">
      <w:pPr>
        <w:pStyle w:val="Code"/>
      </w:pPr>
      <w:r w:rsidRPr="009A664F">
        <w:t xml:space="preserve">    let x = 5;</w:t>
      </w:r>
    </w:p>
    <w:p w14:paraId="46F1B55F" w14:textId="77777777" w:rsidR="009B49FF" w:rsidRPr="009A664F" w:rsidRDefault="009B49FF" w:rsidP="009A664F">
      <w:pPr>
        <w:pStyle w:val="Code"/>
      </w:pPr>
      <w:r w:rsidRPr="009A664F">
        <w:t xml:space="preserve">    let y = MyBox::new(x);</w:t>
      </w:r>
    </w:p>
    <w:p w14:paraId="41C7DA0C" w14:textId="77777777" w:rsidR="009B49FF" w:rsidRPr="009A664F" w:rsidRDefault="009B49FF" w:rsidP="009A664F">
      <w:pPr>
        <w:pStyle w:val="Code"/>
      </w:pPr>
    </w:p>
    <w:p w14:paraId="2B04E4B7" w14:textId="77777777" w:rsidR="009B49FF" w:rsidRPr="009A664F" w:rsidRDefault="009B49FF" w:rsidP="009A664F">
      <w:pPr>
        <w:pStyle w:val="Code"/>
      </w:pPr>
      <w:r w:rsidRPr="009A664F">
        <w:t xml:space="preserve">    assert_eq!(5, x);</w:t>
      </w:r>
    </w:p>
    <w:p w14:paraId="75C6F899" w14:textId="77777777" w:rsidR="009B49FF" w:rsidRPr="009A664F" w:rsidRDefault="009B49FF" w:rsidP="009A664F">
      <w:pPr>
        <w:pStyle w:val="Code"/>
      </w:pPr>
      <w:r w:rsidRPr="009A664F">
        <w:t xml:space="preserve">    assert_eq!(5, *y);</w:t>
      </w:r>
    </w:p>
    <w:p w14:paraId="6D3C07A8" w14:textId="77777777" w:rsidR="009B49FF" w:rsidRPr="009A664F" w:rsidRDefault="009B49FF" w:rsidP="009A664F">
      <w:pPr>
        <w:pStyle w:val="Code"/>
      </w:pPr>
      <w:r w:rsidRPr="009A664F">
        <w:t>}</w:t>
      </w:r>
    </w:p>
    <w:p w14:paraId="32FE9E76" w14:textId="1955FD3F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Attempting to use </w:t>
      </w:r>
      <w:r w:rsidRPr="009A664F">
        <w:rPr>
          <w:rStyle w:val="Literal"/>
        </w:rPr>
        <w:t>MyBox&lt;T&gt;</w:t>
      </w:r>
      <w:r w:rsidRPr="009A664F">
        <w:t xml:space="preserve"> in the same way we used references</w:t>
      </w:r>
      <w:r w:rsidR="00E22CA3" w:rsidRPr="009A664F">
        <w:t xml:space="preserve"> </w:t>
      </w:r>
      <w:r w:rsidRPr="009A664F">
        <w:t xml:space="preserve">and </w:t>
      </w:r>
      <w:r w:rsidRPr="009A664F">
        <w:rPr>
          <w:rStyle w:val="Literal"/>
        </w:rPr>
        <w:t>Box&lt;T&gt;</w:t>
      </w:r>
    </w:p>
    <w:p w14:paraId="6D11D408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Here’s the resulting compilation error:</w:t>
      </w:r>
    </w:p>
    <w:p w14:paraId="60001577" w14:textId="77777777" w:rsidR="009B49FF" w:rsidRPr="009A664F" w:rsidRDefault="009B49FF" w:rsidP="009A664F">
      <w:pPr>
        <w:pStyle w:val="Code"/>
      </w:pPr>
      <w:r w:rsidRPr="009A664F">
        <w:t>error[E0614]: type `MyBox&lt;{integer}&gt;` cannot be dereferenced</w:t>
      </w:r>
    </w:p>
    <w:p w14:paraId="7E44590F" w14:textId="77777777" w:rsidR="009B49FF" w:rsidRPr="009A664F" w:rsidRDefault="009B49FF" w:rsidP="009A664F">
      <w:pPr>
        <w:pStyle w:val="Code"/>
      </w:pPr>
      <w:r w:rsidRPr="009A664F">
        <w:lastRenderedPageBreak/>
        <w:t xml:space="preserve">  --&gt; src/main.rs:14:19</w:t>
      </w:r>
    </w:p>
    <w:p w14:paraId="1F1984B2" w14:textId="77777777" w:rsidR="009B49FF" w:rsidRPr="009A664F" w:rsidRDefault="009B49FF" w:rsidP="009A664F">
      <w:pPr>
        <w:pStyle w:val="Code"/>
      </w:pPr>
      <w:r w:rsidRPr="009A664F">
        <w:t xml:space="preserve">   |</w:t>
      </w:r>
    </w:p>
    <w:p w14:paraId="3104580A" w14:textId="77777777" w:rsidR="009B49FF" w:rsidRPr="009A664F" w:rsidRDefault="009B49FF" w:rsidP="009A664F">
      <w:pPr>
        <w:pStyle w:val="Code"/>
      </w:pPr>
      <w:r w:rsidRPr="009A664F">
        <w:t>14 |     assert_eq!(5, *y);</w:t>
      </w:r>
    </w:p>
    <w:p w14:paraId="0EB23407" w14:textId="77777777" w:rsidR="009B49FF" w:rsidRPr="009A664F" w:rsidRDefault="009B49FF" w:rsidP="009A664F">
      <w:pPr>
        <w:pStyle w:val="Code"/>
      </w:pPr>
      <w:r w:rsidRPr="009A664F">
        <w:t xml:space="preserve">   |                   ^^</w:t>
      </w:r>
    </w:p>
    <w:p w14:paraId="6582B374" w14:textId="6DF48DF2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Our </w:t>
      </w:r>
      <w:r w:rsidRPr="009A664F">
        <w:rPr>
          <w:rStyle w:val="Literal"/>
        </w:rPr>
        <w:t>MyBox&lt;T&gt;</w:t>
      </w:r>
      <w:r w:rsidRPr="009A664F">
        <w:t xml:space="preserve"> type can’t be dereferenced because we haven’t implemented that</w:t>
      </w:r>
      <w:r w:rsidR="00E22CA3" w:rsidRPr="009A664F">
        <w:t xml:space="preserve"> </w:t>
      </w:r>
      <w:r w:rsidRPr="009A664F">
        <w:t xml:space="preserve">ability on our type. To enable dereferencing with the </w:t>
      </w:r>
      <w:r w:rsidRPr="009A664F">
        <w:rPr>
          <w:rStyle w:val="Literal"/>
        </w:rPr>
        <w:t>*</w:t>
      </w:r>
      <w:r w:rsidRPr="009A664F">
        <w:t xml:space="preserve"> operator, we</w:t>
      </w:r>
      <w:r w:rsidR="00E22CA3" w:rsidRPr="009A664F">
        <w:t xml:space="preserve"> </w:t>
      </w:r>
      <w:r w:rsidRPr="009A664F">
        <w:t xml:space="preserve">implement the </w:t>
      </w:r>
      <w:r w:rsidRPr="009A664F">
        <w:rPr>
          <w:rStyle w:val="Literal"/>
        </w:rPr>
        <w:t>Deref</w:t>
      </w:r>
      <w:r w:rsidRPr="009B49FF">
        <w:rPr>
          <w:lang w:eastAsia="en-GB"/>
        </w:rPr>
        <w:t xml:space="preserve"> trait.</w:t>
      </w:r>
    </w:p>
    <w:p w14:paraId="622B4AD8" w14:textId="2D217601" w:rsidR="009B49FF" w:rsidRPr="009B49FF" w:rsidRDefault="009B49FF" w:rsidP="00E22CA3">
      <w:pPr>
        <w:pStyle w:val="HeadB"/>
        <w:rPr>
          <w:lang w:eastAsia="en-GB"/>
        </w:rPr>
      </w:pPr>
      <w:bookmarkStart w:id="21" w:name="treating-a-type-like-a-reference-by-impl"/>
      <w:bookmarkStart w:id="22" w:name="_Toc106892310"/>
      <w:bookmarkEnd w:id="21"/>
      <w:del w:id="23" w:author="NSP" w:date="2022-06-21T12:27:00Z">
        <w:r w:rsidRPr="00E22CA3" w:rsidDel="005E29A1">
          <w:delText xml:space="preserve">Treating a Type Like a Reference by </w:delText>
        </w:r>
      </w:del>
      <w:r w:rsidRPr="00E22CA3">
        <w:t xml:space="preserve">Implementing the </w:t>
      </w:r>
      <w:r w:rsidRPr="009A664F">
        <w:t>Deref</w:t>
      </w:r>
      <w:r w:rsidRPr="009B49FF">
        <w:rPr>
          <w:lang w:eastAsia="en-GB"/>
        </w:rPr>
        <w:t xml:space="preserve"> Trait</w:t>
      </w:r>
      <w:bookmarkEnd w:id="22"/>
    </w:p>
    <w:p w14:paraId="31E33B47" w14:textId="2AF8CE3B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As discussed in the “Implementing a Trait on a Type” section of </w:t>
      </w:r>
      <w:r w:rsidRPr="00C70494">
        <w:rPr>
          <w:rStyle w:val="Xref"/>
        </w:rPr>
        <w:t>Chapter 10</w:t>
      </w:r>
      <w:r w:rsidRPr="009A664F">
        <w:t>, to</w:t>
      </w:r>
      <w:r w:rsidR="00E22CA3" w:rsidRPr="009A664F">
        <w:t xml:space="preserve"> </w:t>
      </w:r>
      <w:r w:rsidRPr="009A664F">
        <w:t>implement a trait, we need to provide implementations for the trait’s required</w:t>
      </w:r>
      <w:r w:rsidR="00E22CA3" w:rsidRPr="009A664F">
        <w:t xml:space="preserve"> </w:t>
      </w:r>
      <w:r w:rsidRPr="009A664F">
        <w:t xml:space="preserve">methods. The </w:t>
      </w:r>
      <w:r w:rsidRPr="009A664F">
        <w:rPr>
          <w:rStyle w:val="Literal"/>
        </w:rPr>
        <w:t>Deref</w:t>
      </w:r>
      <w:r w:rsidRPr="009A664F">
        <w:t xml:space="preserve"> trait, provided by the standard library, requires us to</w:t>
      </w:r>
      <w:r w:rsidR="00E22CA3" w:rsidRPr="009A664F">
        <w:t xml:space="preserve"> </w:t>
      </w:r>
      <w:r w:rsidRPr="009A664F">
        <w:t xml:space="preserve">implement one method named </w:t>
      </w:r>
      <w:r w:rsidRPr="009A664F">
        <w:rPr>
          <w:rStyle w:val="Literal"/>
        </w:rPr>
        <w:t>deref</w:t>
      </w:r>
      <w:r w:rsidRPr="009A664F">
        <w:t xml:space="preserve"> that borrows </w:t>
      </w:r>
      <w:r w:rsidRPr="009A664F">
        <w:rPr>
          <w:rStyle w:val="Literal"/>
        </w:rPr>
        <w:t>self</w:t>
      </w:r>
      <w:r w:rsidRPr="009A664F">
        <w:t xml:space="preserve"> and returns a reference</w:t>
      </w:r>
      <w:r w:rsidR="00E22CA3" w:rsidRPr="009A664F">
        <w:t xml:space="preserve"> </w:t>
      </w:r>
      <w:r w:rsidRPr="009A664F">
        <w:t xml:space="preserve">to the inner data. Listing 15-10 contains an implementation of </w:t>
      </w:r>
      <w:r w:rsidRPr="009A664F">
        <w:rPr>
          <w:rStyle w:val="Literal"/>
        </w:rPr>
        <w:t>Deref</w:t>
      </w:r>
      <w:r w:rsidRPr="009A664F">
        <w:t xml:space="preserve"> to add</w:t>
      </w:r>
      <w:r w:rsidR="00E22CA3" w:rsidRPr="009A664F">
        <w:t xml:space="preserve"> </w:t>
      </w:r>
      <w:r w:rsidRPr="009A664F">
        <w:t xml:space="preserve">to the definition of </w:t>
      </w:r>
      <w:r w:rsidRPr="009A664F">
        <w:rPr>
          <w:rStyle w:val="Literal"/>
        </w:rPr>
        <w:t>MyBox</w:t>
      </w:r>
      <w:r w:rsidRPr="009B49FF">
        <w:rPr>
          <w:lang w:eastAsia="en-GB"/>
        </w:rPr>
        <w:t>:</w:t>
      </w:r>
    </w:p>
    <w:p w14:paraId="7565E177" w14:textId="4670A415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608787CB" w14:textId="77777777" w:rsidR="009B49FF" w:rsidRPr="009A664F" w:rsidRDefault="009B49FF" w:rsidP="009A664F">
      <w:pPr>
        <w:pStyle w:val="Code"/>
      </w:pPr>
      <w:r w:rsidRPr="009A664F">
        <w:t>use std::ops::Deref;</w:t>
      </w:r>
    </w:p>
    <w:p w14:paraId="4A71506F" w14:textId="77777777" w:rsidR="009B49FF" w:rsidRPr="009A664F" w:rsidRDefault="009B49FF" w:rsidP="009A664F">
      <w:pPr>
        <w:pStyle w:val="Code"/>
      </w:pPr>
    </w:p>
    <w:p w14:paraId="78279C6B" w14:textId="77777777" w:rsidR="009B49FF" w:rsidRPr="009A664F" w:rsidRDefault="009B49FF" w:rsidP="009A664F">
      <w:pPr>
        <w:pStyle w:val="Code"/>
      </w:pPr>
      <w:r w:rsidRPr="009A664F">
        <w:t>impl&lt;T&gt; Deref for MyBox&lt;T&gt; {</w:t>
      </w:r>
    </w:p>
    <w:p w14:paraId="22A8BCDE" w14:textId="4D6EA102" w:rsidR="009B49FF" w:rsidRPr="009A664F" w:rsidRDefault="009B49FF" w:rsidP="009A664F">
      <w:pPr>
        <w:pStyle w:val="Code"/>
      </w:pPr>
      <w:r w:rsidRPr="009A664F">
        <w:t xml:space="preserve">   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type Target = T;</w:t>
      </w:r>
    </w:p>
    <w:p w14:paraId="3E625E33" w14:textId="77777777" w:rsidR="009B49FF" w:rsidRPr="009A664F" w:rsidRDefault="009B49FF" w:rsidP="009A664F">
      <w:pPr>
        <w:pStyle w:val="Code"/>
      </w:pPr>
    </w:p>
    <w:p w14:paraId="5EC4A44A" w14:textId="77777777" w:rsidR="009B49FF" w:rsidRPr="009A664F" w:rsidRDefault="009B49FF" w:rsidP="009A664F">
      <w:pPr>
        <w:pStyle w:val="Code"/>
      </w:pPr>
      <w:r w:rsidRPr="009A664F">
        <w:t xml:space="preserve">    fn deref(&amp;self) -&gt; &amp;Self::Target {</w:t>
      </w:r>
    </w:p>
    <w:p w14:paraId="38DF9BF3" w14:textId="119F31EB" w:rsidR="009B49FF" w:rsidRPr="009A664F" w:rsidRDefault="009B49FF" w:rsidP="009A664F">
      <w:pPr>
        <w:pStyle w:val="Code"/>
      </w:pPr>
      <w:r w:rsidRPr="009A664F">
        <w:t xml:space="preserve">        </w:t>
      </w:r>
      <w:r w:rsidR="00535998" w:rsidRPr="00535998">
        <w:rPr>
          <w:rStyle w:val="CodeAnnotation"/>
        </w:rPr>
        <w:t>2</w:t>
      </w:r>
      <w:r w:rsidRPr="009A664F">
        <w:t xml:space="preserve"> &amp;self.0</w:t>
      </w:r>
    </w:p>
    <w:p w14:paraId="756E96C9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2E9B913C" w14:textId="77777777" w:rsidR="009B49FF" w:rsidRPr="009A664F" w:rsidRDefault="009B49FF" w:rsidP="009A664F">
      <w:pPr>
        <w:pStyle w:val="Code"/>
      </w:pPr>
      <w:r w:rsidRPr="009A664F">
        <w:t>}</w:t>
      </w:r>
    </w:p>
    <w:p w14:paraId="211F7A26" w14:textId="4FC232A4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Implementing </w:t>
      </w:r>
      <w:r w:rsidRPr="009A664F">
        <w:rPr>
          <w:rStyle w:val="Literal"/>
        </w:rPr>
        <w:t>Deref</w:t>
      </w:r>
      <w:r w:rsidRPr="009A664F">
        <w:t xml:space="preserve"> on </w:t>
      </w:r>
      <w:r w:rsidRPr="009A664F">
        <w:rPr>
          <w:rStyle w:val="Literal"/>
        </w:rPr>
        <w:t>MyBox&lt;T&gt;</w:t>
      </w:r>
    </w:p>
    <w:p w14:paraId="4F9DC4FE" w14:textId="7AC53DA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type Target = T;</w:t>
      </w:r>
      <w:r w:rsidRPr="009A664F">
        <w:t xml:space="preserve"> syntax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defines an associated type for the </w:t>
      </w:r>
      <w:r w:rsidRPr="009A664F">
        <w:rPr>
          <w:rStyle w:val="Literal"/>
        </w:rPr>
        <w:t>Deref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trait to use. Associated types are a slightly different way of declaring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generic parameter, but you don’t need to worry about them for now; we’ll cover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them in more detail in </w:t>
      </w:r>
      <w:r w:rsidRPr="00C70494">
        <w:rPr>
          <w:rStyle w:val="Xref"/>
        </w:rPr>
        <w:t>Chapter 19</w:t>
      </w:r>
      <w:r w:rsidRPr="009B49FF">
        <w:rPr>
          <w:lang w:eastAsia="en-GB"/>
        </w:rPr>
        <w:t>.</w:t>
      </w:r>
    </w:p>
    <w:p w14:paraId="729B1F29" w14:textId="0459530F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fill in the body of the </w:t>
      </w:r>
      <w:r w:rsidRPr="009A664F">
        <w:rPr>
          <w:rStyle w:val="Literal"/>
        </w:rPr>
        <w:t>deref</w:t>
      </w:r>
      <w:r w:rsidRPr="009A664F">
        <w:t xml:space="preserve"> method with </w:t>
      </w:r>
      <w:r w:rsidRPr="009A664F">
        <w:rPr>
          <w:rStyle w:val="Literal"/>
        </w:rPr>
        <w:t>&amp;self.0</w:t>
      </w:r>
      <w:r w:rsidRPr="009A664F">
        <w:t xml:space="preserve"> so </w:t>
      </w:r>
      <w:r w:rsidRPr="009A664F">
        <w:rPr>
          <w:rStyle w:val="Literal"/>
        </w:rPr>
        <w:t>deref</w:t>
      </w:r>
      <w:r w:rsidRPr="009A664F">
        <w:t xml:space="preserve"> returns a</w:t>
      </w:r>
      <w:r w:rsidR="00E22CA3" w:rsidRPr="009A664F">
        <w:t xml:space="preserve"> </w:t>
      </w:r>
      <w:r w:rsidRPr="009A664F">
        <w:t xml:space="preserve">reference to the value we want to access with the </w:t>
      </w:r>
      <w:r w:rsidRPr="009A664F">
        <w:rPr>
          <w:rStyle w:val="Literal"/>
        </w:rPr>
        <w:t>*</w:t>
      </w:r>
      <w:r w:rsidRPr="009A664F">
        <w:t xml:space="preserve"> operator </w:t>
      </w:r>
      <w:r w:rsidR="00535998" w:rsidRPr="00535998">
        <w:rPr>
          <w:rStyle w:val="CodeAnnotation"/>
        </w:rPr>
        <w:t>2</w:t>
      </w:r>
      <w:r w:rsidRPr="009A664F">
        <w:t>; recall from</w:t>
      </w:r>
      <w:r w:rsidR="00E22CA3" w:rsidRPr="009A664F">
        <w:t xml:space="preserve"> </w:t>
      </w:r>
      <w:r w:rsidRPr="009A664F">
        <w:t>the “Using Tuple Structs without Named Fields to Create Different Types”</w:t>
      </w:r>
      <w:r w:rsidR="00E22CA3" w:rsidRPr="009A664F">
        <w:t xml:space="preserve"> </w:t>
      </w:r>
      <w:r w:rsidRPr="009A664F">
        <w:t xml:space="preserve">section of </w:t>
      </w:r>
      <w:r w:rsidRPr="00C70494">
        <w:rPr>
          <w:rStyle w:val="Xref"/>
        </w:rPr>
        <w:t>Chapter 5</w:t>
      </w:r>
      <w:r w:rsidRPr="009A664F">
        <w:t xml:space="preserve"> that </w:t>
      </w:r>
      <w:r w:rsidRPr="009A664F">
        <w:rPr>
          <w:rStyle w:val="Literal"/>
        </w:rPr>
        <w:t>.0</w:t>
      </w:r>
      <w:r w:rsidRPr="009A664F">
        <w:t xml:space="preserve"> accesses the first value in a tuple struct. The</w:t>
      </w:r>
      <w:r w:rsidR="00E22CA3" w:rsidRPr="009A664F">
        <w:t xml:space="preserve"> </w:t>
      </w:r>
      <w:r w:rsidRPr="009A664F">
        <w:rPr>
          <w:rStyle w:val="Literal"/>
        </w:rPr>
        <w:t>main</w:t>
      </w:r>
      <w:r w:rsidRPr="009A664F">
        <w:t xml:space="preserve"> function in Listing 15-9 that calls </w:t>
      </w:r>
      <w:r w:rsidRPr="009A664F">
        <w:rPr>
          <w:rStyle w:val="Literal"/>
        </w:rPr>
        <w:t>*</w:t>
      </w:r>
      <w:r w:rsidRPr="009A664F">
        <w:t xml:space="preserve"> on the </w:t>
      </w:r>
      <w:r w:rsidRPr="009A664F">
        <w:rPr>
          <w:rStyle w:val="Literal"/>
        </w:rPr>
        <w:t>MyBox&lt;T&gt;</w:t>
      </w:r>
      <w:r w:rsidRPr="009B49FF">
        <w:rPr>
          <w:lang w:eastAsia="en-GB"/>
        </w:rPr>
        <w:t xml:space="preserve"> value now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compiles, and the assertions pass!</w:t>
      </w:r>
    </w:p>
    <w:p w14:paraId="44074E66" w14:textId="79B8391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Without the </w:t>
      </w:r>
      <w:r w:rsidRPr="009A664F">
        <w:rPr>
          <w:rStyle w:val="Literal"/>
        </w:rPr>
        <w:t>Deref</w:t>
      </w:r>
      <w:r w:rsidRPr="009A664F">
        <w:t xml:space="preserve"> trait, the compiler can only dereference </w:t>
      </w:r>
      <w:r w:rsidRPr="009A664F">
        <w:rPr>
          <w:rStyle w:val="Literal"/>
        </w:rPr>
        <w:t>&amp;</w:t>
      </w:r>
      <w:r w:rsidRPr="009A664F">
        <w:t xml:space="preserve"> references.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deref</w:t>
      </w:r>
      <w:r w:rsidRPr="009A664F">
        <w:t xml:space="preserve"> method gives the compiler the ability to take a value of any type</w:t>
      </w:r>
      <w:r w:rsidR="00E22CA3" w:rsidRPr="009A664F">
        <w:t xml:space="preserve"> </w:t>
      </w:r>
      <w:r w:rsidRPr="009A664F">
        <w:t xml:space="preserve">that implements </w:t>
      </w:r>
      <w:r w:rsidRPr="009A664F">
        <w:rPr>
          <w:rStyle w:val="Literal"/>
        </w:rPr>
        <w:t>Deref</w:t>
      </w:r>
      <w:r w:rsidRPr="009A664F">
        <w:t xml:space="preserve"> and call the </w:t>
      </w:r>
      <w:r w:rsidRPr="009A664F">
        <w:rPr>
          <w:rStyle w:val="Literal"/>
        </w:rPr>
        <w:t>deref</w:t>
      </w:r>
      <w:r w:rsidRPr="009A664F">
        <w:t xml:space="preserve"> method to get a </w:t>
      </w:r>
      <w:r w:rsidRPr="009A664F">
        <w:rPr>
          <w:rStyle w:val="Literal"/>
        </w:rPr>
        <w:t>&amp;</w:t>
      </w:r>
      <w:r w:rsidRPr="009B49FF">
        <w:rPr>
          <w:lang w:eastAsia="en-GB"/>
        </w:rPr>
        <w:t xml:space="preserve"> reference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it knows how to dereference.</w:t>
      </w:r>
    </w:p>
    <w:p w14:paraId="6757651C" w14:textId="1B883CB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When we entered </w:t>
      </w:r>
      <w:r w:rsidRPr="009A664F">
        <w:rPr>
          <w:rStyle w:val="Literal"/>
        </w:rPr>
        <w:t>*y</w:t>
      </w:r>
      <w:r w:rsidRPr="009B49FF">
        <w:rPr>
          <w:lang w:eastAsia="en-GB"/>
        </w:rPr>
        <w:t xml:space="preserve"> in Listing 15-9, behind the scenes Rust actually ran this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code:</w:t>
      </w:r>
    </w:p>
    <w:p w14:paraId="1ECEDD02" w14:textId="77777777" w:rsidR="009B49FF" w:rsidRPr="009A664F" w:rsidRDefault="009B49FF" w:rsidP="009A664F">
      <w:pPr>
        <w:pStyle w:val="Code"/>
      </w:pPr>
      <w:r w:rsidRPr="009A664F">
        <w:lastRenderedPageBreak/>
        <w:t>*(y.deref())</w:t>
      </w:r>
    </w:p>
    <w:p w14:paraId="0101568B" w14:textId="7A65DCB5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Rust substitutes the </w:t>
      </w:r>
      <w:r w:rsidRPr="009A664F">
        <w:rPr>
          <w:rStyle w:val="Literal"/>
        </w:rPr>
        <w:t>*</w:t>
      </w:r>
      <w:r w:rsidRPr="009A664F">
        <w:t xml:space="preserve"> operator with a call to the </w:t>
      </w:r>
      <w:r w:rsidRPr="009A664F">
        <w:rPr>
          <w:rStyle w:val="Literal"/>
        </w:rPr>
        <w:t>deref</w:t>
      </w:r>
      <w:r w:rsidRPr="009A664F">
        <w:t xml:space="preserve"> method and then a</w:t>
      </w:r>
      <w:r w:rsidR="00E22CA3" w:rsidRPr="009A664F">
        <w:t xml:space="preserve"> </w:t>
      </w:r>
      <w:r w:rsidRPr="009A664F">
        <w:t>plain dereference so we don’t have to think about whether or not we need to</w:t>
      </w:r>
      <w:r w:rsidR="00E22CA3" w:rsidRPr="009A664F">
        <w:t xml:space="preserve"> </w:t>
      </w:r>
      <w:r w:rsidRPr="009A664F">
        <w:t xml:space="preserve">call the </w:t>
      </w:r>
      <w:r w:rsidRPr="009A664F">
        <w:rPr>
          <w:rStyle w:val="Literal"/>
        </w:rPr>
        <w:t>deref</w:t>
      </w:r>
      <w:r w:rsidRPr="009A664F">
        <w:t xml:space="preserve"> method. This Rust feature lets us write code that functions</w:t>
      </w:r>
      <w:r w:rsidR="00E22CA3" w:rsidRPr="009A664F">
        <w:t xml:space="preserve"> </w:t>
      </w:r>
      <w:r w:rsidRPr="009A664F">
        <w:t>identically whether we have a regular reference or a type that implements</w:t>
      </w:r>
      <w:r w:rsidR="00E22CA3" w:rsidRPr="009A664F">
        <w:t xml:space="preserve"> </w:t>
      </w:r>
      <w:r w:rsidRPr="009A664F">
        <w:rPr>
          <w:rStyle w:val="Literal"/>
        </w:rPr>
        <w:t>Deref</w:t>
      </w:r>
      <w:r w:rsidRPr="009B49FF">
        <w:rPr>
          <w:lang w:eastAsia="en-GB"/>
        </w:rPr>
        <w:t>.</w:t>
      </w:r>
    </w:p>
    <w:p w14:paraId="2B61CA8B" w14:textId="5E76F28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reason the </w:t>
      </w:r>
      <w:r w:rsidRPr="009A664F">
        <w:rPr>
          <w:rStyle w:val="Literal"/>
        </w:rPr>
        <w:t>deref</w:t>
      </w:r>
      <w:r w:rsidRPr="009A664F">
        <w:t xml:space="preserve"> method returns a reference to a value, and that the</w:t>
      </w:r>
      <w:r w:rsidR="00E22CA3" w:rsidRPr="009A664F">
        <w:t xml:space="preserve"> </w:t>
      </w:r>
      <w:r w:rsidRPr="009A664F">
        <w:t xml:space="preserve">plain dereference outside the parentheses in </w:t>
      </w:r>
      <w:r w:rsidRPr="009A664F">
        <w:rPr>
          <w:rStyle w:val="Literal"/>
        </w:rPr>
        <w:t>*(y.deref())</w:t>
      </w:r>
      <w:r w:rsidRPr="009A664F">
        <w:t xml:space="preserve"> is still necessary,</w:t>
      </w:r>
      <w:r w:rsidR="00E22CA3" w:rsidRPr="009A664F">
        <w:t xml:space="preserve"> </w:t>
      </w:r>
      <w:r w:rsidRPr="009A664F">
        <w:t xml:space="preserve">is to do with the ownership system. If the </w:t>
      </w:r>
      <w:r w:rsidRPr="009A664F">
        <w:rPr>
          <w:rStyle w:val="Literal"/>
        </w:rPr>
        <w:t>deref</w:t>
      </w:r>
      <w:r w:rsidRPr="009A664F">
        <w:t xml:space="preserve"> method returned the value</w:t>
      </w:r>
      <w:r w:rsidR="00E22CA3" w:rsidRPr="009A664F">
        <w:t xml:space="preserve"> </w:t>
      </w:r>
      <w:r w:rsidRPr="009A664F">
        <w:t>directly instead of a reference to the value, the value would be moved out of</w:t>
      </w:r>
      <w:r w:rsidR="00E22CA3" w:rsidRPr="009A664F">
        <w:t xml:space="preserve"> </w:t>
      </w:r>
      <w:r w:rsidRPr="009A664F">
        <w:rPr>
          <w:rStyle w:val="Literal"/>
        </w:rPr>
        <w:t>self</w:t>
      </w:r>
      <w:r w:rsidRPr="009A664F">
        <w:t xml:space="preserve">. We don’t want to take ownership of the inner value inside </w:t>
      </w:r>
      <w:r w:rsidRPr="009A664F">
        <w:rPr>
          <w:rStyle w:val="Literal"/>
        </w:rPr>
        <w:t>MyBox&lt;T&gt;</w:t>
      </w:r>
      <w:r w:rsidRPr="009B49FF">
        <w:rPr>
          <w:lang w:eastAsia="en-GB"/>
        </w:rPr>
        <w:t xml:space="preserve">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this case or in most cases where we use the dereference operator.</w:t>
      </w:r>
    </w:p>
    <w:p w14:paraId="61A40B3D" w14:textId="44A7864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Note that the </w:t>
      </w:r>
      <w:r w:rsidRPr="009A664F">
        <w:rPr>
          <w:rStyle w:val="Literal"/>
        </w:rPr>
        <w:t>*</w:t>
      </w:r>
      <w:r w:rsidRPr="009A664F">
        <w:t xml:space="preserve"> operator is replaced with a call to the </w:t>
      </w:r>
      <w:r w:rsidRPr="009A664F">
        <w:rPr>
          <w:rStyle w:val="Literal"/>
        </w:rPr>
        <w:t>deref</w:t>
      </w:r>
      <w:r w:rsidRPr="009A664F">
        <w:t xml:space="preserve"> method and</w:t>
      </w:r>
      <w:r w:rsidR="00E22CA3" w:rsidRPr="009A664F">
        <w:t xml:space="preserve"> </w:t>
      </w:r>
      <w:r w:rsidRPr="009A664F">
        <w:t xml:space="preserve">then a call to the </w:t>
      </w:r>
      <w:r w:rsidRPr="009A664F">
        <w:rPr>
          <w:rStyle w:val="Literal"/>
        </w:rPr>
        <w:t>*</w:t>
      </w:r>
      <w:r w:rsidRPr="009A664F">
        <w:t xml:space="preserve"> operator just once, each time we use a </w:t>
      </w:r>
      <w:r w:rsidRPr="009A664F">
        <w:rPr>
          <w:rStyle w:val="Literal"/>
        </w:rPr>
        <w:t>*</w:t>
      </w:r>
      <w:r w:rsidRPr="009A664F">
        <w:t xml:space="preserve"> in our code.</w:t>
      </w:r>
      <w:r w:rsidR="00E22CA3" w:rsidRPr="009A664F">
        <w:t xml:space="preserve"> </w:t>
      </w:r>
      <w:r w:rsidRPr="009A664F">
        <w:t xml:space="preserve">Because the substitution of the </w:t>
      </w:r>
      <w:r w:rsidRPr="009A664F">
        <w:rPr>
          <w:rStyle w:val="Literal"/>
        </w:rPr>
        <w:t>*</w:t>
      </w:r>
      <w:r w:rsidRPr="009A664F">
        <w:t xml:space="preserve"> operator does not recurse infinitely, we</w:t>
      </w:r>
      <w:r w:rsidR="00E22CA3" w:rsidRPr="009A664F">
        <w:t xml:space="preserve"> </w:t>
      </w:r>
      <w:r w:rsidRPr="009A664F">
        <w:t xml:space="preserve">end up with data of type </w:t>
      </w:r>
      <w:r w:rsidRPr="009A664F">
        <w:rPr>
          <w:rStyle w:val="Literal"/>
        </w:rPr>
        <w:t>i32</w:t>
      </w:r>
      <w:r w:rsidRPr="009A664F">
        <w:t xml:space="preserve">, which matches the </w:t>
      </w:r>
      <w:r w:rsidRPr="009A664F">
        <w:rPr>
          <w:rStyle w:val="Literal"/>
        </w:rPr>
        <w:t>5</w:t>
      </w:r>
      <w:r w:rsidRPr="009A664F">
        <w:t xml:space="preserve"> in </w:t>
      </w:r>
      <w:r w:rsidRPr="009A664F">
        <w:rPr>
          <w:rStyle w:val="Literal"/>
        </w:rPr>
        <w:t>assert_eq!</w:t>
      </w:r>
      <w:r w:rsidRPr="009B49FF">
        <w:rPr>
          <w:lang w:eastAsia="en-GB"/>
        </w:rPr>
        <w:t xml:space="preserve">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Listing 15-9.</w:t>
      </w:r>
    </w:p>
    <w:p w14:paraId="6D501935" w14:textId="77777777" w:rsidR="009B49FF" w:rsidRPr="009B49FF" w:rsidRDefault="009B49FF" w:rsidP="009A664F">
      <w:pPr>
        <w:pStyle w:val="HeadB"/>
        <w:rPr>
          <w:lang w:eastAsia="en-GB"/>
        </w:rPr>
      </w:pPr>
      <w:bookmarkStart w:id="24" w:name="implicit-deref-coercions-with-functions-"/>
      <w:bookmarkStart w:id="25" w:name="_Toc106892311"/>
      <w:bookmarkEnd w:id="24"/>
      <w:r w:rsidRPr="009B49FF">
        <w:rPr>
          <w:lang w:eastAsia="en-GB"/>
        </w:rPr>
        <w:t>Implicit Deref Coercions with Functions and Methods</w:t>
      </w:r>
      <w:bookmarkEnd w:id="25"/>
    </w:p>
    <w:p w14:paraId="34E3F9F2" w14:textId="1BF7C3D8" w:rsidR="009B49FF" w:rsidRPr="009B49FF" w:rsidRDefault="009B49FF" w:rsidP="009A664F">
      <w:pPr>
        <w:pStyle w:val="Body"/>
        <w:rPr>
          <w:lang w:eastAsia="en-GB"/>
        </w:rPr>
      </w:pPr>
      <w:r w:rsidRPr="009A664F">
        <w:rPr>
          <w:rStyle w:val="Italic"/>
        </w:rPr>
        <w:t>Deref coercion</w:t>
      </w:r>
      <w:r w:rsidRPr="009A664F">
        <w:t xml:space="preserve"> converts a reference to a type that implements the </w:t>
      </w:r>
      <w:r w:rsidRPr="009A664F">
        <w:rPr>
          <w:rStyle w:val="Literal"/>
        </w:rPr>
        <w:t>Deref</w:t>
      </w:r>
      <w:r w:rsidR="00E22CA3" w:rsidRPr="009A664F">
        <w:t xml:space="preserve"> </w:t>
      </w:r>
      <w:r w:rsidRPr="009A664F">
        <w:t>trait into a reference to another type. For example, deref coercion can convert</w:t>
      </w:r>
      <w:r w:rsidR="00E22CA3" w:rsidRPr="009A664F">
        <w:t xml:space="preserve"> </w:t>
      </w:r>
      <w:r w:rsidRPr="009A664F">
        <w:rPr>
          <w:rStyle w:val="Literal"/>
        </w:rPr>
        <w:t>&amp;String</w:t>
      </w:r>
      <w:r w:rsidRPr="009A664F">
        <w:t xml:space="preserve"> to </w:t>
      </w:r>
      <w:r w:rsidRPr="009A664F">
        <w:rPr>
          <w:rStyle w:val="Literal"/>
        </w:rPr>
        <w:t>&amp;str</w:t>
      </w:r>
      <w:r w:rsidRPr="009A664F">
        <w:t xml:space="preserve"> because </w:t>
      </w:r>
      <w:r w:rsidRPr="009A664F">
        <w:rPr>
          <w:rStyle w:val="Literal"/>
        </w:rPr>
        <w:t>String</w:t>
      </w:r>
      <w:r w:rsidRPr="009A664F">
        <w:t xml:space="preserve"> implements the </w:t>
      </w:r>
      <w:r w:rsidRPr="009A664F">
        <w:rPr>
          <w:rStyle w:val="Literal"/>
        </w:rPr>
        <w:t>Deref</w:t>
      </w:r>
      <w:r w:rsidRPr="009A664F">
        <w:t xml:space="preserve"> trait such that it</w:t>
      </w:r>
      <w:r w:rsidR="00E22CA3" w:rsidRPr="009A664F">
        <w:t xml:space="preserve"> </w:t>
      </w:r>
      <w:r w:rsidRPr="009A664F">
        <w:t xml:space="preserve">returns </w:t>
      </w:r>
      <w:r w:rsidRPr="009A664F">
        <w:rPr>
          <w:rStyle w:val="Literal"/>
        </w:rPr>
        <w:t>&amp;str</w:t>
      </w:r>
      <w:r w:rsidRPr="009A664F">
        <w:t>. Deref coercion is a convenience Rust performs on arguments to</w:t>
      </w:r>
      <w:r w:rsidR="00E22CA3" w:rsidRPr="009A664F">
        <w:t xml:space="preserve"> </w:t>
      </w:r>
      <w:r w:rsidRPr="009A664F">
        <w:t xml:space="preserve">functions and methods, and works only on types that implement the </w:t>
      </w:r>
      <w:r w:rsidRPr="009A664F">
        <w:rPr>
          <w:rStyle w:val="Literal"/>
        </w:rPr>
        <w:t>Deref</w:t>
      </w:r>
      <w:r w:rsidR="00E22CA3" w:rsidRPr="009A664F">
        <w:t xml:space="preserve"> </w:t>
      </w:r>
      <w:r w:rsidRPr="009A664F">
        <w:t>trait. It happens automatically when we pass a reference to a particular type’s</w:t>
      </w:r>
      <w:r w:rsidR="00E22CA3" w:rsidRPr="009A664F">
        <w:t xml:space="preserve"> </w:t>
      </w:r>
      <w:r w:rsidRPr="009A664F">
        <w:t>value as an argument to a function or method that doesn’t match the parameter</w:t>
      </w:r>
      <w:r w:rsidR="00E22CA3" w:rsidRPr="009A664F">
        <w:t xml:space="preserve"> </w:t>
      </w:r>
      <w:r w:rsidRPr="009A664F">
        <w:t xml:space="preserve">type in the function or method definition. A sequence of calls to the </w:t>
      </w:r>
      <w:r w:rsidRPr="009A664F">
        <w:rPr>
          <w:rStyle w:val="Literal"/>
        </w:rPr>
        <w:t>deref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method converts the type we provided into the type the parameter needs.</w:t>
      </w:r>
    </w:p>
    <w:p w14:paraId="5FFDEBFF" w14:textId="1110BD36" w:rsidR="009B49FF" w:rsidRPr="009B49FF" w:rsidRDefault="009B49FF" w:rsidP="009A664F">
      <w:pPr>
        <w:pStyle w:val="Body"/>
        <w:rPr>
          <w:lang w:eastAsia="en-GB"/>
        </w:rPr>
      </w:pPr>
      <w:r w:rsidRPr="009A664F">
        <w:t>Deref coercion was added to Rust so that programmers writing function and</w:t>
      </w:r>
      <w:r w:rsidR="00E22CA3" w:rsidRPr="009A664F">
        <w:t xml:space="preserve"> </w:t>
      </w:r>
      <w:r w:rsidRPr="009A664F">
        <w:t>method calls don’t need to add as many explicit references and dereferences</w:t>
      </w:r>
      <w:r w:rsidR="00E22CA3" w:rsidRPr="009A664F">
        <w:t xml:space="preserve"> </w:t>
      </w:r>
      <w:r w:rsidRPr="009A664F">
        <w:t xml:space="preserve">with </w:t>
      </w:r>
      <w:r w:rsidRPr="009A664F">
        <w:rPr>
          <w:rStyle w:val="Literal"/>
        </w:rPr>
        <w:t>&amp;</w:t>
      </w:r>
      <w:r w:rsidRPr="009A664F">
        <w:t xml:space="preserve"> and </w:t>
      </w:r>
      <w:r w:rsidRPr="009A664F">
        <w:rPr>
          <w:rStyle w:val="Literal"/>
        </w:rPr>
        <w:t>*</w:t>
      </w:r>
      <w:r w:rsidRPr="009B49FF">
        <w:rPr>
          <w:lang w:eastAsia="en-GB"/>
        </w:rPr>
        <w:t>. The deref coercion feature also lets us write more code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can work for either references or smart pointers.</w:t>
      </w:r>
    </w:p>
    <w:p w14:paraId="2B537206" w14:textId="49B7ABA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To see deref coercion in action, let’s use the </w:t>
      </w:r>
      <w:r w:rsidRPr="009A664F">
        <w:rPr>
          <w:rStyle w:val="Literal"/>
        </w:rPr>
        <w:t>MyBox&lt;T&gt;</w:t>
      </w:r>
      <w:r w:rsidRPr="009A664F">
        <w:t xml:space="preserve"> type we defined in</w:t>
      </w:r>
      <w:r w:rsidR="00E22CA3" w:rsidRPr="009A664F">
        <w:t xml:space="preserve"> </w:t>
      </w:r>
      <w:r w:rsidRPr="009A664F">
        <w:t xml:space="preserve">Listing 15-8 as well as the implementation of </w:t>
      </w:r>
      <w:r w:rsidRPr="009A664F">
        <w:rPr>
          <w:rStyle w:val="Literal"/>
        </w:rPr>
        <w:t>Deref</w:t>
      </w:r>
      <w:r w:rsidRPr="009B49FF">
        <w:rPr>
          <w:lang w:eastAsia="en-GB"/>
        </w:rPr>
        <w:t xml:space="preserve"> that we added in Listing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15-10. Listing 15-11 shows the definition of a function that has a string slice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parameter:</w:t>
      </w:r>
    </w:p>
    <w:p w14:paraId="3B4A2898" w14:textId="20F74F2B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270435F3" w14:textId="77777777" w:rsidR="009B49FF" w:rsidRPr="009A664F" w:rsidRDefault="009B49FF" w:rsidP="009A664F">
      <w:pPr>
        <w:pStyle w:val="Code"/>
      </w:pPr>
      <w:r w:rsidRPr="009A664F">
        <w:t>fn hello(name: &amp;str) {</w:t>
      </w:r>
    </w:p>
    <w:p w14:paraId="67965FE0" w14:textId="77777777" w:rsidR="009B49FF" w:rsidRPr="009A664F" w:rsidRDefault="009B49FF" w:rsidP="009A664F">
      <w:pPr>
        <w:pStyle w:val="Code"/>
      </w:pPr>
      <w:r w:rsidRPr="009A664F">
        <w:t xml:space="preserve">    println!("Hello, {name}!");</w:t>
      </w:r>
    </w:p>
    <w:p w14:paraId="0EE901D9" w14:textId="77777777" w:rsidR="009B49FF" w:rsidRPr="009A664F" w:rsidRDefault="009B49FF" w:rsidP="009A664F">
      <w:pPr>
        <w:pStyle w:val="Code"/>
      </w:pPr>
      <w:r w:rsidRPr="009A664F">
        <w:t>}</w:t>
      </w:r>
    </w:p>
    <w:p w14:paraId="1BF8A3C5" w14:textId="14222D90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A </w:t>
      </w:r>
      <w:r w:rsidRPr="009A664F">
        <w:rPr>
          <w:rStyle w:val="Literal"/>
        </w:rPr>
        <w:t>hello</w:t>
      </w:r>
      <w:r w:rsidRPr="009A664F">
        <w:t xml:space="preserve"> function that has the parameter </w:t>
      </w:r>
      <w:r w:rsidRPr="009A664F">
        <w:rPr>
          <w:rStyle w:val="Literal"/>
        </w:rPr>
        <w:t>name</w:t>
      </w:r>
      <w:r w:rsidRPr="009A664F">
        <w:t xml:space="preserve"> of type </w:t>
      </w:r>
      <w:r w:rsidRPr="009A664F">
        <w:rPr>
          <w:rStyle w:val="Literal"/>
        </w:rPr>
        <w:t>&amp;str</w:t>
      </w:r>
    </w:p>
    <w:p w14:paraId="2CAF906A" w14:textId="2A56463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can call the </w:t>
      </w:r>
      <w:r w:rsidRPr="009A664F">
        <w:rPr>
          <w:rStyle w:val="Literal"/>
        </w:rPr>
        <w:t>hello</w:t>
      </w:r>
      <w:r w:rsidRPr="009A664F">
        <w:t xml:space="preserve"> function with a string slice as an argument, such as</w:t>
      </w:r>
      <w:r w:rsidR="00E22CA3" w:rsidRPr="009A664F">
        <w:t xml:space="preserve"> </w:t>
      </w:r>
      <w:r w:rsidRPr="009A664F">
        <w:rPr>
          <w:rStyle w:val="Literal"/>
        </w:rPr>
        <w:t>hello("Rust");</w:t>
      </w:r>
      <w:r w:rsidRPr="009A664F">
        <w:t xml:space="preserve"> for example. Deref coercion makes it possible to call </w:t>
      </w:r>
      <w:r w:rsidRPr="009A664F">
        <w:rPr>
          <w:rStyle w:val="Literal"/>
        </w:rPr>
        <w:t>hello</w:t>
      </w:r>
      <w:r w:rsidR="00E22CA3" w:rsidRPr="009A664F">
        <w:t xml:space="preserve"> </w:t>
      </w:r>
      <w:r w:rsidRPr="009A664F">
        <w:t xml:space="preserve">with a reference to a value of type </w:t>
      </w:r>
      <w:r w:rsidRPr="009A664F">
        <w:rPr>
          <w:rStyle w:val="Literal"/>
        </w:rPr>
        <w:t>MyBox&lt;String&gt;</w:t>
      </w:r>
      <w:r w:rsidRPr="009B49FF">
        <w:rPr>
          <w:lang w:eastAsia="en-GB"/>
        </w:rPr>
        <w:t>, as shown in Listing 15-12:</w:t>
      </w:r>
    </w:p>
    <w:p w14:paraId="6643EFCC" w14:textId="32EBB2C5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lastRenderedPageBreak/>
        <w:t xml:space="preserve"> </w:t>
      </w:r>
      <w:r w:rsidR="009B49FF" w:rsidRPr="009B49FF">
        <w:rPr>
          <w:lang w:eastAsia="en-GB"/>
        </w:rPr>
        <w:t>src/main.rs</w:t>
      </w:r>
    </w:p>
    <w:p w14:paraId="57535547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32FB5B69" w14:textId="77777777" w:rsidR="009B49FF" w:rsidRPr="009A664F" w:rsidRDefault="009B49FF" w:rsidP="009A664F">
      <w:pPr>
        <w:pStyle w:val="Code"/>
      </w:pPr>
      <w:r w:rsidRPr="009A664F">
        <w:t xml:space="preserve">    let m = MyBox::new(String::from("Rust"));</w:t>
      </w:r>
    </w:p>
    <w:p w14:paraId="6FEEA415" w14:textId="77777777" w:rsidR="009B49FF" w:rsidRPr="009A664F" w:rsidRDefault="009B49FF" w:rsidP="009A664F">
      <w:pPr>
        <w:pStyle w:val="Code"/>
      </w:pPr>
      <w:r w:rsidRPr="009A664F">
        <w:t xml:space="preserve">    hello(&amp;m);</w:t>
      </w:r>
    </w:p>
    <w:p w14:paraId="3119AAC6" w14:textId="77777777" w:rsidR="009B49FF" w:rsidRPr="009A664F" w:rsidRDefault="009B49FF" w:rsidP="009A664F">
      <w:pPr>
        <w:pStyle w:val="Code"/>
      </w:pPr>
      <w:r w:rsidRPr="009A664F">
        <w:t>}</w:t>
      </w:r>
    </w:p>
    <w:p w14:paraId="40B92C32" w14:textId="34DDFA80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Calling </w:t>
      </w:r>
      <w:r w:rsidRPr="009A664F">
        <w:rPr>
          <w:rStyle w:val="Literal"/>
        </w:rPr>
        <w:t>hello</w:t>
      </w:r>
      <w:r w:rsidRPr="009A664F">
        <w:t xml:space="preserve"> with a reference to a </w:t>
      </w:r>
      <w:r w:rsidRPr="009A664F">
        <w:rPr>
          <w:rStyle w:val="Literal"/>
        </w:rPr>
        <w:t>MyBox&lt;String&gt;</w:t>
      </w:r>
      <w:r w:rsidRPr="009B49FF">
        <w:rPr>
          <w:lang w:eastAsia="en-GB"/>
        </w:rPr>
        <w:t xml:space="preserve"> value,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which works because of deref coercion</w:t>
      </w:r>
    </w:p>
    <w:p w14:paraId="1AE151D5" w14:textId="2AAE6FB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Here we’re calling the </w:t>
      </w:r>
      <w:r w:rsidRPr="009A664F">
        <w:rPr>
          <w:rStyle w:val="Literal"/>
        </w:rPr>
        <w:t>hello</w:t>
      </w:r>
      <w:r w:rsidRPr="009A664F">
        <w:t xml:space="preserve"> function with the argument </w:t>
      </w:r>
      <w:r w:rsidRPr="009A664F">
        <w:rPr>
          <w:rStyle w:val="Literal"/>
        </w:rPr>
        <w:t>&amp;m</w:t>
      </w:r>
      <w:r w:rsidRPr="009A664F">
        <w:t>, which is a</w:t>
      </w:r>
      <w:r w:rsidR="00E22CA3" w:rsidRPr="009A664F">
        <w:t xml:space="preserve"> </w:t>
      </w:r>
      <w:r w:rsidRPr="009A664F">
        <w:t xml:space="preserve">reference to a </w:t>
      </w:r>
      <w:r w:rsidRPr="009A664F">
        <w:rPr>
          <w:rStyle w:val="Literal"/>
        </w:rPr>
        <w:t>MyBox&lt;String&gt;</w:t>
      </w:r>
      <w:r w:rsidRPr="009A664F">
        <w:t xml:space="preserve"> value. Because we implemented the </w:t>
      </w:r>
      <w:r w:rsidRPr="009A664F">
        <w:rPr>
          <w:rStyle w:val="Literal"/>
        </w:rPr>
        <w:t>Deref</w:t>
      </w:r>
      <w:r w:rsidRPr="009A664F">
        <w:t xml:space="preserve"> trait</w:t>
      </w:r>
      <w:r w:rsidR="00E22CA3" w:rsidRPr="009A664F">
        <w:t xml:space="preserve"> </w:t>
      </w:r>
      <w:r w:rsidRPr="009A664F">
        <w:t xml:space="preserve">on </w:t>
      </w:r>
      <w:r w:rsidRPr="009A664F">
        <w:rPr>
          <w:rStyle w:val="Literal"/>
        </w:rPr>
        <w:t>MyBox&lt;T&gt;</w:t>
      </w:r>
      <w:r w:rsidRPr="009A664F">
        <w:t xml:space="preserve"> in Listing 15-10, Rust can turn </w:t>
      </w:r>
      <w:r w:rsidRPr="009A664F">
        <w:rPr>
          <w:rStyle w:val="Literal"/>
        </w:rPr>
        <w:t>&amp;MyBox&lt;String&gt;</w:t>
      </w:r>
      <w:r w:rsidRPr="009A664F">
        <w:t xml:space="preserve"> into </w:t>
      </w:r>
      <w:r w:rsidRPr="009A664F">
        <w:rPr>
          <w:rStyle w:val="Literal"/>
        </w:rPr>
        <w:t>&amp;String</w:t>
      </w:r>
      <w:r w:rsidR="00E22CA3" w:rsidRPr="009A664F">
        <w:t xml:space="preserve"> </w:t>
      </w:r>
      <w:r w:rsidRPr="009A664F">
        <w:t xml:space="preserve">by calling </w:t>
      </w:r>
      <w:r w:rsidRPr="009A664F">
        <w:rPr>
          <w:rStyle w:val="Literal"/>
        </w:rPr>
        <w:t>deref</w:t>
      </w:r>
      <w:r w:rsidRPr="009A664F">
        <w:t xml:space="preserve">. The standard library provides an implementation of </w:t>
      </w:r>
      <w:r w:rsidRPr="009A664F">
        <w:rPr>
          <w:rStyle w:val="Literal"/>
        </w:rPr>
        <w:t>Deref</w:t>
      </w:r>
      <w:r w:rsidR="00E22CA3" w:rsidRPr="009A664F">
        <w:t xml:space="preserve"> </w:t>
      </w:r>
      <w:r w:rsidRPr="009A664F">
        <w:t xml:space="preserve">on </w:t>
      </w:r>
      <w:r w:rsidRPr="009A664F">
        <w:rPr>
          <w:rStyle w:val="Literal"/>
        </w:rPr>
        <w:t>String</w:t>
      </w:r>
      <w:r w:rsidRPr="009A664F">
        <w:t xml:space="preserve"> that returns a string slice, and this is in the API documentation</w:t>
      </w:r>
      <w:r w:rsidR="00E22CA3" w:rsidRPr="009A664F">
        <w:t xml:space="preserve"> </w:t>
      </w:r>
      <w:r w:rsidRPr="009A664F">
        <w:t xml:space="preserve">for </w:t>
      </w:r>
      <w:r w:rsidRPr="009A664F">
        <w:rPr>
          <w:rStyle w:val="Literal"/>
        </w:rPr>
        <w:t>Deref</w:t>
      </w:r>
      <w:r w:rsidRPr="009A664F">
        <w:t xml:space="preserve">. Rust calls </w:t>
      </w:r>
      <w:r w:rsidRPr="009A664F">
        <w:rPr>
          <w:rStyle w:val="Literal"/>
        </w:rPr>
        <w:t>deref</w:t>
      </w:r>
      <w:r w:rsidRPr="009A664F">
        <w:t xml:space="preserve"> again to turn the </w:t>
      </w:r>
      <w:r w:rsidRPr="009A664F">
        <w:rPr>
          <w:rStyle w:val="Literal"/>
        </w:rPr>
        <w:t>&amp;String</w:t>
      </w:r>
      <w:r w:rsidRPr="009A664F">
        <w:t xml:space="preserve"> into </w:t>
      </w:r>
      <w:r w:rsidRPr="009A664F">
        <w:rPr>
          <w:rStyle w:val="Literal"/>
        </w:rPr>
        <w:t>&amp;str</w:t>
      </w:r>
      <w:r w:rsidRPr="009A664F">
        <w:t>, which</w:t>
      </w:r>
      <w:r w:rsidR="00E22CA3" w:rsidRPr="009A664F">
        <w:t xml:space="preserve"> </w:t>
      </w:r>
      <w:r w:rsidRPr="009A664F">
        <w:t xml:space="preserve">matches the </w:t>
      </w:r>
      <w:r w:rsidRPr="009A664F">
        <w:rPr>
          <w:rStyle w:val="Literal"/>
        </w:rPr>
        <w:t>hello</w:t>
      </w:r>
      <w:r w:rsidRPr="009B49FF">
        <w:rPr>
          <w:lang w:eastAsia="en-GB"/>
        </w:rPr>
        <w:t xml:space="preserve"> function’s definition.</w:t>
      </w:r>
    </w:p>
    <w:p w14:paraId="510D1FC9" w14:textId="3AA92510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If Rust didn’t implement deref coercion, we would have to write the code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Listing 15-13 instead of the code in Listing 15-12 to call </w:t>
      </w:r>
      <w:r w:rsidRPr="009A664F">
        <w:rPr>
          <w:rStyle w:val="Literal"/>
        </w:rPr>
        <w:t>hello</w:t>
      </w:r>
      <w:r w:rsidRPr="009A664F">
        <w:t xml:space="preserve"> with a value</w:t>
      </w:r>
      <w:r w:rsidR="00E22CA3" w:rsidRPr="009A664F">
        <w:t xml:space="preserve"> </w:t>
      </w:r>
      <w:r w:rsidRPr="009A664F">
        <w:t xml:space="preserve">of type </w:t>
      </w:r>
      <w:r w:rsidRPr="009A664F">
        <w:rPr>
          <w:rStyle w:val="Literal"/>
        </w:rPr>
        <w:t>&amp;MyBox&lt;String&gt;</w:t>
      </w:r>
      <w:r w:rsidRPr="009B49FF">
        <w:rPr>
          <w:lang w:eastAsia="en-GB"/>
        </w:rPr>
        <w:t>.</w:t>
      </w:r>
    </w:p>
    <w:p w14:paraId="7F893FD4" w14:textId="0D813E90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4F6291BD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137DE4E4" w14:textId="77777777" w:rsidR="009B49FF" w:rsidRPr="009A664F" w:rsidRDefault="009B49FF" w:rsidP="009A664F">
      <w:pPr>
        <w:pStyle w:val="Code"/>
      </w:pPr>
      <w:r w:rsidRPr="009A664F">
        <w:t xml:space="preserve">    let m = MyBox::new(String::from("Rust"));</w:t>
      </w:r>
    </w:p>
    <w:p w14:paraId="5FC2C183" w14:textId="77777777" w:rsidR="009B49FF" w:rsidRPr="009A664F" w:rsidRDefault="009B49FF" w:rsidP="009A664F">
      <w:pPr>
        <w:pStyle w:val="Code"/>
      </w:pPr>
      <w:r w:rsidRPr="009A664F">
        <w:t xml:space="preserve">    hello(&amp;(*m)[..]);</w:t>
      </w:r>
    </w:p>
    <w:p w14:paraId="4D86B1C1" w14:textId="77777777" w:rsidR="009B49FF" w:rsidRPr="009A664F" w:rsidRDefault="009B49FF" w:rsidP="009A664F">
      <w:pPr>
        <w:pStyle w:val="Code"/>
      </w:pPr>
      <w:r w:rsidRPr="009A664F">
        <w:t>}</w:t>
      </w:r>
    </w:p>
    <w:p w14:paraId="435E19EC" w14:textId="19D03B6C" w:rsidR="009B49FF" w:rsidRPr="009B49FF" w:rsidRDefault="009B49FF" w:rsidP="005E29A1">
      <w:pPr>
        <w:pStyle w:val="CodeListingCaption"/>
        <w:rPr>
          <w:lang w:eastAsia="en-GB"/>
        </w:rPr>
      </w:pPr>
      <w:r w:rsidRPr="009B49FF">
        <w:rPr>
          <w:lang w:eastAsia="en-GB"/>
        </w:rPr>
        <w:t>The code we would have to write if Rust didn’t have deref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coercion</w:t>
      </w:r>
    </w:p>
    <w:p w14:paraId="0C15404A" w14:textId="3E35EFB7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</w:t>
      </w:r>
      <w:r w:rsidRPr="009A664F">
        <w:rPr>
          <w:rStyle w:val="Literal"/>
        </w:rPr>
        <w:t>(*m)</w:t>
      </w:r>
      <w:r w:rsidRPr="009A664F">
        <w:t xml:space="preserve"> dereferences the </w:t>
      </w:r>
      <w:r w:rsidRPr="009A664F">
        <w:rPr>
          <w:rStyle w:val="Literal"/>
        </w:rPr>
        <w:t>MyBox&lt;String&gt;</w:t>
      </w:r>
      <w:r w:rsidRPr="009A664F">
        <w:t xml:space="preserve"> into a </w:t>
      </w:r>
      <w:r w:rsidRPr="009A664F">
        <w:rPr>
          <w:rStyle w:val="Literal"/>
        </w:rPr>
        <w:t>String</w:t>
      </w:r>
      <w:r w:rsidRPr="009A664F">
        <w:t xml:space="preserve">. Then the </w:t>
      </w:r>
      <w:r w:rsidRPr="009A664F">
        <w:rPr>
          <w:rStyle w:val="Literal"/>
        </w:rPr>
        <w:t>&amp;</w:t>
      </w:r>
      <w:r w:rsidRPr="009A664F">
        <w:t xml:space="preserve"> and</w:t>
      </w:r>
      <w:r w:rsidR="00E22CA3" w:rsidRPr="009A664F">
        <w:t xml:space="preserve"> </w:t>
      </w:r>
      <w:r w:rsidRPr="009A664F">
        <w:rPr>
          <w:rStyle w:val="Literal"/>
        </w:rPr>
        <w:t>[..]</w:t>
      </w:r>
      <w:r w:rsidRPr="009A664F">
        <w:t xml:space="preserve"> take a string slice of the </w:t>
      </w:r>
      <w:r w:rsidRPr="009A664F">
        <w:rPr>
          <w:rStyle w:val="Literal"/>
        </w:rPr>
        <w:t>String</w:t>
      </w:r>
      <w:r w:rsidRPr="009A664F">
        <w:t xml:space="preserve"> that is equal to the whole string to</w:t>
      </w:r>
      <w:r w:rsidR="00E22CA3" w:rsidRPr="009A664F">
        <w:t xml:space="preserve"> </w:t>
      </w:r>
      <w:r w:rsidRPr="009A664F">
        <w:t xml:space="preserve">match the signature of </w:t>
      </w:r>
      <w:r w:rsidRPr="009A664F">
        <w:rPr>
          <w:rStyle w:val="Literal"/>
        </w:rPr>
        <w:t>hello</w:t>
      </w:r>
      <w:r w:rsidRPr="009B49FF">
        <w:rPr>
          <w:lang w:eastAsia="en-GB"/>
        </w:rPr>
        <w:t>. This code without deref coercions is harder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read, write, and understand with all of these symbols involved. Deref coercion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allows Rust to handle these conversions for us automatically.</w:t>
      </w:r>
    </w:p>
    <w:p w14:paraId="26500A49" w14:textId="13E75AE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When the </w:t>
      </w:r>
      <w:r w:rsidRPr="009A664F">
        <w:rPr>
          <w:rStyle w:val="Literal"/>
        </w:rPr>
        <w:t>Deref</w:t>
      </w:r>
      <w:r w:rsidRPr="009A664F">
        <w:t xml:space="preserve"> trait is defined for the types involved, Rust will analyze the</w:t>
      </w:r>
      <w:r w:rsidR="00E22CA3" w:rsidRPr="009A664F">
        <w:t xml:space="preserve"> </w:t>
      </w:r>
      <w:r w:rsidRPr="009A664F">
        <w:t xml:space="preserve">types and use </w:t>
      </w:r>
      <w:r w:rsidRPr="009A664F">
        <w:rPr>
          <w:rStyle w:val="Literal"/>
        </w:rPr>
        <w:t>Deref::deref</w:t>
      </w:r>
      <w:r w:rsidRPr="009A664F">
        <w:t xml:space="preserve"> as many times as necessary to get a reference to</w:t>
      </w:r>
      <w:r w:rsidR="00E22CA3" w:rsidRPr="009A664F">
        <w:t xml:space="preserve"> </w:t>
      </w:r>
      <w:r w:rsidRPr="009A664F">
        <w:t xml:space="preserve">match the parameter’s type. The number of times that </w:t>
      </w:r>
      <w:r w:rsidRPr="009A664F">
        <w:rPr>
          <w:rStyle w:val="Literal"/>
        </w:rPr>
        <w:t>Deref::deref</w:t>
      </w:r>
      <w:r w:rsidRPr="009B49FF">
        <w:rPr>
          <w:lang w:eastAsia="en-GB"/>
        </w:rPr>
        <w:t xml:space="preserve"> needs to be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inserted is resolved at compile time, so there is no runtime penalty for taking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advantage of deref coercion!</w:t>
      </w:r>
    </w:p>
    <w:p w14:paraId="67A75D39" w14:textId="77777777" w:rsidR="009B49FF" w:rsidRPr="009B49FF" w:rsidRDefault="009B49FF" w:rsidP="009A664F">
      <w:pPr>
        <w:pStyle w:val="HeadB"/>
        <w:rPr>
          <w:lang w:eastAsia="en-GB"/>
        </w:rPr>
      </w:pPr>
      <w:bookmarkStart w:id="26" w:name="how-deref-coercion-interacts-with-mutabi"/>
      <w:bookmarkStart w:id="27" w:name="_Toc106892312"/>
      <w:bookmarkEnd w:id="26"/>
      <w:r w:rsidRPr="009B49FF">
        <w:rPr>
          <w:lang w:eastAsia="en-GB"/>
        </w:rPr>
        <w:t>How Deref Coercion Interacts with Mutability</w:t>
      </w:r>
      <w:bookmarkEnd w:id="27"/>
    </w:p>
    <w:p w14:paraId="1AB03138" w14:textId="5362D898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Similar to how you use the </w:t>
      </w:r>
      <w:r w:rsidRPr="009A664F">
        <w:rPr>
          <w:rStyle w:val="Literal"/>
        </w:rPr>
        <w:t>Deref</w:t>
      </w:r>
      <w:r w:rsidRPr="009A664F">
        <w:t xml:space="preserve"> trait to override the </w:t>
      </w:r>
      <w:r w:rsidRPr="009A664F">
        <w:rPr>
          <w:rStyle w:val="Literal"/>
        </w:rPr>
        <w:t>*</w:t>
      </w:r>
      <w:r w:rsidRPr="009A664F">
        <w:t xml:space="preserve"> operator on</w:t>
      </w:r>
      <w:r w:rsidR="00E22CA3" w:rsidRPr="009A664F">
        <w:t xml:space="preserve"> </w:t>
      </w:r>
      <w:r w:rsidRPr="009A664F">
        <w:t xml:space="preserve">immutable references, you can use the </w:t>
      </w:r>
      <w:r w:rsidRPr="009A664F">
        <w:rPr>
          <w:rStyle w:val="Literal"/>
        </w:rPr>
        <w:t>DerefMut</w:t>
      </w:r>
      <w:r w:rsidRPr="009A664F">
        <w:t xml:space="preserve"> trait to override the </w:t>
      </w:r>
      <w:r w:rsidRPr="009A664F">
        <w:rPr>
          <w:rStyle w:val="Literal"/>
        </w:rPr>
        <w:t>*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operator on mutable references.</w:t>
      </w:r>
    </w:p>
    <w:p w14:paraId="745CFF31" w14:textId="5AA9A9B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Rust does deref coercion when it finds types and trait implementations in three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cases:</w:t>
      </w:r>
    </w:p>
    <w:p w14:paraId="2EB6F071" w14:textId="77777777" w:rsidR="009B49FF" w:rsidRPr="009B49FF" w:rsidRDefault="009B49FF" w:rsidP="005E29A1">
      <w:pPr>
        <w:pStyle w:val="ListBullet"/>
        <w:rPr>
          <w:lang w:eastAsia="en-GB"/>
        </w:rPr>
      </w:pPr>
      <w:r w:rsidRPr="009A664F">
        <w:t xml:space="preserve">From </w:t>
      </w:r>
      <w:r w:rsidRPr="009A664F">
        <w:rPr>
          <w:rStyle w:val="Literal"/>
        </w:rPr>
        <w:t>&amp;T</w:t>
      </w:r>
      <w:r w:rsidRPr="009A664F">
        <w:t xml:space="preserve"> to </w:t>
      </w:r>
      <w:r w:rsidRPr="009A664F">
        <w:rPr>
          <w:rStyle w:val="Literal"/>
        </w:rPr>
        <w:t>&amp;U</w:t>
      </w:r>
      <w:r w:rsidRPr="009A664F">
        <w:t xml:space="preserve"> when </w:t>
      </w:r>
      <w:r w:rsidRPr="009A664F">
        <w:rPr>
          <w:rStyle w:val="Literal"/>
        </w:rPr>
        <w:t>T: Deref&lt;Target=U&gt;</w:t>
      </w:r>
    </w:p>
    <w:p w14:paraId="3B32D96C" w14:textId="77777777" w:rsidR="009B49FF" w:rsidRPr="009B49FF" w:rsidRDefault="009B49FF" w:rsidP="005E29A1">
      <w:pPr>
        <w:pStyle w:val="ListBullet"/>
        <w:rPr>
          <w:lang w:eastAsia="en-GB"/>
        </w:rPr>
      </w:pPr>
      <w:r w:rsidRPr="009B49FF">
        <w:rPr>
          <w:lang w:eastAsia="en-GB"/>
        </w:rPr>
        <w:lastRenderedPageBreak/>
        <w:t xml:space="preserve">From </w:t>
      </w:r>
      <w:r w:rsidRPr="009A664F">
        <w:rPr>
          <w:rStyle w:val="Literal"/>
        </w:rPr>
        <w:t>&amp;mut T</w:t>
      </w:r>
      <w:r w:rsidRPr="009A664F">
        <w:t xml:space="preserve"> to </w:t>
      </w:r>
      <w:r w:rsidRPr="009A664F">
        <w:rPr>
          <w:rStyle w:val="Literal"/>
        </w:rPr>
        <w:t>&amp;mut U</w:t>
      </w:r>
      <w:r w:rsidRPr="009A664F">
        <w:t xml:space="preserve"> when </w:t>
      </w:r>
      <w:r w:rsidRPr="009A664F">
        <w:rPr>
          <w:rStyle w:val="Literal"/>
        </w:rPr>
        <w:t>T: DerefMut&lt;Target=U&gt;</w:t>
      </w:r>
    </w:p>
    <w:p w14:paraId="28CBCAD2" w14:textId="77777777" w:rsidR="009B49FF" w:rsidRPr="009B49FF" w:rsidRDefault="009B49FF" w:rsidP="005E29A1">
      <w:pPr>
        <w:pStyle w:val="ListBullet"/>
        <w:rPr>
          <w:lang w:eastAsia="en-GB"/>
        </w:rPr>
      </w:pPr>
      <w:r w:rsidRPr="009B49FF">
        <w:rPr>
          <w:lang w:eastAsia="en-GB"/>
        </w:rPr>
        <w:t xml:space="preserve">From </w:t>
      </w:r>
      <w:r w:rsidRPr="009A664F">
        <w:rPr>
          <w:rStyle w:val="Literal"/>
        </w:rPr>
        <w:t>&amp;mut T</w:t>
      </w:r>
      <w:r w:rsidRPr="009A664F">
        <w:t xml:space="preserve"> to </w:t>
      </w:r>
      <w:r w:rsidRPr="009A664F">
        <w:rPr>
          <w:rStyle w:val="Literal"/>
        </w:rPr>
        <w:t>&amp;U</w:t>
      </w:r>
      <w:r w:rsidRPr="009A664F">
        <w:t xml:space="preserve"> when </w:t>
      </w:r>
      <w:r w:rsidRPr="009A664F">
        <w:rPr>
          <w:rStyle w:val="Literal"/>
        </w:rPr>
        <w:t>T: Deref&lt;Target=U&gt;</w:t>
      </w:r>
    </w:p>
    <w:p w14:paraId="2D3091D0" w14:textId="3AC2F2C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The first two cases are the same as each other except that the second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implements mutability. The first case states that if you have a </w:t>
      </w:r>
      <w:r w:rsidRPr="009A664F">
        <w:rPr>
          <w:rStyle w:val="Literal"/>
        </w:rPr>
        <w:t>&amp;T</w:t>
      </w:r>
      <w:r w:rsidRPr="009A664F">
        <w:t xml:space="preserve">, and </w:t>
      </w:r>
      <w:r w:rsidRPr="009A664F">
        <w:rPr>
          <w:rStyle w:val="Literal"/>
        </w:rPr>
        <w:t>T</w:t>
      </w:r>
      <w:r w:rsidR="00E22CA3" w:rsidRPr="009A664F">
        <w:t xml:space="preserve"> </w:t>
      </w:r>
      <w:r w:rsidRPr="009A664F">
        <w:t xml:space="preserve">implements </w:t>
      </w:r>
      <w:r w:rsidRPr="009A664F">
        <w:rPr>
          <w:rStyle w:val="Literal"/>
        </w:rPr>
        <w:t>Deref</w:t>
      </w:r>
      <w:r w:rsidRPr="009A664F">
        <w:t xml:space="preserve"> to some type </w:t>
      </w:r>
      <w:r w:rsidRPr="009A664F">
        <w:rPr>
          <w:rStyle w:val="Literal"/>
        </w:rPr>
        <w:t>U</w:t>
      </w:r>
      <w:r w:rsidRPr="009A664F">
        <w:t xml:space="preserve">, you can get a </w:t>
      </w:r>
      <w:r w:rsidRPr="009A664F">
        <w:rPr>
          <w:rStyle w:val="Literal"/>
        </w:rPr>
        <w:t>&amp;U</w:t>
      </w:r>
      <w:r w:rsidRPr="009B49FF">
        <w:rPr>
          <w:lang w:eastAsia="en-GB"/>
        </w:rPr>
        <w:t xml:space="preserve"> transparently.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second case states that the same deref coercion happens for mutable references.</w:t>
      </w:r>
    </w:p>
    <w:p w14:paraId="3B56A2E4" w14:textId="0AC6662F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The third case is trickier: Rust will also coerce a mutable reference to an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immutable one. But the reverse is </w:t>
      </w:r>
      <w:r w:rsidRPr="009A664F">
        <w:rPr>
          <w:rStyle w:val="Italic"/>
        </w:rPr>
        <w:t>not</w:t>
      </w:r>
      <w:r w:rsidRPr="009B49FF">
        <w:rPr>
          <w:lang w:eastAsia="en-GB"/>
        </w:rPr>
        <w:t xml:space="preserve"> possible: immutable references will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never coerce to mutable references. Because of the borrowing rules, if you have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 mutable reference, that mutable reference must be the only reference to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data (otherwise, the program wouldn’t compile). Converting one mutable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 to one immutable reference will never break the borrowing rules.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Converting an immutable reference to a mutable reference would require that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initial immutable reference is the only immutable reference to that data, but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borrowing rules don’t guarantee that. Therefore, Rust can’t make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assumption that converting an immutable reference to a mutable reference 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possible.</w:t>
      </w:r>
    </w:p>
    <w:p w14:paraId="05B3E5DD" w14:textId="77777777" w:rsidR="009B49FF" w:rsidRPr="009B49FF" w:rsidRDefault="009B49FF" w:rsidP="00E22CA3">
      <w:pPr>
        <w:pStyle w:val="HeadA"/>
        <w:rPr>
          <w:lang w:eastAsia="en-GB"/>
        </w:rPr>
      </w:pPr>
      <w:bookmarkStart w:id="28" w:name="running-code-on-cleanup-with-the-`drop`-"/>
      <w:bookmarkStart w:id="29" w:name="_Toc106892313"/>
      <w:bookmarkEnd w:id="28"/>
      <w:r w:rsidRPr="00E22CA3">
        <w:t xml:space="preserve">Running Code on Cleanup with the </w:t>
      </w:r>
      <w:r w:rsidRPr="009A664F">
        <w:t>Drop</w:t>
      </w:r>
      <w:r w:rsidRPr="009B49FF">
        <w:rPr>
          <w:lang w:eastAsia="en-GB"/>
        </w:rPr>
        <w:t xml:space="preserve"> Trait</w:t>
      </w:r>
      <w:bookmarkEnd w:id="29"/>
    </w:p>
    <w:p w14:paraId="61860B60" w14:textId="2C4479D1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second trait important to the smart pointer pattern is </w:t>
      </w:r>
      <w:r w:rsidRPr="009A664F">
        <w:rPr>
          <w:rStyle w:val="Literal"/>
        </w:rPr>
        <w:t>Drop</w:t>
      </w:r>
      <w:r w:rsidRPr="009A664F">
        <w:t>, which lets</w:t>
      </w:r>
      <w:r w:rsidR="00E22CA3" w:rsidRPr="009A664F">
        <w:t xml:space="preserve"> </w:t>
      </w:r>
      <w:r w:rsidRPr="009A664F">
        <w:t>you customize what happens when a value is about to go out of scope. You can</w:t>
      </w:r>
      <w:r w:rsidR="00E22CA3" w:rsidRPr="009A664F">
        <w:t xml:space="preserve"> </w:t>
      </w:r>
      <w:r w:rsidRPr="009A664F">
        <w:t xml:space="preserve">provide an implementation for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trait on any type, and that code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can be used to release resources like files or network connections.</w:t>
      </w:r>
    </w:p>
    <w:p w14:paraId="6E6F55A3" w14:textId="49E057DF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We’re introducing </w:t>
      </w:r>
      <w:r w:rsidRPr="009A664F">
        <w:rPr>
          <w:rStyle w:val="Literal"/>
        </w:rPr>
        <w:t>Drop</w:t>
      </w:r>
      <w:r w:rsidRPr="009A664F">
        <w:t xml:space="preserve"> in the context of smart pointers because the</w:t>
      </w:r>
      <w:r w:rsidR="00E22CA3" w:rsidRPr="009A664F">
        <w:t xml:space="preserve"> </w:t>
      </w:r>
      <w:r w:rsidRPr="009A664F">
        <w:t xml:space="preserve">functionality of the </w:t>
      </w:r>
      <w:r w:rsidRPr="009A664F">
        <w:rPr>
          <w:rStyle w:val="Literal"/>
        </w:rPr>
        <w:t>Drop</w:t>
      </w:r>
      <w:r w:rsidRPr="009A664F">
        <w:t xml:space="preserve"> trait is almost always used when implementing a</w:t>
      </w:r>
      <w:r w:rsidR="00E22CA3" w:rsidRPr="009A664F">
        <w:t xml:space="preserve"> </w:t>
      </w:r>
      <w:r w:rsidRPr="009A664F">
        <w:t xml:space="preserve">smart pointer. For example, when a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is dropped it will deallocate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space on the heap that the box points to.</w:t>
      </w:r>
    </w:p>
    <w:p w14:paraId="40354068" w14:textId="00CA2C1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In some languages, for some types, the programmer must call code to free memory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or resources every time they finish using an instance those types. Examples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include file handles, sockets, or locks. If they forget, the system might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become overloaded and crash. In Rust, you can specify that a particular bit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code be run whenever a value goes out of scope, and the compiler will insert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this code automatically. As a result, you don’t need to be careful about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placing cleanup code everywhere in a program that an instance of a particular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type is finished with—you still won’t leak resources!</w:t>
      </w:r>
    </w:p>
    <w:p w14:paraId="55F4A8BA" w14:textId="5CBBC2EC" w:rsidR="009B49FF" w:rsidRPr="009B49FF" w:rsidRDefault="009B49FF" w:rsidP="009A664F">
      <w:pPr>
        <w:pStyle w:val="Body"/>
        <w:rPr>
          <w:lang w:eastAsia="en-GB"/>
        </w:rPr>
      </w:pPr>
      <w:r w:rsidRPr="009A664F">
        <w:t>You specify the code to run when a value goes out of scope by implementing the</w:t>
      </w:r>
      <w:r w:rsidR="00E22CA3" w:rsidRPr="009A664F">
        <w:t xml:space="preserve"> </w:t>
      </w:r>
      <w:r w:rsidRPr="009A664F">
        <w:rPr>
          <w:rStyle w:val="Literal"/>
        </w:rPr>
        <w:t>Drop</w:t>
      </w:r>
      <w:r w:rsidRPr="009A664F">
        <w:t xml:space="preserve"> trait. The </w:t>
      </w:r>
      <w:r w:rsidRPr="009A664F">
        <w:rPr>
          <w:rStyle w:val="Literal"/>
        </w:rPr>
        <w:t>Drop</w:t>
      </w:r>
      <w:r w:rsidRPr="009A664F">
        <w:t xml:space="preserve"> trait requires you to implement one method named</w:t>
      </w:r>
      <w:r w:rsidR="00E22CA3" w:rsidRPr="009A664F">
        <w:t xml:space="preserve"> </w:t>
      </w:r>
      <w:r w:rsidRPr="009A664F">
        <w:rPr>
          <w:rStyle w:val="Literal"/>
        </w:rPr>
        <w:t>drop</w:t>
      </w:r>
      <w:r w:rsidRPr="009A664F">
        <w:t xml:space="preserve"> that takes a mutable reference to </w:t>
      </w:r>
      <w:r w:rsidRPr="009A664F">
        <w:rPr>
          <w:rStyle w:val="Literal"/>
        </w:rPr>
        <w:t>self</w:t>
      </w:r>
      <w:r w:rsidRPr="009A664F">
        <w:t xml:space="preserve">. To see when Rust calls </w:t>
      </w:r>
      <w:r w:rsidRPr="009A664F">
        <w:rPr>
          <w:rStyle w:val="Literal"/>
        </w:rPr>
        <w:t>drop</w:t>
      </w:r>
      <w:r w:rsidRPr="009A664F">
        <w:t>,</w:t>
      </w:r>
      <w:r w:rsidR="00E22CA3" w:rsidRPr="009A664F">
        <w:t xml:space="preserve"> </w:t>
      </w:r>
      <w:r w:rsidRPr="009A664F">
        <w:t xml:space="preserve">let’s implement </w:t>
      </w:r>
      <w:r w:rsidRPr="009A664F">
        <w:rPr>
          <w:rStyle w:val="Literal"/>
        </w:rPr>
        <w:t>drop</w:t>
      </w:r>
      <w:r w:rsidRPr="009A664F">
        <w:t xml:space="preserve"> with </w:t>
      </w:r>
      <w:r w:rsidRPr="009A664F">
        <w:rPr>
          <w:rStyle w:val="Literal"/>
        </w:rPr>
        <w:t>println!</w:t>
      </w:r>
      <w:r w:rsidRPr="009B49FF">
        <w:rPr>
          <w:lang w:eastAsia="en-GB"/>
        </w:rPr>
        <w:t xml:space="preserve"> statements for now.</w:t>
      </w:r>
    </w:p>
    <w:p w14:paraId="25F9C455" w14:textId="6231A56C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Listing 15-14 shows a </w:t>
      </w:r>
      <w:r w:rsidRPr="009A664F">
        <w:rPr>
          <w:rStyle w:val="Literal"/>
        </w:rPr>
        <w:t>CustomSmartPointer</w:t>
      </w:r>
      <w:r w:rsidRPr="009A664F">
        <w:t xml:space="preserve"> struct whose only custom</w:t>
      </w:r>
      <w:r w:rsidR="00E22CA3" w:rsidRPr="009A664F">
        <w:t xml:space="preserve"> </w:t>
      </w:r>
      <w:r w:rsidRPr="009A664F">
        <w:t xml:space="preserve">functionality is that it will print </w:t>
      </w:r>
      <w:r w:rsidRPr="009A664F">
        <w:rPr>
          <w:rStyle w:val="Literal"/>
        </w:rPr>
        <w:t>Dropping CustomSmartPointer!</w:t>
      </w:r>
      <w:r w:rsidRPr="009A664F">
        <w:t xml:space="preserve"> when the</w:t>
      </w:r>
      <w:r w:rsidR="00E22CA3" w:rsidRPr="009A664F">
        <w:t xml:space="preserve"> </w:t>
      </w:r>
      <w:r w:rsidRPr="009A664F">
        <w:t xml:space="preserve">instance goes out of scope, to show when Rust runs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function.</w:t>
      </w:r>
    </w:p>
    <w:p w14:paraId="79EDC5C5" w14:textId="5490CE3E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lastRenderedPageBreak/>
        <w:t xml:space="preserve"> </w:t>
      </w:r>
      <w:r w:rsidR="009B49FF" w:rsidRPr="009B49FF">
        <w:rPr>
          <w:lang w:eastAsia="en-GB"/>
        </w:rPr>
        <w:t>src/main.rs</w:t>
      </w:r>
    </w:p>
    <w:p w14:paraId="31C90F0D" w14:textId="77777777" w:rsidR="009B49FF" w:rsidRPr="009A664F" w:rsidRDefault="009B49FF" w:rsidP="00CE4881">
      <w:pPr>
        <w:pStyle w:val="Code"/>
      </w:pPr>
      <w:r w:rsidRPr="009A664F">
        <w:t>struct CustomSmartPointer {</w:t>
      </w:r>
    </w:p>
    <w:p w14:paraId="09534290" w14:textId="77777777" w:rsidR="009B49FF" w:rsidRPr="009A664F" w:rsidRDefault="009B49FF" w:rsidP="00CE4881">
      <w:pPr>
        <w:pStyle w:val="Code"/>
      </w:pPr>
      <w:r w:rsidRPr="009A664F">
        <w:t xml:space="preserve">    data: String,</w:t>
      </w:r>
    </w:p>
    <w:p w14:paraId="5A2D43CF" w14:textId="77777777" w:rsidR="009B49FF" w:rsidRPr="009A664F" w:rsidRDefault="009B49FF" w:rsidP="00CE4881">
      <w:pPr>
        <w:pStyle w:val="Code"/>
      </w:pPr>
      <w:r w:rsidRPr="009A664F">
        <w:t>}</w:t>
      </w:r>
    </w:p>
    <w:p w14:paraId="158F5091" w14:textId="77777777" w:rsidR="009B49FF" w:rsidRPr="009A664F" w:rsidRDefault="009B49FF" w:rsidP="00CE4881">
      <w:pPr>
        <w:pStyle w:val="Code"/>
      </w:pPr>
    </w:p>
    <w:p w14:paraId="36128186" w14:textId="24497E6E" w:rsidR="009B49FF" w:rsidRPr="009A664F" w:rsidRDefault="00C70494" w:rsidP="00CE4881">
      <w:pPr>
        <w:pStyle w:val="CodeAnnotated"/>
      </w:pPr>
      <w:r w:rsidRPr="00C70494">
        <w:t xml:space="preserve"> </w:t>
      </w:r>
      <w:r w:rsidR="00535998" w:rsidRPr="00535998">
        <w:rPr>
          <w:rStyle w:val="CodeAnnotation"/>
        </w:rPr>
        <w:t>1</w:t>
      </w:r>
      <w:r w:rsidR="009B49FF" w:rsidRPr="009A664F">
        <w:t xml:space="preserve"> impl Drop for CustomSmartPointer {</w:t>
      </w:r>
    </w:p>
    <w:p w14:paraId="7EFFCA04" w14:textId="77777777" w:rsidR="009B49FF" w:rsidRPr="009A664F" w:rsidRDefault="009B49FF" w:rsidP="00CE4881">
      <w:pPr>
        <w:pStyle w:val="Code"/>
      </w:pPr>
      <w:r w:rsidRPr="009A664F">
        <w:t xml:space="preserve">    fn drop(&amp;mut self) {</w:t>
      </w:r>
    </w:p>
    <w:p w14:paraId="35F60193" w14:textId="1BA5DAF5" w:rsidR="009B49FF" w:rsidRPr="009A664F" w:rsidRDefault="009B49FF" w:rsidP="00CE4881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2</w:t>
      </w:r>
      <w:r w:rsidRPr="009A664F">
        <w:t xml:space="preserve"> println!("Dropping CustomSmartPointer with data `{}`!", self.data);</w:t>
      </w:r>
    </w:p>
    <w:p w14:paraId="39A743A3" w14:textId="77777777" w:rsidR="009B49FF" w:rsidRPr="009A664F" w:rsidRDefault="009B49FF" w:rsidP="00CE4881">
      <w:pPr>
        <w:pStyle w:val="Code"/>
      </w:pPr>
      <w:r w:rsidRPr="009A664F">
        <w:t xml:space="preserve">    }</w:t>
      </w:r>
    </w:p>
    <w:p w14:paraId="60DA98E2" w14:textId="77777777" w:rsidR="009B49FF" w:rsidRPr="009A664F" w:rsidRDefault="009B49FF" w:rsidP="00CE4881">
      <w:pPr>
        <w:pStyle w:val="Code"/>
      </w:pPr>
      <w:r w:rsidRPr="009A664F">
        <w:t>}</w:t>
      </w:r>
    </w:p>
    <w:p w14:paraId="3D27F9AF" w14:textId="77777777" w:rsidR="009B49FF" w:rsidRPr="009A664F" w:rsidRDefault="009B49FF" w:rsidP="00CE4881">
      <w:pPr>
        <w:pStyle w:val="Code"/>
      </w:pPr>
    </w:p>
    <w:p w14:paraId="41A27169" w14:textId="77777777" w:rsidR="009B49FF" w:rsidRPr="009A664F" w:rsidRDefault="009B49FF" w:rsidP="00CE4881">
      <w:pPr>
        <w:pStyle w:val="Code"/>
      </w:pPr>
      <w:r w:rsidRPr="009A664F">
        <w:t>fn main() {</w:t>
      </w:r>
    </w:p>
    <w:p w14:paraId="0FE5A3E3" w14:textId="4E6279FA" w:rsidR="009B49FF" w:rsidRPr="009A664F" w:rsidRDefault="009B49FF" w:rsidP="00CE4881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3</w:t>
      </w:r>
      <w:r w:rsidRPr="009A664F">
        <w:t xml:space="preserve"> let c = CustomSmartPointer {</w:t>
      </w:r>
    </w:p>
    <w:p w14:paraId="77CCEDAA" w14:textId="77777777" w:rsidR="009B49FF" w:rsidRPr="009A664F" w:rsidRDefault="009B49FF" w:rsidP="00CE4881">
      <w:pPr>
        <w:pStyle w:val="Code"/>
      </w:pPr>
      <w:r w:rsidRPr="009A664F">
        <w:t xml:space="preserve">        data: String::from("my stuff"),</w:t>
      </w:r>
    </w:p>
    <w:p w14:paraId="0BC6876D" w14:textId="77777777" w:rsidR="009B49FF" w:rsidRPr="009A664F" w:rsidRDefault="009B49FF" w:rsidP="00CE4881">
      <w:pPr>
        <w:pStyle w:val="Code"/>
      </w:pPr>
      <w:r w:rsidRPr="009A664F">
        <w:t xml:space="preserve">    };</w:t>
      </w:r>
    </w:p>
    <w:p w14:paraId="5A460D07" w14:textId="72F8AC91" w:rsidR="009B49FF" w:rsidRPr="009A664F" w:rsidRDefault="009B49FF" w:rsidP="00CE4881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4</w:t>
      </w:r>
      <w:r w:rsidRPr="009A664F">
        <w:t xml:space="preserve"> let d = CustomSmartPointer {</w:t>
      </w:r>
    </w:p>
    <w:p w14:paraId="4C6EBABB" w14:textId="77777777" w:rsidR="009B49FF" w:rsidRPr="009A664F" w:rsidRDefault="009B49FF" w:rsidP="00CE4881">
      <w:pPr>
        <w:pStyle w:val="Code"/>
      </w:pPr>
      <w:r w:rsidRPr="009A664F">
        <w:t xml:space="preserve">        data: String::from("other stuff"),</w:t>
      </w:r>
    </w:p>
    <w:p w14:paraId="4EFE7512" w14:textId="77777777" w:rsidR="009B49FF" w:rsidRPr="009A664F" w:rsidRDefault="009B49FF" w:rsidP="00CE4881">
      <w:pPr>
        <w:pStyle w:val="Code"/>
      </w:pPr>
      <w:r w:rsidRPr="009A664F">
        <w:t xml:space="preserve">    };</w:t>
      </w:r>
    </w:p>
    <w:p w14:paraId="12DE04EA" w14:textId="157D0A04" w:rsidR="009B49FF" w:rsidRPr="009A664F" w:rsidRDefault="009B49FF" w:rsidP="00CE4881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5</w:t>
      </w:r>
      <w:r w:rsidRPr="009A664F">
        <w:t xml:space="preserve"> println!("CustomSmartPointers created.");</w:t>
      </w:r>
    </w:p>
    <w:p w14:paraId="6A6F4286" w14:textId="289036BE" w:rsidR="009B49FF" w:rsidRPr="009A664F" w:rsidRDefault="00CE4881" w:rsidP="00CE4881">
      <w:pPr>
        <w:pStyle w:val="CodeAnnotated"/>
      </w:pPr>
      <w:r w:rsidRPr="00CE4881">
        <w:t xml:space="preserve"> </w:t>
      </w:r>
      <w:r w:rsidR="00535998" w:rsidRPr="00535998">
        <w:rPr>
          <w:rStyle w:val="CodeAnnotation"/>
        </w:rPr>
        <w:t>6</w:t>
      </w:r>
      <w:r w:rsidR="009B49FF" w:rsidRPr="009A664F">
        <w:t xml:space="preserve"> }</w:t>
      </w:r>
    </w:p>
    <w:p w14:paraId="4957ED64" w14:textId="6143A2C8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A </w:t>
      </w:r>
      <w:r w:rsidRPr="009A664F">
        <w:rPr>
          <w:rStyle w:val="Literal"/>
        </w:rPr>
        <w:t>CustomSmartPointer</w:t>
      </w:r>
      <w:r w:rsidRPr="009A664F">
        <w:t xml:space="preserve"> struct that implements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trait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where we would put our cleanup code</w:t>
      </w:r>
    </w:p>
    <w:p w14:paraId="4D3ADF95" w14:textId="0FE3A7E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Drop</w:t>
      </w:r>
      <w:r w:rsidRPr="009A664F">
        <w:t xml:space="preserve"> trait is included in the prelude, so we don’t need to bring it into</w:t>
      </w:r>
      <w:r w:rsidR="00E22CA3" w:rsidRPr="009A664F">
        <w:t xml:space="preserve"> </w:t>
      </w:r>
      <w:r w:rsidRPr="009A664F">
        <w:t xml:space="preserve">scope. We implement the </w:t>
      </w:r>
      <w:r w:rsidRPr="009A664F">
        <w:rPr>
          <w:rStyle w:val="Literal"/>
        </w:rPr>
        <w:t>Drop</w:t>
      </w:r>
      <w:r w:rsidRPr="009A664F">
        <w:t xml:space="preserve"> trait on </w:t>
      </w:r>
      <w:r w:rsidRPr="009A664F">
        <w:rPr>
          <w:rStyle w:val="Literal"/>
        </w:rPr>
        <w:t>CustomSmartPointer</w:t>
      </w:r>
      <w:r w:rsidRPr="009A664F">
        <w:t xml:space="preserve">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and provide an</w:t>
      </w:r>
      <w:r w:rsidR="00E22CA3" w:rsidRPr="009A664F">
        <w:t xml:space="preserve"> </w:t>
      </w:r>
      <w:r w:rsidRPr="009A664F">
        <w:t xml:space="preserve">implementation for the </w:t>
      </w:r>
      <w:r w:rsidRPr="009A664F">
        <w:rPr>
          <w:rStyle w:val="Literal"/>
        </w:rPr>
        <w:t>drop</w:t>
      </w:r>
      <w:r w:rsidRPr="009A664F">
        <w:t xml:space="preserve"> method that calls </w:t>
      </w:r>
      <w:r w:rsidRPr="009A664F">
        <w:rPr>
          <w:rStyle w:val="Literal"/>
        </w:rPr>
        <w:t>println!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>. The body of the</w:t>
      </w:r>
      <w:r w:rsidR="00E22CA3" w:rsidRPr="009A664F">
        <w:t xml:space="preserve"> </w:t>
      </w:r>
      <w:r w:rsidRPr="009A664F">
        <w:rPr>
          <w:rStyle w:val="Literal"/>
        </w:rPr>
        <w:t>drop</w:t>
      </w:r>
      <w:r w:rsidRPr="009A664F">
        <w:t xml:space="preserve"> function is where you would place any logic that you wanted to run when</w:t>
      </w:r>
      <w:r w:rsidR="00E22CA3" w:rsidRPr="009A664F">
        <w:t xml:space="preserve"> </w:t>
      </w:r>
      <w:r w:rsidRPr="009A664F">
        <w:t>an instance of your type goes out of scope. We’re printing some text here to</w:t>
      </w:r>
      <w:r w:rsidR="00E22CA3" w:rsidRPr="009A664F">
        <w:t xml:space="preserve"> </w:t>
      </w:r>
      <w:r w:rsidRPr="009A664F">
        <w:t xml:space="preserve">demonstrate visually when Rust will call </w:t>
      </w:r>
      <w:r w:rsidRPr="009A664F">
        <w:rPr>
          <w:rStyle w:val="Literal"/>
        </w:rPr>
        <w:t>drop</w:t>
      </w:r>
      <w:r w:rsidRPr="009B49FF">
        <w:rPr>
          <w:lang w:eastAsia="en-GB"/>
        </w:rPr>
        <w:t>.</w:t>
      </w:r>
    </w:p>
    <w:p w14:paraId="66A03131" w14:textId="38602B4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In </w:t>
      </w:r>
      <w:r w:rsidRPr="009A664F">
        <w:rPr>
          <w:rStyle w:val="Literal"/>
        </w:rPr>
        <w:t>main</w:t>
      </w:r>
      <w:r w:rsidRPr="009A664F">
        <w:t xml:space="preserve">, we create two instances of </w:t>
      </w:r>
      <w:r w:rsidRPr="009A664F">
        <w:rPr>
          <w:rStyle w:val="Literal"/>
        </w:rPr>
        <w:t>CustomSmartPointer</w:t>
      </w:r>
      <w:r w:rsidRPr="009A664F">
        <w:t xml:space="preserve"> </w:t>
      </w:r>
      <w:r w:rsidR="00535998" w:rsidRPr="00535998">
        <w:rPr>
          <w:rStyle w:val="CodeAnnotation"/>
        </w:rPr>
        <w:t>34</w:t>
      </w:r>
      <w:r w:rsidRPr="009A664F">
        <w:t xml:space="preserve"> and then</w:t>
      </w:r>
      <w:r w:rsidR="00E22CA3" w:rsidRPr="009A664F">
        <w:t xml:space="preserve"> </w:t>
      </w:r>
      <w:r w:rsidRPr="009A664F">
        <w:t xml:space="preserve">print </w:t>
      </w:r>
      <w:r w:rsidRPr="009A664F">
        <w:rPr>
          <w:rStyle w:val="Literal"/>
        </w:rPr>
        <w:t>CustomSmartPointers created</w:t>
      </w:r>
      <w:r w:rsidRPr="009A664F">
        <w:t xml:space="preserve"> </w:t>
      </w:r>
      <w:r w:rsidR="00535998" w:rsidRPr="00535998">
        <w:rPr>
          <w:rStyle w:val="CodeAnnotation"/>
        </w:rPr>
        <w:t>5</w:t>
      </w:r>
      <w:r w:rsidRPr="009A664F">
        <w:t xml:space="preserve">. At the end of </w:t>
      </w:r>
      <w:r w:rsidRPr="009A664F">
        <w:rPr>
          <w:rStyle w:val="Literal"/>
        </w:rPr>
        <w:t>main</w:t>
      </w:r>
      <w:r w:rsidRPr="009A664F">
        <w:t xml:space="preserve"> </w:t>
      </w:r>
      <w:r w:rsidR="00535998" w:rsidRPr="00535998">
        <w:rPr>
          <w:rStyle w:val="CodeAnnotation"/>
        </w:rPr>
        <w:t>6</w:t>
      </w:r>
      <w:r w:rsidRPr="009A664F">
        <w:t>, our</w:t>
      </w:r>
      <w:r w:rsidR="00E22CA3" w:rsidRPr="009A664F">
        <w:t xml:space="preserve"> </w:t>
      </w:r>
      <w:r w:rsidRPr="009A664F">
        <w:t xml:space="preserve">instances of </w:t>
      </w:r>
      <w:r w:rsidRPr="009A664F">
        <w:rPr>
          <w:rStyle w:val="Literal"/>
        </w:rPr>
        <w:t>CustomSmartPointer</w:t>
      </w:r>
      <w:r w:rsidRPr="009A664F">
        <w:t xml:space="preserve"> will go out of scope, and Rust will call the</w:t>
      </w:r>
      <w:r w:rsidR="00E22CA3" w:rsidRPr="009A664F">
        <w:t xml:space="preserve"> </w:t>
      </w:r>
      <w:r w:rsidRPr="009A664F">
        <w:t xml:space="preserve">code we put in the </w:t>
      </w:r>
      <w:r w:rsidRPr="009A664F">
        <w:rPr>
          <w:rStyle w:val="Literal"/>
        </w:rPr>
        <w:t>drop</w:t>
      </w:r>
      <w:r w:rsidRPr="009A664F">
        <w:t xml:space="preserve"> method </w:t>
      </w:r>
      <w:r w:rsidR="00535998" w:rsidRPr="00535998">
        <w:rPr>
          <w:rStyle w:val="CodeAnnotation"/>
        </w:rPr>
        <w:t>2</w:t>
      </w:r>
      <w:r w:rsidRPr="009A664F">
        <w:t>, printing our final message. Note that we</w:t>
      </w:r>
      <w:r w:rsidR="00E22CA3" w:rsidRPr="009A664F">
        <w:t xml:space="preserve"> </w:t>
      </w:r>
      <w:r w:rsidRPr="009A664F">
        <w:t xml:space="preserve">didn’t need to call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method explicitly.</w:t>
      </w:r>
    </w:p>
    <w:p w14:paraId="2A8C0B61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When we run this program, we’ll see the following output:</w:t>
      </w:r>
    </w:p>
    <w:p w14:paraId="599D5543" w14:textId="77777777" w:rsidR="009B49FF" w:rsidRPr="009A664F" w:rsidRDefault="009B49FF" w:rsidP="009A664F">
      <w:pPr>
        <w:pStyle w:val="Code"/>
      </w:pPr>
      <w:r w:rsidRPr="009A664F">
        <w:t>CustomSmartPointers created.</w:t>
      </w:r>
    </w:p>
    <w:p w14:paraId="03DCE10E" w14:textId="77777777" w:rsidR="009B49FF" w:rsidRPr="009A664F" w:rsidRDefault="009B49FF" w:rsidP="009A664F">
      <w:pPr>
        <w:pStyle w:val="Code"/>
      </w:pPr>
      <w:r w:rsidRPr="009A664F">
        <w:t>Dropping CustomSmartPointer with data `other stuff`!</w:t>
      </w:r>
    </w:p>
    <w:p w14:paraId="4BB29746" w14:textId="77777777" w:rsidR="009B49FF" w:rsidRPr="009A664F" w:rsidRDefault="009B49FF" w:rsidP="009A664F">
      <w:pPr>
        <w:pStyle w:val="Code"/>
      </w:pPr>
      <w:r w:rsidRPr="009A664F">
        <w:t>Dropping CustomSmartPointer with data `my stuff`!</w:t>
      </w:r>
    </w:p>
    <w:p w14:paraId="1D623352" w14:textId="5279E41D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Rust automatically called </w:t>
      </w:r>
      <w:r w:rsidRPr="009A664F">
        <w:rPr>
          <w:rStyle w:val="Literal"/>
        </w:rPr>
        <w:t>drop</w:t>
      </w:r>
      <w:r w:rsidRPr="009A664F">
        <w:t xml:space="preserve"> for us when our instances went out of scope,</w:t>
      </w:r>
      <w:r w:rsidR="00E22CA3" w:rsidRPr="009A664F">
        <w:t xml:space="preserve"> </w:t>
      </w:r>
      <w:r w:rsidRPr="009A664F">
        <w:t>calling the code we specified. Variables are dropped in the reverse order of</w:t>
      </w:r>
      <w:r w:rsidR="00E22CA3" w:rsidRPr="009A664F">
        <w:t xml:space="preserve"> </w:t>
      </w:r>
      <w:r w:rsidRPr="009A664F">
        <w:t xml:space="preserve">their creation, so </w:t>
      </w:r>
      <w:r w:rsidRPr="009A664F">
        <w:rPr>
          <w:rStyle w:val="Literal"/>
        </w:rPr>
        <w:t>d</w:t>
      </w:r>
      <w:r w:rsidRPr="009A664F">
        <w:t xml:space="preserve"> was dropped before </w:t>
      </w:r>
      <w:r w:rsidRPr="009A664F">
        <w:rPr>
          <w:rStyle w:val="Literal"/>
        </w:rPr>
        <w:t>c</w:t>
      </w:r>
      <w:r w:rsidRPr="009A664F">
        <w:t>. This example’s purpose is to</w:t>
      </w:r>
      <w:r w:rsidR="00E22CA3" w:rsidRPr="009A664F">
        <w:t xml:space="preserve"> </w:t>
      </w:r>
      <w:r w:rsidRPr="009A664F">
        <w:t xml:space="preserve">give you a visual guide to how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method works; usually you would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specify the cleanup code that your type needs to run rather than a print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message.</w:t>
      </w:r>
    </w:p>
    <w:p w14:paraId="5B5790ED" w14:textId="01AAE7D0" w:rsidR="009B49FF" w:rsidRPr="009B49FF" w:rsidDel="002D3CB9" w:rsidRDefault="009B49FF" w:rsidP="00E22CA3">
      <w:pPr>
        <w:pStyle w:val="HeadB"/>
        <w:rPr>
          <w:del w:id="30" w:author="NSP" w:date="2022-06-23T15:55:00Z"/>
          <w:lang w:eastAsia="en-GB"/>
        </w:rPr>
      </w:pPr>
      <w:bookmarkStart w:id="31" w:name="dropping-a-value-early-with-`std::mem::d"/>
      <w:bookmarkEnd w:id="31"/>
      <w:del w:id="32" w:author="NSP" w:date="2022-06-23T15:55:00Z">
        <w:r w:rsidRPr="00E22CA3" w:rsidDel="002D3CB9">
          <w:delText xml:space="preserve">Dropping a Value Early with </w:delText>
        </w:r>
        <w:r w:rsidRPr="009A664F" w:rsidDel="002D3CB9">
          <w:delText>std::mem::drop</w:delText>
        </w:r>
      </w:del>
    </w:p>
    <w:p w14:paraId="495FC085" w14:textId="782BD2F5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Unfortunately, it’s not straightforward to </w:t>
      </w:r>
      <w:commentRangeStart w:id="33"/>
      <w:r w:rsidRPr="009A664F">
        <w:t xml:space="preserve">disable the automatic </w:t>
      </w:r>
      <w:commentRangeEnd w:id="33"/>
      <w:r w:rsidR="00A5075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3"/>
      </w:r>
      <w:r w:rsidRPr="009A664F">
        <w:rPr>
          <w:rStyle w:val="Literal"/>
        </w:rPr>
        <w:t>drop</w:t>
      </w:r>
      <w:r w:rsidR="00E22CA3" w:rsidRPr="009A664F">
        <w:t xml:space="preserve"> </w:t>
      </w:r>
      <w:r w:rsidRPr="009A664F">
        <w:lastRenderedPageBreak/>
        <w:t xml:space="preserve">functionality. Disabling </w:t>
      </w:r>
      <w:r w:rsidRPr="009A664F">
        <w:rPr>
          <w:rStyle w:val="Literal"/>
        </w:rPr>
        <w:t>drop</w:t>
      </w:r>
      <w:r w:rsidRPr="009A664F">
        <w:t xml:space="preserve"> isn’t usually necessary; the whole point of the</w:t>
      </w:r>
      <w:r w:rsidR="00E22CA3" w:rsidRPr="009A664F">
        <w:t xml:space="preserve"> </w:t>
      </w:r>
      <w:r w:rsidRPr="009A664F">
        <w:rPr>
          <w:rStyle w:val="Literal"/>
        </w:rPr>
        <w:t>Drop</w:t>
      </w:r>
      <w:r w:rsidRPr="009A664F">
        <w:t xml:space="preserve"> trait is that it’s taken care of automatically. Occasionally, however,</w:t>
      </w:r>
      <w:r w:rsidR="00E22CA3" w:rsidRPr="009A664F">
        <w:t xml:space="preserve"> </w:t>
      </w:r>
      <w:r w:rsidRPr="009A664F">
        <w:t>you might want to clean up a value early. One example is when using smart</w:t>
      </w:r>
      <w:r w:rsidR="00E22CA3" w:rsidRPr="009A664F">
        <w:t xml:space="preserve"> </w:t>
      </w:r>
      <w:r w:rsidRPr="009A664F">
        <w:t xml:space="preserve">pointers that manage locks: you might want to force the </w:t>
      </w:r>
      <w:r w:rsidRPr="009A664F">
        <w:rPr>
          <w:rStyle w:val="Literal"/>
        </w:rPr>
        <w:t>drop</w:t>
      </w:r>
      <w:r w:rsidRPr="009A664F">
        <w:t xml:space="preserve"> method that</w:t>
      </w:r>
      <w:r w:rsidR="00E22CA3" w:rsidRPr="009A664F">
        <w:t xml:space="preserve"> </w:t>
      </w:r>
      <w:r w:rsidRPr="009A664F">
        <w:t>releases the lock so that other code in the same scope can acquire the lock.</w:t>
      </w:r>
      <w:r w:rsidR="00E22CA3" w:rsidRPr="009A664F">
        <w:t xml:space="preserve"> </w:t>
      </w:r>
      <w:r w:rsidRPr="009A664F">
        <w:t xml:space="preserve">Rust doesn’t let you call the </w:t>
      </w:r>
      <w:r w:rsidRPr="009A664F">
        <w:rPr>
          <w:rStyle w:val="Literal"/>
        </w:rPr>
        <w:t>Drop</w:t>
      </w:r>
      <w:r w:rsidRPr="009A664F">
        <w:t xml:space="preserve"> trait’s </w:t>
      </w:r>
      <w:r w:rsidRPr="009A664F">
        <w:rPr>
          <w:rStyle w:val="Literal"/>
        </w:rPr>
        <w:t>drop</w:t>
      </w:r>
      <w:r w:rsidRPr="009A664F">
        <w:t xml:space="preserve"> method manually; instead</w:t>
      </w:r>
      <w:r w:rsidR="00E22CA3" w:rsidRPr="009A664F">
        <w:t xml:space="preserve"> </w:t>
      </w:r>
      <w:r w:rsidRPr="009A664F">
        <w:t xml:space="preserve">you have to call the </w:t>
      </w:r>
      <w:r w:rsidRPr="009A664F">
        <w:rPr>
          <w:rStyle w:val="Literal"/>
        </w:rPr>
        <w:t>std::mem::drop</w:t>
      </w:r>
      <w:r w:rsidRPr="009B49FF">
        <w:rPr>
          <w:lang w:eastAsia="en-GB"/>
        </w:rPr>
        <w:t xml:space="preserve"> function provided by the standard library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if you want to force a value to be dropped before the end of its scope.</w:t>
      </w:r>
    </w:p>
    <w:p w14:paraId="796981C9" w14:textId="4957CF6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If we try to call the </w:t>
      </w:r>
      <w:r w:rsidRPr="009A664F">
        <w:rPr>
          <w:rStyle w:val="Literal"/>
        </w:rPr>
        <w:t>Drop</w:t>
      </w:r>
      <w:r w:rsidRPr="009A664F">
        <w:t xml:space="preserve"> trait’s </w:t>
      </w:r>
      <w:r w:rsidRPr="009A664F">
        <w:rPr>
          <w:rStyle w:val="Literal"/>
        </w:rPr>
        <w:t>drop</w:t>
      </w:r>
      <w:r w:rsidRPr="009A664F">
        <w:t xml:space="preserve"> method manually by modifying the</w:t>
      </w:r>
      <w:r w:rsidR="00E22CA3" w:rsidRPr="009A664F">
        <w:t xml:space="preserve"> </w:t>
      </w:r>
      <w:r w:rsidRPr="009A664F">
        <w:rPr>
          <w:rStyle w:val="Literal"/>
        </w:rPr>
        <w:t>main</w:t>
      </w:r>
      <w:r w:rsidRPr="009B49FF">
        <w:rPr>
          <w:lang w:eastAsia="en-GB"/>
        </w:rPr>
        <w:t xml:space="preserve"> function from Listing 15-14, as shown in Listing 15-15, we’ll get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compiler error:</w:t>
      </w:r>
    </w:p>
    <w:p w14:paraId="5FA4E332" w14:textId="3E0E7362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53ACD3A6" w14:textId="77777777" w:rsidR="009B49FF" w:rsidRPr="009A664F" w:rsidRDefault="009B49FF" w:rsidP="00CE4881">
      <w:pPr>
        <w:pStyle w:val="Code"/>
      </w:pPr>
      <w:r w:rsidRPr="009A664F">
        <w:t>fn main() {</w:t>
      </w:r>
    </w:p>
    <w:p w14:paraId="28406305" w14:textId="77777777" w:rsidR="009B49FF" w:rsidRPr="009A664F" w:rsidRDefault="009B49FF" w:rsidP="00CE4881">
      <w:pPr>
        <w:pStyle w:val="Code"/>
      </w:pPr>
      <w:r w:rsidRPr="009A664F">
        <w:t xml:space="preserve">    let c = CustomSmartPointer {</w:t>
      </w:r>
    </w:p>
    <w:p w14:paraId="492376E1" w14:textId="77777777" w:rsidR="009B49FF" w:rsidRPr="009A664F" w:rsidRDefault="009B49FF" w:rsidP="00CE4881">
      <w:pPr>
        <w:pStyle w:val="Code"/>
      </w:pPr>
      <w:r w:rsidRPr="009A664F">
        <w:t xml:space="preserve">        data: String::from("some data"),</w:t>
      </w:r>
    </w:p>
    <w:p w14:paraId="70947B30" w14:textId="77777777" w:rsidR="009B49FF" w:rsidRPr="009A664F" w:rsidRDefault="009B49FF" w:rsidP="00CE4881">
      <w:pPr>
        <w:pStyle w:val="Code"/>
      </w:pPr>
      <w:r w:rsidRPr="009A664F">
        <w:t xml:space="preserve">    };</w:t>
      </w:r>
    </w:p>
    <w:p w14:paraId="0B46DE65" w14:textId="77777777" w:rsidR="009B49FF" w:rsidRPr="009A664F" w:rsidRDefault="009B49FF" w:rsidP="00CE4881">
      <w:pPr>
        <w:pStyle w:val="Code"/>
      </w:pPr>
      <w:r w:rsidRPr="009A664F">
        <w:t xml:space="preserve">    println!("CustomSmartPointer created.");</w:t>
      </w:r>
    </w:p>
    <w:p w14:paraId="38CE8935" w14:textId="77777777" w:rsidR="009B49FF" w:rsidRPr="009A664F" w:rsidRDefault="009B49FF" w:rsidP="00CE4881">
      <w:pPr>
        <w:pStyle w:val="Code"/>
      </w:pPr>
      <w:r w:rsidRPr="009A664F">
        <w:t xml:space="preserve">    c.drop();</w:t>
      </w:r>
    </w:p>
    <w:p w14:paraId="667278CA" w14:textId="77777777" w:rsidR="009B49FF" w:rsidRPr="009A664F" w:rsidRDefault="009B49FF" w:rsidP="00CE4881">
      <w:pPr>
        <w:pStyle w:val="Code"/>
      </w:pPr>
      <w:r w:rsidRPr="009A664F">
        <w:t xml:space="preserve">    println!("CustomSmartPointer dropped before the end of main.");</w:t>
      </w:r>
    </w:p>
    <w:p w14:paraId="5090C29C" w14:textId="77777777" w:rsidR="009B49FF" w:rsidRPr="009A664F" w:rsidRDefault="009B49FF" w:rsidP="00CE4881">
      <w:pPr>
        <w:pStyle w:val="Code"/>
      </w:pPr>
      <w:r w:rsidRPr="009A664F">
        <w:t>}</w:t>
      </w:r>
    </w:p>
    <w:p w14:paraId="5C86C3B8" w14:textId="5EB87835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Attempting to call the </w:t>
      </w:r>
      <w:r w:rsidRPr="009A664F">
        <w:rPr>
          <w:rStyle w:val="Literal"/>
        </w:rPr>
        <w:t>drop</w:t>
      </w:r>
      <w:r w:rsidRPr="009A664F">
        <w:t xml:space="preserve"> method from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trait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manually to clean up early</w:t>
      </w:r>
    </w:p>
    <w:p w14:paraId="390F5D02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When we try to compile this code, we’ll get this error:</w:t>
      </w:r>
    </w:p>
    <w:p w14:paraId="1D6FF689" w14:textId="77777777" w:rsidR="009B49FF" w:rsidRPr="009A664F" w:rsidRDefault="009B49FF" w:rsidP="009A664F">
      <w:pPr>
        <w:pStyle w:val="Code"/>
      </w:pPr>
      <w:r w:rsidRPr="009A664F">
        <w:t>error[E0040]: explicit use of destructor method</w:t>
      </w:r>
    </w:p>
    <w:p w14:paraId="6B51B351" w14:textId="77777777" w:rsidR="009B49FF" w:rsidRPr="009A664F" w:rsidRDefault="009B49FF" w:rsidP="009A664F">
      <w:pPr>
        <w:pStyle w:val="Code"/>
      </w:pPr>
      <w:r w:rsidRPr="009A664F">
        <w:t xml:space="preserve">  --&gt; src/main.rs:16:7</w:t>
      </w:r>
    </w:p>
    <w:p w14:paraId="38592A8E" w14:textId="77777777" w:rsidR="009B49FF" w:rsidRPr="009A664F" w:rsidRDefault="009B49FF" w:rsidP="009A664F">
      <w:pPr>
        <w:pStyle w:val="Code"/>
      </w:pPr>
      <w:r w:rsidRPr="009A664F">
        <w:t xml:space="preserve">   |</w:t>
      </w:r>
    </w:p>
    <w:p w14:paraId="4FC25470" w14:textId="77777777" w:rsidR="009B49FF" w:rsidRPr="009A664F" w:rsidRDefault="009B49FF" w:rsidP="009A664F">
      <w:pPr>
        <w:pStyle w:val="Code"/>
      </w:pPr>
      <w:r w:rsidRPr="009A664F">
        <w:t>16 |     c.drop();</w:t>
      </w:r>
    </w:p>
    <w:p w14:paraId="6D2E3822" w14:textId="77777777" w:rsidR="009B49FF" w:rsidRPr="009A664F" w:rsidRDefault="009B49FF" w:rsidP="009A664F">
      <w:pPr>
        <w:pStyle w:val="Code"/>
      </w:pPr>
      <w:r w:rsidRPr="009A664F">
        <w:t xml:space="preserve">   |     --^^^^--</w:t>
      </w:r>
    </w:p>
    <w:p w14:paraId="212C5C53" w14:textId="77777777" w:rsidR="009B49FF" w:rsidRPr="009A664F" w:rsidRDefault="009B49FF" w:rsidP="009A664F">
      <w:pPr>
        <w:pStyle w:val="Code"/>
      </w:pPr>
      <w:r w:rsidRPr="009A664F">
        <w:t xml:space="preserve">   |     | |</w:t>
      </w:r>
    </w:p>
    <w:p w14:paraId="3DDEAC40" w14:textId="77777777" w:rsidR="009B49FF" w:rsidRPr="009A664F" w:rsidRDefault="009B49FF" w:rsidP="009A664F">
      <w:pPr>
        <w:pStyle w:val="Code"/>
      </w:pPr>
      <w:r w:rsidRPr="009A664F">
        <w:t xml:space="preserve">   |     | explicit destructor calls not allowed</w:t>
      </w:r>
    </w:p>
    <w:p w14:paraId="2282F3C2" w14:textId="3E088CB7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This error message states that we’re not allowed to explicitly call </w:t>
      </w:r>
      <w:r w:rsidRPr="009A664F">
        <w:rPr>
          <w:rStyle w:val="Literal"/>
        </w:rPr>
        <w:t>drop</w:t>
      </w:r>
      <w:r w:rsidRPr="009A664F">
        <w:t>. The</w:t>
      </w:r>
      <w:r w:rsidR="00E22CA3" w:rsidRPr="009A664F">
        <w:t xml:space="preserve"> </w:t>
      </w:r>
      <w:r w:rsidRPr="009A664F">
        <w:t xml:space="preserve">error message uses the term </w:t>
      </w:r>
      <w:r w:rsidRPr="009A664F">
        <w:rPr>
          <w:rStyle w:val="Italic"/>
        </w:rPr>
        <w:t>destructor</w:t>
      </w:r>
      <w:r w:rsidRPr="009A664F">
        <w:t>, which is the general programming term</w:t>
      </w:r>
      <w:r w:rsidR="00E22CA3" w:rsidRPr="009A664F">
        <w:t xml:space="preserve"> </w:t>
      </w:r>
      <w:r w:rsidRPr="009A664F">
        <w:t xml:space="preserve">for a function that cleans up an instance. A </w:t>
      </w:r>
      <w:r w:rsidRPr="009A664F">
        <w:rPr>
          <w:rStyle w:val="Italic"/>
        </w:rPr>
        <w:t>destructor</w:t>
      </w:r>
      <w:r w:rsidRPr="009A664F">
        <w:t xml:space="preserve"> is analogous to a</w:t>
      </w:r>
      <w:r w:rsidR="00E22CA3" w:rsidRPr="009A664F">
        <w:t xml:space="preserve"> </w:t>
      </w:r>
      <w:r w:rsidRPr="009A664F">
        <w:rPr>
          <w:rStyle w:val="Italic"/>
        </w:rPr>
        <w:t>constructor</w:t>
      </w:r>
      <w:r w:rsidRPr="009A664F">
        <w:t xml:space="preserve">, which creates an instance.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function in Rust is one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particular destructor.</w:t>
      </w:r>
    </w:p>
    <w:p w14:paraId="14CE3185" w14:textId="0F482780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Rust doesn’t let us call </w:t>
      </w:r>
      <w:r w:rsidRPr="009A664F">
        <w:rPr>
          <w:rStyle w:val="Literal"/>
        </w:rPr>
        <w:t>drop</w:t>
      </w:r>
      <w:r w:rsidRPr="009A664F">
        <w:t xml:space="preserve"> explicitly because Rust would still</w:t>
      </w:r>
      <w:r w:rsidR="00E22CA3" w:rsidRPr="009A664F">
        <w:t xml:space="preserve"> </w:t>
      </w:r>
      <w:r w:rsidRPr="009A664F">
        <w:t xml:space="preserve">automatically call </w:t>
      </w:r>
      <w:r w:rsidRPr="009A664F">
        <w:rPr>
          <w:rStyle w:val="Literal"/>
        </w:rPr>
        <w:t>drop</w:t>
      </w:r>
      <w:r w:rsidRPr="009A664F">
        <w:t xml:space="preserve"> on the value at the end of </w:t>
      </w:r>
      <w:r w:rsidRPr="009A664F">
        <w:rPr>
          <w:rStyle w:val="Literal"/>
        </w:rPr>
        <w:t>main</w:t>
      </w:r>
      <w:r w:rsidRPr="009A664F">
        <w:t>. This would cause a</w:t>
      </w:r>
      <w:r w:rsidR="00E22CA3" w:rsidRPr="009A664F">
        <w:t xml:space="preserve"> </w:t>
      </w:r>
      <w:r w:rsidRPr="009A664F">
        <w:rPr>
          <w:rStyle w:val="Italic"/>
        </w:rPr>
        <w:t>double free</w:t>
      </w:r>
      <w:r w:rsidRPr="009B49FF">
        <w:rPr>
          <w:lang w:eastAsia="en-GB"/>
        </w:rPr>
        <w:t xml:space="preserve"> error because Rust would be trying to clean up the same value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twice.</w:t>
      </w:r>
    </w:p>
    <w:p w14:paraId="454E7F34" w14:textId="4686AE8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can’t disable the automatic insertion of </w:t>
      </w:r>
      <w:r w:rsidRPr="009A664F">
        <w:rPr>
          <w:rStyle w:val="Literal"/>
        </w:rPr>
        <w:t>drop</w:t>
      </w:r>
      <w:r w:rsidRPr="009A664F">
        <w:t xml:space="preserve"> when a value goes out of</w:t>
      </w:r>
      <w:r w:rsidR="00E22CA3" w:rsidRPr="009A664F">
        <w:t xml:space="preserve"> </w:t>
      </w:r>
      <w:r w:rsidRPr="009A664F">
        <w:t xml:space="preserve">scope, and we can’t call the </w:t>
      </w:r>
      <w:r w:rsidRPr="009A664F">
        <w:rPr>
          <w:rStyle w:val="Literal"/>
        </w:rPr>
        <w:t>drop</w:t>
      </w:r>
      <w:r w:rsidRPr="009A664F">
        <w:t xml:space="preserve"> method explicitly. So, if we need to force</w:t>
      </w:r>
      <w:r w:rsidR="00E22CA3" w:rsidRPr="009A664F">
        <w:t xml:space="preserve"> </w:t>
      </w:r>
      <w:r w:rsidRPr="009A664F">
        <w:t xml:space="preserve">a value to be cleaned up early, we use the </w:t>
      </w:r>
      <w:r w:rsidRPr="009A664F">
        <w:rPr>
          <w:rStyle w:val="Literal"/>
        </w:rPr>
        <w:t>std::mem::drop</w:t>
      </w:r>
      <w:r w:rsidRPr="009B49FF">
        <w:rPr>
          <w:lang w:eastAsia="en-GB"/>
        </w:rPr>
        <w:t xml:space="preserve"> function.</w:t>
      </w:r>
    </w:p>
    <w:p w14:paraId="6F72B718" w14:textId="1A93A95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std::mem::drop</w:t>
      </w:r>
      <w:r w:rsidRPr="009A664F">
        <w:t xml:space="preserve"> function is different from the </w:t>
      </w:r>
      <w:r w:rsidRPr="009A664F">
        <w:rPr>
          <w:rStyle w:val="Literal"/>
        </w:rPr>
        <w:t>drop</w:t>
      </w:r>
      <w:r w:rsidRPr="009A664F">
        <w:t xml:space="preserve"> method in the </w:t>
      </w:r>
      <w:r w:rsidRPr="009A664F">
        <w:rPr>
          <w:rStyle w:val="Literal"/>
        </w:rPr>
        <w:t>Drop</w:t>
      </w:r>
      <w:r w:rsidR="00E22CA3" w:rsidRPr="009A664F">
        <w:t xml:space="preserve"> </w:t>
      </w:r>
      <w:r w:rsidRPr="009A664F">
        <w:t>trait. We call it by passing as an argument the value we want to force drop.</w:t>
      </w:r>
      <w:r w:rsidR="00E22CA3" w:rsidRPr="009A664F">
        <w:t xml:space="preserve"> </w:t>
      </w:r>
      <w:r w:rsidRPr="009A664F">
        <w:t xml:space="preserve">The function is in the prelude, so we can modify </w:t>
      </w:r>
      <w:r w:rsidRPr="009A664F">
        <w:rPr>
          <w:rStyle w:val="Literal"/>
        </w:rPr>
        <w:t>main</w:t>
      </w:r>
      <w:r w:rsidRPr="009A664F">
        <w:t xml:space="preserve"> in Listing 15-15 to</w:t>
      </w:r>
      <w:r w:rsidR="00E22CA3" w:rsidRPr="009A664F">
        <w:t xml:space="preserve"> </w:t>
      </w:r>
      <w:r w:rsidRPr="009A664F">
        <w:t xml:space="preserve">call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function, as shown in Listing 15-16:</w:t>
      </w:r>
    </w:p>
    <w:p w14:paraId="1EE6FF51" w14:textId="3DB379B4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lastRenderedPageBreak/>
        <w:t xml:space="preserve"> </w:t>
      </w:r>
      <w:r w:rsidR="009B49FF" w:rsidRPr="009B49FF">
        <w:rPr>
          <w:lang w:eastAsia="en-GB"/>
        </w:rPr>
        <w:t>src/main.rs</w:t>
      </w:r>
    </w:p>
    <w:p w14:paraId="1EDD99F9" w14:textId="77777777" w:rsidR="009B49FF" w:rsidRPr="009A664F" w:rsidRDefault="009B49FF" w:rsidP="00CE4881">
      <w:pPr>
        <w:pStyle w:val="Code"/>
      </w:pPr>
      <w:r w:rsidRPr="009A664F">
        <w:t>fn main() {</w:t>
      </w:r>
    </w:p>
    <w:p w14:paraId="3668AD3D" w14:textId="77777777" w:rsidR="009B49FF" w:rsidRPr="009A664F" w:rsidRDefault="009B49FF" w:rsidP="00CE4881">
      <w:pPr>
        <w:pStyle w:val="Code"/>
      </w:pPr>
      <w:r w:rsidRPr="009A664F">
        <w:t xml:space="preserve">    let c = CustomSmartPointer {</w:t>
      </w:r>
    </w:p>
    <w:p w14:paraId="68CAD772" w14:textId="77777777" w:rsidR="009B49FF" w:rsidRPr="009A664F" w:rsidRDefault="009B49FF" w:rsidP="00CE4881">
      <w:pPr>
        <w:pStyle w:val="Code"/>
      </w:pPr>
      <w:r w:rsidRPr="009A664F">
        <w:t xml:space="preserve">        data: String::from("some data"),</w:t>
      </w:r>
    </w:p>
    <w:p w14:paraId="48B82BE5" w14:textId="77777777" w:rsidR="009B49FF" w:rsidRPr="009A664F" w:rsidRDefault="009B49FF" w:rsidP="00CE4881">
      <w:pPr>
        <w:pStyle w:val="Code"/>
      </w:pPr>
      <w:r w:rsidRPr="009A664F">
        <w:t xml:space="preserve">    };</w:t>
      </w:r>
    </w:p>
    <w:p w14:paraId="5C78D737" w14:textId="77777777" w:rsidR="009B49FF" w:rsidRPr="009A664F" w:rsidRDefault="009B49FF" w:rsidP="00CE4881">
      <w:pPr>
        <w:pStyle w:val="Code"/>
      </w:pPr>
      <w:r w:rsidRPr="009A664F">
        <w:t xml:space="preserve">    println!("CustomSmartPointer created.");</w:t>
      </w:r>
    </w:p>
    <w:p w14:paraId="22E54FD2" w14:textId="77777777" w:rsidR="009B49FF" w:rsidRPr="009A664F" w:rsidRDefault="009B49FF" w:rsidP="00CE4881">
      <w:pPr>
        <w:pStyle w:val="Code"/>
      </w:pPr>
      <w:r w:rsidRPr="009A664F">
        <w:t xml:space="preserve">    drop(c);</w:t>
      </w:r>
    </w:p>
    <w:p w14:paraId="5233E1E9" w14:textId="77777777" w:rsidR="009B49FF" w:rsidRPr="009A664F" w:rsidRDefault="009B49FF" w:rsidP="00CE4881">
      <w:pPr>
        <w:pStyle w:val="Code"/>
      </w:pPr>
      <w:r w:rsidRPr="009A664F">
        <w:t xml:space="preserve">    println!("CustomSmartPointer dropped before the end of main.");</w:t>
      </w:r>
    </w:p>
    <w:p w14:paraId="2B6E9172" w14:textId="77777777" w:rsidR="009B49FF" w:rsidRPr="009A664F" w:rsidRDefault="009B49FF" w:rsidP="00CE4881">
      <w:pPr>
        <w:pStyle w:val="Code"/>
      </w:pPr>
      <w:r w:rsidRPr="009A664F">
        <w:t>}</w:t>
      </w:r>
    </w:p>
    <w:p w14:paraId="4BCE882C" w14:textId="485E0051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Calling </w:t>
      </w:r>
      <w:r w:rsidRPr="009A664F">
        <w:rPr>
          <w:rStyle w:val="Literal"/>
        </w:rPr>
        <w:t>std::mem::drop</w:t>
      </w:r>
      <w:r w:rsidRPr="009B49FF">
        <w:rPr>
          <w:lang w:eastAsia="en-GB"/>
        </w:rPr>
        <w:t xml:space="preserve"> to explicitly drop a value before it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goes out of scope</w:t>
      </w:r>
    </w:p>
    <w:p w14:paraId="4D4ADDF2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Running this code will print the following:</w:t>
      </w:r>
    </w:p>
    <w:p w14:paraId="4C315E36" w14:textId="77777777" w:rsidR="009B49FF" w:rsidRPr="009A664F" w:rsidRDefault="009B49FF" w:rsidP="009A664F">
      <w:pPr>
        <w:pStyle w:val="Code"/>
      </w:pPr>
      <w:r w:rsidRPr="009A664F">
        <w:t>CustomSmartPointer created.</w:t>
      </w:r>
    </w:p>
    <w:p w14:paraId="1CF81A88" w14:textId="77777777" w:rsidR="009B49FF" w:rsidRPr="009A664F" w:rsidRDefault="009B49FF" w:rsidP="009A664F">
      <w:pPr>
        <w:pStyle w:val="Code"/>
      </w:pPr>
      <w:r w:rsidRPr="009A664F">
        <w:t>Dropping CustomSmartPointer with data `some data`!</w:t>
      </w:r>
    </w:p>
    <w:p w14:paraId="751E8FDF" w14:textId="77777777" w:rsidR="009B49FF" w:rsidRPr="009A664F" w:rsidRDefault="009B49FF" w:rsidP="009A664F">
      <w:pPr>
        <w:pStyle w:val="Code"/>
      </w:pPr>
      <w:r w:rsidRPr="009A664F">
        <w:t>CustomSmartPointer dropped before the end of main.</w:t>
      </w:r>
    </w:p>
    <w:p w14:paraId="30824E41" w14:textId="64ECB969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text </w:t>
      </w:r>
      <w:r w:rsidRPr="009A664F">
        <w:rPr>
          <w:rStyle w:val="Literal"/>
        </w:rPr>
        <w:t>Dropping CustomSmartPointer with data `some data`!</w:t>
      </w:r>
      <w:r w:rsidRPr="009A664F">
        <w:t xml:space="preserve"> is printed</w:t>
      </w:r>
      <w:r w:rsidR="00E22CA3" w:rsidRPr="009A664F">
        <w:t xml:space="preserve"> </w:t>
      </w:r>
      <w:r w:rsidRPr="009A664F">
        <w:t xml:space="preserve">between the </w:t>
      </w:r>
      <w:r w:rsidRPr="009A664F">
        <w:rPr>
          <w:rStyle w:val="Literal"/>
        </w:rPr>
        <w:t>CustomSmartPointer created.</w:t>
      </w:r>
      <w:r w:rsidRPr="009A664F">
        <w:t xml:space="preserve"> and </w:t>
      </w:r>
      <w:r w:rsidRPr="009A664F">
        <w:rPr>
          <w:rStyle w:val="Literal"/>
        </w:rPr>
        <w:t>CustomSmartPointer dropped before the end of main.</w:t>
      </w:r>
      <w:r w:rsidRPr="009A664F">
        <w:t xml:space="preserve"> text, showing that the </w:t>
      </w:r>
      <w:r w:rsidRPr="009A664F">
        <w:rPr>
          <w:rStyle w:val="Literal"/>
        </w:rPr>
        <w:t>drop</w:t>
      </w:r>
      <w:r w:rsidRPr="009A664F">
        <w:t xml:space="preserve"> method code is called to</w:t>
      </w:r>
      <w:r w:rsidR="00E22CA3" w:rsidRPr="009A664F">
        <w:t xml:space="preserve"> </w:t>
      </w:r>
      <w:r w:rsidRPr="009A664F">
        <w:t xml:space="preserve">drop </w:t>
      </w:r>
      <w:r w:rsidRPr="009A664F">
        <w:rPr>
          <w:rStyle w:val="Literal"/>
        </w:rPr>
        <w:t>c</w:t>
      </w:r>
      <w:r w:rsidRPr="009B49FF">
        <w:rPr>
          <w:lang w:eastAsia="en-GB"/>
        </w:rPr>
        <w:t xml:space="preserve"> at that point.</w:t>
      </w:r>
    </w:p>
    <w:p w14:paraId="1200F15A" w14:textId="32E1980F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You can use code specified in a </w:t>
      </w:r>
      <w:r w:rsidRPr="009A664F">
        <w:rPr>
          <w:rStyle w:val="Literal"/>
        </w:rPr>
        <w:t>Drop</w:t>
      </w:r>
      <w:r w:rsidRPr="009A664F">
        <w:t xml:space="preserve"> trait implementation in many ways to</w:t>
      </w:r>
      <w:r w:rsidR="00E22CA3" w:rsidRPr="009A664F">
        <w:t xml:space="preserve"> </w:t>
      </w:r>
      <w:r w:rsidRPr="009A664F">
        <w:t>make cleanup convenient and safe: for instance, you could use it to create your</w:t>
      </w:r>
      <w:r w:rsidR="00E22CA3" w:rsidRPr="009A664F">
        <w:t xml:space="preserve"> </w:t>
      </w:r>
      <w:r w:rsidRPr="009A664F">
        <w:t xml:space="preserve">own memory allocator! With the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trait and Rust’s ownership system, you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don’t have to remember to clean up because Rust does it automatically.</w:t>
      </w:r>
    </w:p>
    <w:p w14:paraId="4937C616" w14:textId="21EBDFE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You also don’t have to worry about problems resulting from accidentally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cleaning up values still in use: the ownership system that makes sure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references are always valid also ensures that </w:t>
      </w:r>
      <w:r w:rsidRPr="009A664F">
        <w:rPr>
          <w:rStyle w:val="Literal"/>
        </w:rPr>
        <w:t>drop</w:t>
      </w:r>
      <w:r w:rsidRPr="009B49FF">
        <w:rPr>
          <w:lang w:eastAsia="en-GB"/>
        </w:rPr>
        <w:t xml:space="preserve"> gets called only once when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value is no longer being used.</w:t>
      </w:r>
    </w:p>
    <w:p w14:paraId="7BB72343" w14:textId="11095320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Now that we’ve examined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 xml:space="preserve"> and some of the characteristics of smart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pointers, let’s look at a few other smart pointers defined in the standard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library.</w:t>
      </w:r>
    </w:p>
    <w:p w14:paraId="3BD0C969" w14:textId="77777777" w:rsidR="009B49FF" w:rsidRPr="009B49FF" w:rsidRDefault="009B49FF" w:rsidP="00E22CA3">
      <w:pPr>
        <w:pStyle w:val="HeadA"/>
        <w:rPr>
          <w:lang w:eastAsia="en-GB"/>
        </w:rPr>
      </w:pPr>
      <w:bookmarkStart w:id="34" w:name="`rc`,-the-reference-counted-smart-pointe"/>
      <w:bookmarkStart w:id="35" w:name="_Toc106892314"/>
      <w:bookmarkEnd w:id="34"/>
      <w:r w:rsidRPr="009A664F">
        <w:t>Rc&lt;T&gt;</w:t>
      </w:r>
      <w:r w:rsidRPr="009B49FF">
        <w:rPr>
          <w:lang w:eastAsia="en-GB"/>
        </w:rPr>
        <w:t>, the Reference Counted Smart Pointer</w:t>
      </w:r>
      <w:bookmarkEnd w:id="35"/>
    </w:p>
    <w:p w14:paraId="53CB9596" w14:textId="7BBB0C6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In the majority of cases, ownership is clear: you know exactly which variable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owns a given value. However, there are cases when a single value might have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multiple owners. For example, in graph data structures, multiple edges might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point to the same node, and that node is conceptually owned by all of the edges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that point to it. A node shouldn’t be cleaned up unless it doesn’t have any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edges pointing to it and so has no owners.</w:t>
      </w:r>
    </w:p>
    <w:p w14:paraId="44369088" w14:textId="5E55193B" w:rsidR="009B49FF" w:rsidRPr="009B49FF" w:rsidRDefault="00E22CA3" w:rsidP="009A664F">
      <w:pPr>
        <w:pStyle w:val="Body"/>
        <w:rPr>
          <w:lang w:eastAsia="en-GB"/>
        </w:rPr>
      </w:pPr>
      <w:r w:rsidRPr="009A664F">
        <w:t xml:space="preserve">   </w:t>
      </w:r>
      <w:r w:rsidR="009B49FF" w:rsidRPr="009A664F">
        <w:rPr>
          <w:rStyle w:val="Literal"/>
        </w:rPr>
        <w:t>Rc&lt;T&gt;</w:t>
      </w:r>
      <w:r w:rsidR="009B49FF" w:rsidRPr="009A664F">
        <w:rPr>
          <w:rStyle w:val="Italic"/>
        </w:rPr>
        <w:t>reference counting</w:t>
      </w:r>
      <w:r w:rsidR="009B49FF" w:rsidRPr="009A664F">
        <w:rPr>
          <w:rStyle w:val="Literal"/>
        </w:rPr>
        <w:t>Rc&lt;T&gt;</w:t>
      </w:r>
      <w:r w:rsidRPr="009A664F">
        <w:t xml:space="preserve">     </w:t>
      </w:r>
      <w:r w:rsidR="009B49FF" w:rsidRPr="009A664F">
        <w:rPr>
          <w:rStyle w:val="Literal"/>
        </w:rPr>
        <w:t>Rc&lt;T&gt;</w:t>
      </w:r>
      <w:r>
        <w:rPr>
          <w:lang w:eastAsia="en-GB"/>
        </w:rPr>
        <w:t xml:space="preserve">   </w:t>
      </w:r>
    </w:p>
    <w:p w14:paraId="7C53809A" w14:textId="2382C83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use the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type when we want to allocate some data on the heap for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multiple parts of our program to read and we can’t determine at compile time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which part will finish using the data last. If we knew which part would finish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last, we could just make that part the data’s owner, and the normal ownership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rules </w:t>
      </w:r>
      <w:r w:rsidRPr="009B49FF">
        <w:rPr>
          <w:lang w:eastAsia="en-GB"/>
        </w:rPr>
        <w:lastRenderedPageBreak/>
        <w:t>enforced at compile time would take effect.</w:t>
      </w:r>
    </w:p>
    <w:p w14:paraId="2A7993ED" w14:textId="004492D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Note that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is only for use in single-threaded scenarios. When we discuss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concurrency in </w:t>
      </w:r>
      <w:r w:rsidRPr="00C70494">
        <w:rPr>
          <w:rStyle w:val="Xref"/>
        </w:rPr>
        <w:t>Chapter 16</w:t>
      </w:r>
      <w:r w:rsidRPr="009B49FF">
        <w:rPr>
          <w:lang w:eastAsia="en-GB"/>
        </w:rPr>
        <w:t>, we’ll cover how to do reference counting in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multithreaded programs.</w:t>
      </w:r>
    </w:p>
    <w:p w14:paraId="152CA7DE" w14:textId="77777777" w:rsidR="009B49FF" w:rsidRPr="009B49FF" w:rsidRDefault="009B49FF" w:rsidP="00E22CA3">
      <w:pPr>
        <w:pStyle w:val="HeadB"/>
        <w:rPr>
          <w:lang w:eastAsia="en-GB"/>
        </w:rPr>
      </w:pPr>
      <w:bookmarkStart w:id="36" w:name="using-`rc`-to-share-data"/>
      <w:bookmarkStart w:id="37" w:name="_Toc106892315"/>
      <w:bookmarkEnd w:id="36"/>
      <w:r w:rsidRPr="00E22CA3">
        <w:t xml:space="preserve">Using </w:t>
      </w:r>
      <w:r w:rsidRPr="009A664F">
        <w:t>Rc&lt;T&gt;</w:t>
      </w:r>
      <w:r w:rsidRPr="009B49FF">
        <w:rPr>
          <w:lang w:eastAsia="en-GB"/>
        </w:rPr>
        <w:t xml:space="preserve"> to Share Data</w:t>
      </w:r>
      <w:bookmarkEnd w:id="37"/>
    </w:p>
    <w:p w14:paraId="6D30AF09" w14:textId="3C38B367" w:rsidR="009B49FF" w:rsidRPr="009B49FF" w:rsidRDefault="009B49FF" w:rsidP="009A664F">
      <w:pPr>
        <w:pStyle w:val="Body"/>
        <w:rPr>
          <w:lang w:eastAsia="en-GB"/>
        </w:rPr>
      </w:pPr>
      <w:r w:rsidRPr="009A664F">
        <w:t>Let’s return to our cons list example in Listing 15-5. Recall that we defined</w:t>
      </w:r>
      <w:r w:rsidR="00E22CA3" w:rsidRPr="009A664F">
        <w:t xml:space="preserve"> </w:t>
      </w:r>
      <w:r w:rsidRPr="009A664F">
        <w:t xml:space="preserve">it using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>. This time, we’ll create two lists that both share ownership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of a third list. Conceptually, this looks similar to Figure 15-3:</w:t>
      </w:r>
    </w:p>
    <w:p w14:paraId="7FB7DFBB" w14:textId="5869B787" w:rsidR="009B49FF" w:rsidRPr="009B49FF" w:rsidRDefault="005E29A1" w:rsidP="005E29A1">
      <w:pPr>
        <w:pStyle w:val="GraphicSlug"/>
        <w:rPr>
          <w:lang w:eastAsia="en-GB"/>
        </w:rPr>
      </w:pPr>
      <w:r>
        <w:rPr>
          <w:lang w:eastAsia="en-GB"/>
        </w:rPr>
        <w:t>[f15003.</w:t>
      </w:r>
      <w:r w:rsidR="00491C80">
        <w:rPr>
          <w:lang w:eastAsia="en-GB"/>
        </w:rPr>
        <w:t>eps</w:t>
      </w:r>
      <w:r>
        <w:rPr>
          <w:lang w:eastAsia="en-GB"/>
        </w:rPr>
        <w:t>]</w:t>
      </w:r>
    </w:p>
    <w:p w14:paraId="4C0F05B0" w14:textId="7FBEDC62" w:rsidR="009B49FF" w:rsidRPr="009B49FF" w:rsidRDefault="009B49FF" w:rsidP="005E29A1">
      <w:pPr>
        <w:pStyle w:val="CaptionLine"/>
        <w:rPr>
          <w:lang w:eastAsia="en-GB"/>
        </w:rPr>
      </w:pPr>
      <w:r w:rsidRPr="009A664F">
        <w:t xml:space="preserve">Two lists, </w:t>
      </w:r>
      <w:r w:rsidRPr="009A664F">
        <w:rPr>
          <w:rStyle w:val="Literal"/>
        </w:rPr>
        <w:t>b</w:t>
      </w:r>
      <w:r w:rsidRPr="009A664F">
        <w:t xml:space="preserve"> and </w:t>
      </w:r>
      <w:r w:rsidRPr="009A664F">
        <w:rPr>
          <w:rStyle w:val="Literal"/>
        </w:rPr>
        <w:t>c</w:t>
      </w:r>
      <w:r w:rsidRPr="009A664F">
        <w:t xml:space="preserve">, sharing ownership of a third list, </w:t>
      </w:r>
      <w:r w:rsidRPr="009A664F">
        <w:rPr>
          <w:rStyle w:val="Literal"/>
        </w:rPr>
        <w:t>a</w:t>
      </w:r>
    </w:p>
    <w:p w14:paraId="775A1B68" w14:textId="4C6E602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We’ll create list </w:t>
      </w:r>
      <w:r w:rsidRPr="009A664F">
        <w:rPr>
          <w:rStyle w:val="Literal"/>
        </w:rPr>
        <w:t>a</w:t>
      </w:r>
      <w:r w:rsidRPr="009A664F">
        <w:t xml:space="preserve"> that contains 5 and then 10. Then we’ll make two more</w:t>
      </w:r>
      <w:r w:rsidR="00E22CA3" w:rsidRPr="009A664F">
        <w:t xml:space="preserve"> </w:t>
      </w:r>
      <w:r w:rsidRPr="009A664F">
        <w:t xml:space="preserve">lists: </w:t>
      </w:r>
      <w:r w:rsidRPr="009A664F">
        <w:rPr>
          <w:rStyle w:val="Literal"/>
        </w:rPr>
        <w:t>b</w:t>
      </w:r>
      <w:r w:rsidRPr="009A664F">
        <w:t xml:space="preserve"> that starts with 3 and </w:t>
      </w:r>
      <w:r w:rsidRPr="009A664F">
        <w:rPr>
          <w:rStyle w:val="Literal"/>
        </w:rPr>
        <w:t>c</w:t>
      </w:r>
      <w:r w:rsidRPr="009A664F">
        <w:t xml:space="preserve"> that starts with 4. Both </w:t>
      </w:r>
      <w:r w:rsidRPr="009A664F">
        <w:rPr>
          <w:rStyle w:val="Literal"/>
        </w:rPr>
        <w:t>b</w:t>
      </w:r>
      <w:r w:rsidRPr="009A664F">
        <w:t xml:space="preserve"> and </w:t>
      </w:r>
      <w:r w:rsidRPr="009A664F">
        <w:rPr>
          <w:rStyle w:val="Literal"/>
        </w:rPr>
        <w:t>c</w:t>
      </w:r>
      <w:r w:rsidR="00E22CA3" w:rsidRPr="009A664F">
        <w:t xml:space="preserve"> </w:t>
      </w:r>
      <w:r w:rsidRPr="009A664F">
        <w:t xml:space="preserve">lists will then continue on to the first </w:t>
      </w:r>
      <w:r w:rsidRPr="009A664F">
        <w:rPr>
          <w:rStyle w:val="Literal"/>
        </w:rPr>
        <w:t>a</w:t>
      </w:r>
      <w:r w:rsidRPr="009B49FF">
        <w:rPr>
          <w:lang w:eastAsia="en-GB"/>
        </w:rPr>
        <w:t xml:space="preserve"> list containing 5 and 10. In other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words, both lists will share the first list containing 5 and 10.</w:t>
      </w:r>
    </w:p>
    <w:p w14:paraId="56DA6941" w14:textId="019D9B4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Trying to implement this scenario using our definition of </w:t>
      </w:r>
      <w:r w:rsidRPr="009A664F">
        <w:rPr>
          <w:rStyle w:val="Literal"/>
        </w:rPr>
        <w:t>List</w:t>
      </w:r>
      <w:r w:rsidRPr="009A664F">
        <w:t xml:space="preserve"> with </w:t>
      </w:r>
      <w:r w:rsidRPr="009A664F">
        <w:rPr>
          <w:rStyle w:val="Literal"/>
        </w:rPr>
        <w:t>Box&lt;T&gt;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won’t work, as shown in Listing 15-17:</w:t>
      </w:r>
    </w:p>
    <w:p w14:paraId="1404C1DA" w14:textId="1A5AD9E7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158D7681" w14:textId="77777777" w:rsidR="009B49FF" w:rsidRPr="009A664F" w:rsidRDefault="009B49FF" w:rsidP="009A664F">
      <w:pPr>
        <w:pStyle w:val="Code"/>
      </w:pPr>
      <w:r w:rsidRPr="009A664F">
        <w:t>enum List {</w:t>
      </w:r>
    </w:p>
    <w:p w14:paraId="6F07F014" w14:textId="77777777" w:rsidR="009B49FF" w:rsidRPr="009A664F" w:rsidRDefault="009B49FF" w:rsidP="009A664F">
      <w:pPr>
        <w:pStyle w:val="Code"/>
      </w:pPr>
      <w:r w:rsidRPr="009A664F">
        <w:t xml:space="preserve">    Cons(i32, Box&lt;List&gt;),</w:t>
      </w:r>
    </w:p>
    <w:p w14:paraId="1E921878" w14:textId="77777777" w:rsidR="009B49FF" w:rsidRPr="009A664F" w:rsidRDefault="009B49FF" w:rsidP="009A664F">
      <w:pPr>
        <w:pStyle w:val="Code"/>
      </w:pPr>
      <w:r w:rsidRPr="009A664F">
        <w:t xml:space="preserve">    Nil,</w:t>
      </w:r>
    </w:p>
    <w:p w14:paraId="65C167F7" w14:textId="77777777" w:rsidR="009B49FF" w:rsidRPr="009A664F" w:rsidRDefault="009B49FF" w:rsidP="009A664F">
      <w:pPr>
        <w:pStyle w:val="Code"/>
      </w:pPr>
      <w:r w:rsidRPr="009A664F">
        <w:t>}</w:t>
      </w:r>
    </w:p>
    <w:p w14:paraId="47BE6DA9" w14:textId="77777777" w:rsidR="009B49FF" w:rsidRPr="009A664F" w:rsidRDefault="009B49FF" w:rsidP="009A664F">
      <w:pPr>
        <w:pStyle w:val="Code"/>
      </w:pPr>
    </w:p>
    <w:p w14:paraId="6F81BAB1" w14:textId="77777777" w:rsidR="009B49FF" w:rsidRPr="009A664F" w:rsidRDefault="009B49FF" w:rsidP="009A664F">
      <w:pPr>
        <w:pStyle w:val="Code"/>
      </w:pPr>
      <w:r w:rsidRPr="009A664F">
        <w:t>use crate::List::{Cons, Nil};</w:t>
      </w:r>
    </w:p>
    <w:p w14:paraId="5EE41162" w14:textId="77777777" w:rsidR="009B49FF" w:rsidRPr="009A664F" w:rsidRDefault="009B49FF" w:rsidP="009A664F">
      <w:pPr>
        <w:pStyle w:val="Code"/>
      </w:pPr>
    </w:p>
    <w:p w14:paraId="6E7BCAD2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1E20BB8C" w14:textId="77777777" w:rsidR="009B49FF" w:rsidRPr="009A664F" w:rsidRDefault="009B49FF" w:rsidP="009A664F">
      <w:pPr>
        <w:pStyle w:val="Code"/>
      </w:pPr>
      <w:r w:rsidRPr="009A664F">
        <w:t xml:space="preserve">    let a = Cons(5, Box::new(Cons(10, Box::new(Nil))));</w:t>
      </w:r>
    </w:p>
    <w:p w14:paraId="68C7BB01" w14:textId="111DABE4" w:rsidR="009B49FF" w:rsidRPr="009A664F" w:rsidRDefault="00535998" w:rsidP="00CE4881">
      <w:pPr>
        <w:pStyle w:val="CodeAnnotated"/>
      </w:pPr>
      <w:r w:rsidRPr="00CE4881">
        <w:t xml:space="preserve"> </w:t>
      </w:r>
      <w:r w:rsidRPr="00535998">
        <w:rPr>
          <w:rStyle w:val="CodeAnnotation"/>
        </w:rPr>
        <w:t>1</w:t>
      </w:r>
      <w:r w:rsidR="009B49FF" w:rsidRPr="009A664F">
        <w:t xml:space="preserve">    let b = Cons(3, Box::new(a));</w:t>
      </w:r>
    </w:p>
    <w:p w14:paraId="515E0AB3" w14:textId="032E8284" w:rsidR="009B49FF" w:rsidRPr="009A664F" w:rsidRDefault="00C70494" w:rsidP="00CE4881">
      <w:pPr>
        <w:pStyle w:val="CodeAnnotated"/>
      </w:pPr>
      <w:r w:rsidRPr="00CE4881">
        <w:t xml:space="preserve"> </w:t>
      </w:r>
      <w:r w:rsidR="00535998" w:rsidRPr="00535998">
        <w:rPr>
          <w:rStyle w:val="CodeAnnotation"/>
        </w:rPr>
        <w:t>2</w:t>
      </w:r>
      <w:r w:rsidR="009B49FF" w:rsidRPr="009A664F">
        <w:t xml:space="preserve">    let c = Cons(4, Box::new(a));</w:t>
      </w:r>
    </w:p>
    <w:p w14:paraId="1FCD601A" w14:textId="77777777" w:rsidR="009B49FF" w:rsidRPr="009A664F" w:rsidRDefault="009B49FF" w:rsidP="009A664F">
      <w:pPr>
        <w:pStyle w:val="Code"/>
      </w:pPr>
      <w:r w:rsidRPr="009A664F">
        <w:t>}</w:t>
      </w:r>
    </w:p>
    <w:p w14:paraId="24EC8E94" w14:textId="71075741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Demonstrating we’re not allowed to have two lists using </w:t>
      </w:r>
      <w:r w:rsidRPr="009A664F">
        <w:rPr>
          <w:rStyle w:val="Literal"/>
        </w:rPr>
        <w:t>Box&lt;T&gt;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that try to share ownership of a third list</w:t>
      </w:r>
    </w:p>
    <w:p w14:paraId="22268208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When we compile this code, we get this error:</w:t>
      </w:r>
    </w:p>
    <w:p w14:paraId="3A574493" w14:textId="77777777" w:rsidR="009B49FF" w:rsidRPr="009A664F" w:rsidRDefault="009B49FF" w:rsidP="00535998">
      <w:pPr>
        <w:pStyle w:val="CodeWide"/>
      </w:pPr>
      <w:r w:rsidRPr="009A664F">
        <w:t>error[E0382]: use of moved value: `a`</w:t>
      </w:r>
    </w:p>
    <w:p w14:paraId="40EE82CF" w14:textId="77777777" w:rsidR="009B49FF" w:rsidRPr="009A664F" w:rsidRDefault="009B49FF" w:rsidP="00535998">
      <w:pPr>
        <w:pStyle w:val="CodeWide"/>
      </w:pPr>
      <w:r w:rsidRPr="009A664F">
        <w:t xml:space="preserve">  --&gt; src/main.rs:11:30</w:t>
      </w:r>
    </w:p>
    <w:p w14:paraId="191D1D03" w14:textId="77777777" w:rsidR="009B49FF" w:rsidRPr="009A664F" w:rsidRDefault="009B49FF" w:rsidP="00535998">
      <w:pPr>
        <w:pStyle w:val="CodeWide"/>
      </w:pPr>
      <w:r w:rsidRPr="009A664F">
        <w:t xml:space="preserve">   |</w:t>
      </w:r>
    </w:p>
    <w:p w14:paraId="0CEEBF74" w14:textId="77777777" w:rsidR="009B49FF" w:rsidRPr="009A664F" w:rsidRDefault="009B49FF" w:rsidP="00535998">
      <w:pPr>
        <w:pStyle w:val="CodeWide"/>
      </w:pPr>
      <w:r w:rsidRPr="009A664F">
        <w:t>9  |     let a = Cons(5, Box::new(Cons(10, Box::new(Nil))));</w:t>
      </w:r>
    </w:p>
    <w:p w14:paraId="3E3383EE" w14:textId="77777777" w:rsidR="009B49FF" w:rsidRPr="009A664F" w:rsidRDefault="009B49FF" w:rsidP="00535998">
      <w:pPr>
        <w:pStyle w:val="CodeWide"/>
      </w:pPr>
      <w:r w:rsidRPr="009A664F">
        <w:t xml:space="preserve">   |         - move occurs because `a` has type `List`, which does not implement the `Copy` trait</w:t>
      </w:r>
    </w:p>
    <w:p w14:paraId="5959238A" w14:textId="77777777" w:rsidR="009B49FF" w:rsidRPr="009A664F" w:rsidRDefault="009B49FF" w:rsidP="00535998">
      <w:pPr>
        <w:pStyle w:val="CodeWide"/>
      </w:pPr>
      <w:r w:rsidRPr="009A664F">
        <w:t>10 |     let b = Cons(3, Box::new(a));</w:t>
      </w:r>
    </w:p>
    <w:p w14:paraId="4BB55C6B" w14:textId="77777777" w:rsidR="009B49FF" w:rsidRPr="009A664F" w:rsidRDefault="009B49FF" w:rsidP="00535998">
      <w:pPr>
        <w:pStyle w:val="CodeWide"/>
      </w:pPr>
      <w:r w:rsidRPr="009A664F">
        <w:t xml:space="preserve">   |                              - value moved here</w:t>
      </w:r>
    </w:p>
    <w:p w14:paraId="07A7554F" w14:textId="77777777" w:rsidR="009B49FF" w:rsidRPr="009A664F" w:rsidRDefault="009B49FF" w:rsidP="00535998">
      <w:pPr>
        <w:pStyle w:val="CodeWide"/>
      </w:pPr>
      <w:r w:rsidRPr="009A664F">
        <w:t>11 |     let c = Cons(4, Box::new(a));</w:t>
      </w:r>
    </w:p>
    <w:p w14:paraId="39806269" w14:textId="77777777" w:rsidR="009B49FF" w:rsidRPr="009A664F" w:rsidRDefault="009B49FF" w:rsidP="00535998">
      <w:pPr>
        <w:pStyle w:val="CodeWide"/>
      </w:pPr>
      <w:r w:rsidRPr="009A664F">
        <w:t xml:space="preserve">   |                              ^ value used here after move</w:t>
      </w:r>
    </w:p>
    <w:p w14:paraId="0D4C1E27" w14:textId="1675377E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</w:t>
      </w:r>
      <w:r w:rsidRPr="009A664F">
        <w:rPr>
          <w:rStyle w:val="Literal"/>
        </w:rPr>
        <w:t>Cons</w:t>
      </w:r>
      <w:r w:rsidRPr="009A664F">
        <w:t xml:space="preserve"> variants own the data they hold, so when we create the </w:t>
      </w:r>
      <w:r w:rsidRPr="009A664F">
        <w:rPr>
          <w:rStyle w:val="Literal"/>
        </w:rPr>
        <w:t>b</w:t>
      </w:r>
      <w:r w:rsidRPr="009A664F">
        <w:t xml:space="preserve"> list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>,</w:t>
      </w:r>
      <w:r w:rsidR="00E22CA3" w:rsidRPr="009A664F">
        <w:t xml:space="preserve"> </w:t>
      </w:r>
      <w:r w:rsidRPr="009A664F">
        <w:rPr>
          <w:rStyle w:val="Literal"/>
        </w:rPr>
        <w:t>a</w:t>
      </w:r>
      <w:r w:rsidRPr="009A664F">
        <w:t xml:space="preserve"> </w:t>
      </w:r>
      <w:r w:rsidRPr="009A664F">
        <w:lastRenderedPageBreak/>
        <w:t xml:space="preserve">is moved into </w:t>
      </w:r>
      <w:r w:rsidRPr="009A664F">
        <w:rPr>
          <w:rStyle w:val="Literal"/>
        </w:rPr>
        <w:t>b</w:t>
      </w:r>
      <w:r w:rsidRPr="009A664F">
        <w:t xml:space="preserve"> and </w:t>
      </w:r>
      <w:r w:rsidRPr="009A664F">
        <w:rPr>
          <w:rStyle w:val="Literal"/>
        </w:rPr>
        <w:t>b</w:t>
      </w:r>
      <w:r w:rsidRPr="009A664F">
        <w:t xml:space="preserve"> owns </w:t>
      </w:r>
      <w:r w:rsidRPr="009A664F">
        <w:rPr>
          <w:rStyle w:val="Literal"/>
        </w:rPr>
        <w:t>a</w:t>
      </w:r>
      <w:r w:rsidRPr="009A664F">
        <w:t xml:space="preserve">. Then, when we try to use </w:t>
      </w:r>
      <w:r w:rsidRPr="009A664F">
        <w:rPr>
          <w:rStyle w:val="Literal"/>
        </w:rPr>
        <w:t>a</w:t>
      </w:r>
      <w:r w:rsidRPr="009A664F">
        <w:t xml:space="preserve"> again when</w:t>
      </w:r>
      <w:r w:rsidR="00E22CA3" w:rsidRPr="009A664F">
        <w:t xml:space="preserve"> </w:t>
      </w:r>
      <w:r w:rsidRPr="009A664F">
        <w:t xml:space="preserve">creating </w:t>
      </w:r>
      <w:r w:rsidRPr="009A664F">
        <w:rPr>
          <w:rStyle w:val="Literal"/>
        </w:rPr>
        <w:t>c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 xml:space="preserve">, we’re not allowed to because </w:t>
      </w:r>
      <w:r w:rsidRPr="009A664F">
        <w:rPr>
          <w:rStyle w:val="Literal"/>
        </w:rPr>
        <w:t>a</w:t>
      </w:r>
      <w:r w:rsidRPr="009B49FF">
        <w:rPr>
          <w:lang w:eastAsia="en-GB"/>
        </w:rPr>
        <w:t xml:space="preserve"> has been moved.</w:t>
      </w:r>
    </w:p>
    <w:p w14:paraId="3C2D8700" w14:textId="6C86308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could change the definition of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to hold references instead, but then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we would have to specify lifetime parameters. By specifying lifetime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parameters, we would be specifying that every element in the list will live 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least as long as the entire list. This is the case for the elements and lists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Listing 15-17, but not in every scenario.</w:t>
      </w:r>
    </w:p>
    <w:p w14:paraId="39A0D3C2" w14:textId="79C06872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Instead, we’ll change our definition of </w:t>
      </w:r>
      <w:r w:rsidRPr="009A664F">
        <w:rPr>
          <w:rStyle w:val="Literal"/>
        </w:rPr>
        <w:t>List</w:t>
      </w:r>
      <w:r w:rsidRPr="009A664F">
        <w:t xml:space="preserve"> to use </w:t>
      </w:r>
      <w:r w:rsidRPr="009A664F">
        <w:rPr>
          <w:rStyle w:val="Literal"/>
        </w:rPr>
        <w:t>Rc&lt;T&gt;</w:t>
      </w:r>
      <w:r w:rsidRPr="009A664F">
        <w:t xml:space="preserve"> in place of</w:t>
      </w:r>
      <w:r w:rsidR="00E22CA3" w:rsidRPr="009A664F">
        <w:t xml:space="preserve"> </w:t>
      </w:r>
      <w:r w:rsidRPr="009A664F">
        <w:rPr>
          <w:rStyle w:val="Literal"/>
        </w:rPr>
        <w:t>Box&lt;T&gt;</w:t>
      </w:r>
      <w:r w:rsidRPr="009A664F">
        <w:t xml:space="preserve">, as shown in Listing 15-18. Each </w:t>
      </w:r>
      <w:r w:rsidRPr="009A664F">
        <w:rPr>
          <w:rStyle w:val="Literal"/>
        </w:rPr>
        <w:t>Cons</w:t>
      </w:r>
      <w:r w:rsidRPr="009A664F">
        <w:t xml:space="preserve"> variant will now hold a value</w:t>
      </w:r>
      <w:r w:rsidR="00E22CA3" w:rsidRPr="009A664F">
        <w:t xml:space="preserve"> </w:t>
      </w:r>
      <w:r w:rsidRPr="009A664F">
        <w:t xml:space="preserve">and an </w:t>
      </w:r>
      <w:r w:rsidRPr="009A664F">
        <w:rPr>
          <w:rStyle w:val="Literal"/>
        </w:rPr>
        <w:t>Rc&lt;T&gt;</w:t>
      </w:r>
      <w:r w:rsidRPr="009A664F">
        <w:t xml:space="preserve"> pointing to a </w:t>
      </w:r>
      <w:r w:rsidRPr="009A664F">
        <w:rPr>
          <w:rStyle w:val="Literal"/>
        </w:rPr>
        <w:t>List</w:t>
      </w:r>
      <w:r w:rsidRPr="009A664F">
        <w:t xml:space="preserve">. When we create </w:t>
      </w:r>
      <w:r w:rsidRPr="009A664F">
        <w:rPr>
          <w:rStyle w:val="Literal"/>
        </w:rPr>
        <w:t>b</w:t>
      </w:r>
      <w:r w:rsidRPr="009A664F">
        <w:t>, instead of taking</w:t>
      </w:r>
      <w:r w:rsidR="00E22CA3" w:rsidRPr="009A664F">
        <w:t xml:space="preserve"> </w:t>
      </w:r>
      <w:r w:rsidRPr="009A664F">
        <w:t xml:space="preserve">ownership of </w:t>
      </w:r>
      <w:r w:rsidRPr="009A664F">
        <w:rPr>
          <w:rStyle w:val="Literal"/>
        </w:rPr>
        <w:t>a</w:t>
      </w:r>
      <w:r w:rsidRPr="009A664F">
        <w:t xml:space="preserve">, we’ll clone the </w:t>
      </w:r>
      <w:r w:rsidRPr="009A664F">
        <w:rPr>
          <w:rStyle w:val="Literal"/>
        </w:rPr>
        <w:t>Rc&lt;List&gt;</w:t>
      </w:r>
      <w:r w:rsidRPr="009A664F">
        <w:t xml:space="preserve"> that </w:t>
      </w:r>
      <w:r w:rsidRPr="009A664F">
        <w:rPr>
          <w:rStyle w:val="Literal"/>
        </w:rPr>
        <w:t>a</w:t>
      </w:r>
      <w:r w:rsidRPr="009A664F">
        <w:t xml:space="preserve"> is holding, thereby</w:t>
      </w:r>
      <w:r w:rsidR="00E22CA3" w:rsidRPr="009A664F">
        <w:t xml:space="preserve"> </w:t>
      </w:r>
      <w:r w:rsidRPr="009A664F">
        <w:t xml:space="preserve">increasing the number of references from one to two and letting </w:t>
      </w:r>
      <w:r w:rsidRPr="009A664F">
        <w:rPr>
          <w:rStyle w:val="Literal"/>
        </w:rPr>
        <w:t>a</w:t>
      </w:r>
      <w:r w:rsidRPr="009A664F">
        <w:t xml:space="preserve"> and </w:t>
      </w:r>
      <w:r w:rsidRPr="009A664F">
        <w:rPr>
          <w:rStyle w:val="Literal"/>
        </w:rPr>
        <w:t>b</w:t>
      </w:r>
      <w:r w:rsidR="00E22CA3" w:rsidRPr="009A664F">
        <w:t xml:space="preserve"> </w:t>
      </w:r>
      <w:r w:rsidRPr="009A664F">
        <w:t xml:space="preserve">share ownership of the data in that </w:t>
      </w:r>
      <w:r w:rsidRPr="009A664F">
        <w:rPr>
          <w:rStyle w:val="Literal"/>
        </w:rPr>
        <w:t>Rc&lt;List&gt;</w:t>
      </w:r>
      <w:r w:rsidRPr="009A664F">
        <w:t xml:space="preserve">. We’ll also clone </w:t>
      </w:r>
      <w:r w:rsidRPr="009A664F">
        <w:rPr>
          <w:rStyle w:val="Literal"/>
        </w:rPr>
        <w:t>a</w:t>
      </w:r>
      <w:r w:rsidRPr="009A664F">
        <w:t xml:space="preserve"> when</w:t>
      </w:r>
      <w:r w:rsidR="00E22CA3" w:rsidRPr="009A664F">
        <w:t xml:space="preserve"> </w:t>
      </w:r>
      <w:r w:rsidRPr="009A664F">
        <w:t xml:space="preserve">creating </w:t>
      </w:r>
      <w:r w:rsidRPr="009A664F">
        <w:rPr>
          <w:rStyle w:val="Literal"/>
        </w:rPr>
        <w:t>c</w:t>
      </w:r>
      <w:r w:rsidRPr="009A664F">
        <w:t>, increasing the number of references from two to three. Every time</w:t>
      </w:r>
      <w:r w:rsidR="00E22CA3" w:rsidRPr="009A664F">
        <w:t xml:space="preserve"> </w:t>
      </w:r>
      <w:r w:rsidRPr="009A664F">
        <w:t xml:space="preserve">we call </w:t>
      </w:r>
      <w:r w:rsidRPr="009A664F">
        <w:rPr>
          <w:rStyle w:val="Literal"/>
        </w:rPr>
        <w:t>Rc::clone</w:t>
      </w:r>
      <w:r w:rsidRPr="009A664F">
        <w:t xml:space="preserve">, the reference count to the data within the </w:t>
      </w:r>
      <w:r w:rsidRPr="009A664F">
        <w:rPr>
          <w:rStyle w:val="Literal"/>
        </w:rPr>
        <w:t>Rc&lt;List&gt;</w:t>
      </w:r>
      <w:r w:rsidRPr="009B49FF">
        <w:rPr>
          <w:lang w:eastAsia="en-GB"/>
        </w:rPr>
        <w:t xml:space="preserve"> will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increase, and the data won’t be cleaned up unless there are zero references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it.</w:t>
      </w:r>
    </w:p>
    <w:p w14:paraId="69E87B43" w14:textId="2D8AEEF7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16CDA59D" w14:textId="77777777" w:rsidR="009B49FF" w:rsidRPr="009A664F" w:rsidRDefault="009B49FF" w:rsidP="009A664F">
      <w:pPr>
        <w:pStyle w:val="Code"/>
      </w:pPr>
      <w:r w:rsidRPr="009A664F">
        <w:t>enum List {</w:t>
      </w:r>
    </w:p>
    <w:p w14:paraId="6A573D91" w14:textId="77777777" w:rsidR="009B49FF" w:rsidRPr="009A664F" w:rsidRDefault="009B49FF" w:rsidP="009A664F">
      <w:pPr>
        <w:pStyle w:val="Code"/>
      </w:pPr>
      <w:r w:rsidRPr="009A664F">
        <w:t xml:space="preserve">    Cons(i32, Rc&lt;List&gt;),</w:t>
      </w:r>
    </w:p>
    <w:p w14:paraId="2FE1D318" w14:textId="77777777" w:rsidR="009B49FF" w:rsidRPr="009A664F" w:rsidRDefault="009B49FF" w:rsidP="009A664F">
      <w:pPr>
        <w:pStyle w:val="Code"/>
      </w:pPr>
      <w:r w:rsidRPr="009A664F">
        <w:t xml:space="preserve">    Nil,</w:t>
      </w:r>
    </w:p>
    <w:p w14:paraId="056C1D62" w14:textId="77777777" w:rsidR="009B49FF" w:rsidRPr="009A664F" w:rsidRDefault="009B49FF" w:rsidP="009A664F">
      <w:pPr>
        <w:pStyle w:val="Code"/>
      </w:pPr>
      <w:r w:rsidRPr="009A664F">
        <w:t>}</w:t>
      </w:r>
    </w:p>
    <w:p w14:paraId="1FAFEE07" w14:textId="77777777" w:rsidR="009B49FF" w:rsidRPr="009A664F" w:rsidRDefault="009B49FF" w:rsidP="009A664F">
      <w:pPr>
        <w:pStyle w:val="Code"/>
      </w:pPr>
    </w:p>
    <w:p w14:paraId="3B4B4993" w14:textId="77777777" w:rsidR="009B49FF" w:rsidRPr="009A664F" w:rsidRDefault="009B49FF" w:rsidP="009A664F">
      <w:pPr>
        <w:pStyle w:val="Code"/>
      </w:pPr>
      <w:r w:rsidRPr="009A664F">
        <w:t>use crate::List::{Cons, Nil};</w:t>
      </w:r>
    </w:p>
    <w:p w14:paraId="52526DBC" w14:textId="6D29F526" w:rsidR="009B49FF" w:rsidRPr="009A664F" w:rsidRDefault="00535998" w:rsidP="00CE4881">
      <w:pPr>
        <w:pStyle w:val="CodeAnnotated"/>
      </w:pPr>
      <w:r w:rsidRPr="00535998">
        <w:rPr>
          <w:rStyle w:val="CodeAnnotation"/>
        </w:rPr>
        <w:t>1</w:t>
      </w:r>
      <w:r w:rsidR="009B49FF" w:rsidRPr="009A664F">
        <w:t xml:space="preserve"> use std::rc::Rc;</w:t>
      </w:r>
    </w:p>
    <w:p w14:paraId="3F489D43" w14:textId="77777777" w:rsidR="009B49FF" w:rsidRPr="009A664F" w:rsidRDefault="009B49FF" w:rsidP="009A664F">
      <w:pPr>
        <w:pStyle w:val="Code"/>
      </w:pPr>
    </w:p>
    <w:p w14:paraId="5FC5F69E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4892FF16" w14:textId="490FF7BA" w:rsidR="009B49FF" w:rsidRPr="009A664F" w:rsidRDefault="009B49FF" w:rsidP="009A664F">
      <w:pPr>
        <w:pStyle w:val="Code"/>
      </w:pPr>
      <w:r w:rsidRPr="009A664F">
        <w:t xml:space="preserve">  </w:t>
      </w:r>
      <w:r w:rsidR="00CE4881" w:rsidRPr="00535998">
        <w:rPr>
          <w:rStyle w:val="CodeAnnotation"/>
        </w:rPr>
        <w:t>2</w:t>
      </w:r>
      <w:r w:rsidRPr="009A664F">
        <w:t xml:space="preserve"> let a = Rc::new(Cons(5, Rc::new(Cons(10, Rc::new(Nil)))));</w:t>
      </w:r>
    </w:p>
    <w:p w14:paraId="4A50DA37" w14:textId="252DD185" w:rsidR="009B49FF" w:rsidRPr="009A664F" w:rsidRDefault="009B49FF" w:rsidP="009A664F">
      <w:pPr>
        <w:pStyle w:val="Code"/>
      </w:pPr>
      <w:r w:rsidRPr="009A664F">
        <w:t xml:space="preserve">  </w:t>
      </w:r>
      <w:r w:rsidR="00CE4881" w:rsidRPr="00535998">
        <w:rPr>
          <w:rStyle w:val="CodeAnnotation"/>
        </w:rPr>
        <w:t>3</w:t>
      </w:r>
      <w:r w:rsidRPr="009A664F">
        <w:t xml:space="preserve"> let b = Cons(3, Rc::clone(&amp;a));</w:t>
      </w:r>
    </w:p>
    <w:p w14:paraId="1AD0470D" w14:textId="7A7598E2" w:rsidR="009B49FF" w:rsidRPr="009A664F" w:rsidRDefault="009B49FF" w:rsidP="009A664F">
      <w:pPr>
        <w:pStyle w:val="Code"/>
      </w:pPr>
      <w:r w:rsidRPr="009A664F">
        <w:t xml:space="preserve">  </w:t>
      </w:r>
      <w:r w:rsidR="00CE4881" w:rsidRPr="00535998">
        <w:rPr>
          <w:rStyle w:val="CodeAnnotation"/>
        </w:rPr>
        <w:t>4</w:t>
      </w:r>
      <w:r w:rsidRPr="009A664F">
        <w:t xml:space="preserve"> let c = Cons(4, Rc::clone(&amp;a));</w:t>
      </w:r>
    </w:p>
    <w:p w14:paraId="434273BF" w14:textId="77777777" w:rsidR="009B49FF" w:rsidRPr="009A664F" w:rsidRDefault="009B49FF" w:rsidP="009A664F">
      <w:pPr>
        <w:pStyle w:val="Code"/>
      </w:pPr>
      <w:r w:rsidRPr="009A664F">
        <w:t>}</w:t>
      </w:r>
    </w:p>
    <w:p w14:paraId="675F3ECD" w14:textId="66EF22B7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A definition of </w:t>
      </w:r>
      <w:r w:rsidRPr="009A664F">
        <w:rPr>
          <w:rStyle w:val="Literal"/>
        </w:rPr>
        <w:t>List</w:t>
      </w:r>
      <w:r w:rsidRPr="009A664F">
        <w:t xml:space="preserve"> that uses </w:t>
      </w:r>
      <w:r w:rsidRPr="009A664F">
        <w:rPr>
          <w:rStyle w:val="Literal"/>
        </w:rPr>
        <w:t>Rc&lt;T&gt;</w:t>
      </w:r>
    </w:p>
    <w:p w14:paraId="4BF92533" w14:textId="11DFB6F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need to add a </w:t>
      </w:r>
      <w:r w:rsidRPr="009A664F">
        <w:rPr>
          <w:rStyle w:val="Literal"/>
        </w:rPr>
        <w:t>use</w:t>
      </w:r>
      <w:r w:rsidRPr="009A664F">
        <w:t xml:space="preserve"> statement to bring </w:t>
      </w:r>
      <w:r w:rsidRPr="009A664F">
        <w:rPr>
          <w:rStyle w:val="Literal"/>
        </w:rPr>
        <w:t>Rc&lt;T&gt;</w:t>
      </w:r>
      <w:r w:rsidRPr="009A664F">
        <w:t xml:space="preserve"> into scope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because it’s</w:t>
      </w:r>
      <w:r w:rsidR="00E22CA3" w:rsidRPr="009A664F">
        <w:t xml:space="preserve"> </w:t>
      </w:r>
      <w:r w:rsidRPr="009A664F">
        <w:t xml:space="preserve">not in the prelude. In </w:t>
      </w:r>
      <w:r w:rsidRPr="009A664F">
        <w:rPr>
          <w:rStyle w:val="Literal"/>
        </w:rPr>
        <w:t>main</w:t>
      </w:r>
      <w:r w:rsidRPr="009A664F">
        <w:t>, we create the list holding 5 and 10 and store it</w:t>
      </w:r>
      <w:r w:rsidR="00E22CA3" w:rsidRPr="009A664F">
        <w:t xml:space="preserve"> </w:t>
      </w:r>
      <w:r w:rsidRPr="009A664F">
        <w:t xml:space="preserve">in a new </w:t>
      </w:r>
      <w:r w:rsidRPr="009A664F">
        <w:rPr>
          <w:rStyle w:val="Literal"/>
        </w:rPr>
        <w:t>Rc&lt;List&gt;</w:t>
      </w:r>
      <w:r w:rsidRPr="009A664F">
        <w:t xml:space="preserve"> in </w:t>
      </w:r>
      <w:r w:rsidRPr="009A664F">
        <w:rPr>
          <w:rStyle w:val="Literal"/>
        </w:rPr>
        <w:t>a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 xml:space="preserve">. Then when we create </w:t>
      </w:r>
      <w:r w:rsidRPr="009A664F">
        <w:rPr>
          <w:rStyle w:val="Literal"/>
        </w:rPr>
        <w:t>b</w:t>
      </w:r>
      <w:r w:rsidRPr="009A664F">
        <w:t xml:space="preserve"> </w:t>
      </w:r>
      <w:r w:rsidR="00535998" w:rsidRPr="00535998">
        <w:rPr>
          <w:rStyle w:val="CodeAnnotation"/>
        </w:rPr>
        <w:t>3</w:t>
      </w:r>
      <w:r w:rsidRPr="009A664F">
        <w:t xml:space="preserve"> and </w:t>
      </w:r>
      <w:r w:rsidRPr="009A664F">
        <w:rPr>
          <w:rStyle w:val="Literal"/>
        </w:rPr>
        <w:t>c</w:t>
      </w:r>
      <w:r w:rsidRPr="009A664F">
        <w:t xml:space="preserve"> </w:t>
      </w:r>
      <w:r w:rsidR="00535998" w:rsidRPr="00535998">
        <w:rPr>
          <w:rStyle w:val="CodeAnnotation"/>
        </w:rPr>
        <w:t>4</w:t>
      </w:r>
      <w:r w:rsidRPr="009A664F">
        <w:t>, we</w:t>
      </w:r>
      <w:r w:rsidR="00E22CA3" w:rsidRPr="009A664F">
        <w:t xml:space="preserve"> </w:t>
      </w:r>
      <w:r w:rsidRPr="009A664F">
        <w:t xml:space="preserve">call the </w:t>
      </w:r>
      <w:r w:rsidRPr="009A664F">
        <w:rPr>
          <w:rStyle w:val="Literal"/>
        </w:rPr>
        <w:t>Rc::clone</w:t>
      </w:r>
      <w:r w:rsidRPr="009A664F">
        <w:t xml:space="preserve"> function and pass a reference to the </w:t>
      </w:r>
      <w:r w:rsidRPr="009A664F">
        <w:rPr>
          <w:rStyle w:val="Literal"/>
        </w:rPr>
        <w:t>Rc&lt;List&gt;</w:t>
      </w:r>
      <w:r w:rsidRPr="009A664F">
        <w:t xml:space="preserve"> in </w:t>
      </w:r>
      <w:r w:rsidRPr="009A664F">
        <w:rPr>
          <w:rStyle w:val="Literal"/>
        </w:rPr>
        <w:t>a</w:t>
      </w:r>
      <w:r w:rsidRPr="009B49FF">
        <w:rPr>
          <w:lang w:eastAsia="en-GB"/>
        </w:rPr>
        <w:t xml:space="preserve"> as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an argument.</w:t>
      </w:r>
    </w:p>
    <w:p w14:paraId="3014F07E" w14:textId="092639B1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could have called </w:t>
      </w:r>
      <w:r w:rsidRPr="009A664F">
        <w:rPr>
          <w:rStyle w:val="Literal"/>
        </w:rPr>
        <w:t>a.clone()</w:t>
      </w:r>
      <w:r w:rsidRPr="009A664F">
        <w:t xml:space="preserve"> rather than </w:t>
      </w:r>
      <w:r w:rsidRPr="009A664F">
        <w:rPr>
          <w:rStyle w:val="Literal"/>
        </w:rPr>
        <w:t>Rc::clone(&amp;a)</w:t>
      </w:r>
      <w:r w:rsidRPr="009A664F">
        <w:t>, but Rust’s</w:t>
      </w:r>
      <w:r w:rsidR="00E22CA3" w:rsidRPr="009A664F">
        <w:t xml:space="preserve"> </w:t>
      </w:r>
      <w:r w:rsidRPr="009A664F">
        <w:t xml:space="preserve">convention is to use </w:t>
      </w:r>
      <w:r w:rsidRPr="009A664F">
        <w:rPr>
          <w:rStyle w:val="Literal"/>
        </w:rPr>
        <w:t>Rc::clone</w:t>
      </w:r>
      <w:r w:rsidRPr="009A664F">
        <w:t xml:space="preserve"> in this case. The implementation of</w:t>
      </w:r>
      <w:r w:rsidR="00E22CA3" w:rsidRPr="009A664F">
        <w:t xml:space="preserve"> </w:t>
      </w:r>
      <w:r w:rsidRPr="009A664F">
        <w:rPr>
          <w:rStyle w:val="Literal"/>
        </w:rPr>
        <w:t>Rc::clone</w:t>
      </w:r>
      <w:r w:rsidRPr="009A664F">
        <w:t xml:space="preserve"> doesn’t make a deep copy of all the data like most types’</w:t>
      </w:r>
      <w:r w:rsidR="00E22CA3" w:rsidRPr="009A664F">
        <w:t xml:space="preserve"> </w:t>
      </w:r>
      <w:r w:rsidRPr="009A664F">
        <w:t xml:space="preserve">implementations of </w:t>
      </w:r>
      <w:r w:rsidRPr="009A664F">
        <w:rPr>
          <w:rStyle w:val="Literal"/>
        </w:rPr>
        <w:t>clone</w:t>
      </w:r>
      <w:r w:rsidRPr="009A664F">
        <w:t xml:space="preserve"> do. The call to </w:t>
      </w:r>
      <w:r w:rsidRPr="009A664F">
        <w:rPr>
          <w:rStyle w:val="Literal"/>
        </w:rPr>
        <w:t>Rc::clone</w:t>
      </w:r>
      <w:r w:rsidRPr="009A664F">
        <w:t xml:space="preserve"> only increments the</w:t>
      </w:r>
      <w:r w:rsidR="00E22CA3" w:rsidRPr="009A664F">
        <w:t xml:space="preserve"> </w:t>
      </w:r>
      <w:r w:rsidRPr="009A664F">
        <w:t>reference count, which doesn’t take much time. Deep copies of data can take a</w:t>
      </w:r>
      <w:r w:rsidR="00E22CA3" w:rsidRPr="009A664F">
        <w:t xml:space="preserve"> </w:t>
      </w:r>
      <w:r w:rsidRPr="009A664F">
        <w:t xml:space="preserve">lot of time. By using </w:t>
      </w:r>
      <w:r w:rsidRPr="009A664F">
        <w:rPr>
          <w:rStyle w:val="Literal"/>
        </w:rPr>
        <w:t>Rc::clone</w:t>
      </w:r>
      <w:r w:rsidRPr="009A664F">
        <w:t xml:space="preserve"> for reference counting, we can visually</w:t>
      </w:r>
      <w:r w:rsidR="00E22CA3" w:rsidRPr="009A664F">
        <w:t xml:space="preserve"> </w:t>
      </w:r>
      <w:r w:rsidRPr="009A664F">
        <w:t>distinguish between the deep-copy kinds of clones and the kinds of clones that</w:t>
      </w:r>
      <w:r w:rsidR="00E22CA3" w:rsidRPr="009A664F">
        <w:t xml:space="preserve"> </w:t>
      </w:r>
      <w:r w:rsidRPr="009A664F">
        <w:t>increase the reference count. When looking for performance problems in the</w:t>
      </w:r>
      <w:r w:rsidR="00E22CA3" w:rsidRPr="009A664F">
        <w:t xml:space="preserve"> </w:t>
      </w:r>
      <w:r w:rsidRPr="009A664F">
        <w:t>code, we only need to consider the deep-copy clones and can disregard calls to</w:t>
      </w:r>
      <w:r w:rsidR="00E22CA3" w:rsidRPr="009A664F">
        <w:t xml:space="preserve"> </w:t>
      </w:r>
      <w:r w:rsidRPr="009A664F">
        <w:rPr>
          <w:rStyle w:val="Literal"/>
        </w:rPr>
        <w:t>Rc::clone</w:t>
      </w:r>
      <w:r w:rsidRPr="009B49FF">
        <w:rPr>
          <w:lang w:eastAsia="en-GB"/>
        </w:rPr>
        <w:t>.</w:t>
      </w:r>
    </w:p>
    <w:p w14:paraId="2E5AD8E2" w14:textId="77777777" w:rsidR="009B49FF" w:rsidRPr="009B49FF" w:rsidRDefault="009B49FF" w:rsidP="00E22CA3">
      <w:pPr>
        <w:pStyle w:val="HeadB"/>
        <w:rPr>
          <w:lang w:eastAsia="en-GB"/>
        </w:rPr>
      </w:pPr>
      <w:bookmarkStart w:id="38" w:name="cloning-an-`rc`-increases-the-reference-"/>
      <w:bookmarkStart w:id="39" w:name="_Toc106892316"/>
      <w:bookmarkEnd w:id="38"/>
      <w:r w:rsidRPr="00E22CA3">
        <w:lastRenderedPageBreak/>
        <w:t xml:space="preserve">Cloning an </w:t>
      </w:r>
      <w:r w:rsidRPr="009A664F">
        <w:t>Rc&lt;T&gt;</w:t>
      </w:r>
      <w:r w:rsidRPr="009B49FF">
        <w:rPr>
          <w:lang w:eastAsia="en-GB"/>
        </w:rPr>
        <w:t xml:space="preserve"> Increases the Reference Count</w:t>
      </w:r>
      <w:bookmarkEnd w:id="39"/>
    </w:p>
    <w:p w14:paraId="6E3F1809" w14:textId="37F8457A" w:rsidR="009B49FF" w:rsidRPr="009B49FF" w:rsidRDefault="009B49FF" w:rsidP="009A664F">
      <w:pPr>
        <w:pStyle w:val="Body"/>
        <w:rPr>
          <w:lang w:eastAsia="en-GB"/>
        </w:rPr>
      </w:pPr>
      <w:r w:rsidRPr="009A664F">
        <w:t>Let’s change our working example in Listing 15-18 so we can see the reference</w:t>
      </w:r>
      <w:r w:rsidR="00E22CA3" w:rsidRPr="009A664F">
        <w:t xml:space="preserve"> </w:t>
      </w:r>
      <w:r w:rsidRPr="009A664F">
        <w:t xml:space="preserve">counts changing as we create and drop references to the </w:t>
      </w:r>
      <w:r w:rsidRPr="009A664F">
        <w:rPr>
          <w:rStyle w:val="Literal"/>
        </w:rPr>
        <w:t>Rc&lt;List&gt;</w:t>
      </w:r>
      <w:r w:rsidRPr="009A664F">
        <w:t xml:space="preserve"> in </w:t>
      </w:r>
      <w:r w:rsidRPr="009A664F">
        <w:rPr>
          <w:rStyle w:val="Literal"/>
        </w:rPr>
        <w:t>a</w:t>
      </w:r>
      <w:r w:rsidRPr="009B49FF">
        <w:rPr>
          <w:lang w:eastAsia="en-GB"/>
        </w:rPr>
        <w:t>.</w:t>
      </w:r>
    </w:p>
    <w:p w14:paraId="058A0B7B" w14:textId="49B57B71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In Listing 15-19, we’ll change </w:t>
      </w:r>
      <w:r w:rsidRPr="009A664F">
        <w:rPr>
          <w:rStyle w:val="Literal"/>
        </w:rPr>
        <w:t>main</w:t>
      </w:r>
      <w:r w:rsidRPr="009A664F">
        <w:t xml:space="preserve"> so it has an inner scope around list </w:t>
      </w:r>
      <w:r w:rsidRPr="009A664F">
        <w:rPr>
          <w:rStyle w:val="Literal"/>
        </w:rPr>
        <w:t>c</w:t>
      </w:r>
      <w:r w:rsidRPr="009A664F">
        <w:t>;</w:t>
      </w:r>
      <w:r w:rsidR="00E22CA3" w:rsidRPr="009A664F">
        <w:t xml:space="preserve"> </w:t>
      </w:r>
      <w:r w:rsidRPr="009A664F">
        <w:t xml:space="preserve">then we can see how the reference count changes when </w:t>
      </w:r>
      <w:r w:rsidRPr="009A664F">
        <w:rPr>
          <w:rStyle w:val="Literal"/>
        </w:rPr>
        <w:t>c</w:t>
      </w:r>
      <w:r w:rsidRPr="009B49FF">
        <w:rPr>
          <w:lang w:eastAsia="en-GB"/>
        </w:rPr>
        <w:t xml:space="preserve"> goes out of scope.</w:t>
      </w:r>
    </w:p>
    <w:p w14:paraId="1BE72B0D" w14:textId="4820E1FD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0E6B6280" w14:textId="77777777" w:rsidR="009B49FF" w:rsidRPr="009A664F" w:rsidRDefault="009B49FF" w:rsidP="00CE4881">
      <w:pPr>
        <w:pStyle w:val="Code"/>
      </w:pPr>
      <w:r w:rsidRPr="009A664F">
        <w:t>fn main() {</w:t>
      </w:r>
    </w:p>
    <w:p w14:paraId="48AE74A2" w14:textId="77777777" w:rsidR="009B49FF" w:rsidRPr="009A664F" w:rsidRDefault="009B49FF" w:rsidP="00CE4881">
      <w:pPr>
        <w:pStyle w:val="Code"/>
      </w:pPr>
      <w:r w:rsidRPr="009A664F">
        <w:t xml:space="preserve">    let a = Rc::new(Cons(5, Rc::new(Cons(10, Rc::new(Nil)))));</w:t>
      </w:r>
    </w:p>
    <w:p w14:paraId="67BD442A" w14:textId="77777777" w:rsidR="009B49FF" w:rsidRPr="009A664F" w:rsidRDefault="009B49FF" w:rsidP="00CE4881">
      <w:pPr>
        <w:pStyle w:val="Code"/>
      </w:pPr>
      <w:r w:rsidRPr="009A664F">
        <w:t xml:space="preserve">    println!("count after creating a = {}", Rc::strong_count(&amp;a));</w:t>
      </w:r>
    </w:p>
    <w:p w14:paraId="62ECECE0" w14:textId="77777777" w:rsidR="009B49FF" w:rsidRPr="009A664F" w:rsidRDefault="009B49FF" w:rsidP="00CE4881">
      <w:pPr>
        <w:pStyle w:val="Code"/>
      </w:pPr>
      <w:r w:rsidRPr="009A664F">
        <w:t xml:space="preserve">    let b = Cons(3, Rc::clone(&amp;a));</w:t>
      </w:r>
    </w:p>
    <w:p w14:paraId="3648439D" w14:textId="77777777" w:rsidR="009B49FF" w:rsidRPr="009A664F" w:rsidRDefault="009B49FF" w:rsidP="00CE4881">
      <w:pPr>
        <w:pStyle w:val="Code"/>
      </w:pPr>
      <w:r w:rsidRPr="009A664F">
        <w:t xml:space="preserve">    println!("count after creating b = {}", Rc::strong_count(&amp;a));</w:t>
      </w:r>
    </w:p>
    <w:p w14:paraId="0D56A9A4" w14:textId="77777777" w:rsidR="009B49FF" w:rsidRPr="009A664F" w:rsidRDefault="009B49FF" w:rsidP="00CE4881">
      <w:pPr>
        <w:pStyle w:val="Code"/>
      </w:pPr>
      <w:r w:rsidRPr="009A664F">
        <w:t xml:space="preserve">    {</w:t>
      </w:r>
    </w:p>
    <w:p w14:paraId="50B6B69E" w14:textId="77777777" w:rsidR="009B49FF" w:rsidRPr="009A664F" w:rsidRDefault="009B49FF" w:rsidP="00CE4881">
      <w:pPr>
        <w:pStyle w:val="Code"/>
      </w:pPr>
      <w:r w:rsidRPr="009A664F">
        <w:t xml:space="preserve">        let c = Cons(4, Rc::clone(&amp;a));</w:t>
      </w:r>
    </w:p>
    <w:p w14:paraId="0C88B487" w14:textId="77777777" w:rsidR="009B49FF" w:rsidRPr="009A664F" w:rsidRDefault="009B49FF" w:rsidP="00CE4881">
      <w:pPr>
        <w:pStyle w:val="Code"/>
      </w:pPr>
      <w:r w:rsidRPr="009A664F">
        <w:t xml:space="preserve">        println!("count after creating c = {}", Rc::strong_count(&amp;a));</w:t>
      </w:r>
    </w:p>
    <w:p w14:paraId="73824C72" w14:textId="77777777" w:rsidR="009B49FF" w:rsidRPr="009A664F" w:rsidRDefault="009B49FF" w:rsidP="00CE4881">
      <w:pPr>
        <w:pStyle w:val="Code"/>
      </w:pPr>
      <w:r w:rsidRPr="009A664F">
        <w:t xml:space="preserve">    }</w:t>
      </w:r>
    </w:p>
    <w:p w14:paraId="68BBB476" w14:textId="77777777" w:rsidR="009B49FF" w:rsidRPr="009A664F" w:rsidRDefault="009B49FF" w:rsidP="00CE4881">
      <w:pPr>
        <w:pStyle w:val="Code"/>
      </w:pPr>
      <w:r w:rsidRPr="009A664F">
        <w:t xml:space="preserve">    println!("count after c goes out of scope = {}", Rc::strong_count(&amp;a));</w:t>
      </w:r>
    </w:p>
    <w:p w14:paraId="0407073C" w14:textId="77777777" w:rsidR="009B49FF" w:rsidRPr="009A664F" w:rsidRDefault="009B49FF" w:rsidP="00CE4881">
      <w:pPr>
        <w:pStyle w:val="Code"/>
      </w:pPr>
      <w:r w:rsidRPr="009A664F">
        <w:t>}</w:t>
      </w:r>
    </w:p>
    <w:p w14:paraId="1CAD3FA6" w14:textId="74B2013E" w:rsidR="009B49FF" w:rsidRPr="009B49FF" w:rsidRDefault="009B49FF" w:rsidP="005E29A1">
      <w:pPr>
        <w:pStyle w:val="CodeListingCaption"/>
        <w:rPr>
          <w:lang w:eastAsia="en-GB"/>
        </w:rPr>
      </w:pPr>
      <w:r w:rsidRPr="009B49FF">
        <w:rPr>
          <w:lang w:eastAsia="en-GB"/>
        </w:rPr>
        <w:t>Printing the reference count</w:t>
      </w:r>
    </w:p>
    <w:p w14:paraId="3D6F7548" w14:textId="5B1B25E0" w:rsidR="009B49FF" w:rsidRPr="009B49FF" w:rsidRDefault="009B49FF" w:rsidP="009A664F">
      <w:pPr>
        <w:pStyle w:val="Body"/>
        <w:rPr>
          <w:lang w:eastAsia="en-GB"/>
        </w:rPr>
      </w:pPr>
      <w:r w:rsidRPr="009A664F">
        <w:t>At each point in the program where the reference count changes, we print the</w:t>
      </w:r>
      <w:r w:rsidR="00E22CA3" w:rsidRPr="009A664F">
        <w:t xml:space="preserve"> </w:t>
      </w:r>
      <w:r w:rsidRPr="009A664F">
        <w:t xml:space="preserve">reference count, which we get by calling the </w:t>
      </w:r>
      <w:r w:rsidRPr="009A664F">
        <w:rPr>
          <w:rStyle w:val="Literal"/>
        </w:rPr>
        <w:t>Rc::strong_count</w:t>
      </w:r>
      <w:r w:rsidRPr="009A664F">
        <w:t xml:space="preserve"> function. This</w:t>
      </w:r>
      <w:r w:rsidR="00E22CA3" w:rsidRPr="009A664F">
        <w:t xml:space="preserve"> </w:t>
      </w:r>
      <w:r w:rsidRPr="009A664F">
        <w:t xml:space="preserve">function is named </w:t>
      </w:r>
      <w:r w:rsidRPr="009A664F">
        <w:rPr>
          <w:rStyle w:val="Literal"/>
        </w:rPr>
        <w:t>strong_count</w:t>
      </w:r>
      <w:r w:rsidRPr="009A664F">
        <w:t xml:space="preserve"> rather than </w:t>
      </w:r>
      <w:r w:rsidRPr="009A664F">
        <w:rPr>
          <w:rStyle w:val="Literal"/>
        </w:rPr>
        <w:t>count</w:t>
      </w:r>
      <w:r w:rsidRPr="009A664F">
        <w:t xml:space="preserve"> because the </w:t>
      </w:r>
      <w:r w:rsidRPr="009A664F">
        <w:rPr>
          <w:rStyle w:val="Literal"/>
        </w:rPr>
        <w:t>Rc&lt;T&gt;</w:t>
      </w:r>
      <w:r w:rsidRPr="009A664F">
        <w:t xml:space="preserve"> type</w:t>
      </w:r>
      <w:r w:rsidR="00E22CA3" w:rsidRPr="009A664F">
        <w:t xml:space="preserve"> </w:t>
      </w:r>
      <w:r w:rsidRPr="009A664F">
        <w:t xml:space="preserve">also has a </w:t>
      </w:r>
      <w:r w:rsidRPr="009A664F">
        <w:rPr>
          <w:rStyle w:val="Literal"/>
        </w:rPr>
        <w:t>weak_count</w:t>
      </w:r>
      <w:r w:rsidRPr="009A664F">
        <w:t xml:space="preserve">; we’ll see what </w:t>
      </w:r>
      <w:r w:rsidRPr="009A664F">
        <w:rPr>
          <w:rStyle w:val="Literal"/>
        </w:rPr>
        <w:t>weak_count</w:t>
      </w:r>
      <w:r w:rsidRPr="009A664F">
        <w:t xml:space="preserve"> is used for in the</w:t>
      </w:r>
      <w:r w:rsidR="00E22CA3" w:rsidRPr="009A664F">
        <w:t xml:space="preserve"> </w:t>
      </w:r>
      <w:r w:rsidRPr="009A664F">
        <w:t xml:space="preserve">“Preventing Reference Cycles: Turning an </w:t>
      </w:r>
      <w:r w:rsidRPr="009A664F">
        <w:rPr>
          <w:rStyle w:val="Literal"/>
        </w:rPr>
        <w:t>Rc&lt;T&gt;</w:t>
      </w:r>
      <w:r w:rsidRPr="009A664F">
        <w:t xml:space="preserve"> into a </w:t>
      </w:r>
      <w:r w:rsidRPr="009A664F">
        <w:rPr>
          <w:rStyle w:val="Literal"/>
        </w:rPr>
        <w:t>Weak&lt;T&gt;</w:t>
      </w:r>
      <w:r w:rsidRPr="009B49FF">
        <w:rPr>
          <w:lang w:eastAsia="en-GB"/>
        </w:rPr>
        <w:t>” section.</w:t>
      </w:r>
    </w:p>
    <w:p w14:paraId="77F32AE9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This code prints the following:</w:t>
      </w:r>
    </w:p>
    <w:p w14:paraId="46C23217" w14:textId="77777777" w:rsidR="009B49FF" w:rsidRPr="009A664F" w:rsidRDefault="009B49FF" w:rsidP="009A664F">
      <w:pPr>
        <w:pStyle w:val="Code"/>
      </w:pPr>
      <w:r w:rsidRPr="009A664F">
        <w:t>count after creating a = 1</w:t>
      </w:r>
    </w:p>
    <w:p w14:paraId="23088987" w14:textId="77777777" w:rsidR="009B49FF" w:rsidRPr="009A664F" w:rsidRDefault="009B49FF" w:rsidP="009A664F">
      <w:pPr>
        <w:pStyle w:val="Code"/>
      </w:pPr>
      <w:r w:rsidRPr="009A664F">
        <w:t>count after creating b = 2</w:t>
      </w:r>
    </w:p>
    <w:p w14:paraId="1990CC79" w14:textId="77777777" w:rsidR="009B49FF" w:rsidRPr="009A664F" w:rsidRDefault="009B49FF" w:rsidP="009A664F">
      <w:pPr>
        <w:pStyle w:val="Code"/>
      </w:pPr>
      <w:r w:rsidRPr="009A664F">
        <w:t>count after creating c = 3</w:t>
      </w:r>
    </w:p>
    <w:p w14:paraId="6300FBEC" w14:textId="77777777" w:rsidR="009B49FF" w:rsidRPr="009A664F" w:rsidRDefault="009B49FF" w:rsidP="009A664F">
      <w:pPr>
        <w:pStyle w:val="Code"/>
      </w:pPr>
      <w:r w:rsidRPr="009A664F">
        <w:t>count after c goes out of scope = 2</w:t>
      </w:r>
    </w:p>
    <w:p w14:paraId="37CD6EE4" w14:textId="43D60762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We can see that the </w:t>
      </w:r>
      <w:r w:rsidRPr="009A664F">
        <w:rPr>
          <w:rStyle w:val="Literal"/>
        </w:rPr>
        <w:t>Rc&lt;List&gt;</w:t>
      </w:r>
      <w:r w:rsidRPr="009A664F">
        <w:t xml:space="preserve"> in </w:t>
      </w:r>
      <w:r w:rsidRPr="009A664F">
        <w:rPr>
          <w:rStyle w:val="Literal"/>
        </w:rPr>
        <w:t>a</w:t>
      </w:r>
      <w:r w:rsidRPr="009A664F">
        <w:t xml:space="preserve"> has an initial reference count of 1; then</w:t>
      </w:r>
      <w:r w:rsidR="00E22CA3" w:rsidRPr="009A664F">
        <w:t xml:space="preserve"> </w:t>
      </w:r>
      <w:r w:rsidRPr="009A664F">
        <w:t xml:space="preserve">each time we call </w:t>
      </w:r>
      <w:r w:rsidRPr="009A664F">
        <w:rPr>
          <w:rStyle w:val="Literal"/>
        </w:rPr>
        <w:t>clone</w:t>
      </w:r>
      <w:r w:rsidRPr="009A664F">
        <w:t xml:space="preserve">, the count goes up by 1. When </w:t>
      </w:r>
      <w:r w:rsidRPr="009A664F">
        <w:rPr>
          <w:rStyle w:val="Literal"/>
        </w:rPr>
        <w:t>c</w:t>
      </w:r>
      <w:r w:rsidRPr="009A664F">
        <w:t xml:space="preserve"> goes out of scope,</w:t>
      </w:r>
      <w:r w:rsidR="00E22CA3" w:rsidRPr="009A664F">
        <w:t xml:space="preserve"> </w:t>
      </w:r>
      <w:r w:rsidRPr="009A664F">
        <w:t>the count goes down by 1. We don’t have to call a function to decrease the</w:t>
      </w:r>
      <w:r w:rsidR="00E22CA3" w:rsidRPr="009A664F">
        <w:t xml:space="preserve"> </w:t>
      </w:r>
      <w:r w:rsidRPr="009A664F">
        <w:t xml:space="preserve">reference count like we have to call </w:t>
      </w:r>
      <w:r w:rsidRPr="009A664F">
        <w:rPr>
          <w:rStyle w:val="Literal"/>
        </w:rPr>
        <w:t>Rc::clone</w:t>
      </w:r>
      <w:r w:rsidRPr="009A664F">
        <w:t xml:space="preserve"> to increase the reference</w:t>
      </w:r>
      <w:r w:rsidR="00E22CA3" w:rsidRPr="009A664F">
        <w:t xml:space="preserve"> </w:t>
      </w:r>
      <w:r w:rsidRPr="009A664F">
        <w:t xml:space="preserve">count: the implementation of the </w:t>
      </w:r>
      <w:r w:rsidRPr="009A664F">
        <w:rPr>
          <w:rStyle w:val="Literal"/>
        </w:rPr>
        <w:t>Drop</w:t>
      </w:r>
      <w:r w:rsidRPr="009A664F">
        <w:t xml:space="preserve"> trait decreases the reference count</w:t>
      </w:r>
      <w:r w:rsidR="00E22CA3" w:rsidRPr="009A664F">
        <w:t xml:space="preserve"> </w:t>
      </w:r>
      <w:r w:rsidRPr="009A664F">
        <w:t xml:space="preserve">automatically when an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value goes out of scope.</w:t>
      </w:r>
    </w:p>
    <w:p w14:paraId="5F23F8B8" w14:textId="729C3FE0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What we can’t see in this example is that when </w:t>
      </w:r>
      <w:r w:rsidRPr="009A664F">
        <w:rPr>
          <w:rStyle w:val="Literal"/>
        </w:rPr>
        <w:t>b</w:t>
      </w:r>
      <w:r w:rsidRPr="009A664F">
        <w:t xml:space="preserve"> and then </w:t>
      </w:r>
      <w:r w:rsidRPr="009A664F">
        <w:rPr>
          <w:rStyle w:val="Literal"/>
        </w:rPr>
        <w:t>a</w:t>
      </w:r>
      <w:r w:rsidRPr="009A664F">
        <w:t xml:space="preserve"> go out of scope</w:t>
      </w:r>
      <w:r w:rsidR="00E22CA3" w:rsidRPr="009A664F">
        <w:t xml:space="preserve"> </w:t>
      </w:r>
      <w:r w:rsidRPr="009A664F">
        <w:t xml:space="preserve">at the end of </w:t>
      </w:r>
      <w:r w:rsidRPr="009A664F">
        <w:rPr>
          <w:rStyle w:val="Literal"/>
        </w:rPr>
        <w:t>main</w:t>
      </w:r>
      <w:r w:rsidRPr="009A664F">
        <w:t xml:space="preserve">, the count is then 0, and the </w:t>
      </w:r>
      <w:r w:rsidRPr="009A664F">
        <w:rPr>
          <w:rStyle w:val="Literal"/>
        </w:rPr>
        <w:t>Rc&lt;List&gt;</w:t>
      </w:r>
      <w:r w:rsidRPr="009A664F">
        <w:t xml:space="preserve"> is cleaned up</w:t>
      </w:r>
      <w:r w:rsidR="00E22CA3" w:rsidRPr="009A664F">
        <w:t xml:space="preserve"> </w:t>
      </w:r>
      <w:r w:rsidRPr="009A664F">
        <w:t xml:space="preserve">completely. Using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allows a single value to have multiple owners, 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count ensures that the value remains valid as long as any of the owners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still exist.</w:t>
      </w:r>
    </w:p>
    <w:p w14:paraId="02098729" w14:textId="21D02C0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Via immutable references, </w:t>
      </w:r>
      <w:r w:rsidRPr="009A664F">
        <w:rPr>
          <w:rStyle w:val="Literal"/>
        </w:rPr>
        <w:t>Rc&lt;T&gt;</w:t>
      </w:r>
      <w:r w:rsidRPr="009A664F">
        <w:t xml:space="preserve"> allows you to share data between multiple</w:t>
      </w:r>
      <w:r w:rsidR="00E22CA3" w:rsidRPr="009A664F">
        <w:t xml:space="preserve"> </w:t>
      </w:r>
      <w:r w:rsidRPr="009A664F">
        <w:lastRenderedPageBreak/>
        <w:t xml:space="preserve">parts of your program for reading only. If </w:t>
      </w:r>
      <w:r w:rsidRPr="009A664F">
        <w:rPr>
          <w:rStyle w:val="Literal"/>
        </w:rPr>
        <w:t>Rc&lt;T&gt;</w:t>
      </w:r>
      <w:r w:rsidRPr="009A664F">
        <w:t xml:space="preserve"> allowed you to have multiple</w:t>
      </w:r>
      <w:r w:rsidR="00E22CA3" w:rsidRPr="009A664F">
        <w:t xml:space="preserve"> </w:t>
      </w:r>
      <w:r w:rsidRPr="009A664F">
        <w:t>mutable references too, you might violate one of the borrowing rules discussed</w:t>
      </w:r>
      <w:r w:rsidR="00E22CA3" w:rsidRPr="009A664F">
        <w:t xml:space="preserve"> </w:t>
      </w:r>
      <w:r w:rsidRPr="009A664F">
        <w:t xml:space="preserve">in </w:t>
      </w:r>
      <w:r w:rsidRPr="00C70494">
        <w:rPr>
          <w:rStyle w:val="Xref"/>
        </w:rPr>
        <w:t>Chapter 4</w:t>
      </w:r>
      <w:r w:rsidRPr="009A664F">
        <w:t>: multiple mutable borrows to the same place can cause data races</w:t>
      </w:r>
      <w:r w:rsidR="00E22CA3" w:rsidRPr="009A664F">
        <w:t xml:space="preserve"> </w:t>
      </w:r>
      <w:r w:rsidRPr="009A664F">
        <w:t>and inconsistencies. But being able to mutate data is very useful! In the next</w:t>
      </w:r>
      <w:r w:rsidR="00E22CA3" w:rsidRPr="009A664F">
        <w:t xml:space="preserve"> </w:t>
      </w:r>
      <w:r w:rsidRPr="009A664F">
        <w:t xml:space="preserve">section, we’ll discuss the interior mutability pattern and the </w:t>
      </w:r>
      <w:r w:rsidRPr="009A664F">
        <w:rPr>
          <w:rStyle w:val="Literal"/>
        </w:rPr>
        <w:t>RefCell&lt;T&gt;</w:t>
      </w:r>
      <w:r w:rsidR="00E22CA3" w:rsidRPr="009A664F">
        <w:t xml:space="preserve"> </w:t>
      </w:r>
      <w:r w:rsidRPr="009A664F">
        <w:t xml:space="preserve">type that you can use in conjunction with an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to work with this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immutability restriction.</w:t>
      </w:r>
    </w:p>
    <w:p w14:paraId="4292DAFA" w14:textId="77777777" w:rsidR="009B49FF" w:rsidRPr="009B49FF" w:rsidRDefault="009B49FF" w:rsidP="00E22CA3">
      <w:pPr>
        <w:pStyle w:val="HeadA"/>
        <w:rPr>
          <w:lang w:eastAsia="en-GB"/>
        </w:rPr>
      </w:pPr>
      <w:bookmarkStart w:id="40" w:name="`refcell`-and-the-interior-mutability-pa"/>
      <w:bookmarkStart w:id="41" w:name="_Toc106892317"/>
      <w:bookmarkEnd w:id="40"/>
      <w:r w:rsidRPr="009A664F">
        <w:t>RefCell&lt;T&gt;</w:t>
      </w:r>
      <w:r w:rsidRPr="009B49FF">
        <w:rPr>
          <w:lang w:eastAsia="en-GB"/>
        </w:rPr>
        <w:t xml:space="preserve"> and the Interior Mutability Pattern</w:t>
      </w:r>
      <w:bookmarkEnd w:id="41"/>
    </w:p>
    <w:p w14:paraId="16E793AC" w14:textId="497AF517" w:rsidR="009B49FF" w:rsidRPr="009B49FF" w:rsidRDefault="009B49FF" w:rsidP="009A664F">
      <w:pPr>
        <w:pStyle w:val="Body"/>
        <w:rPr>
          <w:lang w:eastAsia="en-GB"/>
        </w:rPr>
      </w:pPr>
      <w:r w:rsidRPr="009A664F">
        <w:rPr>
          <w:rStyle w:val="Italic"/>
        </w:rPr>
        <w:t>Interior mutability</w:t>
      </w:r>
      <w:r w:rsidRPr="009A664F">
        <w:t xml:space="preserve"> is a design pattern in Rust that allows you to mutate</w:t>
      </w:r>
      <w:r w:rsidR="00E22CA3" w:rsidRPr="009A664F">
        <w:t xml:space="preserve"> </w:t>
      </w:r>
      <w:r w:rsidRPr="009A664F">
        <w:t>data even when there are immutable references to that data; normally, this</w:t>
      </w:r>
      <w:r w:rsidR="00E22CA3" w:rsidRPr="009A664F">
        <w:t xml:space="preserve"> </w:t>
      </w:r>
      <w:r w:rsidRPr="009A664F">
        <w:t>action is disallowed by the borrowing rules. To mutate data, the pattern uses</w:t>
      </w:r>
      <w:r w:rsidR="00E22CA3" w:rsidRPr="009A664F">
        <w:t xml:space="preserve"> </w:t>
      </w:r>
      <w:r w:rsidRPr="009A664F">
        <w:rPr>
          <w:rStyle w:val="Literal"/>
        </w:rPr>
        <w:t>unsafe</w:t>
      </w:r>
      <w:r w:rsidRPr="009B49FF">
        <w:rPr>
          <w:lang w:eastAsia="en-GB"/>
        </w:rPr>
        <w:t xml:space="preserve"> code inside a data structure to bend Rust’s usual rules that govern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mutation and borrowing. Unsafe code indicates to the compiler that we’re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checking the rules manually instead of relying on the compiler to check them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for us; we will discuss unsafe code more in </w:t>
      </w:r>
      <w:r w:rsidRPr="00C70494">
        <w:rPr>
          <w:rStyle w:val="Xref"/>
        </w:rPr>
        <w:t>Chapter 19</w:t>
      </w:r>
      <w:r w:rsidRPr="009B49FF">
        <w:rPr>
          <w:lang w:eastAsia="en-GB"/>
        </w:rPr>
        <w:t>.</w:t>
      </w:r>
    </w:p>
    <w:p w14:paraId="4D18F8B6" w14:textId="65A2614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We can use types that use the interior mutability pattern only when we can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ensure that the borrowing rules will be followed at runtime, even though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compiler can’t guarantee that. The </w:t>
      </w:r>
      <w:r w:rsidRPr="009A664F">
        <w:rPr>
          <w:rStyle w:val="Literal"/>
        </w:rPr>
        <w:t>unsafe</w:t>
      </w:r>
      <w:r w:rsidRPr="009B49FF">
        <w:rPr>
          <w:lang w:eastAsia="en-GB"/>
        </w:rPr>
        <w:t xml:space="preserve"> code involved is then wrapped in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safe API, and the outer type is still immutable.</w:t>
      </w:r>
    </w:p>
    <w:p w14:paraId="520A460B" w14:textId="7277FC3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Let’s explore this concept by looking at the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type that follows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interior mutability pattern.</w:t>
      </w:r>
    </w:p>
    <w:p w14:paraId="6F2DEB5C" w14:textId="77777777" w:rsidR="009B49FF" w:rsidRPr="009B49FF" w:rsidRDefault="009B49FF" w:rsidP="00E22CA3">
      <w:pPr>
        <w:pStyle w:val="HeadB"/>
        <w:rPr>
          <w:lang w:eastAsia="en-GB"/>
        </w:rPr>
      </w:pPr>
      <w:bookmarkStart w:id="42" w:name="enforcing-borrowing-rules-at-runtime-wit"/>
      <w:bookmarkStart w:id="43" w:name="_Toc106892318"/>
      <w:bookmarkEnd w:id="42"/>
      <w:r w:rsidRPr="00E22CA3">
        <w:t xml:space="preserve">Enforcing Borrowing Rules at Runtime with </w:t>
      </w:r>
      <w:r w:rsidRPr="009A664F">
        <w:t>RefCell&lt;T&gt;</w:t>
      </w:r>
      <w:bookmarkEnd w:id="43"/>
    </w:p>
    <w:p w14:paraId="4FAB20AE" w14:textId="3E92DBCA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Unlike </w:t>
      </w:r>
      <w:r w:rsidRPr="009A664F">
        <w:rPr>
          <w:rStyle w:val="Literal"/>
        </w:rPr>
        <w:t>Rc&lt;T&gt;</w:t>
      </w:r>
      <w:r w:rsidRPr="009A664F">
        <w:t xml:space="preserve">, the </w:t>
      </w:r>
      <w:r w:rsidRPr="009A664F">
        <w:rPr>
          <w:rStyle w:val="Literal"/>
        </w:rPr>
        <w:t>RefCell&lt;T&gt;</w:t>
      </w:r>
      <w:r w:rsidRPr="009A664F">
        <w:t xml:space="preserve"> type represents single ownership over the data</w:t>
      </w:r>
      <w:r w:rsidR="00E22CA3" w:rsidRPr="009A664F">
        <w:t xml:space="preserve"> </w:t>
      </w:r>
      <w:r w:rsidRPr="009A664F">
        <w:t xml:space="preserve">it holds. So, what makes </w:t>
      </w:r>
      <w:r w:rsidRPr="009A664F">
        <w:rPr>
          <w:rStyle w:val="Literal"/>
        </w:rPr>
        <w:t>RefCell&lt;T&gt;</w:t>
      </w:r>
      <w:r w:rsidRPr="009A664F">
        <w:t xml:space="preserve"> different from a type like </w:t>
      </w:r>
      <w:r w:rsidRPr="009A664F">
        <w:rPr>
          <w:rStyle w:val="Literal"/>
        </w:rPr>
        <w:t>Box&lt;T&gt;</w:t>
      </w:r>
      <w:r w:rsidRPr="009B49FF">
        <w:rPr>
          <w:lang w:eastAsia="en-GB"/>
        </w:rPr>
        <w:t>?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Recall the borrowing rules you learned in </w:t>
      </w:r>
      <w:r w:rsidRPr="00C70494">
        <w:rPr>
          <w:rStyle w:val="Xref"/>
        </w:rPr>
        <w:t>Chapter 4</w:t>
      </w:r>
      <w:r w:rsidRPr="009B49FF">
        <w:rPr>
          <w:lang w:eastAsia="en-GB"/>
        </w:rPr>
        <w:t>:</w:t>
      </w:r>
    </w:p>
    <w:p w14:paraId="7311A194" w14:textId="50A485E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At any given time, you can have </w:t>
      </w:r>
      <w:r w:rsidRPr="009A664F">
        <w:rPr>
          <w:rStyle w:val="Italic"/>
        </w:rPr>
        <w:t>either</w:t>
      </w:r>
      <w:r w:rsidRPr="009B49FF">
        <w:rPr>
          <w:lang w:eastAsia="en-GB"/>
        </w:rPr>
        <w:t xml:space="preserve"> (but not both) one mutable reference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or any number of immutable references.</w:t>
      </w:r>
    </w:p>
    <w:p w14:paraId="067099F7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References must always be valid.</w:t>
      </w:r>
    </w:p>
    <w:p w14:paraId="28CF3B20" w14:textId="40810FB1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With references and </w:t>
      </w:r>
      <w:r w:rsidRPr="009A664F">
        <w:rPr>
          <w:rStyle w:val="Literal"/>
        </w:rPr>
        <w:t>Box&lt;T&gt;</w:t>
      </w:r>
      <w:r w:rsidRPr="009A664F">
        <w:t>, the borrowing rules’ invariants are enforced at</w:t>
      </w:r>
      <w:r w:rsidR="00E22CA3" w:rsidRPr="009A664F">
        <w:t xml:space="preserve"> </w:t>
      </w:r>
      <w:r w:rsidRPr="009A664F">
        <w:t xml:space="preserve">compile time. With </w:t>
      </w:r>
      <w:r w:rsidRPr="009A664F">
        <w:rPr>
          <w:rStyle w:val="Literal"/>
        </w:rPr>
        <w:t>RefCell&lt;T&gt;</w:t>
      </w:r>
      <w:r w:rsidRPr="009A664F">
        <w:t xml:space="preserve">, these invariants are enforced </w:t>
      </w:r>
      <w:r w:rsidRPr="009A664F">
        <w:rPr>
          <w:rStyle w:val="Italic"/>
        </w:rPr>
        <w:t>at runtime</w:t>
      </w:r>
      <w:r w:rsidRPr="009A664F">
        <w:t>.</w:t>
      </w:r>
      <w:r w:rsidR="00E22CA3" w:rsidRPr="009A664F">
        <w:t xml:space="preserve"> </w:t>
      </w:r>
      <w:r w:rsidRPr="009A664F">
        <w:t>With references, if you break these rules, you’ll get a compiler error. With</w:t>
      </w:r>
      <w:r w:rsidR="00E22CA3" w:rsidRPr="009A664F">
        <w:t xml:space="preserve">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>, if you break these rules, your program will panic and exit.</w:t>
      </w:r>
    </w:p>
    <w:p w14:paraId="311BFC6A" w14:textId="12B6770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The advantages of checking the borrowing rules at compile time are that errors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will be caught sooner in the development process, and there is no impact on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runtime performance because all the analysis is completed beforehand. For those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reasons, checking the borrowing rules at compile time is the best choice in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majority of cases, which is why this is Rust’s default.</w:t>
      </w:r>
    </w:p>
    <w:p w14:paraId="19AF346B" w14:textId="3BA63C1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The advantage of checking the borrowing rules at runtime instead is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certain memory-safe scenarios are then allowed, where they would’ve been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disallowed by the compile-time checks. Static analysis, like the Rust compiler,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is </w:t>
      </w:r>
      <w:r w:rsidRPr="009B49FF">
        <w:rPr>
          <w:lang w:eastAsia="en-GB"/>
        </w:rPr>
        <w:lastRenderedPageBreak/>
        <w:t>inherently conservative. Some properties of code are impossible to detect by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analyzing the code: the most famous example is the Halting Problem, which 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beyond the scope of this book but is an interesting topic to research.</w:t>
      </w:r>
    </w:p>
    <w:p w14:paraId="717AB267" w14:textId="3EC20312" w:rsidR="009B49FF" w:rsidRPr="009B49FF" w:rsidRDefault="009B49FF" w:rsidP="009A664F">
      <w:pPr>
        <w:pStyle w:val="Body"/>
        <w:rPr>
          <w:lang w:eastAsia="en-GB"/>
        </w:rPr>
      </w:pPr>
      <w:r w:rsidRPr="009A664F">
        <w:t>Because some analysis is impossible, if the Rust compiler can’t be sure the</w:t>
      </w:r>
      <w:r w:rsidR="00E22CA3" w:rsidRPr="009A664F">
        <w:t xml:space="preserve"> </w:t>
      </w:r>
      <w:r w:rsidRPr="009A664F">
        <w:t>code complies with the ownership rules, it might reject a correct program; in</w:t>
      </w:r>
      <w:r w:rsidR="00E22CA3" w:rsidRPr="009A664F">
        <w:t xml:space="preserve"> </w:t>
      </w:r>
      <w:r w:rsidRPr="009A664F">
        <w:t>this way, it’s conservative. If Rust accepted an incorrect program, users</w:t>
      </w:r>
      <w:r w:rsidR="00E22CA3" w:rsidRPr="009A664F">
        <w:t xml:space="preserve"> </w:t>
      </w:r>
      <w:r w:rsidRPr="009A664F">
        <w:t>wouldn’t be able to trust in the guarantees Rust makes. However, if Rust</w:t>
      </w:r>
      <w:r w:rsidR="00E22CA3" w:rsidRPr="009A664F">
        <w:t xml:space="preserve"> </w:t>
      </w:r>
      <w:r w:rsidRPr="009A664F">
        <w:t>rejects a correct program, the programmer will be inconvenienced, but nothing</w:t>
      </w:r>
      <w:r w:rsidR="00E22CA3" w:rsidRPr="009A664F">
        <w:t xml:space="preserve"> </w:t>
      </w:r>
      <w:r w:rsidRPr="009A664F">
        <w:t xml:space="preserve">catastrophic can occur. The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type is useful when you’re sure your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code follows the borrowing rules but the compiler is unable to understand 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guarantee that.</w:t>
      </w:r>
    </w:p>
    <w:p w14:paraId="0B1B08D7" w14:textId="0FE6734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Similar to </w:t>
      </w:r>
      <w:r w:rsidRPr="009A664F">
        <w:rPr>
          <w:rStyle w:val="Literal"/>
        </w:rPr>
        <w:t>Rc&lt;T&gt;</w:t>
      </w:r>
      <w:r w:rsidRPr="009A664F">
        <w:t xml:space="preserve">, </w:t>
      </w:r>
      <w:r w:rsidRPr="009A664F">
        <w:rPr>
          <w:rStyle w:val="Literal"/>
        </w:rPr>
        <w:t>RefCell&lt;T&gt;</w:t>
      </w:r>
      <w:r w:rsidRPr="009A664F">
        <w:t xml:space="preserve"> is only for use in single-threaded scenarios</w:t>
      </w:r>
      <w:r w:rsidR="00E22CA3" w:rsidRPr="009A664F">
        <w:t xml:space="preserve"> </w:t>
      </w:r>
      <w:r w:rsidRPr="009A664F">
        <w:t>and will give you a compile-time error if you try using it in a multithreaded</w:t>
      </w:r>
      <w:r w:rsidR="00E22CA3" w:rsidRPr="009A664F">
        <w:t xml:space="preserve"> </w:t>
      </w:r>
      <w:r w:rsidRPr="009A664F">
        <w:t xml:space="preserve">context. We’ll talk about how to get the functionality of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in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multithreaded program in </w:t>
      </w:r>
      <w:r w:rsidRPr="00C70494">
        <w:rPr>
          <w:rStyle w:val="Xref"/>
        </w:rPr>
        <w:t>Chapter 16</w:t>
      </w:r>
      <w:r w:rsidRPr="009B49FF">
        <w:rPr>
          <w:lang w:eastAsia="en-GB"/>
        </w:rPr>
        <w:t>.</w:t>
      </w:r>
    </w:p>
    <w:p w14:paraId="272ED77B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Here is a recap of the reasons to choose </w:t>
      </w:r>
      <w:r w:rsidRPr="009A664F">
        <w:rPr>
          <w:rStyle w:val="Literal"/>
        </w:rPr>
        <w:t>Box&lt;T&gt;</w:t>
      </w:r>
      <w:r w:rsidRPr="009A664F">
        <w:t xml:space="preserve">, </w:t>
      </w:r>
      <w:r w:rsidRPr="009A664F">
        <w:rPr>
          <w:rStyle w:val="Literal"/>
        </w:rPr>
        <w:t>Rc&lt;T&gt;</w:t>
      </w:r>
      <w:r w:rsidRPr="009A664F">
        <w:t xml:space="preserve">, or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>:</w:t>
      </w:r>
    </w:p>
    <w:p w14:paraId="4B0D4613" w14:textId="789D9844" w:rsidR="009B49FF" w:rsidRPr="009B49FF" w:rsidRDefault="009B49FF" w:rsidP="009A664F">
      <w:pPr>
        <w:pStyle w:val="Body"/>
        <w:rPr>
          <w:lang w:eastAsia="en-GB"/>
        </w:rPr>
      </w:pPr>
      <w:r w:rsidRPr="009A664F">
        <w:rPr>
          <w:rStyle w:val="Literal"/>
        </w:rPr>
        <w:t>Rc&lt;T&gt;</w:t>
      </w:r>
      <w:r w:rsidRPr="009A664F">
        <w:t xml:space="preserve"> enables multiple owners of the same data; </w:t>
      </w:r>
      <w:r w:rsidRPr="009A664F">
        <w:rPr>
          <w:rStyle w:val="Literal"/>
        </w:rPr>
        <w:t>Box&lt;T&gt;</w:t>
      </w:r>
      <w:r w:rsidRPr="009A664F">
        <w:t xml:space="preserve"> and </w:t>
      </w:r>
      <w:r w:rsidRPr="009A664F">
        <w:rPr>
          <w:rStyle w:val="Literal"/>
        </w:rPr>
        <w:t>RefCell&lt;T&gt;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have single owners.</w:t>
      </w:r>
    </w:p>
    <w:p w14:paraId="5746302D" w14:textId="556515D3" w:rsidR="009B49FF" w:rsidRPr="009B49FF" w:rsidRDefault="009B49FF" w:rsidP="009A664F">
      <w:pPr>
        <w:pStyle w:val="Body"/>
        <w:rPr>
          <w:lang w:eastAsia="en-GB"/>
        </w:rPr>
      </w:pPr>
      <w:r w:rsidRPr="009A664F">
        <w:rPr>
          <w:rStyle w:val="Literal"/>
        </w:rPr>
        <w:t>Box&lt;T&gt;</w:t>
      </w:r>
      <w:r w:rsidRPr="009A664F">
        <w:t xml:space="preserve"> allows immutable or mutable borrows checked at compile time; </w:t>
      </w:r>
      <w:r w:rsidRPr="009A664F">
        <w:rPr>
          <w:rStyle w:val="Literal"/>
        </w:rPr>
        <w:t>Rc&lt;T&gt;</w:t>
      </w:r>
      <w:r w:rsidR="00E22CA3" w:rsidRPr="009A664F">
        <w:t xml:space="preserve"> </w:t>
      </w:r>
      <w:r w:rsidRPr="009A664F">
        <w:t xml:space="preserve">allows only immutable borrows checked at compile time;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allows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immutable or mutable borrows checked at runtime.</w:t>
      </w:r>
    </w:p>
    <w:p w14:paraId="3AB3100E" w14:textId="21457EBC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Because </w:t>
      </w:r>
      <w:r w:rsidRPr="009A664F">
        <w:rPr>
          <w:rStyle w:val="Literal"/>
        </w:rPr>
        <w:t>RefCell&lt;T&gt;</w:t>
      </w:r>
      <w:r w:rsidRPr="009A664F">
        <w:t xml:space="preserve"> allows mutable borrows checked at runtime, you can</w:t>
      </w:r>
      <w:r w:rsidR="00E22CA3" w:rsidRPr="009A664F">
        <w:t xml:space="preserve"> </w:t>
      </w:r>
      <w:r w:rsidRPr="009A664F">
        <w:t xml:space="preserve">mutate the value inside the </w:t>
      </w:r>
      <w:r w:rsidRPr="009A664F">
        <w:rPr>
          <w:rStyle w:val="Literal"/>
        </w:rPr>
        <w:t>RefCell&lt;T&gt;</w:t>
      </w:r>
      <w:r w:rsidRPr="009A664F">
        <w:t xml:space="preserve"> even when the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immutable.</w:t>
      </w:r>
    </w:p>
    <w:p w14:paraId="027BBD89" w14:textId="36B4DBF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Mutating the value inside an immutable value is the </w:t>
      </w:r>
      <w:r w:rsidRPr="009A664F">
        <w:rPr>
          <w:rStyle w:val="Italic"/>
        </w:rPr>
        <w:t>interior mutability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pattern. Let’s look at a situation in which interior mutability is useful 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examine how it’s possible.</w:t>
      </w:r>
    </w:p>
    <w:p w14:paraId="6022D914" w14:textId="77777777" w:rsidR="009B49FF" w:rsidRPr="009B49FF" w:rsidRDefault="009B49FF" w:rsidP="009A664F">
      <w:pPr>
        <w:pStyle w:val="HeadB"/>
        <w:rPr>
          <w:lang w:eastAsia="en-GB"/>
        </w:rPr>
      </w:pPr>
      <w:bookmarkStart w:id="44" w:name="interior-mutability:-a-mutable-borrow-to"/>
      <w:bookmarkStart w:id="45" w:name="_Toc106892319"/>
      <w:bookmarkEnd w:id="44"/>
      <w:r w:rsidRPr="009B49FF">
        <w:rPr>
          <w:lang w:eastAsia="en-GB"/>
        </w:rPr>
        <w:t>Interior Mutability: A Mutable Borrow to an Immutable Value</w:t>
      </w:r>
      <w:bookmarkEnd w:id="45"/>
    </w:p>
    <w:p w14:paraId="33EEC9D5" w14:textId="2D78782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A consequence of the borrowing rules is that when you have an immutable value,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you can’t borrow it mutably. For example, this code won’t compile:</w:t>
      </w:r>
    </w:p>
    <w:p w14:paraId="6AC1BAA1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2521B2EB" w14:textId="77777777" w:rsidR="009B49FF" w:rsidRPr="009A664F" w:rsidRDefault="009B49FF" w:rsidP="009A664F">
      <w:pPr>
        <w:pStyle w:val="Code"/>
      </w:pPr>
      <w:r w:rsidRPr="009A664F">
        <w:t xml:space="preserve">    let x = 5;</w:t>
      </w:r>
    </w:p>
    <w:p w14:paraId="18D9A196" w14:textId="77777777" w:rsidR="009B49FF" w:rsidRPr="009A664F" w:rsidRDefault="009B49FF" w:rsidP="009A664F">
      <w:pPr>
        <w:pStyle w:val="Code"/>
      </w:pPr>
      <w:r w:rsidRPr="009A664F">
        <w:t xml:space="preserve">    let y = &amp;mut x;</w:t>
      </w:r>
    </w:p>
    <w:p w14:paraId="7018C484" w14:textId="77777777" w:rsidR="009B49FF" w:rsidRPr="009A664F" w:rsidRDefault="009B49FF" w:rsidP="009A664F">
      <w:pPr>
        <w:pStyle w:val="Code"/>
      </w:pPr>
      <w:r w:rsidRPr="009A664F">
        <w:t>}</w:t>
      </w:r>
    </w:p>
    <w:p w14:paraId="0137F1AB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If you tried to compile this code, you’d get the following error:</w:t>
      </w:r>
    </w:p>
    <w:p w14:paraId="7E8B2231" w14:textId="77777777" w:rsidR="00535998" w:rsidRDefault="009B49FF" w:rsidP="009A664F">
      <w:pPr>
        <w:pStyle w:val="Code"/>
      </w:pPr>
      <w:r w:rsidRPr="009A664F">
        <w:t xml:space="preserve">error[E0596]: cannot borrow `x` as mutable, as it is not declared </w:t>
      </w:r>
    </w:p>
    <w:p w14:paraId="5A3EEE62" w14:textId="07A5CBE1" w:rsidR="009B49FF" w:rsidRPr="009A664F" w:rsidRDefault="009B49FF" w:rsidP="009A664F">
      <w:pPr>
        <w:pStyle w:val="Code"/>
      </w:pPr>
      <w:r w:rsidRPr="009A664F">
        <w:t>as mutable</w:t>
      </w:r>
    </w:p>
    <w:p w14:paraId="3B4C0776" w14:textId="77777777" w:rsidR="009B49FF" w:rsidRPr="009A664F" w:rsidRDefault="009B49FF" w:rsidP="009A664F">
      <w:pPr>
        <w:pStyle w:val="Code"/>
      </w:pPr>
      <w:r w:rsidRPr="009A664F">
        <w:t xml:space="preserve"> --&gt; src/main.rs:3:13</w:t>
      </w:r>
    </w:p>
    <w:p w14:paraId="6EC70159" w14:textId="77777777" w:rsidR="009B49FF" w:rsidRPr="009A664F" w:rsidRDefault="009B49FF" w:rsidP="009A664F">
      <w:pPr>
        <w:pStyle w:val="Code"/>
      </w:pPr>
      <w:r w:rsidRPr="009A664F">
        <w:t xml:space="preserve">  |</w:t>
      </w:r>
    </w:p>
    <w:p w14:paraId="638B981C" w14:textId="77777777" w:rsidR="009B49FF" w:rsidRPr="009A664F" w:rsidRDefault="009B49FF" w:rsidP="009A664F">
      <w:pPr>
        <w:pStyle w:val="Code"/>
      </w:pPr>
      <w:r w:rsidRPr="009A664F">
        <w:t>2 |     let x = 5;</w:t>
      </w:r>
    </w:p>
    <w:p w14:paraId="7D574FD9" w14:textId="77777777" w:rsidR="009B49FF" w:rsidRPr="009A664F" w:rsidRDefault="009B49FF" w:rsidP="009A664F">
      <w:pPr>
        <w:pStyle w:val="Code"/>
      </w:pPr>
      <w:r w:rsidRPr="009A664F">
        <w:t xml:space="preserve">  |         - help: consider changing this to be mutable: `mut x`</w:t>
      </w:r>
    </w:p>
    <w:p w14:paraId="199F2455" w14:textId="77777777" w:rsidR="009B49FF" w:rsidRPr="009A664F" w:rsidRDefault="009B49FF" w:rsidP="009A664F">
      <w:pPr>
        <w:pStyle w:val="Code"/>
      </w:pPr>
      <w:r w:rsidRPr="009A664F">
        <w:t>3 |     let y = &amp;mut x;</w:t>
      </w:r>
    </w:p>
    <w:p w14:paraId="094184F5" w14:textId="77777777" w:rsidR="009B49FF" w:rsidRPr="009A664F" w:rsidRDefault="009B49FF" w:rsidP="009A664F">
      <w:pPr>
        <w:pStyle w:val="Code"/>
      </w:pPr>
      <w:r w:rsidRPr="009A664F">
        <w:lastRenderedPageBreak/>
        <w:t xml:space="preserve">  |             ^^^^^^ cannot borrow as mutable</w:t>
      </w:r>
    </w:p>
    <w:p w14:paraId="319667B2" w14:textId="66E320CE" w:rsidR="009B49FF" w:rsidRPr="009B49FF" w:rsidRDefault="009B49FF" w:rsidP="009A664F">
      <w:pPr>
        <w:pStyle w:val="Body"/>
        <w:rPr>
          <w:lang w:eastAsia="en-GB"/>
        </w:rPr>
      </w:pPr>
      <w:r w:rsidRPr="009A664F">
        <w:t>However, there are situations in which it would be useful for a value to mutate</w:t>
      </w:r>
      <w:r w:rsidR="00E22CA3" w:rsidRPr="009A664F">
        <w:t xml:space="preserve"> </w:t>
      </w:r>
      <w:r w:rsidRPr="009A664F">
        <w:t>itself in its methods but appear immutable to other code. Code outside the</w:t>
      </w:r>
      <w:r w:rsidR="00E22CA3" w:rsidRPr="009A664F">
        <w:t xml:space="preserve"> </w:t>
      </w:r>
      <w:r w:rsidRPr="009A664F">
        <w:t xml:space="preserve">value’s methods would not be able to mutate the value. Using </w:t>
      </w:r>
      <w:r w:rsidRPr="009A664F">
        <w:rPr>
          <w:rStyle w:val="Literal"/>
        </w:rPr>
        <w:t>RefCell&lt;T&gt;</w:t>
      </w:r>
      <w:r w:rsidRPr="009A664F">
        <w:t xml:space="preserve"> is</w:t>
      </w:r>
      <w:r w:rsidR="00E22CA3" w:rsidRPr="009A664F">
        <w:t xml:space="preserve"> </w:t>
      </w:r>
      <w:r w:rsidRPr="009A664F">
        <w:t xml:space="preserve">one way to get the ability to have interior mutability, but </w:t>
      </w:r>
      <w:r w:rsidRPr="009A664F">
        <w:rPr>
          <w:rStyle w:val="Literal"/>
        </w:rPr>
        <w:t>RefCell&lt;T&gt;</w:t>
      </w:r>
      <w:r w:rsidR="00E22CA3" w:rsidRPr="009A664F">
        <w:t xml:space="preserve"> </w:t>
      </w:r>
      <w:r w:rsidRPr="009A664F">
        <w:t>doesn’t get around the borrowing rules completely: the borrow checker in the</w:t>
      </w:r>
      <w:r w:rsidR="00E22CA3" w:rsidRPr="009A664F">
        <w:t xml:space="preserve"> </w:t>
      </w:r>
      <w:r w:rsidRPr="009A664F">
        <w:t>compiler allows this interior mutability, and the borrowing rules are checked</w:t>
      </w:r>
      <w:r w:rsidR="00E22CA3" w:rsidRPr="009A664F">
        <w:t xml:space="preserve"> </w:t>
      </w:r>
      <w:r w:rsidRPr="009A664F">
        <w:t xml:space="preserve">at runtime instead. If you violate the rules, you’ll get a </w:t>
      </w:r>
      <w:r w:rsidRPr="009A664F">
        <w:rPr>
          <w:rStyle w:val="Literal"/>
        </w:rPr>
        <w:t>panic!</w:t>
      </w:r>
      <w:r w:rsidRPr="009B49FF">
        <w:rPr>
          <w:lang w:eastAsia="en-GB"/>
        </w:rPr>
        <w:t xml:space="preserve"> instead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 compiler error.</w:t>
      </w:r>
    </w:p>
    <w:p w14:paraId="7214F672" w14:textId="50E1D8C6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Let’s work through a practical example where we can use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to mutate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an immutable value and see why that is useful.</w:t>
      </w:r>
    </w:p>
    <w:p w14:paraId="293F6B00" w14:textId="77777777" w:rsidR="009B49FF" w:rsidRPr="009B49FF" w:rsidRDefault="009B49FF" w:rsidP="009A664F">
      <w:pPr>
        <w:pStyle w:val="HeadC"/>
        <w:rPr>
          <w:lang w:eastAsia="en-GB"/>
        </w:rPr>
      </w:pPr>
      <w:bookmarkStart w:id="46" w:name="a-use-case-for-interior-mutability:-mock"/>
      <w:bookmarkStart w:id="47" w:name="_Toc106892320"/>
      <w:bookmarkEnd w:id="46"/>
      <w:r w:rsidRPr="009B49FF">
        <w:rPr>
          <w:lang w:eastAsia="en-GB"/>
        </w:rPr>
        <w:t>A Use Case for Interior Mutability: Mock Objects</w:t>
      </w:r>
      <w:bookmarkEnd w:id="47"/>
    </w:p>
    <w:p w14:paraId="00F8B4F2" w14:textId="780D0C00" w:rsidR="009B49FF" w:rsidRPr="009B49FF" w:rsidRDefault="009B49FF" w:rsidP="009A664F">
      <w:pPr>
        <w:pStyle w:val="Body"/>
        <w:rPr>
          <w:lang w:eastAsia="en-GB"/>
        </w:rPr>
      </w:pPr>
      <w:r w:rsidRPr="009A664F">
        <w:t>Sometimes during testing a programmer will use a type in place of another type,</w:t>
      </w:r>
      <w:r w:rsidR="00E22CA3" w:rsidRPr="009A664F">
        <w:t xml:space="preserve"> </w:t>
      </w:r>
      <w:r w:rsidRPr="009A664F">
        <w:t>in order to observe particular behavior and assert it’s implemented correctly.</w:t>
      </w:r>
      <w:r w:rsidR="00E22CA3" w:rsidRPr="009A664F">
        <w:t xml:space="preserve"> </w:t>
      </w:r>
      <w:r w:rsidRPr="009A664F">
        <w:t xml:space="preserve">This placeholder type is called a </w:t>
      </w:r>
      <w:r w:rsidRPr="009A664F">
        <w:rPr>
          <w:rStyle w:val="Italic"/>
        </w:rPr>
        <w:t>test double</w:t>
      </w:r>
      <w:r w:rsidRPr="009A664F">
        <w:t>. Think of it in the sense of a</w:t>
      </w:r>
      <w:r w:rsidR="00E22CA3" w:rsidRPr="009A664F">
        <w:t xml:space="preserve"> </w:t>
      </w:r>
      <w:r w:rsidRPr="009A664F">
        <w:t>“stunt double” in filmmaking, where a person steps in and substitutes for an</w:t>
      </w:r>
      <w:r w:rsidR="00E22CA3" w:rsidRPr="009A664F">
        <w:t xml:space="preserve"> </w:t>
      </w:r>
      <w:r w:rsidRPr="009A664F">
        <w:t>actor to do a particular tricky scene. Test doubles stand in for other types</w:t>
      </w:r>
      <w:r w:rsidR="00E22CA3" w:rsidRPr="009A664F">
        <w:t xml:space="preserve"> </w:t>
      </w:r>
      <w:r w:rsidRPr="009A664F">
        <w:t xml:space="preserve">when we’re running tests. </w:t>
      </w:r>
      <w:r w:rsidRPr="009A664F">
        <w:rPr>
          <w:rStyle w:val="Italic"/>
        </w:rPr>
        <w:t>Mock objects</w:t>
      </w:r>
      <w:r w:rsidRPr="009B49FF">
        <w:rPr>
          <w:lang w:eastAsia="en-GB"/>
        </w:rPr>
        <w:t xml:space="preserve"> are specific types of test doubles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that record what happens during a test so you can assert that the correct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actions took place.</w:t>
      </w:r>
    </w:p>
    <w:p w14:paraId="60426880" w14:textId="64DDB831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Rust doesn’t have objects in the same sense as other languages have objects,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and Rust doesn’t have mock object functionality built into the standard library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as some other languages do. However, you can definitely create a struct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will serve the same purposes as a mock object.</w:t>
      </w:r>
    </w:p>
    <w:p w14:paraId="6EAFE65E" w14:textId="187002D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Here’s the scenario we’ll test: we’ll create a library that tracks a value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against a maximum value and sends messages based on how close to the maximum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value the current value is. This library could be used to keep track of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user’s quota for the number of API calls they’re allowed to make, for example.</w:t>
      </w:r>
    </w:p>
    <w:p w14:paraId="6D2590B8" w14:textId="1556D23D" w:rsidR="009B49FF" w:rsidRPr="009B49FF" w:rsidRDefault="009B49FF" w:rsidP="009A664F">
      <w:pPr>
        <w:pStyle w:val="Body"/>
        <w:rPr>
          <w:lang w:eastAsia="en-GB"/>
        </w:rPr>
      </w:pPr>
      <w:r w:rsidRPr="009A664F">
        <w:t>Our library will only provide the functionality of tracking how close to the</w:t>
      </w:r>
      <w:r w:rsidR="00E22CA3" w:rsidRPr="009A664F">
        <w:t xml:space="preserve"> </w:t>
      </w:r>
      <w:r w:rsidRPr="009A664F">
        <w:t>maximum a value is and what the messages should be at what times. Applications</w:t>
      </w:r>
      <w:r w:rsidR="00E22CA3" w:rsidRPr="009A664F">
        <w:t xml:space="preserve"> </w:t>
      </w:r>
      <w:r w:rsidRPr="009A664F">
        <w:t>that use our library will be expected to provide the mechanism for sending the</w:t>
      </w:r>
      <w:r w:rsidR="00E22CA3" w:rsidRPr="009A664F">
        <w:t xml:space="preserve"> </w:t>
      </w:r>
      <w:r w:rsidRPr="009A664F">
        <w:t>messages: the application could put a message in the application, send an</w:t>
      </w:r>
      <w:r w:rsidR="00E22CA3" w:rsidRPr="009A664F">
        <w:t xml:space="preserve"> </w:t>
      </w:r>
      <w:r w:rsidRPr="009A664F">
        <w:t>email, send a text message, or something else. The library doesn’t need to know</w:t>
      </w:r>
      <w:r w:rsidR="00E22CA3" w:rsidRPr="009A664F">
        <w:t xml:space="preserve"> </w:t>
      </w:r>
      <w:r w:rsidRPr="009A664F">
        <w:t>that detail. All it needs is something that implements a trait we’ll provide</w:t>
      </w:r>
      <w:r w:rsidR="00E22CA3" w:rsidRPr="009A664F">
        <w:t xml:space="preserve"> </w:t>
      </w:r>
      <w:r w:rsidRPr="009A664F">
        <w:t xml:space="preserve">called </w:t>
      </w:r>
      <w:r w:rsidRPr="009A664F">
        <w:rPr>
          <w:rStyle w:val="Literal"/>
        </w:rPr>
        <w:t>Messenger</w:t>
      </w:r>
      <w:r w:rsidRPr="009B49FF">
        <w:rPr>
          <w:lang w:eastAsia="en-GB"/>
        </w:rPr>
        <w:t>. Listing 15-20 shows the library code:</w:t>
      </w:r>
    </w:p>
    <w:p w14:paraId="552DC453" w14:textId="4BB0E079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src/lib.rs</w:t>
      </w:r>
    </w:p>
    <w:p w14:paraId="57D18A21" w14:textId="77777777" w:rsidR="009B49FF" w:rsidRPr="009A664F" w:rsidRDefault="009B49FF" w:rsidP="00F050CD">
      <w:pPr>
        <w:pStyle w:val="CodeWide"/>
      </w:pPr>
      <w:r w:rsidRPr="009A664F">
        <w:t>pub trait Messenger {</w:t>
      </w:r>
    </w:p>
    <w:p w14:paraId="1CACF5FF" w14:textId="0E1BE8E8" w:rsidR="009B49FF" w:rsidRPr="009A664F" w:rsidRDefault="00C70494" w:rsidP="00535998">
      <w:pPr>
        <w:pStyle w:val="CodeWide"/>
      </w:pPr>
      <w:r w:rsidRPr="00C70494">
        <w:t xml:space="preserve"> </w:t>
      </w:r>
      <w:r w:rsidR="009B49FF" w:rsidRPr="009A664F">
        <w:t xml:space="preserve">   fn send(&amp;self, msg: &amp;str);</w:t>
      </w:r>
      <w:r w:rsidR="004D463A">
        <w:t xml:space="preserve"> </w:t>
      </w:r>
      <w:r w:rsidR="004D463A" w:rsidRPr="00535998">
        <w:rPr>
          <w:rStyle w:val="CodeAnnotation"/>
        </w:rPr>
        <w:t>1</w:t>
      </w:r>
    </w:p>
    <w:p w14:paraId="32660198" w14:textId="77777777" w:rsidR="009B49FF" w:rsidRPr="009A664F" w:rsidRDefault="009B49FF" w:rsidP="00535998">
      <w:pPr>
        <w:pStyle w:val="CodeWide"/>
      </w:pPr>
      <w:r w:rsidRPr="009A664F">
        <w:t>}</w:t>
      </w:r>
    </w:p>
    <w:p w14:paraId="0E57E26A" w14:textId="77777777" w:rsidR="009B49FF" w:rsidRPr="009A664F" w:rsidRDefault="009B49FF" w:rsidP="00535998">
      <w:pPr>
        <w:pStyle w:val="CodeWide"/>
      </w:pPr>
    </w:p>
    <w:p w14:paraId="5C95A6D7" w14:textId="77777777" w:rsidR="009B49FF" w:rsidRPr="009A664F" w:rsidRDefault="009B49FF" w:rsidP="00535998">
      <w:pPr>
        <w:pStyle w:val="CodeWide"/>
      </w:pPr>
      <w:r w:rsidRPr="009A664F">
        <w:t>pub struct LimitTracker&lt;'a, T: Messenger&gt; {</w:t>
      </w:r>
    </w:p>
    <w:p w14:paraId="742E77FE" w14:textId="77777777" w:rsidR="009B49FF" w:rsidRPr="009A664F" w:rsidRDefault="009B49FF" w:rsidP="00535998">
      <w:pPr>
        <w:pStyle w:val="CodeWide"/>
      </w:pPr>
      <w:r w:rsidRPr="009A664F">
        <w:t xml:space="preserve">    messenger: &amp;'a T,</w:t>
      </w:r>
    </w:p>
    <w:p w14:paraId="35BE4F13" w14:textId="77777777" w:rsidR="009B49FF" w:rsidRPr="009A664F" w:rsidRDefault="009B49FF" w:rsidP="00535998">
      <w:pPr>
        <w:pStyle w:val="CodeWide"/>
      </w:pPr>
      <w:r w:rsidRPr="009A664F">
        <w:t xml:space="preserve">    value: usize,</w:t>
      </w:r>
    </w:p>
    <w:p w14:paraId="60EC52DC" w14:textId="77777777" w:rsidR="009B49FF" w:rsidRPr="009A664F" w:rsidRDefault="009B49FF" w:rsidP="00535998">
      <w:pPr>
        <w:pStyle w:val="CodeWide"/>
      </w:pPr>
      <w:r w:rsidRPr="009A664F">
        <w:t xml:space="preserve">    max: usize,</w:t>
      </w:r>
    </w:p>
    <w:p w14:paraId="65339C49" w14:textId="77777777" w:rsidR="009B49FF" w:rsidRPr="009A664F" w:rsidRDefault="009B49FF" w:rsidP="00535998">
      <w:pPr>
        <w:pStyle w:val="CodeWide"/>
      </w:pPr>
      <w:r w:rsidRPr="009A664F">
        <w:t>}</w:t>
      </w:r>
    </w:p>
    <w:p w14:paraId="07FF789C" w14:textId="77777777" w:rsidR="009B49FF" w:rsidRPr="009A664F" w:rsidRDefault="009B49FF" w:rsidP="00535998">
      <w:pPr>
        <w:pStyle w:val="CodeWide"/>
      </w:pPr>
    </w:p>
    <w:p w14:paraId="6EC2B536" w14:textId="77777777" w:rsidR="009B49FF" w:rsidRPr="009A664F" w:rsidRDefault="009B49FF" w:rsidP="00535998">
      <w:pPr>
        <w:pStyle w:val="CodeWide"/>
      </w:pPr>
      <w:r w:rsidRPr="009A664F">
        <w:lastRenderedPageBreak/>
        <w:t>impl&lt;'a, T&gt; LimitTracker&lt;'a, T&gt;</w:t>
      </w:r>
    </w:p>
    <w:p w14:paraId="3EAECFD4" w14:textId="77777777" w:rsidR="009B49FF" w:rsidRPr="009A664F" w:rsidRDefault="009B49FF" w:rsidP="00535998">
      <w:pPr>
        <w:pStyle w:val="CodeWide"/>
      </w:pPr>
      <w:r w:rsidRPr="009A664F">
        <w:t>where</w:t>
      </w:r>
    </w:p>
    <w:p w14:paraId="5367D18E" w14:textId="77777777" w:rsidR="009B49FF" w:rsidRPr="009A664F" w:rsidRDefault="009B49FF" w:rsidP="00535998">
      <w:pPr>
        <w:pStyle w:val="CodeWide"/>
      </w:pPr>
      <w:r w:rsidRPr="009A664F">
        <w:t xml:space="preserve">    T: Messenger,</w:t>
      </w:r>
    </w:p>
    <w:p w14:paraId="50DF10BF" w14:textId="77777777" w:rsidR="009B49FF" w:rsidRPr="009A664F" w:rsidRDefault="009B49FF" w:rsidP="00535998">
      <w:pPr>
        <w:pStyle w:val="CodeWide"/>
      </w:pPr>
      <w:r w:rsidRPr="009A664F">
        <w:t>{</w:t>
      </w:r>
    </w:p>
    <w:p w14:paraId="18925943" w14:textId="77777777" w:rsidR="009B49FF" w:rsidRPr="009A664F" w:rsidRDefault="009B49FF" w:rsidP="00535998">
      <w:pPr>
        <w:pStyle w:val="CodeWide"/>
      </w:pPr>
      <w:r w:rsidRPr="009A664F">
        <w:t xml:space="preserve">    pub fn new(messenger: &amp;'a T, max: usize) -&gt; LimitTracker&lt;'a, T&gt; {</w:t>
      </w:r>
    </w:p>
    <w:p w14:paraId="41772C11" w14:textId="77777777" w:rsidR="009B49FF" w:rsidRPr="009A664F" w:rsidRDefault="009B49FF" w:rsidP="00535998">
      <w:pPr>
        <w:pStyle w:val="CodeWide"/>
      </w:pPr>
      <w:r w:rsidRPr="009A664F">
        <w:t xml:space="preserve">        LimitTracker {</w:t>
      </w:r>
    </w:p>
    <w:p w14:paraId="13E26205" w14:textId="77777777" w:rsidR="009B49FF" w:rsidRPr="009A664F" w:rsidRDefault="009B49FF" w:rsidP="00535998">
      <w:pPr>
        <w:pStyle w:val="CodeWide"/>
      </w:pPr>
      <w:r w:rsidRPr="009A664F">
        <w:t xml:space="preserve">            messenger,</w:t>
      </w:r>
    </w:p>
    <w:p w14:paraId="6ED7051F" w14:textId="77777777" w:rsidR="009B49FF" w:rsidRPr="009A664F" w:rsidRDefault="009B49FF" w:rsidP="00535998">
      <w:pPr>
        <w:pStyle w:val="CodeWide"/>
      </w:pPr>
      <w:r w:rsidRPr="009A664F">
        <w:t xml:space="preserve">            value: 0,</w:t>
      </w:r>
    </w:p>
    <w:p w14:paraId="49EC7604" w14:textId="77777777" w:rsidR="009B49FF" w:rsidRPr="009A664F" w:rsidRDefault="009B49FF" w:rsidP="00535998">
      <w:pPr>
        <w:pStyle w:val="CodeWide"/>
      </w:pPr>
      <w:r w:rsidRPr="009A664F">
        <w:t xml:space="preserve">            max,</w:t>
      </w:r>
    </w:p>
    <w:p w14:paraId="0F7845C2" w14:textId="77777777" w:rsidR="009B49FF" w:rsidRPr="009A664F" w:rsidRDefault="009B49FF" w:rsidP="00535998">
      <w:pPr>
        <w:pStyle w:val="CodeWide"/>
      </w:pPr>
      <w:r w:rsidRPr="009A664F">
        <w:t xml:space="preserve">        }</w:t>
      </w:r>
    </w:p>
    <w:p w14:paraId="1418CFD6" w14:textId="77777777" w:rsidR="009B49FF" w:rsidRPr="009A664F" w:rsidRDefault="009B49FF" w:rsidP="00535998">
      <w:pPr>
        <w:pStyle w:val="CodeWide"/>
      </w:pPr>
      <w:r w:rsidRPr="009A664F">
        <w:t xml:space="preserve">    }</w:t>
      </w:r>
    </w:p>
    <w:p w14:paraId="16EA0C9A" w14:textId="77777777" w:rsidR="009B49FF" w:rsidRPr="009A664F" w:rsidRDefault="009B49FF" w:rsidP="00535998">
      <w:pPr>
        <w:pStyle w:val="CodeWide"/>
      </w:pPr>
    </w:p>
    <w:p w14:paraId="2BF22AD7" w14:textId="4B59015F" w:rsidR="009B49FF" w:rsidRPr="009A664F" w:rsidRDefault="009B49FF" w:rsidP="00535998">
      <w:pPr>
        <w:pStyle w:val="CodeWide"/>
      </w:pPr>
      <w:r w:rsidRPr="009A664F">
        <w:t xml:space="preserve">    pub fn set_value(&amp;mut self, value: usize) {</w:t>
      </w:r>
      <w:r w:rsidR="004D463A">
        <w:t xml:space="preserve"> </w:t>
      </w:r>
      <w:r w:rsidR="004D463A" w:rsidRPr="00535998">
        <w:rPr>
          <w:rStyle w:val="CodeAnnotation"/>
        </w:rPr>
        <w:t>2</w:t>
      </w:r>
    </w:p>
    <w:p w14:paraId="04624B1B" w14:textId="77777777" w:rsidR="009B49FF" w:rsidRPr="009A664F" w:rsidRDefault="009B49FF" w:rsidP="00535998">
      <w:pPr>
        <w:pStyle w:val="CodeWide"/>
      </w:pPr>
      <w:r w:rsidRPr="009A664F">
        <w:t xml:space="preserve">        self.value = value;</w:t>
      </w:r>
    </w:p>
    <w:p w14:paraId="49E80BD9" w14:textId="77777777" w:rsidR="009B49FF" w:rsidRPr="009A664F" w:rsidRDefault="009B49FF" w:rsidP="00535998">
      <w:pPr>
        <w:pStyle w:val="CodeWide"/>
      </w:pPr>
    </w:p>
    <w:p w14:paraId="661B50C8" w14:textId="77777777" w:rsidR="009B49FF" w:rsidRPr="009A664F" w:rsidRDefault="009B49FF" w:rsidP="00535998">
      <w:pPr>
        <w:pStyle w:val="CodeWide"/>
      </w:pPr>
      <w:r w:rsidRPr="009A664F">
        <w:t xml:space="preserve">        let percentage_of_max = self.value as f64 / self.max as f64;</w:t>
      </w:r>
    </w:p>
    <w:p w14:paraId="40F6F767" w14:textId="77777777" w:rsidR="009B49FF" w:rsidRPr="009A664F" w:rsidRDefault="009B49FF" w:rsidP="00535998">
      <w:pPr>
        <w:pStyle w:val="CodeWide"/>
      </w:pPr>
    </w:p>
    <w:p w14:paraId="5D7DEFBA" w14:textId="77777777" w:rsidR="009B49FF" w:rsidRPr="009A664F" w:rsidRDefault="009B49FF" w:rsidP="00535998">
      <w:pPr>
        <w:pStyle w:val="CodeWide"/>
      </w:pPr>
      <w:r w:rsidRPr="009A664F">
        <w:t xml:space="preserve">        if percentage_of_max &gt;= 1.0 {</w:t>
      </w:r>
    </w:p>
    <w:p w14:paraId="43628D15" w14:textId="77777777" w:rsidR="009B49FF" w:rsidRPr="009A664F" w:rsidRDefault="009B49FF" w:rsidP="00535998">
      <w:pPr>
        <w:pStyle w:val="CodeWide"/>
      </w:pPr>
      <w:r w:rsidRPr="009A664F">
        <w:t xml:space="preserve">            self.messenger.send("Error: You are over your quota!");</w:t>
      </w:r>
    </w:p>
    <w:p w14:paraId="36CB48A7" w14:textId="77777777" w:rsidR="009B49FF" w:rsidRPr="009A664F" w:rsidRDefault="009B49FF" w:rsidP="00535998">
      <w:pPr>
        <w:pStyle w:val="CodeWide"/>
      </w:pPr>
      <w:r w:rsidRPr="009A664F">
        <w:t xml:space="preserve">        } else if percentage_of_max &gt;= 0.9 {</w:t>
      </w:r>
    </w:p>
    <w:p w14:paraId="2FAF0955" w14:textId="77777777" w:rsidR="009B49FF" w:rsidRPr="009A664F" w:rsidRDefault="009B49FF" w:rsidP="00535998">
      <w:pPr>
        <w:pStyle w:val="CodeWide"/>
      </w:pPr>
      <w:r w:rsidRPr="009A664F">
        <w:t xml:space="preserve">            self.messenger</w:t>
      </w:r>
    </w:p>
    <w:p w14:paraId="6905D379" w14:textId="77777777" w:rsidR="009B49FF" w:rsidRPr="009A664F" w:rsidRDefault="009B49FF" w:rsidP="00535998">
      <w:pPr>
        <w:pStyle w:val="CodeWide"/>
      </w:pPr>
      <w:r w:rsidRPr="009A664F">
        <w:t xml:space="preserve">                .send("Urgent warning: You've used up over 90% of your quota!");</w:t>
      </w:r>
    </w:p>
    <w:p w14:paraId="1F8EC1BE" w14:textId="77777777" w:rsidR="009B49FF" w:rsidRPr="009A664F" w:rsidRDefault="009B49FF" w:rsidP="00535998">
      <w:pPr>
        <w:pStyle w:val="CodeWide"/>
      </w:pPr>
      <w:r w:rsidRPr="009A664F">
        <w:t xml:space="preserve">        } else if percentage_of_max &gt;= 0.75 {</w:t>
      </w:r>
    </w:p>
    <w:p w14:paraId="42AB685F" w14:textId="77777777" w:rsidR="009B49FF" w:rsidRPr="009A664F" w:rsidRDefault="009B49FF" w:rsidP="00535998">
      <w:pPr>
        <w:pStyle w:val="CodeWide"/>
      </w:pPr>
      <w:r w:rsidRPr="009A664F">
        <w:t xml:space="preserve">            self.messenger</w:t>
      </w:r>
    </w:p>
    <w:p w14:paraId="44CFCFE4" w14:textId="77777777" w:rsidR="009B49FF" w:rsidRPr="009A664F" w:rsidRDefault="009B49FF" w:rsidP="00535998">
      <w:pPr>
        <w:pStyle w:val="CodeWide"/>
      </w:pPr>
      <w:r w:rsidRPr="009A664F">
        <w:t xml:space="preserve">                .send("Warning: You've used up over 75% of your quota!");</w:t>
      </w:r>
    </w:p>
    <w:p w14:paraId="73672D53" w14:textId="77777777" w:rsidR="009B49FF" w:rsidRPr="009A664F" w:rsidRDefault="009B49FF" w:rsidP="00535998">
      <w:pPr>
        <w:pStyle w:val="CodeWide"/>
      </w:pPr>
      <w:r w:rsidRPr="009A664F">
        <w:t xml:space="preserve">        }</w:t>
      </w:r>
    </w:p>
    <w:p w14:paraId="5842BEA4" w14:textId="77777777" w:rsidR="009B49FF" w:rsidRPr="009A664F" w:rsidRDefault="009B49FF" w:rsidP="00535998">
      <w:pPr>
        <w:pStyle w:val="CodeWide"/>
      </w:pPr>
      <w:r w:rsidRPr="009A664F">
        <w:t xml:space="preserve">    }</w:t>
      </w:r>
    </w:p>
    <w:p w14:paraId="13986C3A" w14:textId="77777777" w:rsidR="009B49FF" w:rsidRPr="009A664F" w:rsidRDefault="009B49FF" w:rsidP="00535998">
      <w:pPr>
        <w:pStyle w:val="CodeWide"/>
      </w:pPr>
      <w:r w:rsidRPr="009A664F">
        <w:t>}</w:t>
      </w:r>
    </w:p>
    <w:p w14:paraId="597CADF5" w14:textId="29BBA803" w:rsidR="009B49FF" w:rsidRPr="009B49FF" w:rsidRDefault="009B49FF" w:rsidP="005E29A1">
      <w:pPr>
        <w:pStyle w:val="CodeListingCaption"/>
        <w:rPr>
          <w:lang w:eastAsia="en-GB"/>
        </w:rPr>
      </w:pPr>
      <w:r w:rsidRPr="009B49FF">
        <w:rPr>
          <w:lang w:eastAsia="en-GB"/>
        </w:rPr>
        <w:t>A library to keep track of how close a value is to a maximum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value and warn when the value is at certain levels</w:t>
      </w:r>
    </w:p>
    <w:p w14:paraId="1F2A7562" w14:textId="075E2939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One important part of this code is that the </w:t>
      </w:r>
      <w:r w:rsidRPr="009A664F">
        <w:rPr>
          <w:rStyle w:val="Literal"/>
        </w:rPr>
        <w:t>Messenger</w:t>
      </w:r>
      <w:r w:rsidRPr="009A664F">
        <w:t xml:space="preserve"> trait has one method</w:t>
      </w:r>
      <w:r w:rsidR="00E22CA3" w:rsidRPr="009A664F">
        <w:t xml:space="preserve"> </w:t>
      </w:r>
      <w:r w:rsidRPr="009A664F">
        <w:t xml:space="preserve">called </w:t>
      </w:r>
      <w:r w:rsidRPr="009A664F">
        <w:rPr>
          <w:rStyle w:val="Literal"/>
        </w:rPr>
        <w:t>send</w:t>
      </w:r>
      <w:r w:rsidRPr="009A664F">
        <w:t xml:space="preserve"> that takes an immutable reference to </w:t>
      </w:r>
      <w:r w:rsidRPr="009A664F">
        <w:rPr>
          <w:rStyle w:val="Literal"/>
        </w:rPr>
        <w:t>self</w:t>
      </w:r>
      <w:r w:rsidRPr="009A664F">
        <w:t xml:space="preserve"> and the text of the</w:t>
      </w:r>
      <w:r w:rsidR="00E22CA3" w:rsidRPr="009A664F">
        <w:t xml:space="preserve"> </w:t>
      </w:r>
      <w:r w:rsidRPr="009A664F">
        <w:t xml:space="preserve">message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>. This trait is the interface our mock object needs to implement so</w:t>
      </w:r>
      <w:r w:rsidR="00E22CA3" w:rsidRPr="009A664F">
        <w:t xml:space="preserve"> </w:t>
      </w:r>
      <w:r w:rsidRPr="009A664F">
        <w:t>that the mock can be used in the same way a real object is. The other important</w:t>
      </w:r>
      <w:r w:rsidR="00E22CA3" w:rsidRPr="009A664F">
        <w:t xml:space="preserve"> </w:t>
      </w:r>
      <w:r w:rsidRPr="009A664F">
        <w:t xml:space="preserve">part is that we want to test the behavior of the </w:t>
      </w:r>
      <w:r w:rsidRPr="009A664F">
        <w:rPr>
          <w:rStyle w:val="Literal"/>
        </w:rPr>
        <w:t>set_value</w:t>
      </w:r>
      <w:r w:rsidRPr="009A664F">
        <w:t xml:space="preserve"> method on the</w:t>
      </w:r>
      <w:r w:rsidR="00E22CA3" w:rsidRPr="009A664F">
        <w:t xml:space="preserve"> </w:t>
      </w:r>
      <w:r w:rsidRPr="009A664F">
        <w:rPr>
          <w:rStyle w:val="Literal"/>
        </w:rPr>
        <w:t>LimitTracker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 xml:space="preserve">. We can change what we pass in for the </w:t>
      </w:r>
      <w:r w:rsidRPr="009A664F">
        <w:rPr>
          <w:rStyle w:val="Literal"/>
        </w:rPr>
        <w:t>value</w:t>
      </w:r>
      <w:r w:rsidRPr="009A664F">
        <w:t xml:space="preserve"> parameter,</w:t>
      </w:r>
      <w:r w:rsidR="00E22CA3" w:rsidRPr="009A664F">
        <w:t xml:space="preserve"> </w:t>
      </w:r>
      <w:r w:rsidRPr="009A664F">
        <w:t xml:space="preserve">but </w:t>
      </w:r>
      <w:r w:rsidRPr="009A664F">
        <w:rPr>
          <w:rStyle w:val="Literal"/>
        </w:rPr>
        <w:t>set_value</w:t>
      </w:r>
      <w:r w:rsidRPr="009A664F">
        <w:t xml:space="preserve"> doesn’t return anything for us to make assertions on. We want</w:t>
      </w:r>
      <w:r w:rsidR="00E22CA3" w:rsidRPr="009A664F">
        <w:t xml:space="preserve"> </w:t>
      </w:r>
      <w:r w:rsidRPr="009A664F">
        <w:t xml:space="preserve">to be able to say that if we create a </w:t>
      </w:r>
      <w:r w:rsidRPr="009A664F">
        <w:rPr>
          <w:rStyle w:val="Literal"/>
        </w:rPr>
        <w:t>LimitTracker</w:t>
      </w:r>
      <w:r w:rsidRPr="009A664F">
        <w:t xml:space="preserve"> with something that</w:t>
      </w:r>
      <w:r w:rsidR="00E22CA3" w:rsidRPr="009A664F">
        <w:t xml:space="preserve"> </w:t>
      </w:r>
      <w:r w:rsidRPr="009A664F">
        <w:t xml:space="preserve">implements the </w:t>
      </w:r>
      <w:r w:rsidRPr="009A664F">
        <w:rPr>
          <w:rStyle w:val="Literal"/>
        </w:rPr>
        <w:t>Messenger</w:t>
      </w:r>
      <w:r w:rsidRPr="009A664F">
        <w:t xml:space="preserve"> trait and a particular value for </w:t>
      </w:r>
      <w:r w:rsidRPr="009A664F">
        <w:rPr>
          <w:rStyle w:val="Literal"/>
        </w:rPr>
        <w:t>max</w:t>
      </w:r>
      <w:r w:rsidRPr="009A664F">
        <w:t>, when we pass</w:t>
      </w:r>
      <w:r w:rsidR="00E22CA3" w:rsidRPr="009A664F">
        <w:t xml:space="preserve"> </w:t>
      </w:r>
      <w:r w:rsidRPr="009A664F">
        <w:t xml:space="preserve">different numbers for </w:t>
      </w:r>
      <w:r w:rsidRPr="009A664F">
        <w:rPr>
          <w:rStyle w:val="Literal"/>
        </w:rPr>
        <w:t>value</w:t>
      </w:r>
      <w:r w:rsidRPr="009B49FF">
        <w:rPr>
          <w:lang w:eastAsia="en-GB"/>
        </w:rPr>
        <w:t>, the messenger is told to send the appropriate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messages.</w:t>
      </w:r>
    </w:p>
    <w:p w14:paraId="3AE6013A" w14:textId="2D69C8F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We need a mock object that, instead of sending an email or text message when we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call </w:t>
      </w:r>
      <w:r w:rsidRPr="009A664F">
        <w:rPr>
          <w:rStyle w:val="Literal"/>
        </w:rPr>
        <w:t>send</w:t>
      </w:r>
      <w:r w:rsidRPr="009A664F">
        <w:t>, will only keep track of the messages it’s told to send. We can</w:t>
      </w:r>
      <w:r w:rsidR="00E22CA3" w:rsidRPr="009A664F">
        <w:t xml:space="preserve"> </w:t>
      </w:r>
      <w:r w:rsidRPr="009A664F">
        <w:t xml:space="preserve">create a new instance of the mock object, create a </w:t>
      </w:r>
      <w:r w:rsidRPr="009A664F">
        <w:rPr>
          <w:rStyle w:val="Literal"/>
        </w:rPr>
        <w:t>LimitTracker</w:t>
      </w:r>
      <w:r w:rsidRPr="009A664F">
        <w:t xml:space="preserve"> that uses the</w:t>
      </w:r>
      <w:r w:rsidR="00E22CA3" w:rsidRPr="009A664F">
        <w:t xml:space="preserve"> </w:t>
      </w:r>
      <w:r w:rsidRPr="009A664F">
        <w:t xml:space="preserve">mock object, call the </w:t>
      </w:r>
      <w:r w:rsidRPr="009A664F">
        <w:rPr>
          <w:rStyle w:val="Literal"/>
        </w:rPr>
        <w:t>set_value</w:t>
      </w:r>
      <w:r w:rsidRPr="009A664F">
        <w:t xml:space="preserve"> method on </w:t>
      </w:r>
      <w:r w:rsidRPr="009A664F">
        <w:rPr>
          <w:rStyle w:val="Literal"/>
        </w:rPr>
        <w:t>LimitTracker</w:t>
      </w:r>
      <w:r w:rsidRPr="009B49FF">
        <w:rPr>
          <w:lang w:eastAsia="en-GB"/>
        </w:rPr>
        <w:t>, and then check that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mock object has the messages we expect. Listing 15-21 shows an attempt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implement a mock object to do just that, but the borrow checker won’t allow it:</w:t>
      </w:r>
    </w:p>
    <w:p w14:paraId="24C9D2A2" w14:textId="34D9D128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src/lib.rs</w:t>
      </w:r>
    </w:p>
    <w:p w14:paraId="6DA24C0B" w14:textId="77777777" w:rsidR="009B49FF" w:rsidRPr="009A664F" w:rsidRDefault="009B49FF" w:rsidP="009A664F">
      <w:pPr>
        <w:pStyle w:val="CodeLabel"/>
      </w:pPr>
      <w:r w:rsidRPr="009A664F">
        <w:lastRenderedPageBreak/>
        <w:t>#[cfg(test)]</w:t>
      </w:r>
    </w:p>
    <w:p w14:paraId="064C2EDF" w14:textId="77777777" w:rsidR="009B49FF" w:rsidRPr="009A664F" w:rsidRDefault="009B49FF" w:rsidP="009A664F">
      <w:pPr>
        <w:pStyle w:val="Code"/>
      </w:pPr>
      <w:r w:rsidRPr="009A664F">
        <w:t>mod tests {</w:t>
      </w:r>
    </w:p>
    <w:p w14:paraId="33AED1A4" w14:textId="77777777" w:rsidR="009B49FF" w:rsidRPr="009A664F" w:rsidRDefault="009B49FF" w:rsidP="009A664F">
      <w:pPr>
        <w:pStyle w:val="Code"/>
      </w:pPr>
      <w:r w:rsidRPr="009A664F">
        <w:t xml:space="preserve">    use super::*;</w:t>
      </w:r>
    </w:p>
    <w:p w14:paraId="54AD55FF" w14:textId="77777777" w:rsidR="009B49FF" w:rsidRPr="009A664F" w:rsidRDefault="009B49FF" w:rsidP="009A664F">
      <w:pPr>
        <w:pStyle w:val="Code"/>
      </w:pPr>
    </w:p>
    <w:p w14:paraId="18C8F42D" w14:textId="73EA4A56" w:rsidR="009B49FF" w:rsidRPr="009A664F" w:rsidRDefault="009B49FF" w:rsidP="009A664F">
      <w:pPr>
        <w:pStyle w:val="Code"/>
      </w:pPr>
      <w:r w:rsidRPr="009A664F">
        <w:t xml:space="preserve"> 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struct MockMessenger {</w:t>
      </w:r>
    </w:p>
    <w:p w14:paraId="704C2255" w14:textId="7A8032BF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2</w:t>
      </w:r>
      <w:r w:rsidRPr="009A664F">
        <w:t xml:space="preserve"> sent_messages: Vec&lt;String&gt;,</w:t>
      </w:r>
    </w:p>
    <w:p w14:paraId="33CE1BBA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050A8A5D" w14:textId="77777777" w:rsidR="009B49FF" w:rsidRPr="009A664F" w:rsidRDefault="009B49FF" w:rsidP="009A664F">
      <w:pPr>
        <w:pStyle w:val="Code"/>
      </w:pPr>
    </w:p>
    <w:p w14:paraId="006AB275" w14:textId="77777777" w:rsidR="009B49FF" w:rsidRPr="009A664F" w:rsidRDefault="009B49FF" w:rsidP="009A664F">
      <w:pPr>
        <w:pStyle w:val="Code"/>
      </w:pPr>
      <w:r w:rsidRPr="009A664F">
        <w:t xml:space="preserve">    impl MockMessenger {</w:t>
      </w:r>
    </w:p>
    <w:p w14:paraId="184CED7A" w14:textId="44D5A0FD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3</w:t>
      </w:r>
      <w:r w:rsidRPr="009A664F">
        <w:t xml:space="preserve"> fn new() -&gt; MockMessenger {</w:t>
      </w:r>
    </w:p>
    <w:p w14:paraId="5A3F12EC" w14:textId="77777777" w:rsidR="009B49FF" w:rsidRPr="009A664F" w:rsidRDefault="009B49FF" w:rsidP="009A664F">
      <w:pPr>
        <w:pStyle w:val="Code"/>
      </w:pPr>
      <w:r w:rsidRPr="009A664F">
        <w:t xml:space="preserve">            MockMessenger {</w:t>
      </w:r>
    </w:p>
    <w:p w14:paraId="40C5D684" w14:textId="77777777" w:rsidR="009B49FF" w:rsidRPr="009A664F" w:rsidRDefault="009B49FF" w:rsidP="009A664F">
      <w:pPr>
        <w:pStyle w:val="Code"/>
      </w:pPr>
      <w:r w:rsidRPr="009A664F">
        <w:t xml:space="preserve">                sent_messages: vec![],</w:t>
      </w:r>
    </w:p>
    <w:p w14:paraId="00C361F8" w14:textId="77777777" w:rsidR="009B49FF" w:rsidRPr="009A664F" w:rsidRDefault="009B49FF" w:rsidP="009A664F">
      <w:pPr>
        <w:pStyle w:val="Code"/>
      </w:pPr>
      <w:r w:rsidRPr="009A664F">
        <w:t xml:space="preserve">            }</w:t>
      </w:r>
    </w:p>
    <w:p w14:paraId="62921CAA" w14:textId="77777777" w:rsidR="009B49FF" w:rsidRPr="009A664F" w:rsidRDefault="009B49FF" w:rsidP="009A664F">
      <w:pPr>
        <w:pStyle w:val="Code"/>
      </w:pPr>
      <w:r w:rsidRPr="009A664F">
        <w:t xml:space="preserve">        }</w:t>
      </w:r>
    </w:p>
    <w:p w14:paraId="1A62A118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54CAD3E9" w14:textId="77777777" w:rsidR="009B49FF" w:rsidRPr="009A664F" w:rsidRDefault="009B49FF" w:rsidP="009A664F">
      <w:pPr>
        <w:pStyle w:val="Code"/>
      </w:pPr>
    </w:p>
    <w:p w14:paraId="04306259" w14:textId="25C94C8F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4</w:t>
      </w:r>
      <w:r w:rsidRPr="009A664F">
        <w:t xml:space="preserve"> impl Messenger for MockMessenger {</w:t>
      </w:r>
    </w:p>
    <w:p w14:paraId="4F39957F" w14:textId="77777777" w:rsidR="009B49FF" w:rsidRPr="009A664F" w:rsidRDefault="009B49FF" w:rsidP="009A664F">
      <w:pPr>
        <w:pStyle w:val="Code"/>
      </w:pPr>
      <w:r w:rsidRPr="009A664F">
        <w:t xml:space="preserve">        fn send(&amp;self, message: &amp;str) {</w:t>
      </w:r>
    </w:p>
    <w:p w14:paraId="6F290692" w14:textId="368ABE1A" w:rsidR="009B49FF" w:rsidRPr="009A664F" w:rsidRDefault="009B49FF" w:rsidP="009A664F">
      <w:pPr>
        <w:pStyle w:val="Code"/>
      </w:pPr>
      <w:r w:rsidRPr="009A664F">
        <w:t xml:space="preserve">          </w:t>
      </w:r>
      <w:r w:rsidR="00535998" w:rsidRPr="00535998">
        <w:rPr>
          <w:rStyle w:val="CodeAnnotation"/>
        </w:rPr>
        <w:t>5</w:t>
      </w:r>
      <w:r w:rsidRPr="009A664F">
        <w:t xml:space="preserve"> self.sent_messages.push(String::from(message));</w:t>
      </w:r>
    </w:p>
    <w:p w14:paraId="13EDFC4A" w14:textId="77777777" w:rsidR="009B49FF" w:rsidRPr="009A664F" w:rsidRDefault="009B49FF" w:rsidP="009A664F">
      <w:pPr>
        <w:pStyle w:val="Code"/>
      </w:pPr>
      <w:r w:rsidRPr="009A664F">
        <w:t xml:space="preserve">        }</w:t>
      </w:r>
    </w:p>
    <w:p w14:paraId="2BF45011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56B063F5" w14:textId="77777777" w:rsidR="009B49FF" w:rsidRPr="009A664F" w:rsidRDefault="009B49FF" w:rsidP="009A664F">
      <w:pPr>
        <w:pStyle w:val="Code"/>
      </w:pPr>
    </w:p>
    <w:p w14:paraId="47F7884B" w14:textId="77777777" w:rsidR="009B49FF" w:rsidRPr="009A664F" w:rsidRDefault="009B49FF" w:rsidP="009A664F">
      <w:pPr>
        <w:pStyle w:val="Code"/>
      </w:pPr>
      <w:r w:rsidRPr="009A664F">
        <w:t xml:space="preserve">    #[test]</w:t>
      </w:r>
    </w:p>
    <w:p w14:paraId="7E347A5C" w14:textId="6C697978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6</w:t>
      </w:r>
      <w:r w:rsidRPr="009A664F">
        <w:t xml:space="preserve"> fn it_sends_an_over_75_percent_warning_message() {</w:t>
      </w:r>
    </w:p>
    <w:p w14:paraId="3E4728D0" w14:textId="77777777" w:rsidR="009B49FF" w:rsidRPr="009A664F" w:rsidRDefault="009B49FF" w:rsidP="009A664F">
      <w:pPr>
        <w:pStyle w:val="Code"/>
      </w:pPr>
      <w:r w:rsidRPr="009A664F">
        <w:t xml:space="preserve">        let mock_messenger = MockMessenger::new();</w:t>
      </w:r>
    </w:p>
    <w:p w14:paraId="4AF5841C" w14:textId="77777777" w:rsidR="009B49FF" w:rsidRPr="009A664F" w:rsidRDefault="009B49FF" w:rsidP="009A664F">
      <w:pPr>
        <w:pStyle w:val="Code"/>
      </w:pPr>
      <w:r w:rsidRPr="009A664F">
        <w:t xml:space="preserve">        let mut limit_tracker = LimitTracker::new(&amp;mock_messenger, 100);</w:t>
      </w:r>
    </w:p>
    <w:p w14:paraId="47DA0A20" w14:textId="77777777" w:rsidR="009B49FF" w:rsidRPr="009A664F" w:rsidRDefault="009B49FF" w:rsidP="009A664F">
      <w:pPr>
        <w:pStyle w:val="Code"/>
      </w:pPr>
    </w:p>
    <w:p w14:paraId="12C3534E" w14:textId="77777777" w:rsidR="009B49FF" w:rsidRPr="009A664F" w:rsidRDefault="009B49FF" w:rsidP="009A664F">
      <w:pPr>
        <w:pStyle w:val="Code"/>
      </w:pPr>
      <w:r w:rsidRPr="009A664F">
        <w:t xml:space="preserve">        limit_tracker.set_value(80);</w:t>
      </w:r>
    </w:p>
    <w:p w14:paraId="6A5F9D77" w14:textId="77777777" w:rsidR="009B49FF" w:rsidRPr="009A664F" w:rsidRDefault="009B49FF" w:rsidP="009A664F">
      <w:pPr>
        <w:pStyle w:val="Code"/>
      </w:pPr>
    </w:p>
    <w:p w14:paraId="7128DF08" w14:textId="77777777" w:rsidR="009B49FF" w:rsidRPr="009A664F" w:rsidRDefault="009B49FF" w:rsidP="009A664F">
      <w:pPr>
        <w:pStyle w:val="Code"/>
      </w:pPr>
      <w:r w:rsidRPr="009A664F">
        <w:t xml:space="preserve">        assert_eq!(mock_messenger.sent_messages.len(), 1);</w:t>
      </w:r>
    </w:p>
    <w:p w14:paraId="480118F6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6D27744D" w14:textId="77777777" w:rsidR="009B49FF" w:rsidRPr="009A664F" w:rsidRDefault="009B49FF" w:rsidP="009A664F">
      <w:pPr>
        <w:pStyle w:val="Code"/>
      </w:pPr>
      <w:r w:rsidRPr="009A664F">
        <w:t>}</w:t>
      </w:r>
    </w:p>
    <w:p w14:paraId="1DA58D22" w14:textId="4DEE7D43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An attempt to implement a </w:t>
      </w:r>
      <w:r w:rsidRPr="009A664F">
        <w:rPr>
          <w:rStyle w:val="Literal"/>
        </w:rPr>
        <w:t>MockMessenger</w:t>
      </w:r>
      <w:r w:rsidRPr="009B49FF">
        <w:rPr>
          <w:lang w:eastAsia="en-GB"/>
        </w:rPr>
        <w:t xml:space="preserve"> that isn’t allowed by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borrow checker</w:t>
      </w:r>
    </w:p>
    <w:p w14:paraId="73241F33" w14:textId="260CA6D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This test code defines a </w:t>
      </w:r>
      <w:r w:rsidRPr="009A664F">
        <w:rPr>
          <w:rStyle w:val="Literal"/>
        </w:rPr>
        <w:t>MockMessenger</w:t>
      </w:r>
      <w:r w:rsidRPr="009A664F">
        <w:t xml:space="preserve"> struct </w:t>
      </w:r>
      <w:r w:rsidR="00C70494" w:rsidRPr="00C70494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that has a </w:t>
      </w:r>
      <w:r w:rsidRPr="009A664F">
        <w:rPr>
          <w:rStyle w:val="Literal"/>
        </w:rPr>
        <w:t>sent_messages</w:t>
      </w:r>
      <w:r w:rsidR="00E22CA3" w:rsidRPr="009A664F">
        <w:t xml:space="preserve"> </w:t>
      </w:r>
      <w:r w:rsidRPr="009A664F">
        <w:t xml:space="preserve">field with a </w:t>
      </w:r>
      <w:r w:rsidRPr="009A664F">
        <w:rPr>
          <w:rStyle w:val="Literal"/>
        </w:rPr>
        <w:t>Vec</w:t>
      </w:r>
      <w:r w:rsidRPr="009A664F">
        <w:t xml:space="preserve"> of </w:t>
      </w:r>
      <w:r w:rsidRPr="009A664F">
        <w:rPr>
          <w:rStyle w:val="Literal"/>
        </w:rPr>
        <w:t>String</w:t>
      </w:r>
      <w:r w:rsidRPr="009A664F">
        <w:t xml:space="preserve"> values </w:t>
      </w:r>
      <w:r w:rsidR="00535998" w:rsidRPr="00535998">
        <w:rPr>
          <w:rStyle w:val="CodeAnnotation"/>
        </w:rPr>
        <w:t>2</w:t>
      </w:r>
      <w:r w:rsidRPr="009A664F">
        <w:t xml:space="preserve"> to keep track of the messages it’s</w:t>
      </w:r>
      <w:r w:rsidR="00E22CA3" w:rsidRPr="009A664F">
        <w:t xml:space="preserve"> </w:t>
      </w:r>
      <w:r w:rsidRPr="009A664F">
        <w:t xml:space="preserve">told to send. We also define an associated function </w:t>
      </w:r>
      <w:r w:rsidRPr="009A664F">
        <w:rPr>
          <w:rStyle w:val="Literal"/>
        </w:rPr>
        <w:t>new</w:t>
      </w:r>
      <w:r w:rsidRPr="009A664F">
        <w:t xml:space="preserve"> </w:t>
      </w:r>
      <w:r w:rsidR="00535998" w:rsidRPr="00535998">
        <w:rPr>
          <w:rStyle w:val="CodeAnnotation"/>
        </w:rPr>
        <w:t>3</w:t>
      </w:r>
      <w:r w:rsidRPr="009A664F">
        <w:t xml:space="preserve"> to make it</w:t>
      </w:r>
      <w:r w:rsidR="00E22CA3" w:rsidRPr="009A664F">
        <w:t xml:space="preserve"> </w:t>
      </w:r>
      <w:r w:rsidRPr="009A664F">
        <w:t xml:space="preserve">convenient to create new </w:t>
      </w:r>
      <w:r w:rsidRPr="009A664F">
        <w:rPr>
          <w:rStyle w:val="Literal"/>
        </w:rPr>
        <w:t>MockMessenger</w:t>
      </w:r>
      <w:r w:rsidRPr="009A664F">
        <w:t xml:space="preserve"> values that start with an empty list</w:t>
      </w:r>
      <w:r w:rsidR="00E22CA3" w:rsidRPr="009A664F">
        <w:t xml:space="preserve"> </w:t>
      </w:r>
      <w:r w:rsidRPr="009A664F">
        <w:t xml:space="preserve">of messages. We then implement the </w:t>
      </w:r>
      <w:r w:rsidRPr="009A664F">
        <w:rPr>
          <w:rStyle w:val="Literal"/>
        </w:rPr>
        <w:t>Messenger</w:t>
      </w:r>
      <w:r w:rsidRPr="009A664F">
        <w:t xml:space="preserve"> trait for </w:t>
      </w:r>
      <w:r w:rsidRPr="009A664F">
        <w:rPr>
          <w:rStyle w:val="Literal"/>
        </w:rPr>
        <w:t>MockMessenger</w:t>
      </w:r>
      <w:r w:rsidRPr="009A664F">
        <w:t xml:space="preserve"> </w:t>
      </w:r>
      <w:r w:rsidR="00535998" w:rsidRPr="00535998">
        <w:rPr>
          <w:rStyle w:val="CodeAnnotation"/>
        </w:rPr>
        <w:t>4</w:t>
      </w:r>
      <w:r w:rsidRPr="009A664F">
        <w:t xml:space="preserve"> so</w:t>
      </w:r>
      <w:r w:rsidR="00E22CA3" w:rsidRPr="009A664F">
        <w:t xml:space="preserve"> </w:t>
      </w:r>
      <w:r w:rsidRPr="009A664F">
        <w:t xml:space="preserve">we can give a </w:t>
      </w:r>
      <w:r w:rsidRPr="009A664F">
        <w:rPr>
          <w:rStyle w:val="Literal"/>
        </w:rPr>
        <w:t>MockMessenger</w:t>
      </w:r>
      <w:r w:rsidRPr="009A664F">
        <w:t xml:space="preserve"> to a </w:t>
      </w:r>
      <w:r w:rsidRPr="009A664F">
        <w:rPr>
          <w:rStyle w:val="Literal"/>
        </w:rPr>
        <w:t>LimitTracker</w:t>
      </w:r>
      <w:r w:rsidRPr="009A664F">
        <w:t>. In the definition of the</w:t>
      </w:r>
      <w:r w:rsidR="00E22CA3" w:rsidRPr="009A664F">
        <w:t xml:space="preserve"> </w:t>
      </w:r>
      <w:r w:rsidRPr="009A664F">
        <w:rPr>
          <w:rStyle w:val="Literal"/>
        </w:rPr>
        <w:t>send</w:t>
      </w:r>
      <w:r w:rsidRPr="009A664F">
        <w:t xml:space="preserve"> method </w:t>
      </w:r>
      <w:r w:rsidR="00535998" w:rsidRPr="00535998">
        <w:rPr>
          <w:rStyle w:val="CodeAnnotation"/>
        </w:rPr>
        <w:t>5</w:t>
      </w:r>
      <w:r w:rsidRPr="009A664F">
        <w:t>, we take the message passed in as a parameter and store it in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MockMessenger</w:t>
      </w:r>
      <w:r w:rsidRPr="009A664F">
        <w:t xml:space="preserve"> list of </w:t>
      </w:r>
      <w:r w:rsidRPr="009A664F">
        <w:rPr>
          <w:rStyle w:val="Literal"/>
        </w:rPr>
        <w:t>sent_messages</w:t>
      </w:r>
      <w:r w:rsidRPr="009B49FF">
        <w:rPr>
          <w:lang w:eastAsia="en-GB"/>
        </w:rPr>
        <w:t>.</w:t>
      </w:r>
    </w:p>
    <w:p w14:paraId="4BCDDD2A" w14:textId="0D3C3426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In the test, we’re testing what happens when the </w:t>
      </w:r>
      <w:r w:rsidRPr="009A664F">
        <w:rPr>
          <w:rStyle w:val="Literal"/>
        </w:rPr>
        <w:t>LimitTracker</w:t>
      </w:r>
      <w:r w:rsidRPr="009A664F">
        <w:t xml:space="preserve"> is told to set</w:t>
      </w:r>
      <w:r w:rsidR="00E22CA3" w:rsidRPr="009A664F">
        <w:t xml:space="preserve"> </w:t>
      </w:r>
      <w:r w:rsidRPr="009A664F">
        <w:rPr>
          <w:rStyle w:val="Literal"/>
        </w:rPr>
        <w:t>value</w:t>
      </w:r>
      <w:r w:rsidRPr="009A664F">
        <w:t xml:space="preserve"> to something that is more than 75 percent of the </w:t>
      </w:r>
      <w:r w:rsidRPr="009A664F">
        <w:rPr>
          <w:rStyle w:val="Literal"/>
        </w:rPr>
        <w:t>max</w:t>
      </w:r>
      <w:r w:rsidRPr="009A664F">
        <w:t xml:space="preserve"> value </w:t>
      </w:r>
      <w:r w:rsidR="00535998" w:rsidRPr="00535998">
        <w:rPr>
          <w:rStyle w:val="CodeAnnotation"/>
        </w:rPr>
        <w:t>6</w:t>
      </w:r>
      <w:r w:rsidRPr="009A664F">
        <w:t>.</w:t>
      </w:r>
      <w:r w:rsidR="00E22CA3" w:rsidRPr="009A664F">
        <w:t xml:space="preserve"> </w:t>
      </w:r>
      <w:r w:rsidRPr="009A664F">
        <w:t xml:space="preserve">First, we create a new </w:t>
      </w:r>
      <w:r w:rsidRPr="009A664F">
        <w:rPr>
          <w:rStyle w:val="Literal"/>
        </w:rPr>
        <w:t>MockMessenger</w:t>
      </w:r>
      <w:r w:rsidRPr="009A664F">
        <w:t>, which will start with an empty list of</w:t>
      </w:r>
      <w:r w:rsidR="00E22CA3" w:rsidRPr="009A664F">
        <w:t xml:space="preserve"> </w:t>
      </w:r>
      <w:r w:rsidRPr="009A664F">
        <w:t xml:space="preserve">messages. Then we create a new </w:t>
      </w:r>
      <w:r w:rsidRPr="009A664F">
        <w:rPr>
          <w:rStyle w:val="Literal"/>
        </w:rPr>
        <w:t>LimitTracker</w:t>
      </w:r>
      <w:r w:rsidRPr="009A664F">
        <w:t xml:space="preserve"> and give it a reference to the</w:t>
      </w:r>
      <w:r w:rsidR="00E22CA3" w:rsidRPr="009A664F">
        <w:t xml:space="preserve"> </w:t>
      </w:r>
      <w:r w:rsidRPr="009A664F">
        <w:t xml:space="preserve">new </w:t>
      </w:r>
      <w:r w:rsidRPr="009A664F">
        <w:rPr>
          <w:rStyle w:val="Literal"/>
        </w:rPr>
        <w:t>MockMessenger</w:t>
      </w:r>
      <w:r w:rsidRPr="009A664F">
        <w:t xml:space="preserve"> and a </w:t>
      </w:r>
      <w:r w:rsidRPr="009A664F">
        <w:rPr>
          <w:rStyle w:val="Literal"/>
        </w:rPr>
        <w:t>max</w:t>
      </w:r>
      <w:r w:rsidRPr="009A664F">
        <w:t xml:space="preserve"> value of 100. We call the </w:t>
      </w:r>
      <w:r w:rsidRPr="009A664F">
        <w:rPr>
          <w:rStyle w:val="Literal"/>
        </w:rPr>
        <w:t>set_value</w:t>
      </w:r>
      <w:r w:rsidRPr="009A664F">
        <w:t xml:space="preserve"> method on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LimitTracker</w:t>
      </w:r>
      <w:r w:rsidRPr="009A664F">
        <w:t xml:space="preserve"> with a value of 80, which is more than 75 percent of 100.</w:t>
      </w:r>
      <w:r w:rsidR="00E22CA3" w:rsidRPr="009A664F">
        <w:t xml:space="preserve"> </w:t>
      </w:r>
      <w:r w:rsidRPr="009A664F">
        <w:t xml:space="preserve">Then we assert that the list of messages that the </w:t>
      </w:r>
      <w:r w:rsidRPr="009A664F">
        <w:rPr>
          <w:rStyle w:val="Literal"/>
        </w:rPr>
        <w:t>MockMessenger</w:t>
      </w:r>
      <w:r w:rsidRPr="009B49FF">
        <w:rPr>
          <w:lang w:eastAsia="en-GB"/>
        </w:rPr>
        <w:t xml:space="preserve"> is keeping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track of </w:t>
      </w:r>
      <w:r w:rsidRPr="009B49FF">
        <w:rPr>
          <w:lang w:eastAsia="en-GB"/>
        </w:rPr>
        <w:lastRenderedPageBreak/>
        <w:t>should now have one message in it.</w:t>
      </w:r>
    </w:p>
    <w:p w14:paraId="33AA74FE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However, there’s one problem with this test, as shown here:</w:t>
      </w:r>
    </w:p>
    <w:p w14:paraId="2D56FADB" w14:textId="77777777" w:rsidR="009B49FF" w:rsidRPr="009A664F" w:rsidRDefault="009B49FF" w:rsidP="00535998">
      <w:pPr>
        <w:pStyle w:val="CodeWide"/>
      </w:pPr>
      <w:r w:rsidRPr="009A664F">
        <w:t>error[E0596]: cannot borrow `self.sent_messages` as mutable, as it is behind a `&amp;` reference</w:t>
      </w:r>
    </w:p>
    <w:p w14:paraId="7CE28171" w14:textId="77777777" w:rsidR="009B49FF" w:rsidRPr="009A664F" w:rsidRDefault="009B49FF" w:rsidP="00535998">
      <w:pPr>
        <w:pStyle w:val="CodeWide"/>
      </w:pPr>
      <w:r w:rsidRPr="009A664F">
        <w:t xml:space="preserve">  --&gt; src/lib.rs:58:13</w:t>
      </w:r>
    </w:p>
    <w:p w14:paraId="188CBCBF" w14:textId="77777777" w:rsidR="009B49FF" w:rsidRPr="009A664F" w:rsidRDefault="009B49FF" w:rsidP="00535998">
      <w:pPr>
        <w:pStyle w:val="CodeWide"/>
      </w:pPr>
      <w:r w:rsidRPr="009A664F">
        <w:t xml:space="preserve">   |</w:t>
      </w:r>
    </w:p>
    <w:p w14:paraId="6A31A60E" w14:textId="77777777" w:rsidR="009B49FF" w:rsidRPr="009A664F" w:rsidRDefault="009B49FF" w:rsidP="00535998">
      <w:pPr>
        <w:pStyle w:val="CodeWide"/>
      </w:pPr>
      <w:r w:rsidRPr="009A664F">
        <w:t>2  |     fn send(&amp;self, msg: &amp;str);</w:t>
      </w:r>
    </w:p>
    <w:p w14:paraId="0DBC498C" w14:textId="77777777" w:rsidR="009B49FF" w:rsidRPr="009A664F" w:rsidRDefault="009B49FF" w:rsidP="00535998">
      <w:pPr>
        <w:pStyle w:val="CodeWide"/>
      </w:pPr>
      <w:r w:rsidRPr="009A664F">
        <w:t xml:space="preserve">   |             ----- help: consider changing that to be a mutable reference: `&amp;mut self`</w:t>
      </w:r>
    </w:p>
    <w:p w14:paraId="0B5E26E7" w14:textId="77777777" w:rsidR="009B49FF" w:rsidRPr="009A664F" w:rsidRDefault="009B49FF" w:rsidP="00535998">
      <w:pPr>
        <w:pStyle w:val="CodeWide"/>
      </w:pPr>
      <w:r w:rsidRPr="009A664F">
        <w:t>...</w:t>
      </w:r>
    </w:p>
    <w:p w14:paraId="36071162" w14:textId="77777777" w:rsidR="009B49FF" w:rsidRPr="009A664F" w:rsidRDefault="009B49FF" w:rsidP="00535998">
      <w:pPr>
        <w:pStyle w:val="CodeWide"/>
      </w:pPr>
      <w:r w:rsidRPr="009A664F">
        <w:t>58 |             self.sent_messages.push(String::from(message));</w:t>
      </w:r>
    </w:p>
    <w:p w14:paraId="4832AF8C" w14:textId="77777777" w:rsidR="009B49FF" w:rsidRPr="009A664F" w:rsidRDefault="009B49FF" w:rsidP="00535998">
      <w:pPr>
        <w:pStyle w:val="CodeWide"/>
      </w:pPr>
      <w:r w:rsidRPr="009A664F">
        <w:t xml:space="preserve">   |             ^^^^^^^^^^^^^^^^^^^^^^^^^^^^^^^^^^^^^^^^^^^^^^ `self` is a `&amp;` reference, so the data it refers to cannot be borrowed as mutable</w:t>
      </w:r>
    </w:p>
    <w:p w14:paraId="5B856A9F" w14:textId="1D5AE50A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We can’t modify the </w:t>
      </w:r>
      <w:r w:rsidRPr="009A664F">
        <w:rPr>
          <w:rStyle w:val="Literal"/>
        </w:rPr>
        <w:t>MockMessenger</w:t>
      </w:r>
      <w:r w:rsidRPr="009A664F">
        <w:t xml:space="preserve"> to keep track of the messages, because the</w:t>
      </w:r>
      <w:r w:rsidR="00E22CA3" w:rsidRPr="009A664F">
        <w:t xml:space="preserve"> </w:t>
      </w:r>
      <w:r w:rsidRPr="009A664F">
        <w:rPr>
          <w:rStyle w:val="Literal"/>
        </w:rPr>
        <w:t>send</w:t>
      </w:r>
      <w:r w:rsidRPr="009A664F">
        <w:t xml:space="preserve"> method takes an immutable reference to </w:t>
      </w:r>
      <w:r w:rsidRPr="009A664F">
        <w:rPr>
          <w:rStyle w:val="Literal"/>
        </w:rPr>
        <w:t>self</w:t>
      </w:r>
      <w:r w:rsidRPr="009A664F">
        <w:t>. We also can’t take the</w:t>
      </w:r>
      <w:r w:rsidR="00E22CA3" w:rsidRPr="009A664F">
        <w:t xml:space="preserve"> </w:t>
      </w:r>
      <w:r w:rsidRPr="009A664F">
        <w:t xml:space="preserve">suggestion from the error text to use </w:t>
      </w:r>
      <w:r w:rsidRPr="009A664F">
        <w:rPr>
          <w:rStyle w:val="Literal"/>
        </w:rPr>
        <w:t>&amp;mut self</w:t>
      </w:r>
      <w:r w:rsidRPr="009A664F">
        <w:t xml:space="preserve"> instead, because then the</w:t>
      </w:r>
      <w:r w:rsidR="00E22CA3" w:rsidRPr="009A664F">
        <w:t xml:space="preserve"> </w:t>
      </w:r>
      <w:r w:rsidRPr="009A664F">
        <w:t xml:space="preserve">signature of </w:t>
      </w:r>
      <w:r w:rsidRPr="009A664F">
        <w:rPr>
          <w:rStyle w:val="Literal"/>
        </w:rPr>
        <w:t>send</w:t>
      </w:r>
      <w:r w:rsidRPr="009A664F">
        <w:t xml:space="preserve"> wouldn’t match the signature in the </w:t>
      </w:r>
      <w:r w:rsidRPr="009A664F">
        <w:rPr>
          <w:rStyle w:val="Literal"/>
        </w:rPr>
        <w:t>Messenger</w:t>
      </w:r>
      <w:r w:rsidRPr="009B49FF">
        <w:rPr>
          <w:lang w:eastAsia="en-GB"/>
        </w:rPr>
        <w:t xml:space="preserve"> trait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definition (feel free to try and see what error message you get).</w:t>
      </w:r>
    </w:p>
    <w:p w14:paraId="28582AA8" w14:textId="45A0F7D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This is a situation in which interior mutability can help! We’ll store the</w:t>
      </w:r>
      <w:r w:rsidR="00E22CA3">
        <w:rPr>
          <w:lang w:eastAsia="en-GB"/>
        </w:rPr>
        <w:t xml:space="preserve"> </w:t>
      </w:r>
      <w:r w:rsidRPr="009A664F">
        <w:rPr>
          <w:rStyle w:val="Literal"/>
        </w:rPr>
        <w:t>sent_messages</w:t>
      </w:r>
      <w:r w:rsidRPr="009A664F">
        <w:t xml:space="preserve"> within a </w:t>
      </w:r>
      <w:r w:rsidRPr="009A664F">
        <w:rPr>
          <w:rStyle w:val="Literal"/>
        </w:rPr>
        <w:t>RefCell&lt;T&gt;</w:t>
      </w:r>
      <w:r w:rsidRPr="009A664F">
        <w:t xml:space="preserve">, and then the </w:t>
      </w:r>
      <w:r w:rsidRPr="009A664F">
        <w:rPr>
          <w:rStyle w:val="Literal"/>
        </w:rPr>
        <w:t>send</w:t>
      </w:r>
      <w:r w:rsidRPr="009A664F">
        <w:t xml:space="preserve"> method will be</w:t>
      </w:r>
      <w:r w:rsidR="00E22CA3" w:rsidRPr="009A664F">
        <w:t xml:space="preserve"> </w:t>
      </w:r>
      <w:r w:rsidRPr="009A664F">
        <w:t xml:space="preserve">able to modify </w:t>
      </w:r>
      <w:r w:rsidRPr="009A664F">
        <w:rPr>
          <w:rStyle w:val="Literal"/>
        </w:rPr>
        <w:t>sent_messages</w:t>
      </w:r>
      <w:r w:rsidRPr="009B49FF">
        <w:rPr>
          <w:lang w:eastAsia="en-GB"/>
        </w:rPr>
        <w:t xml:space="preserve"> to store the messages we’ve seen. Listing 15-22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shows what that looks like:</w:t>
      </w:r>
    </w:p>
    <w:p w14:paraId="59694127" w14:textId="7AABDB4D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src/lib.rs</w:t>
      </w:r>
    </w:p>
    <w:p w14:paraId="35F55201" w14:textId="77777777" w:rsidR="009B49FF" w:rsidRPr="009A664F" w:rsidRDefault="009B49FF" w:rsidP="009A664F">
      <w:pPr>
        <w:pStyle w:val="CodeLabel"/>
      </w:pPr>
      <w:r w:rsidRPr="009A664F">
        <w:t>#[cfg(test)]</w:t>
      </w:r>
    </w:p>
    <w:p w14:paraId="1F57CC3A" w14:textId="77777777" w:rsidR="009B49FF" w:rsidRPr="009A664F" w:rsidRDefault="009B49FF" w:rsidP="00160A94">
      <w:pPr>
        <w:pStyle w:val="CodeWide"/>
      </w:pPr>
      <w:r w:rsidRPr="009A664F">
        <w:t>mod tests {</w:t>
      </w:r>
    </w:p>
    <w:p w14:paraId="06429B13" w14:textId="77777777" w:rsidR="009B49FF" w:rsidRPr="009A664F" w:rsidRDefault="009B49FF" w:rsidP="00160A94">
      <w:pPr>
        <w:pStyle w:val="CodeWide"/>
      </w:pPr>
      <w:r w:rsidRPr="009A664F">
        <w:t xml:space="preserve">    use super::*;</w:t>
      </w:r>
    </w:p>
    <w:p w14:paraId="4443DEC0" w14:textId="77777777" w:rsidR="009B49FF" w:rsidRPr="009A664F" w:rsidRDefault="009B49FF" w:rsidP="00160A94">
      <w:pPr>
        <w:pStyle w:val="CodeWide"/>
      </w:pPr>
      <w:r w:rsidRPr="009A664F">
        <w:t xml:space="preserve">    use std::cell::RefCell;</w:t>
      </w:r>
    </w:p>
    <w:p w14:paraId="7AC54416" w14:textId="77777777" w:rsidR="009B49FF" w:rsidRPr="009A664F" w:rsidRDefault="009B49FF" w:rsidP="00160A94">
      <w:pPr>
        <w:pStyle w:val="CodeWide"/>
      </w:pPr>
    </w:p>
    <w:p w14:paraId="7CD2061C" w14:textId="77777777" w:rsidR="009B49FF" w:rsidRPr="009A664F" w:rsidRDefault="009B49FF" w:rsidP="00160A94">
      <w:pPr>
        <w:pStyle w:val="CodeWide"/>
      </w:pPr>
      <w:r w:rsidRPr="009A664F">
        <w:t xml:space="preserve">    struct MockMessenger {</w:t>
      </w:r>
    </w:p>
    <w:p w14:paraId="204165C5" w14:textId="293BB783" w:rsidR="009B49FF" w:rsidRPr="009A664F" w:rsidRDefault="009B49FF" w:rsidP="00160A94">
      <w:pPr>
        <w:pStyle w:val="CodeWide"/>
      </w:pPr>
      <w:r w:rsidRPr="009A664F">
        <w:t xml:space="preserve">      </w:t>
      </w:r>
      <w:r w:rsidR="00160A94">
        <w:t xml:space="preserve"> </w:t>
      </w:r>
      <w:r w:rsidRPr="009A664F">
        <w:t xml:space="preserve"> sent_messages: RefCell&lt;Vec&lt;String&gt;&gt;,</w:t>
      </w:r>
      <w:r w:rsidR="00160A94" w:rsidRPr="00160A94">
        <w:rPr>
          <w:rStyle w:val="CodeAnnotation"/>
        </w:rPr>
        <w:t>1</w:t>
      </w:r>
    </w:p>
    <w:p w14:paraId="07EA0B50" w14:textId="77777777" w:rsidR="009B49FF" w:rsidRPr="009A664F" w:rsidRDefault="009B49FF" w:rsidP="00160A94">
      <w:pPr>
        <w:pStyle w:val="CodeWide"/>
      </w:pPr>
      <w:r w:rsidRPr="009A664F">
        <w:t xml:space="preserve">    }</w:t>
      </w:r>
    </w:p>
    <w:p w14:paraId="38C0C03F" w14:textId="77777777" w:rsidR="009B49FF" w:rsidRPr="009A664F" w:rsidRDefault="009B49FF" w:rsidP="00160A94">
      <w:pPr>
        <w:pStyle w:val="CodeWide"/>
      </w:pPr>
    </w:p>
    <w:p w14:paraId="559C15F7" w14:textId="77777777" w:rsidR="009B49FF" w:rsidRPr="009A664F" w:rsidRDefault="009B49FF" w:rsidP="00160A94">
      <w:pPr>
        <w:pStyle w:val="CodeWide"/>
      </w:pPr>
      <w:r w:rsidRPr="009A664F">
        <w:t xml:space="preserve">    impl MockMessenger {</w:t>
      </w:r>
    </w:p>
    <w:p w14:paraId="60037FD7" w14:textId="77777777" w:rsidR="009B49FF" w:rsidRPr="009A664F" w:rsidRDefault="009B49FF" w:rsidP="00160A94">
      <w:pPr>
        <w:pStyle w:val="CodeWide"/>
      </w:pPr>
      <w:r w:rsidRPr="009A664F">
        <w:t xml:space="preserve">        fn new() -&gt; MockMessenger {</w:t>
      </w:r>
    </w:p>
    <w:p w14:paraId="014C5684" w14:textId="77777777" w:rsidR="009B49FF" w:rsidRPr="009A664F" w:rsidRDefault="009B49FF" w:rsidP="00160A94">
      <w:pPr>
        <w:pStyle w:val="CodeWide"/>
      </w:pPr>
      <w:r w:rsidRPr="009A664F">
        <w:t xml:space="preserve">            MockMessenger {</w:t>
      </w:r>
    </w:p>
    <w:p w14:paraId="689FBFA5" w14:textId="69A2F041" w:rsidR="009B49FF" w:rsidRPr="009A664F" w:rsidRDefault="009B49FF" w:rsidP="00160A94">
      <w:pPr>
        <w:pStyle w:val="CodeWide"/>
      </w:pPr>
      <w:r w:rsidRPr="009A664F">
        <w:t xml:space="preserve">                sent_messages: RefCell::new(vec![]),</w:t>
      </w:r>
      <w:r w:rsidR="00160A94" w:rsidRPr="00535998">
        <w:rPr>
          <w:rStyle w:val="CodeAnnotation"/>
        </w:rPr>
        <w:t>2</w:t>
      </w:r>
    </w:p>
    <w:p w14:paraId="538817E6" w14:textId="77777777" w:rsidR="009B49FF" w:rsidRPr="009A664F" w:rsidRDefault="009B49FF" w:rsidP="00160A94">
      <w:pPr>
        <w:pStyle w:val="CodeWide"/>
      </w:pPr>
      <w:r w:rsidRPr="009A664F">
        <w:t xml:space="preserve">            }</w:t>
      </w:r>
    </w:p>
    <w:p w14:paraId="2709BAA2" w14:textId="77777777" w:rsidR="009B49FF" w:rsidRPr="009A664F" w:rsidRDefault="009B49FF" w:rsidP="00160A94">
      <w:pPr>
        <w:pStyle w:val="CodeWide"/>
      </w:pPr>
      <w:r w:rsidRPr="009A664F">
        <w:t xml:space="preserve">        }</w:t>
      </w:r>
    </w:p>
    <w:p w14:paraId="3B4997CB" w14:textId="77777777" w:rsidR="009B49FF" w:rsidRPr="009A664F" w:rsidRDefault="009B49FF" w:rsidP="00160A94">
      <w:pPr>
        <w:pStyle w:val="CodeWide"/>
      </w:pPr>
      <w:r w:rsidRPr="009A664F">
        <w:t xml:space="preserve">    }</w:t>
      </w:r>
    </w:p>
    <w:p w14:paraId="11511067" w14:textId="77777777" w:rsidR="009B49FF" w:rsidRPr="009A664F" w:rsidRDefault="009B49FF" w:rsidP="00160A94">
      <w:pPr>
        <w:pStyle w:val="CodeWide"/>
      </w:pPr>
    </w:p>
    <w:p w14:paraId="6DEF0819" w14:textId="77777777" w:rsidR="009B49FF" w:rsidRPr="009A664F" w:rsidRDefault="009B49FF" w:rsidP="00160A94">
      <w:pPr>
        <w:pStyle w:val="CodeWide"/>
      </w:pPr>
      <w:r w:rsidRPr="009A664F">
        <w:t xml:space="preserve">    impl Messenger for MockMessenger {</w:t>
      </w:r>
    </w:p>
    <w:p w14:paraId="06168845" w14:textId="77777777" w:rsidR="009B49FF" w:rsidRPr="009A664F" w:rsidRDefault="009B49FF" w:rsidP="00160A94">
      <w:pPr>
        <w:pStyle w:val="CodeWide"/>
      </w:pPr>
      <w:r w:rsidRPr="009A664F">
        <w:t xml:space="preserve">        fn send(&amp;self, message: &amp;str) {</w:t>
      </w:r>
    </w:p>
    <w:p w14:paraId="297662CF" w14:textId="080DFD77" w:rsidR="009B49FF" w:rsidRPr="009A664F" w:rsidRDefault="009B49FF" w:rsidP="00160A94">
      <w:pPr>
        <w:pStyle w:val="CodeWide"/>
      </w:pPr>
      <w:r w:rsidRPr="009A664F">
        <w:t xml:space="preserve">            self.sent_messages.borrow_mut().push(String::from(message));</w:t>
      </w:r>
      <w:r w:rsidR="00160A94" w:rsidRPr="00535998">
        <w:rPr>
          <w:rStyle w:val="CodeAnnotation"/>
        </w:rPr>
        <w:t>3</w:t>
      </w:r>
    </w:p>
    <w:p w14:paraId="3DB96B54" w14:textId="77777777" w:rsidR="009B49FF" w:rsidRPr="009A664F" w:rsidRDefault="009B49FF" w:rsidP="00160A94">
      <w:pPr>
        <w:pStyle w:val="CodeWide"/>
      </w:pPr>
      <w:r w:rsidRPr="009A664F">
        <w:t xml:space="preserve">        }</w:t>
      </w:r>
    </w:p>
    <w:p w14:paraId="0D573DFA" w14:textId="77777777" w:rsidR="009B49FF" w:rsidRPr="009A664F" w:rsidRDefault="009B49FF" w:rsidP="00160A94">
      <w:pPr>
        <w:pStyle w:val="CodeWide"/>
      </w:pPr>
      <w:r w:rsidRPr="009A664F">
        <w:t xml:space="preserve">    }</w:t>
      </w:r>
    </w:p>
    <w:p w14:paraId="66F145BB" w14:textId="77777777" w:rsidR="009B49FF" w:rsidRPr="009A664F" w:rsidRDefault="009B49FF" w:rsidP="00160A94">
      <w:pPr>
        <w:pStyle w:val="CodeWide"/>
      </w:pPr>
    </w:p>
    <w:p w14:paraId="510D13B0" w14:textId="77777777" w:rsidR="009B49FF" w:rsidRPr="009A664F" w:rsidRDefault="009B49FF" w:rsidP="00160A94">
      <w:pPr>
        <w:pStyle w:val="CodeWide"/>
      </w:pPr>
      <w:r w:rsidRPr="009A664F">
        <w:t xml:space="preserve">    #[test]</w:t>
      </w:r>
    </w:p>
    <w:p w14:paraId="7DB93155" w14:textId="77777777" w:rsidR="009B49FF" w:rsidRPr="009A664F" w:rsidRDefault="009B49FF" w:rsidP="00160A94">
      <w:pPr>
        <w:pStyle w:val="CodeWide"/>
      </w:pPr>
      <w:r w:rsidRPr="009A664F">
        <w:t xml:space="preserve">    fn it_sends_an_over_75_percent_warning_message() {</w:t>
      </w:r>
    </w:p>
    <w:p w14:paraId="44A68762" w14:textId="4866C8FB" w:rsidR="009B49FF" w:rsidRPr="009A664F" w:rsidRDefault="009B49FF" w:rsidP="00160A94">
      <w:pPr>
        <w:pStyle w:val="CodeWide"/>
      </w:pPr>
      <w:r w:rsidRPr="009A664F">
        <w:t xml:space="preserve">        </w:t>
      </w:r>
      <w:r w:rsidR="0074268A" w:rsidRPr="0074268A">
        <w:rPr>
          <w:rStyle w:val="LiteralItalic"/>
        </w:rPr>
        <w:t>--snip--</w:t>
      </w:r>
    </w:p>
    <w:p w14:paraId="43A49E08" w14:textId="77777777" w:rsidR="009B49FF" w:rsidRPr="009A664F" w:rsidRDefault="009B49FF" w:rsidP="00160A94">
      <w:pPr>
        <w:pStyle w:val="CodeWide"/>
      </w:pPr>
    </w:p>
    <w:p w14:paraId="1D4F742C" w14:textId="5AF1C48B" w:rsidR="009B49FF" w:rsidRPr="009A664F" w:rsidRDefault="009B49FF" w:rsidP="00160A94">
      <w:pPr>
        <w:pStyle w:val="CodeWide"/>
      </w:pPr>
      <w:r w:rsidRPr="009A664F">
        <w:t xml:space="preserve">        assert_eq!(mock_messenger.sent_messages.borrow().len(), 1);</w:t>
      </w:r>
      <w:r w:rsidR="00160A94" w:rsidRPr="00535998">
        <w:rPr>
          <w:rStyle w:val="CodeAnnotation"/>
        </w:rPr>
        <w:t>4</w:t>
      </w:r>
    </w:p>
    <w:p w14:paraId="0C28789B" w14:textId="77777777" w:rsidR="009B49FF" w:rsidRPr="009A664F" w:rsidRDefault="009B49FF" w:rsidP="00160A94">
      <w:pPr>
        <w:pStyle w:val="CodeWide"/>
      </w:pPr>
      <w:r w:rsidRPr="009A664F">
        <w:t xml:space="preserve">    }</w:t>
      </w:r>
    </w:p>
    <w:p w14:paraId="07A783C4" w14:textId="77777777" w:rsidR="009B49FF" w:rsidRPr="009A664F" w:rsidRDefault="009B49FF" w:rsidP="00160A94">
      <w:pPr>
        <w:pStyle w:val="CodeWide"/>
      </w:pPr>
      <w:r w:rsidRPr="009A664F">
        <w:t>}</w:t>
      </w:r>
    </w:p>
    <w:p w14:paraId="4076A52F" w14:textId="680F8D9B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 xml:space="preserve">Using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to mutate an inner value while the outer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value is considered immutable</w:t>
      </w:r>
    </w:p>
    <w:p w14:paraId="22ABD1A5" w14:textId="7DE238D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sent_messages</w:t>
      </w:r>
      <w:r w:rsidRPr="009A664F">
        <w:t xml:space="preserve"> field is now of type </w:t>
      </w:r>
      <w:r w:rsidRPr="009A664F">
        <w:rPr>
          <w:rStyle w:val="Literal"/>
        </w:rPr>
        <w:t>RefCell&lt;Vec&lt;String&gt;&gt;</w:t>
      </w:r>
      <w:r w:rsidRPr="009A664F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instead of</w:t>
      </w:r>
      <w:r w:rsidR="00E22CA3" w:rsidRPr="009A664F">
        <w:t xml:space="preserve"> </w:t>
      </w:r>
      <w:r w:rsidRPr="009A664F">
        <w:rPr>
          <w:rStyle w:val="Literal"/>
        </w:rPr>
        <w:t>Vec&lt;String&gt;</w:t>
      </w:r>
      <w:r w:rsidRPr="009A664F">
        <w:t xml:space="preserve">. In the </w:t>
      </w:r>
      <w:r w:rsidRPr="009A664F">
        <w:rPr>
          <w:rStyle w:val="Literal"/>
        </w:rPr>
        <w:t>new</w:t>
      </w:r>
      <w:r w:rsidRPr="009A664F">
        <w:t xml:space="preserve"> function, we create a new </w:t>
      </w:r>
      <w:r w:rsidRPr="009A664F">
        <w:rPr>
          <w:rStyle w:val="Literal"/>
        </w:rPr>
        <w:t>RefCell&lt;Vec&lt;String&gt;&gt;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instance around the empty vector </w:t>
      </w:r>
      <w:r w:rsidR="00535998" w:rsidRPr="00535998">
        <w:rPr>
          <w:rStyle w:val="CodeAnnotation"/>
        </w:rPr>
        <w:t>2</w:t>
      </w:r>
      <w:r w:rsidRPr="009B49FF">
        <w:rPr>
          <w:lang w:eastAsia="en-GB"/>
        </w:rPr>
        <w:t>.</w:t>
      </w:r>
    </w:p>
    <w:p w14:paraId="34966B0D" w14:textId="4B891102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For the implementation of the </w:t>
      </w:r>
      <w:r w:rsidRPr="009A664F">
        <w:rPr>
          <w:rStyle w:val="Literal"/>
        </w:rPr>
        <w:t>send</w:t>
      </w:r>
      <w:r w:rsidRPr="009A664F">
        <w:t xml:space="preserve"> method, the first parameter is still an</w:t>
      </w:r>
      <w:r w:rsidR="00E22CA3" w:rsidRPr="009A664F">
        <w:t xml:space="preserve"> </w:t>
      </w:r>
      <w:r w:rsidRPr="009A664F">
        <w:t xml:space="preserve">immutable borrow of </w:t>
      </w:r>
      <w:r w:rsidRPr="009A664F">
        <w:rPr>
          <w:rStyle w:val="Literal"/>
        </w:rPr>
        <w:t>self</w:t>
      </w:r>
      <w:r w:rsidRPr="009A664F">
        <w:t>, which matches the trait definition. We call</w:t>
      </w:r>
      <w:r w:rsidR="00E22CA3" w:rsidRPr="009A664F">
        <w:t xml:space="preserve"> </w:t>
      </w:r>
      <w:r w:rsidRPr="009A664F">
        <w:rPr>
          <w:rStyle w:val="Literal"/>
        </w:rPr>
        <w:t>borrow_mut</w:t>
      </w:r>
      <w:r w:rsidRPr="009A664F">
        <w:t xml:space="preserve"> on the </w:t>
      </w:r>
      <w:r w:rsidRPr="009A664F">
        <w:rPr>
          <w:rStyle w:val="Literal"/>
        </w:rPr>
        <w:t>RefCell&lt;Vec&lt;String&gt;&gt;</w:t>
      </w:r>
      <w:r w:rsidRPr="009A664F">
        <w:t xml:space="preserve"> in </w:t>
      </w:r>
      <w:r w:rsidRPr="009A664F">
        <w:rPr>
          <w:rStyle w:val="Literal"/>
        </w:rPr>
        <w:t>self.sent_messages</w:t>
      </w:r>
      <w:r w:rsidRPr="009A664F">
        <w:t xml:space="preserve"> </w:t>
      </w:r>
      <w:r w:rsidR="00535998" w:rsidRPr="00535998">
        <w:rPr>
          <w:rStyle w:val="CodeAnnotation"/>
        </w:rPr>
        <w:t>3</w:t>
      </w:r>
      <w:r w:rsidRPr="009A664F">
        <w:t xml:space="preserve"> to get a</w:t>
      </w:r>
      <w:r w:rsidR="00E22CA3" w:rsidRPr="009A664F">
        <w:t xml:space="preserve"> </w:t>
      </w:r>
      <w:r w:rsidRPr="009A664F">
        <w:t xml:space="preserve">mutable reference to the value inside the </w:t>
      </w:r>
      <w:r w:rsidRPr="009A664F">
        <w:rPr>
          <w:rStyle w:val="Literal"/>
        </w:rPr>
        <w:t>RefCell&lt;Vec&lt;String&gt;&gt;</w:t>
      </w:r>
      <w:r w:rsidRPr="009A664F">
        <w:t>, which is</w:t>
      </w:r>
      <w:r w:rsidR="00E22CA3" w:rsidRPr="009A664F">
        <w:t xml:space="preserve"> </w:t>
      </w:r>
      <w:r w:rsidRPr="009A664F">
        <w:t xml:space="preserve">the vector. Then we can call </w:t>
      </w:r>
      <w:r w:rsidRPr="009A664F">
        <w:rPr>
          <w:rStyle w:val="Literal"/>
        </w:rPr>
        <w:t>push</w:t>
      </w:r>
      <w:r w:rsidRPr="009B49FF">
        <w:rPr>
          <w:lang w:eastAsia="en-GB"/>
        </w:rPr>
        <w:t xml:space="preserve"> on the mutable reference to the vector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keep track of the messages sent during the test.</w:t>
      </w:r>
    </w:p>
    <w:p w14:paraId="0995AFD6" w14:textId="48E8C1D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The last change we have to make is in the assertion: to see how many items are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in the inner vector, we call </w:t>
      </w:r>
      <w:r w:rsidRPr="009A664F">
        <w:rPr>
          <w:rStyle w:val="Literal"/>
        </w:rPr>
        <w:t>borrow</w:t>
      </w:r>
      <w:r w:rsidRPr="009A664F">
        <w:t xml:space="preserve"> on the </w:t>
      </w:r>
      <w:r w:rsidRPr="009A664F">
        <w:rPr>
          <w:rStyle w:val="Literal"/>
        </w:rPr>
        <w:t>RefCell&lt;Vec&lt;String&gt;&gt;</w:t>
      </w:r>
      <w:r w:rsidRPr="009B49FF">
        <w:rPr>
          <w:lang w:eastAsia="en-GB"/>
        </w:rPr>
        <w:t xml:space="preserve"> to get an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immutable reference to the vector </w:t>
      </w:r>
      <w:r w:rsidR="00535998" w:rsidRPr="00535998">
        <w:rPr>
          <w:rStyle w:val="CodeAnnotation"/>
        </w:rPr>
        <w:t>4</w:t>
      </w:r>
      <w:r w:rsidRPr="009B49FF">
        <w:rPr>
          <w:lang w:eastAsia="en-GB"/>
        </w:rPr>
        <w:t>.</w:t>
      </w:r>
    </w:p>
    <w:p w14:paraId="4E875D9D" w14:textId="7777777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Now that you’ve seen how to use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>, let’s dig into how it works!</w:t>
      </w:r>
    </w:p>
    <w:p w14:paraId="3A1F24B4" w14:textId="77777777" w:rsidR="009B49FF" w:rsidRPr="009B49FF" w:rsidRDefault="009B49FF" w:rsidP="009F2923">
      <w:pPr>
        <w:pStyle w:val="HeadC"/>
        <w:rPr>
          <w:lang w:eastAsia="en-GB"/>
        </w:rPr>
      </w:pPr>
      <w:bookmarkStart w:id="48" w:name="keeping-track-of-borrows-at-runtime-with"/>
      <w:bookmarkStart w:id="49" w:name="_Toc106892321"/>
      <w:bookmarkEnd w:id="48"/>
      <w:r w:rsidRPr="009F2923">
        <w:t xml:space="preserve">Keeping Track of Borrows at Runtime with </w:t>
      </w:r>
      <w:r w:rsidRPr="009A664F">
        <w:t>RefCell&lt;T&gt;</w:t>
      </w:r>
      <w:bookmarkEnd w:id="49"/>
    </w:p>
    <w:p w14:paraId="57CFF0F8" w14:textId="0FDA95CE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When creating immutable and mutable references, we use the </w:t>
      </w:r>
      <w:r w:rsidRPr="009A664F">
        <w:rPr>
          <w:rStyle w:val="Literal"/>
        </w:rPr>
        <w:t>&amp;</w:t>
      </w:r>
      <w:r w:rsidRPr="009A664F">
        <w:t xml:space="preserve"> and </w:t>
      </w:r>
      <w:r w:rsidRPr="009A664F">
        <w:rPr>
          <w:rStyle w:val="Literal"/>
        </w:rPr>
        <w:t>&amp;mut</w:t>
      </w:r>
      <w:r w:rsidR="00E22CA3" w:rsidRPr="009A664F">
        <w:t xml:space="preserve"> </w:t>
      </w:r>
      <w:r w:rsidRPr="009A664F">
        <w:t xml:space="preserve">syntax, respectively. With </w:t>
      </w:r>
      <w:r w:rsidRPr="009A664F">
        <w:rPr>
          <w:rStyle w:val="Literal"/>
        </w:rPr>
        <w:t>RefCell&lt;T&gt;</w:t>
      </w:r>
      <w:r w:rsidRPr="009A664F">
        <w:t xml:space="preserve">, we use the </w:t>
      </w:r>
      <w:r w:rsidRPr="009A664F">
        <w:rPr>
          <w:rStyle w:val="Literal"/>
        </w:rPr>
        <w:t>borrow</w:t>
      </w:r>
      <w:r w:rsidRPr="009A664F">
        <w:t xml:space="preserve"> and </w:t>
      </w:r>
      <w:r w:rsidRPr="009A664F">
        <w:rPr>
          <w:rStyle w:val="Literal"/>
        </w:rPr>
        <w:t>borrow_mut</w:t>
      </w:r>
      <w:r w:rsidR="00E22CA3" w:rsidRPr="009A664F">
        <w:t xml:space="preserve"> </w:t>
      </w:r>
      <w:r w:rsidRPr="009A664F">
        <w:t xml:space="preserve">methods, which are part of the safe API that belongs to </w:t>
      </w:r>
      <w:r w:rsidRPr="009A664F">
        <w:rPr>
          <w:rStyle w:val="Literal"/>
        </w:rPr>
        <w:t>RefCell&lt;T&gt;</w:t>
      </w:r>
      <w:r w:rsidRPr="009A664F">
        <w:t>. The</w:t>
      </w:r>
      <w:r w:rsidR="00E22CA3" w:rsidRPr="009A664F">
        <w:t xml:space="preserve"> </w:t>
      </w:r>
      <w:r w:rsidRPr="009A664F">
        <w:rPr>
          <w:rStyle w:val="Literal"/>
        </w:rPr>
        <w:t>borrow</w:t>
      </w:r>
      <w:r w:rsidRPr="009A664F">
        <w:t xml:space="preserve"> method returns the smart pointer type </w:t>
      </w:r>
      <w:r w:rsidRPr="009A664F">
        <w:rPr>
          <w:rStyle w:val="Literal"/>
        </w:rPr>
        <w:t>Ref&lt;T&gt;</w:t>
      </w:r>
      <w:r w:rsidRPr="009A664F">
        <w:t xml:space="preserve">, and </w:t>
      </w:r>
      <w:r w:rsidRPr="009A664F">
        <w:rPr>
          <w:rStyle w:val="Literal"/>
        </w:rPr>
        <w:t>borrow_mut</w:t>
      </w:r>
      <w:r w:rsidR="00E22CA3" w:rsidRPr="009A664F">
        <w:t xml:space="preserve"> </w:t>
      </w:r>
      <w:r w:rsidRPr="009A664F">
        <w:t xml:space="preserve">returns the smart pointer type </w:t>
      </w:r>
      <w:r w:rsidRPr="009A664F">
        <w:rPr>
          <w:rStyle w:val="Literal"/>
        </w:rPr>
        <w:t>RefMut&lt;T&gt;</w:t>
      </w:r>
      <w:r w:rsidRPr="009A664F">
        <w:t xml:space="preserve">. Both types implement </w:t>
      </w:r>
      <w:r w:rsidRPr="009A664F">
        <w:rPr>
          <w:rStyle w:val="Literal"/>
        </w:rPr>
        <w:t>Deref</w:t>
      </w:r>
      <w:r w:rsidRPr="009B49FF">
        <w:rPr>
          <w:lang w:eastAsia="en-GB"/>
        </w:rPr>
        <w:t>, so we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can treat them like regular references.</w:t>
      </w:r>
    </w:p>
    <w:p w14:paraId="5F5C434B" w14:textId="009D36CC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The </w:t>
      </w:r>
      <w:r w:rsidRPr="009A664F">
        <w:rPr>
          <w:rStyle w:val="Literal"/>
        </w:rPr>
        <w:t>RefCell&lt;T&gt;</w:t>
      </w:r>
      <w:r w:rsidRPr="009A664F">
        <w:t xml:space="preserve"> keeps track of how many </w:t>
      </w:r>
      <w:r w:rsidRPr="009A664F">
        <w:rPr>
          <w:rStyle w:val="Literal"/>
        </w:rPr>
        <w:t>Ref&lt;T&gt;</w:t>
      </w:r>
      <w:r w:rsidRPr="009A664F">
        <w:t xml:space="preserve"> and </w:t>
      </w:r>
      <w:r w:rsidRPr="009A664F">
        <w:rPr>
          <w:rStyle w:val="Literal"/>
        </w:rPr>
        <w:t>RefMut&lt;T&gt;</w:t>
      </w:r>
      <w:r w:rsidRPr="009A664F">
        <w:t xml:space="preserve"> smart</w:t>
      </w:r>
      <w:r w:rsidR="00E22CA3" w:rsidRPr="009A664F">
        <w:t xml:space="preserve"> </w:t>
      </w:r>
      <w:r w:rsidRPr="009A664F">
        <w:t xml:space="preserve">pointers are currently active. Every time we call </w:t>
      </w:r>
      <w:r w:rsidRPr="009A664F">
        <w:rPr>
          <w:rStyle w:val="Literal"/>
        </w:rPr>
        <w:t>borrow</w:t>
      </w:r>
      <w:r w:rsidRPr="009A664F">
        <w:t xml:space="preserve">, the </w:t>
      </w:r>
      <w:r w:rsidRPr="009A664F">
        <w:rPr>
          <w:rStyle w:val="Literal"/>
        </w:rPr>
        <w:t>RefCell&lt;T&gt;</w:t>
      </w:r>
      <w:r w:rsidR="00E22CA3" w:rsidRPr="009A664F">
        <w:t xml:space="preserve"> </w:t>
      </w:r>
      <w:r w:rsidRPr="009A664F">
        <w:t xml:space="preserve">increases its count of how many immutable borrows are active. When a </w:t>
      </w:r>
      <w:r w:rsidRPr="009A664F">
        <w:rPr>
          <w:rStyle w:val="Literal"/>
        </w:rPr>
        <w:t>Ref&lt;T&gt;</w:t>
      </w:r>
      <w:r w:rsidR="00E22CA3" w:rsidRPr="009A664F">
        <w:t xml:space="preserve"> </w:t>
      </w:r>
      <w:r w:rsidRPr="009A664F">
        <w:t>value goes out of scope, the count of immutable borrows goes down by one. Just</w:t>
      </w:r>
      <w:r w:rsidR="00E22CA3" w:rsidRPr="009A664F">
        <w:t xml:space="preserve"> </w:t>
      </w:r>
      <w:r w:rsidRPr="009A664F">
        <w:t xml:space="preserve">like the compile-time borrowing rules,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lets us have many immutable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borrows or one mutable borrow at any point in time.</w:t>
      </w:r>
    </w:p>
    <w:p w14:paraId="718E6EFB" w14:textId="2EAE218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If we try to violate these rules, rather than getting a compiler error as we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would with references, the implementation of </w:t>
      </w:r>
      <w:r w:rsidRPr="009A664F">
        <w:rPr>
          <w:rStyle w:val="Literal"/>
        </w:rPr>
        <w:t>RefCell&lt;T&gt;</w:t>
      </w:r>
      <w:r w:rsidRPr="009A664F">
        <w:t xml:space="preserve"> will panic at</w:t>
      </w:r>
      <w:r w:rsidR="00E22CA3" w:rsidRPr="009A664F">
        <w:t xml:space="preserve"> </w:t>
      </w:r>
      <w:r w:rsidRPr="009A664F">
        <w:t xml:space="preserve">runtime. Listing 15-23 shows a modification of the implementation of </w:t>
      </w:r>
      <w:r w:rsidRPr="009A664F">
        <w:rPr>
          <w:rStyle w:val="Literal"/>
        </w:rPr>
        <w:t>send</w:t>
      </w:r>
      <w:r w:rsidRPr="009A664F">
        <w:t xml:space="preserve"> in</w:t>
      </w:r>
      <w:r w:rsidR="00E22CA3" w:rsidRPr="009A664F">
        <w:t xml:space="preserve"> </w:t>
      </w:r>
      <w:r w:rsidRPr="009A664F">
        <w:t>Listing 15-22. We’re deliberately trying to create two mutable borrows active</w:t>
      </w:r>
      <w:r w:rsidR="00E22CA3" w:rsidRPr="009A664F">
        <w:t xml:space="preserve"> </w:t>
      </w:r>
      <w:r w:rsidRPr="009A664F">
        <w:t xml:space="preserve">for the same scope to illustrate that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prevents us from doing this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at runtime.</w:t>
      </w:r>
    </w:p>
    <w:p w14:paraId="0044921E" w14:textId="2CBEB49D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src/lib.rs</w:t>
      </w:r>
    </w:p>
    <w:p w14:paraId="61A630FC" w14:textId="77777777" w:rsidR="009B49FF" w:rsidRPr="009A664F" w:rsidRDefault="009B49FF" w:rsidP="009A664F">
      <w:pPr>
        <w:pStyle w:val="CodeLabel"/>
      </w:pPr>
      <w:r w:rsidRPr="009A664F">
        <w:t xml:space="preserve">    impl Messenger for MockMessenger {</w:t>
      </w:r>
    </w:p>
    <w:p w14:paraId="3FB21435" w14:textId="77777777" w:rsidR="009B49FF" w:rsidRPr="009A664F" w:rsidRDefault="009B49FF" w:rsidP="009A664F">
      <w:pPr>
        <w:pStyle w:val="Code"/>
      </w:pPr>
      <w:r w:rsidRPr="009A664F">
        <w:t xml:space="preserve">        fn send(&amp;self, message: &amp;str) {</w:t>
      </w:r>
    </w:p>
    <w:p w14:paraId="2DBE0341" w14:textId="77777777" w:rsidR="009B49FF" w:rsidRPr="009A664F" w:rsidRDefault="009B49FF" w:rsidP="009A664F">
      <w:pPr>
        <w:pStyle w:val="Code"/>
      </w:pPr>
      <w:r w:rsidRPr="009A664F">
        <w:t xml:space="preserve">            let mut one_borrow = self.sent_messages.borrow_mut();</w:t>
      </w:r>
    </w:p>
    <w:p w14:paraId="6D8FB1D2" w14:textId="77777777" w:rsidR="009B49FF" w:rsidRPr="009A664F" w:rsidRDefault="009B49FF" w:rsidP="009A664F">
      <w:pPr>
        <w:pStyle w:val="Code"/>
      </w:pPr>
      <w:r w:rsidRPr="009A664F">
        <w:t xml:space="preserve">            let mut two_borrow = self.sent_messages.borrow_mut();</w:t>
      </w:r>
    </w:p>
    <w:p w14:paraId="3CA5C3FE" w14:textId="77777777" w:rsidR="009B49FF" w:rsidRPr="009A664F" w:rsidRDefault="009B49FF" w:rsidP="009A664F">
      <w:pPr>
        <w:pStyle w:val="Code"/>
      </w:pPr>
    </w:p>
    <w:p w14:paraId="3E5CC71B" w14:textId="77777777" w:rsidR="009B49FF" w:rsidRPr="009A664F" w:rsidRDefault="009B49FF" w:rsidP="009A664F">
      <w:pPr>
        <w:pStyle w:val="Code"/>
      </w:pPr>
      <w:r w:rsidRPr="009A664F">
        <w:t xml:space="preserve">            one_borrow.push(String::from(message));</w:t>
      </w:r>
    </w:p>
    <w:p w14:paraId="084F3CDD" w14:textId="77777777" w:rsidR="009B49FF" w:rsidRPr="009A664F" w:rsidRDefault="009B49FF" w:rsidP="009A664F">
      <w:pPr>
        <w:pStyle w:val="Code"/>
      </w:pPr>
      <w:r w:rsidRPr="009A664F">
        <w:t xml:space="preserve">            two_borrow.push(String::from(message));</w:t>
      </w:r>
    </w:p>
    <w:p w14:paraId="62DEACE5" w14:textId="77777777" w:rsidR="009B49FF" w:rsidRPr="009A664F" w:rsidRDefault="009B49FF" w:rsidP="009A664F">
      <w:pPr>
        <w:pStyle w:val="Code"/>
      </w:pPr>
      <w:r w:rsidRPr="009A664F">
        <w:t xml:space="preserve">        }</w:t>
      </w:r>
    </w:p>
    <w:p w14:paraId="139BB964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5823EFE4" w14:textId="722C0307" w:rsidR="009B49FF" w:rsidRPr="009B49FF" w:rsidRDefault="009B49FF" w:rsidP="005E29A1">
      <w:pPr>
        <w:pStyle w:val="CodeListingCaption"/>
        <w:rPr>
          <w:lang w:eastAsia="en-GB"/>
        </w:rPr>
      </w:pPr>
      <w:r w:rsidRPr="009A664F">
        <w:t>Creating two mutable references in the same scope to see that</w:t>
      </w:r>
      <w:r w:rsidR="00E22CA3" w:rsidRPr="009A664F">
        <w:t xml:space="preserve">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will panic</w:t>
      </w:r>
    </w:p>
    <w:p w14:paraId="75B6F15D" w14:textId="379542D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create a variable </w:t>
      </w:r>
      <w:r w:rsidRPr="009A664F">
        <w:rPr>
          <w:rStyle w:val="Literal"/>
        </w:rPr>
        <w:t>one_borrow</w:t>
      </w:r>
      <w:r w:rsidRPr="009A664F">
        <w:t xml:space="preserve"> for the </w:t>
      </w:r>
      <w:r w:rsidRPr="009A664F">
        <w:rPr>
          <w:rStyle w:val="Literal"/>
        </w:rPr>
        <w:t>RefMut&lt;T&gt;</w:t>
      </w:r>
      <w:r w:rsidRPr="009A664F">
        <w:t xml:space="preserve"> smart pointer returned</w:t>
      </w:r>
      <w:r w:rsidR="00E22CA3" w:rsidRPr="009A664F">
        <w:t xml:space="preserve"> </w:t>
      </w:r>
      <w:r w:rsidRPr="009A664F">
        <w:t xml:space="preserve">from </w:t>
      </w:r>
      <w:r w:rsidRPr="009A664F">
        <w:rPr>
          <w:rStyle w:val="Literal"/>
        </w:rPr>
        <w:t>borrow_mut</w:t>
      </w:r>
      <w:r w:rsidRPr="009A664F">
        <w:t>. Then we create another mutable borrow in the same way in the</w:t>
      </w:r>
      <w:r w:rsidR="00E22CA3" w:rsidRPr="009A664F">
        <w:t xml:space="preserve"> </w:t>
      </w:r>
      <w:r w:rsidRPr="009A664F">
        <w:t xml:space="preserve">variable </w:t>
      </w:r>
      <w:r w:rsidRPr="009A664F">
        <w:rPr>
          <w:rStyle w:val="Literal"/>
        </w:rPr>
        <w:t>two_borrow</w:t>
      </w:r>
      <w:r w:rsidRPr="009B49FF">
        <w:rPr>
          <w:lang w:eastAsia="en-GB"/>
        </w:rPr>
        <w:t>. This makes two mutable references in the same scope,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which isn’t allowed. When we run the tests for our library, the code in Listing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15-23 will compile without any errors, but the test will fail:</w:t>
      </w:r>
    </w:p>
    <w:p w14:paraId="06568070" w14:textId="77777777" w:rsidR="009B49FF" w:rsidRPr="009A664F" w:rsidRDefault="009B49FF" w:rsidP="009A664F">
      <w:pPr>
        <w:pStyle w:val="Code"/>
      </w:pPr>
      <w:r w:rsidRPr="009A664F">
        <w:t>---- tests::it_sends_an_over_75_percent_warning_message stdout ----</w:t>
      </w:r>
    </w:p>
    <w:p w14:paraId="3F8A01B5" w14:textId="77777777" w:rsidR="009B49FF" w:rsidRPr="009A664F" w:rsidRDefault="009B49FF" w:rsidP="009A664F">
      <w:pPr>
        <w:pStyle w:val="Code"/>
      </w:pPr>
      <w:r w:rsidRPr="009A664F">
        <w:t>thread 'main' panicked at 'already borrowed: BorrowMutError', src/lib.rs:60:53</w:t>
      </w:r>
    </w:p>
    <w:p w14:paraId="2C705F5C" w14:textId="77777777" w:rsidR="009B49FF" w:rsidRPr="009A664F" w:rsidRDefault="009B49FF" w:rsidP="009A664F">
      <w:pPr>
        <w:pStyle w:val="Code"/>
      </w:pPr>
      <w:r w:rsidRPr="009A664F">
        <w:t>note: run with `RUST_BACKTRACE=1` environment variable to display a backtrace</w:t>
      </w:r>
    </w:p>
    <w:p w14:paraId="6E0727C2" w14:textId="2AF61B6F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Notice that the code panicked with the message </w:t>
      </w:r>
      <w:r w:rsidRPr="009A664F">
        <w:rPr>
          <w:rStyle w:val="Literal"/>
        </w:rPr>
        <w:t>already borrowed: BorrowMutError</w:t>
      </w:r>
      <w:r w:rsidRPr="009A664F">
        <w:t xml:space="preserve">. This is how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handles violations of the borrowing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rules at runtime.</w:t>
      </w:r>
    </w:p>
    <w:p w14:paraId="238D276D" w14:textId="08E53F09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Choosing to catch borrowing errors at runtime rather than compile time, as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we’ve done here, means you’d potentially be finding mistakes in your code later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the development process: possibly not until your code was deployed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production. Also, your code would incur a small runtime performance penalty as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 result of keeping track of the borrows at runtime rather than compile time.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However, using </w:t>
      </w:r>
      <w:r w:rsidRPr="009A664F">
        <w:rPr>
          <w:rStyle w:val="Literal"/>
        </w:rPr>
        <w:t>RefCell&lt;T&gt;</w:t>
      </w:r>
      <w:r w:rsidRPr="009A664F">
        <w:t xml:space="preserve"> makes it possible to write a mock object that can</w:t>
      </w:r>
      <w:r w:rsidR="00E22CA3" w:rsidRPr="009A664F">
        <w:t xml:space="preserve"> </w:t>
      </w:r>
      <w:r w:rsidRPr="009A664F">
        <w:t>modify itself to keep track of the messages it has seen while you’re using it</w:t>
      </w:r>
      <w:r w:rsidR="00E22CA3" w:rsidRPr="009A664F">
        <w:t xml:space="preserve"> </w:t>
      </w:r>
      <w:r w:rsidRPr="009A664F">
        <w:t xml:space="preserve">in a context where only immutable values are allowed. You can use </w:t>
      </w:r>
      <w:r w:rsidRPr="009A664F">
        <w:rPr>
          <w:rStyle w:val="Literal"/>
        </w:rPr>
        <w:t>RefCell&lt;T&gt;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despite its trade-offs to get more functionality than regular references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provide.</w:t>
      </w:r>
    </w:p>
    <w:p w14:paraId="792E5470" w14:textId="10169A84" w:rsidR="009B49FF" w:rsidRPr="009B49FF" w:rsidRDefault="0075708C" w:rsidP="00E22CA3">
      <w:pPr>
        <w:pStyle w:val="HeadB"/>
        <w:rPr>
          <w:lang w:eastAsia="en-GB"/>
        </w:rPr>
      </w:pPr>
      <w:bookmarkStart w:id="50" w:name="having-multiple-owners-of-mutable-data-b"/>
      <w:bookmarkStart w:id="51" w:name="_Toc106892322"/>
      <w:bookmarkEnd w:id="50"/>
      <w:r>
        <w:t>Allowing</w:t>
      </w:r>
      <w:r w:rsidR="009B49FF" w:rsidRPr="00E22CA3">
        <w:t xml:space="preserve"> Multiple Owners of Mutable Data </w:t>
      </w:r>
      <w:r>
        <w:t xml:space="preserve">with </w:t>
      </w:r>
      <w:r w:rsidR="009B49FF" w:rsidRPr="009A664F">
        <w:t>Rc&lt;T&gt;</w:t>
      </w:r>
      <w:r w:rsidR="009B49FF" w:rsidRPr="00E22CA3">
        <w:t xml:space="preserve"> and </w:t>
      </w:r>
      <w:r w:rsidR="009B49FF" w:rsidRPr="009A664F">
        <w:t>RefCell&lt;T&gt;</w:t>
      </w:r>
      <w:bookmarkEnd w:id="51"/>
    </w:p>
    <w:p w14:paraId="016A56B6" w14:textId="2B4E7E36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A common way to use </w:t>
      </w:r>
      <w:r w:rsidRPr="009A664F">
        <w:rPr>
          <w:rStyle w:val="Literal"/>
        </w:rPr>
        <w:t>RefCell&lt;T&gt;</w:t>
      </w:r>
      <w:r w:rsidRPr="009A664F">
        <w:t xml:space="preserve"> is in combination with </w:t>
      </w:r>
      <w:r w:rsidRPr="009A664F">
        <w:rPr>
          <w:rStyle w:val="Literal"/>
        </w:rPr>
        <w:t>Rc&lt;T&gt;</w:t>
      </w:r>
      <w:r w:rsidRPr="009A664F">
        <w:t>. Recall that</w:t>
      </w:r>
      <w:r w:rsidR="00E22CA3" w:rsidRPr="009A664F">
        <w:t xml:space="preserve"> </w:t>
      </w:r>
      <w:r w:rsidRPr="009A664F">
        <w:rPr>
          <w:rStyle w:val="Literal"/>
        </w:rPr>
        <w:t>Rc&lt;T&gt;</w:t>
      </w:r>
      <w:r w:rsidRPr="009A664F">
        <w:t xml:space="preserve"> lets you have multiple owners of some data, but it only gives immutable</w:t>
      </w:r>
      <w:r w:rsidR="00E22CA3" w:rsidRPr="009A664F">
        <w:t xml:space="preserve"> </w:t>
      </w:r>
      <w:r w:rsidRPr="009A664F">
        <w:t xml:space="preserve">access to that data. If you have an </w:t>
      </w:r>
      <w:r w:rsidRPr="009A664F">
        <w:rPr>
          <w:rStyle w:val="Literal"/>
        </w:rPr>
        <w:t>Rc&lt;T&gt;</w:t>
      </w:r>
      <w:r w:rsidRPr="009A664F">
        <w:t xml:space="preserve"> that holds a </w:t>
      </w:r>
      <w:r w:rsidRPr="009A664F">
        <w:rPr>
          <w:rStyle w:val="Literal"/>
        </w:rPr>
        <w:t>RefCell&lt;T&gt;</w:t>
      </w:r>
      <w:r w:rsidRPr="009A664F">
        <w:t>, you can</w:t>
      </w:r>
      <w:r w:rsidR="00E22CA3" w:rsidRPr="009A664F">
        <w:t xml:space="preserve"> </w:t>
      </w:r>
      <w:r w:rsidRPr="009A664F">
        <w:t xml:space="preserve">get a value that can have multiple owners </w:t>
      </w:r>
      <w:r w:rsidRPr="009A664F">
        <w:rPr>
          <w:rStyle w:val="Italic"/>
        </w:rPr>
        <w:t>and</w:t>
      </w:r>
      <w:r w:rsidRPr="009B49FF">
        <w:rPr>
          <w:lang w:eastAsia="en-GB"/>
        </w:rPr>
        <w:t xml:space="preserve"> that you can mutate!</w:t>
      </w:r>
    </w:p>
    <w:p w14:paraId="678D27B5" w14:textId="2AEA3082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For example, recall the cons list example in Listing 15-18 where we used</w:t>
      </w:r>
      <w:r w:rsidR="00E22CA3">
        <w:rPr>
          <w:lang w:eastAsia="en-GB"/>
        </w:rPr>
        <w:t xml:space="preserve"> </w:t>
      </w:r>
      <w:r w:rsidRPr="009A664F">
        <w:rPr>
          <w:rStyle w:val="Literal"/>
        </w:rPr>
        <w:t>Rc&lt;T&gt;</w:t>
      </w:r>
      <w:r w:rsidRPr="009A664F">
        <w:t xml:space="preserve"> to allow multiple lists to share ownership of another list. Because</w:t>
      </w:r>
      <w:r w:rsidR="00E22CA3" w:rsidRPr="009A664F">
        <w:t xml:space="preserve"> </w:t>
      </w:r>
      <w:r w:rsidRPr="009A664F">
        <w:rPr>
          <w:rStyle w:val="Literal"/>
        </w:rPr>
        <w:t>Rc&lt;T&gt;</w:t>
      </w:r>
      <w:r w:rsidRPr="009A664F">
        <w:t xml:space="preserve"> holds only immutable values, we can’t change any of the values in the</w:t>
      </w:r>
      <w:r w:rsidR="00E22CA3" w:rsidRPr="009A664F">
        <w:t xml:space="preserve"> </w:t>
      </w:r>
      <w:r w:rsidRPr="009A664F">
        <w:t xml:space="preserve">list once we’ve created them. Let’s add in </w:t>
      </w:r>
      <w:r w:rsidRPr="009A664F">
        <w:rPr>
          <w:rStyle w:val="Literal"/>
        </w:rPr>
        <w:t>RefCell&lt;T&gt;</w:t>
      </w:r>
      <w:r w:rsidRPr="009A664F">
        <w:t xml:space="preserve"> to gain the ability to</w:t>
      </w:r>
      <w:r w:rsidR="00E22CA3" w:rsidRPr="009A664F">
        <w:t xml:space="preserve"> </w:t>
      </w:r>
      <w:r w:rsidRPr="009A664F">
        <w:t>change the values in the lists. Listing 15-24 shows that by using a</w:t>
      </w:r>
      <w:r w:rsidR="00E22CA3" w:rsidRPr="009A664F">
        <w:t xml:space="preserve"> </w:t>
      </w:r>
      <w:r w:rsidRPr="009A664F">
        <w:rPr>
          <w:rStyle w:val="Literal"/>
        </w:rPr>
        <w:t>RefCell&lt;T&gt;</w:t>
      </w:r>
      <w:r w:rsidRPr="009A664F">
        <w:t xml:space="preserve"> in the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definition, we can modify the value stored in all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lists:</w:t>
      </w:r>
    </w:p>
    <w:p w14:paraId="2D392F4F" w14:textId="169DB30A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05D8C5DD" w14:textId="77777777" w:rsidR="009B49FF" w:rsidRPr="009A664F" w:rsidRDefault="009B49FF" w:rsidP="009A664F">
      <w:pPr>
        <w:pStyle w:val="Code"/>
      </w:pPr>
      <w:r w:rsidRPr="009A664F">
        <w:lastRenderedPageBreak/>
        <w:t>#[derive(Debug)]</w:t>
      </w:r>
    </w:p>
    <w:p w14:paraId="682B72CB" w14:textId="77777777" w:rsidR="009B49FF" w:rsidRPr="009A664F" w:rsidRDefault="009B49FF" w:rsidP="009A664F">
      <w:pPr>
        <w:pStyle w:val="Code"/>
      </w:pPr>
      <w:r w:rsidRPr="009A664F">
        <w:t>enum List {</w:t>
      </w:r>
    </w:p>
    <w:p w14:paraId="65DFC8D5" w14:textId="77777777" w:rsidR="009B49FF" w:rsidRPr="009A664F" w:rsidRDefault="009B49FF" w:rsidP="009A664F">
      <w:pPr>
        <w:pStyle w:val="Code"/>
      </w:pPr>
      <w:r w:rsidRPr="009A664F">
        <w:t xml:space="preserve">    Cons(Rc&lt;RefCell&lt;i32&gt;&gt;, Rc&lt;List&gt;),</w:t>
      </w:r>
    </w:p>
    <w:p w14:paraId="55289395" w14:textId="77777777" w:rsidR="009B49FF" w:rsidRPr="009A664F" w:rsidRDefault="009B49FF" w:rsidP="009A664F">
      <w:pPr>
        <w:pStyle w:val="Code"/>
      </w:pPr>
      <w:r w:rsidRPr="009A664F">
        <w:t xml:space="preserve">    Nil,</w:t>
      </w:r>
    </w:p>
    <w:p w14:paraId="10B28CCE" w14:textId="77777777" w:rsidR="009B49FF" w:rsidRPr="009A664F" w:rsidRDefault="009B49FF" w:rsidP="009A664F">
      <w:pPr>
        <w:pStyle w:val="Code"/>
      </w:pPr>
      <w:r w:rsidRPr="009A664F">
        <w:t>}</w:t>
      </w:r>
    </w:p>
    <w:p w14:paraId="2CD06DDD" w14:textId="77777777" w:rsidR="009B49FF" w:rsidRPr="009A664F" w:rsidRDefault="009B49FF" w:rsidP="009A664F">
      <w:pPr>
        <w:pStyle w:val="Code"/>
      </w:pPr>
    </w:p>
    <w:p w14:paraId="53138582" w14:textId="77777777" w:rsidR="009B49FF" w:rsidRPr="009A664F" w:rsidRDefault="009B49FF" w:rsidP="009A664F">
      <w:pPr>
        <w:pStyle w:val="Code"/>
      </w:pPr>
      <w:r w:rsidRPr="009A664F">
        <w:t>use crate::List::{Cons, Nil};</w:t>
      </w:r>
    </w:p>
    <w:p w14:paraId="2EF5BE58" w14:textId="77777777" w:rsidR="009B49FF" w:rsidRPr="009A664F" w:rsidRDefault="009B49FF" w:rsidP="009A664F">
      <w:pPr>
        <w:pStyle w:val="Code"/>
      </w:pPr>
      <w:r w:rsidRPr="009A664F">
        <w:t>use std::cell::RefCell;</w:t>
      </w:r>
    </w:p>
    <w:p w14:paraId="249401F3" w14:textId="77777777" w:rsidR="009B49FF" w:rsidRPr="009A664F" w:rsidRDefault="009B49FF" w:rsidP="009A664F">
      <w:pPr>
        <w:pStyle w:val="Code"/>
      </w:pPr>
      <w:r w:rsidRPr="009A664F">
        <w:t>use std::rc::Rc;</w:t>
      </w:r>
    </w:p>
    <w:p w14:paraId="5D1B81CB" w14:textId="77777777" w:rsidR="009B49FF" w:rsidRPr="009A664F" w:rsidRDefault="009B49FF" w:rsidP="009A664F">
      <w:pPr>
        <w:pStyle w:val="Code"/>
      </w:pPr>
    </w:p>
    <w:p w14:paraId="034F43A2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12E24D22" w14:textId="161140AF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1</w:t>
      </w:r>
      <w:r w:rsidRPr="009A664F">
        <w:t xml:space="preserve"> let value = Rc::new(RefCell::new(5));</w:t>
      </w:r>
    </w:p>
    <w:p w14:paraId="0EB5DC6F" w14:textId="77777777" w:rsidR="009B49FF" w:rsidRPr="009A664F" w:rsidRDefault="009B49FF" w:rsidP="009A664F">
      <w:pPr>
        <w:pStyle w:val="Code"/>
      </w:pPr>
    </w:p>
    <w:p w14:paraId="71D658F3" w14:textId="117C42C2" w:rsidR="009B49FF" w:rsidRPr="009A664F" w:rsidRDefault="009B49FF" w:rsidP="009A664F">
      <w:pPr>
        <w:pStyle w:val="Code"/>
      </w:pPr>
      <w:r w:rsidRPr="009A664F">
        <w:t xml:space="preserve">  </w:t>
      </w:r>
      <w:commentRangeStart w:id="52"/>
      <w:r w:rsidR="00535998" w:rsidRPr="00535998">
        <w:rPr>
          <w:rStyle w:val="CodeAnnotation"/>
        </w:rPr>
        <w:t>2</w:t>
      </w:r>
      <w:commentRangeEnd w:id="52"/>
      <w:r w:rsidR="00160A9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52"/>
      </w:r>
      <w:r w:rsidRPr="009A664F">
        <w:t xml:space="preserve"> let a = Rc::new(Cons(Rc::clone(&amp;value), Rc::new(Nil)));</w:t>
      </w:r>
    </w:p>
    <w:p w14:paraId="471F5F2F" w14:textId="77777777" w:rsidR="009B49FF" w:rsidRPr="009A664F" w:rsidRDefault="009B49FF" w:rsidP="009A664F">
      <w:pPr>
        <w:pStyle w:val="Code"/>
      </w:pPr>
    </w:p>
    <w:p w14:paraId="19936020" w14:textId="77777777" w:rsidR="009B49FF" w:rsidRPr="009A664F" w:rsidRDefault="009B49FF" w:rsidP="009A664F">
      <w:pPr>
        <w:pStyle w:val="Code"/>
      </w:pPr>
      <w:r w:rsidRPr="009A664F">
        <w:t xml:space="preserve">    let b = Cons(Rc::new(RefCell::new(3)), Rc::clone(&amp;a));</w:t>
      </w:r>
    </w:p>
    <w:p w14:paraId="45DB5B21" w14:textId="77777777" w:rsidR="009B49FF" w:rsidRPr="009A664F" w:rsidRDefault="009B49FF" w:rsidP="009A664F">
      <w:pPr>
        <w:pStyle w:val="Code"/>
      </w:pPr>
      <w:r w:rsidRPr="009A664F">
        <w:t xml:space="preserve">    let c = Cons(Rc::new(RefCell::new(4)), Rc::clone(&amp;a));</w:t>
      </w:r>
    </w:p>
    <w:p w14:paraId="0B43E0FA" w14:textId="77777777" w:rsidR="009B49FF" w:rsidRPr="009A664F" w:rsidRDefault="009B49FF" w:rsidP="009A664F">
      <w:pPr>
        <w:pStyle w:val="Code"/>
      </w:pPr>
    </w:p>
    <w:p w14:paraId="461A7E15" w14:textId="6EF887A7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3</w:t>
      </w:r>
      <w:r w:rsidRPr="009A664F">
        <w:t xml:space="preserve"> *value.borrow_mut() += 10;</w:t>
      </w:r>
    </w:p>
    <w:p w14:paraId="0163CC5E" w14:textId="77777777" w:rsidR="009B49FF" w:rsidRPr="009A664F" w:rsidRDefault="009B49FF" w:rsidP="009A664F">
      <w:pPr>
        <w:pStyle w:val="Code"/>
      </w:pPr>
    </w:p>
    <w:p w14:paraId="6CA3D25D" w14:textId="77777777" w:rsidR="009B49FF" w:rsidRPr="009A664F" w:rsidRDefault="009B49FF" w:rsidP="009A664F">
      <w:pPr>
        <w:pStyle w:val="Code"/>
      </w:pPr>
      <w:r w:rsidRPr="009A664F">
        <w:t xml:space="preserve">    println!("a after = {:?}", a);</w:t>
      </w:r>
    </w:p>
    <w:p w14:paraId="63CA3E08" w14:textId="77777777" w:rsidR="009B49FF" w:rsidRPr="009A664F" w:rsidRDefault="009B49FF" w:rsidP="009A664F">
      <w:pPr>
        <w:pStyle w:val="Code"/>
      </w:pPr>
      <w:r w:rsidRPr="009A664F">
        <w:t xml:space="preserve">    println!("b after = {:?}", b);</w:t>
      </w:r>
    </w:p>
    <w:p w14:paraId="60BAB536" w14:textId="77777777" w:rsidR="009B49FF" w:rsidRPr="009A664F" w:rsidRDefault="009B49FF" w:rsidP="009A664F">
      <w:pPr>
        <w:pStyle w:val="Code"/>
      </w:pPr>
      <w:r w:rsidRPr="009A664F">
        <w:t xml:space="preserve">    println!("c after = {:?}", c);</w:t>
      </w:r>
    </w:p>
    <w:p w14:paraId="75C6BF91" w14:textId="77777777" w:rsidR="009B49FF" w:rsidRPr="009A664F" w:rsidRDefault="009B49FF" w:rsidP="009A664F">
      <w:pPr>
        <w:pStyle w:val="Code"/>
      </w:pPr>
      <w:r w:rsidRPr="009A664F">
        <w:t>}</w:t>
      </w:r>
    </w:p>
    <w:p w14:paraId="64B00D8B" w14:textId="3D0A8658" w:rsidR="009B49FF" w:rsidRPr="009B49FF" w:rsidRDefault="009B49FF" w:rsidP="0075708C">
      <w:pPr>
        <w:pStyle w:val="CodeListingCaption"/>
        <w:rPr>
          <w:lang w:eastAsia="en-GB"/>
        </w:rPr>
      </w:pPr>
      <w:r w:rsidRPr="009A664F">
        <w:t xml:space="preserve">Using </w:t>
      </w:r>
      <w:r w:rsidRPr="009A664F">
        <w:rPr>
          <w:rStyle w:val="Literal"/>
        </w:rPr>
        <w:t>Rc&lt;RefCell&lt;i32&gt;&gt;</w:t>
      </w:r>
      <w:r w:rsidRPr="009A664F">
        <w:t xml:space="preserve"> to create a </w:t>
      </w:r>
      <w:r w:rsidRPr="009A664F">
        <w:rPr>
          <w:rStyle w:val="Literal"/>
        </w:rPr>
        <w:t>List</w:t>
      </w:r>
      <w:r w:rsidRPr="009B49FF">
        <w:rPr>
          <w:lang w:eastAsia="en-GB"/>
        </w:rPr>
        <w:t xml:space="preserve"> that we can mutate</w:t>
      </w:r>
    </w:p>
    <w:p w14:paraId="51046EAD" w14:textId="31E60226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create a value that is an instance of </w:t>
      </w:r>
      <w:r w:rsidRPr="009A664F">
        <w:rPr>
          <w:rStyle w:val="Literal"/>
        </w:rPr>
        <w:t>Rc&lt;RefCell&lt;i32&gt;&gt;</w:t>
      </w:r>
      <w:r w:rsidRPr="009A664F">
        <w:t xml:space="preserve"> and store it in a</w:t>
      </w:r>
      <w:r w:rsidR="00E22CA3" w:rsidRPr="009A664F">
        <w:t xml:space="preserve"> </w:t>
      </w:r>
      <w:r w:rsidRPr="009A664F">
        <w:t xml:space="preserve">variable named </w:t>
      </w:r>
      <w:r w:rsidRPr="009A664F">
        <w:rPr>
          <w:rStyle w:val="Literal"/>
        </w:rPr>
        <w:t>value</w:t>
      </w:r>
      <w:r w:rsidRPr="009A664F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 so we can access it directly later. Then we create a</w:t>
      </w:r>
      <w:r w:rsidR="00E22CA3" w:rsidRPr="009A664F">
        <w:t xml:space="preserve"> </w:t>
      </w:r>
      <w:r w:rsidRPr="009A664F">
        <w:rPr>
          <w:rStyle w:val="Literal"/>
        </w:rPr>
        <w:t>List</w:t>
      </w:r>
      <w:r w:rsidRPr="009A664F">
        <w:t xml:space="preserve"> in </w:t>
      </w:r>
      <w:r w:rsidRPr="009A664F">
        <w:rPr>
          <w:rStyle w:val="Literal"/>
        </w:rPr>
        <w:t>a</w:t>
      </w:r>
      <w:r w:rsidRPr="009A664F">
        <w:t xml:space="preserve"> with a </w:t>
      </w:r>
      <w:r w:rsidRPr="009A664F">
        <w:rPr>
          <w:rStyle w:val="Literal"/>
        </w:rPr>
        <w:t>Cons</w:t>
      </w:r>
      <w:r w:rsidRPr="009A664F">
        <w:t xml:space="preserve"> variant that holds </w:t>
      </w:r>
      <w:r w:rsidRPr="009A664F">
        <w:rPr>
          <w:rStyle w:val="Literal"/>
        </w:rPr>
        <w:t>value</w:t>
      </w:r>
      <w:r w:rsidRPr="009A664F">
        <w:t xml:space="preserve"> </w:t>
      </w:r>
      <w:r w:rsidR="00535998" w:rsidRPr="00535998">
        <w:rPr>
          <w:rStyle w:val="CodeAnnotation"/>
        </w:rPr>
        <w:t>2</w:t>
      </w:r>
      <w:r w:rsidRPr="009A664F">
        <w:t>. We need to clone</w:t>
      </w:r>
      <w:r w:rsidR="00E22CA3" w:rsidRPr="009A664F">
        <w:t xml:space="preserve"> </w:t>
      </w:r>
      <w:r w:rsidRPr="009A664F">
        <w:rPr>
          <w:rStyle w:val="Literal"/>
        </w:rPr>
        <w:t>value</w:t>
      </w:r>
      <w:r w:rsidRPr="009A664F">
        <w:t xml:space="preserve"> so both </w:t>
      </w:r>
      <w:r w:rsidRPr="009A664F">
        <w:rPr>
          <w:rStyle w:val="Literal"/>
        </w:rPr>
        <w:t>a</w:t>
      </w:r>
      <w:r w:rsidRPr="009A664F">
        <w:t xml:space="preserve"> and </w:t>
      </w:r>
      <w:r w:rsidRPr="009A664F">
        <w:rPr>
          <w:rStyle w:val="Literal"/>
        </w:rPr>
        <w:t>value</w:t>
      </w:r>
      <w:r w:rsidRPr="009A664F">
        <w:t xml:space="preserve"> have ownership of the inner </w:t>
      </w:r>
      <w:r w:rsidRPr="009A664F">
        <w:rPr>
          <w:rStyle w:val="Literal"/>
        </w:rPr>
        <w:t>5</w:t>
      </w:r>
      <w:r w:rsidRPr="009A664F">
        <w:t xml:space="preserve"> value rather</w:t>
      </w:r>
      <w:r w:rsidR="00E22CA3" w:rsidRPr="009A664F">
        <w:t xml:space="preserve"> </w:t>
      </w:r>
      <w:r w:rsidRPr="009A664F">
        <w:t xml:space="preserve">than transferring ownership from </w:t>
      </w:r>
      <w:r w:rsidRPr="009A664F">
        <w:rPr>
          <w:rStyle w:val="Literal"/>
        </w:rPr>
        <w:t>value</w:t>
      </w:r>
      <w:r w:rsidRPr="009A664F">
        <w:t xml:space="preserve"> to </w:t>
      </w:r>
      <w:r w:rsidRPr="009A664F">
        <w:rPr>
          <w:rStyle w:val="Literal"/>
        </w:rPr>
        <w:t>a</w:t>
      </w:r>
      <w:r w:rsidRPr="009A664F">
        <w:t xml:space="preserve"> or having </w:t>
      </w:r>
      <w:r w:rsidRPr="009A664F">
        <w:rPr>
          <w:rStyle w:val="Literal"/>
        </w:rPr>
        <w:t>a</w:t>
      </w:r>
      <w:r w:rsidRPr="009A664F">
        <w:t xml:space="preserve"> borrow from</w:t>
      </w:r>
      <w:r w:rsidR="00E22CA3" w:rsidRPr="009A664F">
        <w:t xml:space="preserve"> </w:t>
      </w:r>
      <w:r w:rsidRPr="009A664F">
        <w:rPr>
          <w:rStyle w:val="Literal"/>
        </w:rPr>
        <w:t>value</w:t>
      </w:r>
      <w:r w:rsidRPr="009B49FF">
        <w:rPr>
          <w:lang w:eastAsia="en-GB"/>
        </w:rPr>
        <w:t>.</w:t>
      </w:r>
    </w:p>
    <w:p w14:paraId="3216D33E" w14:textId="4AEA346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wrap the list </w:t>
      </w:r>
      <w:r w:rsidRPr="009A664F">
        <w:rPr>
          <w:rStyle w:val="Literal"/>
        </w:rPr>
        <w:t>a</w:t>
      </w:r>
      <w:r w:rsidRPr="009A664F">
        <w:t xml:space="preserve"> in an </w:t>
      </w:r>
      <w:r w:rsidRPr="009A664F">
        <w:rPr>
          <w:rStyle w:val="Literal"/>
        </w:rPr>
        <w:t>Rc&lt;T&gt;</w:t>
      </w:r>
      <w:r w:rsidRPr="009A664F">
        <w:t xml:space="preserve"> so when we create lists </w:t>
      </w:r>
      <w:r w:rsidRPr="009A664F">
        <w:rPr>
          <w:rStyle w:val="Literal"/>
        </w:rPr>
        <w:t>b</w:t>
      </w:r>
      <w:r w:rsidRPr="009A664F">
        <w:t xml:space="preserve"> and </w:t>
      </w:r>
      <w:r w:rsidRPr="009A664F">
        <w:rPr>
          <w:rStyle w:val="Literal"/>
        </w:rPr>
        <w:t>c</w:t>
      </w:r>
      <w:r w:rsidRPr="009A664F">
        <w:t>, they</w:t>
      </w:r>
      <w:r w:rsidR="00E22CA3" w:rsidRPr="009A664F">
        <w:t xml:space="preserve"> </w:t>
      </w:r>
      <w:r w:rsidRPr="009A664F">
        <w:t xml:space="preserve">can both refer to </w:t>
      </w:r>
      <w:r w:rsidRPr="009A664F">
        <w:rPr>
          <w:rStyle w:val="Literal"/>
        </w:rPr>
        <w:t>a</w:t>
      </w:r>
      <w:r w:rsidRPr="009B49FF">
        <w:rPr>
          <w:lang w:eastAsia="en-GB"/>
        </w:rPr>
        <w:t>, which is what we did in Listing 15-18.</w:t>
      </w:r>
    </w:p>
    <w:p w14:paraId="30B2B6AF" w14:textId="46144EC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After we’ve created the lists in </w:t>
      </w:r>
      <w:r w:rsidRPr="009A664F">
        <w:rPr>
          <w:rStyle w:val="Literal"/>
        </w:rPr>
        <w:t>a</w:t>
      </w:r>
      <w:r w:rsidRPr="009A664F">
        <w:t xml:space="preserve">, </w:t>
      </w:r>
      <w:r w:rsidRPr="009A664F">
        <w:rPr>
          <w:rStyle w:val="Literal"/>
        </w:rPr>
        <w:t>b</w:t>
      </w:r>
      <w:r w:rsidRPr="009A664F">
        <w:t xml:space="preserve">, and </w:t>
      </w:r>
      <w:r w:rsidRPr="009A664F">
        <w:rPr>
          <w:rStyle w:val="Literal"/>
        </w:rPr>
        <w:t>c</w:t>
      </w:r>
      <w:r w:rsidRPr="009A664F">
        <w:t>, we want to add 10 to the</w:t>
      </w:r>
      <w:r w:rsidR="00E22CA3" w:rsidRPr="009A664F">
        <w:t xml:space="preserve"> </w:t>
      </w:r>
      <w:r w:rsidRPr="009A664F">
        <w:t xml:space="preserve">value in </w:t>
      </w:r>
      <w:r w:rsidRPr="009A664F">
        <w:rPr>
          <w:rStyle w:val="Literal"/>
        </w:rPr>
        <w:t>value</w:t>
      </w:r>
      <w:r w:rsidRPr="009A664F">
        <w:t xml:space="preserve"> </w:t>
      </w:r>
      <w:r w:rsidR="00535998" w:rsidRPr="00535998">
        <w:rPr>
          <w:rStyle w:val="CodeAnnotation"/>
        </w:rPr>
        <w:t>3</w:t>
      </w:r>
      <w:r w:rsidRPr="009A664F">
        <w:t xml:space="preserve">. We do this by calling </w:t>
      </w:r>
      <w:r w:rsidRPr="009A664F">
        <w:rPr>
          <w:rStyle w:val="Literal"/>
        </w:rPr>
        <w:t>borrow_mut</w:t>
      </w:r>
      <w:r w:rsidRPr="009A664F">
        <w:t xml:space="preserve"> on </w:t>
      </w:r>
      <w:r w:rsidRPr="009A664F">
        <w:rPr>
          <w:rStyle w:val="Literal"/>
        </w:rPr>
        <w:t>value</w:t>
      </w:r>
      <w:r w:rsidRPr="009A664F">
        <w:t>, which uses</w:t>
      </w:r>
      <w:r w:rsidR="00E22CA3" w:rsidRPr="009A664F">
        <w:t xml:space="preserve"> </w:t>
      </w:r>
      <w:r w:rsidRPr="009A664F">
        <w:t xml:space="preserve">the automatic dereferencing feature we discussed in </w:t>
      </w:r>
      <w:r w:rsidRPr="00C70494">
        <w:rPr>
          <w:rStyle w:val="Xref"/>
        </w:rPr>
        <w:t>Chapter 5</w:t>
      </w:r>
      <w:r w:rsidRPr="009A664F">
        <w:t xml:space="preserve"> (see the section</w:t>
      </w:r>
      <w:r w:rsidR="00E22CA3" w:rsidRPr="009A664F">
        <w:t xml:space="preserve"> </w:t>
      </w:r>
      <w:r w:rsidRPr="009A664F">
        <w:t xml:space="preserve">“Where’s the </w:t>
      </w:r>
      <w:r w:rsidRPr="009A664F">
        <w:rPr>
          <w:rStyle w:val="Literal"/>
        </w:rPr>
        <w:t>-&gt;</w:t>
      </w:r>
      <w:r w:rsidRPr="009A664F">
        <w:t xml:space="preserve"> Operator?”) to dereference the </w:t>
      </w:r>
      <w:r w:rsidRPr="009A664F">
        <w:rPr>
          <w:rStyle w:val="Literal"/>
        </w:rPr>
        <w:t>Rc&lt;T&gt;</w:t>
      </w:r>
      <w:r w:rsidRPr="009A664F">
        <w:t xml:space="preserve"> to the inner</w:t>
      </w:r>
      <w:r w:rsidR="00E22CA3" w:rsidRPr="009A664F">
        <w:t xml:space="preserve"> </w:t>
      </w:r>
      <w:r w:rsidRPr="009A664F">
        <w:rPr>
          <w:rStyle w:val="Literal"/>
        </w:rPr>
        <w:t>RefCell&lt;T&gt;</w:t>
      </w:r>
      <w:r w:rsidRPr="009A664F">
        <w:t xml:space="preserve"> value. The </w:t>
      </w:r>
      <w:r w:rsidRPr="009A664F">
        <w:rPr>
          <w:rStyle w:val="Literal"/>
        </w:rPr>
        <w:t>borrow_mut</w:t>
      </w:r>
      <w:r w:rsidRPr="009A664F">
        <w:t xml:space="preserve"> method returns a </w:t>
      </w:r>
      <w:r w:rsidRPr="009A664F">
        <w:rPr>
          <w:rStyle w:val="Literal"/>
        </w:rPr>
        <w:t>RefMut&lt;T&gt;</w:t>
      </w:r>
      <w:r w:rsidRPr="009B49FF">
        <w:rPr>
          <w:lang w:eastAsia="en-GB"/>
        </w:rPr>
        <w:t xml:space="preserve"> smart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pointer, and we use the dereference operator on it and change the inner value.</w:t>
      </w:r>
    </w:p>
    <w:p w14:paraId="53172426" w14:textId="442DD39C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When we print </w:t>
      </w:r>
      <w:r w:rsidRPr="009A664F">
        <w:rPr>
          <w:rStyle w:val="Literal"/>
        </w:rPr>
        <w:t>a</w:t>
      </w:r>
      <w:r w:rsidRPr="009A664F">
        <w:t xml:space="preserve">, </w:t>
      </w:r>
      <w:r w:rsidRPr="009A664F">
        <w:rPr>
          <w:rStyle w:val="Literal"/>
        </w:rPr>
        <w:t>b</w:t>
      </w:r>
      <w:r w:rsidRPr="009A664F">
        <w:t xml:space="preserve">, and </w:t>
      </w:r>
      <w:r w:rsidRPr="009A664F">
        <w:rPr>
          <w:rStyle w:val="Literal"/>
        </w:rPr>
        <w:t>c</w:t>
      </w:r>
      <w:r w:rsidRPr="009B49FF">
        <w:rPr>
          <w:lang w:eastAsia="en-GB"/>
        </w:rPr>
        <w:t>, we can see that they all have the modified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value of 15 rather than 5:</w:t>
      </w:r>
    </w:p>
    <w:p w14:paraId="39D2B812" w14:textId="77777777" w:rsidR="009B49FF" w:rsidRPr="009A664F" w:rsidRDefault="009B49FF" w:rsidP="009A664F">
      <w:pPr>
        <w:pStyle w:val="Code"/>
      </w:pPr>
      <w:r w:rsidRPr="009A664F">
        <w:t>a after = Cons(RefCell { value: 15 }, Nil)</w:t>
      </w:r>
    </w:p>
    <w:p w14:paraId="63EC6473" w14:textId="77777777" w:rsidR="009B49FF" w:rsidRPr="009A664F" w:rsidRDefault="009B49FF" w:rsidP="009A664F">
      <w:pPr>
        <w:pStyle w:val="Code"/>
      </w:pPr>
      <w:r w:rsidRPr="009A664F">
        <w:t>b after = Cons(RefCell { value: 3 }, Cons(RefCell { value: 15 }, Nil))</w:t>
      </w:r>
    </w:p>
    <w:p w14:paraId="7ED68EC7" w14:textId="77777777" w:rsidR="009B49FF" w:rsidRPr="009A664F" w:rsidRDefault="009B49FF" w:rsidP="009A664F">
      <w:pPr>
        <w:pStyle w:val="Code"/>
      </w:pPr>
      <w:r w:rsidRPr="009A664F">
        <w:t>c after = Cons(RefCell { value: 4 }, Cons(RefCell { value: 15 }, Nil))</w:t>
      </w:r>
    </w:p>
    <w:p w14:paraId="437649D9" w14:textId="7392841E" w:rsidR="009B49FF" w:rsidRPr="009B49FF" w:rsidRDefault="009B49FF" w:rsidP="009A664F">
      <w:pPr>
        <w:pStyle w:val="Body"/>
        <w:rPr>
          <w:lang w:val="en-GB" w:eastAsia="en-GB"/>
        </w:rPr>
      </w:pPr>
      <w:r w:rsidRPr="009A664F">
        <w:t xml:space="preserve">This technique is pretty neat! By using </w:t>
      </w:r>
      <w:r w:rsidRPr="009A664F">
        <w:rPr>
          <w:rStyle w:val="Literal"/>
        </w:rPr>
        <w:t>RefCell&lt;T&gt;</w:t>
      </w:r>
      <w:r w:rsidRPr="009A664F">
        <w:t>, we have an outwardly</w:t>
      </w:r>
      <w:r w:rsidR="00E22CA3" w:rsidRPr="009A664F">
        <w:t xml:space="preserve"> </w:t>
      </w:r>
      <w:r w:rsidRPr="009A664F">
        <w:t xml:space="preserve">immutable </w:t>
      </w:r>
      <w:r w:rsidRPr="009A664F">
        <w:rPr>
          <w:rStyle w:val="Literal"/>
        </w:rPr>
        <w:t>List</w:t>
      </w:r>
      <w:r w:rsidRPr="009A664F">
        <w:t xml:space="preserve"> value. But we can use the methods on </w:t>
      </w:r>
      <w:r w:rsidRPr="009A664F">
        <w:rPr>
          <w:rStyle w:val="Literal"/>
        </w:rPr>
        <w:t>RefCell&lt;T&gt;</w:t>
      </w:r>
      <w:r w:rsidRPr="009A664F">
        <w:t xml:space="preserve"> that </w:t>
      </w:r>
      <w:r w:rsidRPr="009A664F">
        <w:lastRenderedPageBreak/>
        <w:t>provide</w:t>
      </w:r>
      <w:r w:rsidR="00E22CA3" w:rsidRPr="009A664F">
        <w:t xml:space="preserve"> </w:t>
      </w:r>
      <w:r w:rsidRPr="009A664F">
        <w:t>access to its interior mutability so we can modify our data when we need to.</w:t>
      </w:r>
      <w:r w:rsidR="00E22CA3" w:rsidRPr="009A664F">
        <w:t xml:space="preserve"> </w:t>
      </w:r>
      <w:r w:rsidRPr="009A664F">
        <w:t>The runtime checks of the borrowing rules protect us from data races, and it’s</w:t>
      </w:r>
      <w:r w:rsidR="00E22CA3" w:rsidRPr="009A664F">
        <w:t xml:space="preserve"> </w:t>
      </w:r>
      <w:r w:rsidRPr="009A664F">
        <w:t>sometimes worth trading a bit of speed for this flexibility in our data</w:t>
      </w:r>
      <w:r w:rsidR="00E22CA3" w:rsidRPr="009A664F">
        <w:t xml:space="preserve"> </w:t>
      </w:r>
      <w:r w:rsidRPr="009A664F">
        <w:t xml:space="preserve">structures. Note that </w:t>
      </w:r>
      <w:r w:rsidRPr="009A664F">
        <w:rPr>
          <w:rStyle w:val="Literal"/>
        </w:rPr>
        <w:t>RefCell&lt;T&gt;</w:t>
      </w:r>
      <w:r w:rsidRPr="009A664F">
        <w:t xml:space="preserve"> does not work for multithreaded code!</w:t>
      </w:r>
      <w:r w:rsidR="00E22CA3" w:rsidRPr="009A664F">
        <w:t xml:space="preserve"> </w:t>
      </w:r>
      <w:r w:rsidRPr="009A664F">
        <w:rPr>
          <w:rStyle w:val="Literal"/>
        </w:rPr>
        <w:t>Mutex&lt;T&gt;</w:t>
      </w:r>
      <w:r w:rsidRPr="009A664F">
        <w:t xml:space="preserve"> is the thread-safe version of </w:t>
      </w:r>
      <w:r w:rsidRPr="009A664F">
        <w:rPr>
          <w:rStyle w:val="Literal"/>
        </w:rPr>
        <w:t>RefCell&lt;T&gt;</w:t>
      </w:r>
      <w:r w:rsidRPr="009A664F">
        <w:t xml:space="preserve"> and we’ll discuss</w:t>
      </w:r>
      <w:r w:rsidR="00E22CA3" w:rsidRPr="009A664F">
        <w:t xml:space="preserve"> </w:t>
      </w:r>
      <w:r w:rsidRPr="009A664F">
        <w:rPr>
          <w:rStyle w:val="Literal"/>
        </w:rPr>
        <w:t>Mutex&lt;T&gt;</w:t>
      </w:r>
      <w:r w:rsidRPr="009B49FF">
        <w:rPr>
          <w:lang w:eastAsia="en-GB"/>
        </w:rPr>
        <w:t xml:space="preserve"> in </w:t>
      </w:r>
      <w:r w:rsidRPr="00C70494">
        <w:rPr>
          <w:rStyle w:val="Xref"/>
        </w:rPr>
        <w:t>Chapter 16</w:t>
      </w:r>
      <w:r w:rsidRPr="009B49FF">
        <w:rPr>
          <w:lang w:eastAsia="en-GB"/>
        </w:rPr>
        <w:t>.</w:t>
      </w:r>
      <w:r w:rsidR="00E22CA3" w:rsidRPr="009A664F">
        <w:t xml:space="preserve"> </w:t>
      </w:r>
    </w:p>
    <w:p w14:paraId="2BFBE000" w14:textId="77777777" w:rsidR="009B49FF" w:rsidRPr="009B49FF" w:rsidRDefault="009B49FF" w:rsidP="009A664F">
      <w:pPr>
        <w:pStyle w:val="HeadA"/>
        <w:rPr>
          <w:lang w:eastAsia="en-GB"/>
        </w:rPr>
      </w:pPr>
      <w:bookmarkStart w:id="53" w:name="reference-cycles-can-leak-memory"/>
      <w:bookmarkStart w:id="54" w:name="_Toc106892323"/>
      <w:bookmarkEnd w:id="53"/>
      <w:r w:rsidRPr="009B49FF">
        <w:rPr>
          <w:lang w:eastAsia="en-GB"/>
        </w:rPr>
        <w:t>Reference Cycles Can Leak Memory</w:t>
      </w:r>
      <w:bookmarkEnd w:id="54"/>
    </w:p>
    <w:p w14:paraId="78CD357D" w14:textId="744A84AA" w:rsidR="009B49FF" w:rsidRPr="009B49FF" w:rsidRDefault="009B49FF" w:rsidP="009A664F">
      <w:pPr>
        <w:pStyle w:val="Body"/>
        <w:rPr>
          <w:lang w:eastAsia="en-GB"/>
        </w:rPr>
      </w:pPr>
      <w:r w:rsidRPr="009A664F">
        <w:t>Rust’s memory safety guarantees make it difficult, but not impossible, to</w:t>
      </w:r>
      <w:r w:rsidR="00E22CA3" w:rsidRPr="009A664F">
        <w:t xml:space="preserve"> </w:t>
      </w:r>
      <w:r w:rsidRPr="009A664F">
        <w:t xml:space="preserve">accidentally create memory that is never cleaned up (known as a </w:t>
      </w:r>
      <w:r w:rsidRPr="009A664F">
        <w:rPr>
          <w:rStyle w:val="Italic"/>
        </w:rPr>
        <w:t>memory leak</w:t>
      </w:r>
      <w:r w:rsidRPr="009A664F">
        <w:t>).</w:t>
      </w:r>
      <w:r w:rsidR="00E22CA3" w:rsidRPr="009A664F">
        <w:t xml:space="preserve"> </w:t>
      </w:r>
      <w:r w:rsidRPr="009A664F">
        <w:t>Preventing memory leaks entirely is not one of Rust’s guarantees, meaning</w:t>
      </w:r>
      <w:r w:rsidR="00E22CA3" w:rsidRPr="009A664F">
        <w:t xml:space="preserve"> </w:t>
      </w:r>
      <w:r w:rsidRPr="009A664F">
        <w:t>memory leaks are memory safe in Rust. We can see that Rust allows memory leaks</w:t>
      </w:r>
      <w:r w:rsidR="00E22CA3" w:rsidRPr="009A664F">
        <w:t xml:space="preserve"> </w:t>
      </w:r>
      <w:r w:rsidRPr="009A664F">
        <w:t xml:space="preserve">by using </w:t>
      </w:r>
      <w:r w:rsidRPr="009A664F">
        <w:rPr>
          <w:rStyle w:val="Literal"/>
        </w:rPr>
        <w:t>Rc&lt;T&gt;</w:t>
      </w:r>
      <w:r w:rsidRPr="009A664F">
        <w:t xml:space="preserve"> and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>: it’s possible to create references where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items refer to each other in a cycle. This creates memory leaks because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 count of each item in the cycle will never reach 0, and the values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will never be dropped.</w:t>
      </w:r>
    </w:p>
    <w:p w14:paraId="738A0646" w14:textId="77777777" w:rsidR="009B49FF" w:rsidRPr="009B49FF" w:rsidRDefault="009B49FF" w:rsidP="009A664F">
      <w:pPr>
        <w:pStyle w:val="HeadB"/>
        <w:rPr>
          <w:lang w:eastAsia="en-GB"/>
        </w:rPr>
      </w:pPr>
      <w:bookmarkStart w:id="55" w:name="creating-a-reference-cycle"/>
      <w:bookmarkStart w:id="56" w:name="_Toc106892324"/>
      <w:bookmarkEnd w:id="55"/>
      <w:r w:rsidRPr="009B49FF">
        <w:rPr>
          <w:lang w:eastAsia="en-GB"/>
        </w:rPr>
        <w:t>Creating a Reference Cycle</w:t>
      </w:r>
      <w:bookmarkEnd w:id="56"/>
    </w:p>
    <w:p w14:paraId="111FB407" w14:textId="0DDD1C15" w:rsidR="009B49FF" w:rsidRPr="009B49FF" w:rsidRDefault="009B49FF" w:rsidP="009A664F">
      <w:pPr>
        <w:pStyle w:val="Body"/>
        <w:rPr>
          <w:lang w:eastAsia="en-GB"/>
        </w:rPr>
      </w:pPr>
      <w:r w:rsidRPr="009A664F">
        <w:t>Let’s look at how a reference cycle might happen and how to prevent it,</w:t>
      </w:r>
      <w:r w:rsidR="00E22CA3" w:rsidRPr="009A664F">
        <w:t xml:space="preserve"> </w:t>
      </w:r>
      <w:r w:rsidRPr="009A664F">
        <w:t xml:space="preserve">starting with the definition of the </w:t>
      </w:r>
      <w:r w:rsidRPr="009A664F">
        <w:rPr>
          <w:rStyle w:val="Literal"/>
        </w:rPr>
        <w:t>List</w:t>
      </w:r>
      <w:r w:rsidRPr="009A664F">
        <w:t xml:space="preserve"> enum and a </w:t>
      </w:r>
      <w:r w:rsidRPr="009A664F">
        <w:rPr>
          <w:rStyle w:val="Literal"/>
        </w:rPr>
        <w:t>tail</w:t>
      </w:r>
      <w:r w:rsidRPr="009B49FF">
        <w:rPr>
          <w:lang w:eastAsia="en-GB"/>
        </w:rPr>
        <w:t xml:space="preserve"> method in Listing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15-25:</w:t>
      </w:r>
    </w:p>
    <w:p w14:paraId="084A291E" w14:textId="4A8CCA43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20181CB2" w14:textId="77777777" w:rsidR="009B49FF" w:rsidRPr="009A664F" w:rsidRDefault="009B49FF" w:rsidP="009A664F">
      <w:pPr>
        <w:pStyle w:val="Code"/>
      </w:pPr>
      <w:r w:rsidRPr="009A664F">
        <w:t>use crate::List::{Cons, Nil};</w:t>
      </w:r>
    </w:p>
    <w:p w14:paraId="5811A65D" w14:textId="77777777" w:rsidR="009B49FF" w:rsidRPr="009A664F" w:rsidRDefault="009B49FF" w:rsidP="009A664F">
      <w:pPr>
        <w:pStyle w:val="Code"/>
      </w:pPr>
      <w:r w:rsidRPr="009A664F">
        <w:t>use std::cell::RefCell;</w:t>
      </w:r>
    </w:p>
    <w:p w14:paraId="3828257D" w14:textId="77777777" w:rsidR="009B49FF" w:rsidRPr="009A664F" w:rsidRDefault="009B49FF" w:rsidP="009A664F">
      <w:pPr>
        <w:pStyle w:val="Code"/>
      </w:pPr>
      <w:r w:rsidRPr="009A664F">
        <w:t>use std::rc::Rc;</w:t>
      </w:r>
    </w:p>
    <w:p w14:paraId="7732EEDE" w14:textId="77777777" w:rsidR="009B49FF" w:rsidRPr="009A664F" w:rsidRDefault="009B49FF" w:rsidP="009A664F">
      <w:pPr>
        <w:pStyle w:val="Code"/>
      </w:pPr>
    </w:p>
    <w:p w14:paraId="7802BF45" w14:textId="77777777" w:rsidR="009B49FF" w:rsidRPr="009A664F" w:rsidRDefault="009B49FF" w:rsidP="009A664F">
      <w:pPr>
        <w:pStyle w:val="Code"/>
      </w:pPr>
      <w:r w:rsidRPr="009A664F">
        <w:t>#[derive(Debug)]</w:t>
      </w:r>
    </w:p>
    <w:p w14:paraId="1C70A764" w14:textId="77777777" w:rsidR="009B49FF" w:rsidRPr="009A664F" w:rsidRDefault="009B49FF" w:rsidP="009A664F">
      <w:pPr>
        <w:pStyle w:val="Code"/>
      </w:pPr>
      <w:r w:rsidRPr="009A664F">
        <w:t>enum List {</w:t>
      </w:r>
    </w:p>
    <w:p w14:paraId="28D25B68" w14:textId="327B79E2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1</w:t>
      </w:r>
      <w:r w:rsidRPr="009A664F">
        <w:t xml:space="preserve"> Cons(i32, RefCell&lt;Rc&lt;List&gt;&gt;),</w:t>
      </w:r>
    </w:p>
    <w:p w14:paraId="2909617A" w14:textId="77777777" w:rsidR="009B49FF" w:rsidRPr="009A664F" w:rsidRDefault="009B49FF" w:rsidP="009A664F">
      <w:pPr>
        <w:pStyle w:val="Code"/>
      </w:pPr>
      <w:r w:rsidRPr="009A664F">
        <w:t xml:space="preserve">    Nil,</w:t>
      </w:r>
    </w:p>
    <w:p w14:paraId="67ED3DBD" w14:textId="77777777" w:rsidR="009B49FF" w:rsidRPr="009A664F" w:rsidRDefault="009B49FF" w:rsidP="009A664F">
      <w:pPr>
        <w:pStyle w:val="Code"/>
      </w:pPr>
      <w:r w:rsidRPr="009A664F">
        <w:t>}</w:t>
      </w:r>
    </w:p>
    <w:p w14:paraId="13667340" w14:textId="77777777" w:rsidR="009B49FF" w:rsidRPr="009A664F" w:rsidRDefault="009B49FF" w:rsidP="009A664F">
      <w:pPr>
        <w:pStyle w:val="Code"/>
      </w:pPr>
    </w:p>
    <w:p w14:paraId="5C600DD4" w14:textId="77777777" w:rsidR="009B49FF" w:rsidRPr="009A664F" w:rsidRDefault="009B49FF" w:rsidP="009A664F">
      <w:pPr>
        <w:pStyle w:val="Code"/>
      </w:pPr>
      <w:r w:rsidRPr="009A664F">
        <w:t>impl List {</w:t>
      </w:r>
    </w:p>
    <w:p w14:paraId="6BFF64F7" w14:textId="7AEE1E7D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2</w:t>
      </w:r>
      <w:r w:rsidRPr="009A664F">
        <w:t xml:space="preserve"> fn tail(&amp;self) -&gt; Option&lt;&amp;RefCell&lt;Rc&lt;List&gt;&gt;&gt; {</w:t>
      </w:r>
    </w:p>
    <w:p w14:paraId="3FD14799" w14:textId="77777777" w:rsidR="009B49FF" w:rsidRPr="009A664F" w:rsidRDefault="009B49FF" w:rsidP="009A664F">
      <w:pPr>
        <w:pStyle w:val="Code"/>
      </w:pPr>
      <w:r w:rsidRPr="009A664F">
        <w:t xml:space="preserve">        match self {</w:t>
      </w:r>
    </w:p>
    <w:p w14:paraId="5AB499C3" w14:textId="77777777" w:rsidR="009B49FF" w:rsidRPr="009A664F" w:rsidRDefault="009B49FF" w:rsidP="009A664F">
      <w:pPr>
        <w:pStyle w:val="Code"/>
      </w:pPr>
      <w:r w:rsidRPr="009A664F">
        <w:t xml:space="preserve">            Cons(_, item) =&gt; Some(item),</w:t>
      </w:r>
    </w:p>
    <w:p w14:paraId="5D7BBE3B" w14:textId="77777777" w:rsidR="009B49FF" w:rsidRPr="009A664F" w:rsidRDefault="009B49FF" w:rsidP="009A664F">
      <w:pPr>
        <w:pStyle w:val="Code"/>
      </w:pPr>
      <w:r w:rsidRPr="009A664F">
        <w:t xml:space="preserve">            Nil =&gt; None,</w:t>
      </w:r>
    </w:p>
    <w:p w14:paraId="6F3DC8F4" w14:textId="77777777" w:rsidR="009B49FF" w:rsidRPr="009A664F" w:rsidRDefault="009B49FF" w:rsidP="009A664F">
      <w:pPr>
        <w:pStyle w:val="Code"/>
      </w:pPr>
      <w:r w:rsidRPr="009A664F">
        <w:t xml:space="preserve">        }</w:t>
      </w:r>
    </w:p>
    <w:p w14:paraId="30532B95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01BBBF2F" w14:textId="77777777" w:rsidR="009B49FF" w:rsidRPr="009A664F" w:rsidRDefault="009B49FF" w:rsidP="009A664F">
      <w:pPr>
        <w:pStyle w:val="Code"/>
      </w:pPr>
      <w:r w:rsidRPr="009A664F">
        <w:t>}</w:t>
      </w:r>
    </w:p>
    <w:p w14:paraId="1AA22F90" w14:textId="74D9B037" w:rsidR="009B49FF" w:rsidRPr="009B49FF" w:rsidRDefault="009B49FF" w:rsidP="0075708C">
      <w:pPr>
        <w:pStyle w:val="CodeListingCaption"/>
        <w:rPr>
          <w:lang w:eastAsia="en-GB"/>
        </w:rPr>
      </w:pPr>
      <w:r w:rsidRPr="009A664F">
        <w:t xml:space="preserve">A cons list definition that holds a </w:t>
      </w:r>
      <w:r w:rsidRPr="009A664F">
        <w:rPr>
          <w:rStyle w:val="Literal"/>
        </w:rPr>
        <w:t>RefCell&lt;T&gt;</w:t>
      </w:r>
      <w:r w:rsidRPr="009A664F">
        <w:t xml:space="preserve"> so we can</w:t>
      </w:r>
      <w:r w:rsidR="00E22CA3" w:rsidRPr="009A664F">
        <w:t xml:space="preserve"> </w:t>
      </w:r>
      <w:r w:rsidRPr="009A664F">
        <w:t xml:space="preserve">modify what a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variant is referring to</w:t>
      </w:r>
      <w:r w:rsidR="0075708C">
        <w:rPr>
          <w:lang w:eastAsia="en-GB"/>
        </w:rPr>
        <w:t>.</w:t>
      </w:r>
    </w:p>
    <w:p w14:paraId="5B0777B6" w14:textId="1C14A16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We’re using another variation of the </w:t>
      </w:r>
      <w:r w:rsidRPr="009A664F">
        <w:rPr>
          <w:rStyle w:val="Literal"/>
        </w:rPr>
        <w:t>List</w:t>
      </w:r>
      <w:r w:rsidRPr="009A664F">
        <w:t xml:space="preserve"> definition from Listing 15-5. The</w:t>
      </w:r>
      <w:r w:rsidR="00E22CA3" w:rsidRPr="009A664F">
        <w:t xml:space="preserve"> </w:t>
      </w:r>
      <w:r w:rsidRPr="009A664F">
        <w:t xml:space="preserve">second element in the </w:t>
      </w:r>
      <w:r w:rsidRPr="009A664F">
        <w:rPr>
          <w:rStyle w:val="Literal"/>
        </w:rPr>
        <w:t>Cons</w:t>
      </w:r>
      <w:r w:rsidRPr="009A664F">
        <w:t xml:space="preserve"> variant is now </w:t>
      </w:r>
      <w:r w:rsidRPr="009A664F">
        <w:rPr>
          <w:rStyle w:val="Literal"/>
        </w:rPr>
        <w:t>RefCell&lt;Rc&lt;List&gt;&gt;</w:t>
      </w:r>
      <w:r w:rsidRPr="009A664F">
        <w:t xml:space="preserve"> </w:t>
      </w:r>
      <w:r w:rsidR="00535998" w:rsidRPr="00535998">
        <w:rPr>
          <w:rStyle w:val="CodeAnnotation"/>
        </w:rPr>
        <w:t>1</w:t>
      </w:r>
      <w:r w:rsidRPr="009A664F">
        <w:t>, meaning</w:t>
      </w:r>
      <w:r w:rsidR="00E22CA3" w:rsidRPr="009A664F">
        <w:t xml:space="preserve"> </w:t>
      </w:r>
      <w:r w:rsidRPr="009A664F">
        <w:t xml:space="preserve">that instead of having the ability to modify the </w:t>
      </w:r>
      <w:r w:rsidRPr="009A664F">
        <w:rPr>
          <w:rStyle w:val="Literal"/>
        </w:rPr>
        <w:t>i32</w:t>
      </w:r>
      <w:r w:rsidRPr="009A664F">
        <w:t xml:space="preserve"> value as we did in</w:t>
      </w:r>
      <w:r w:rsidR="00E22CA3" w:rsidRPr="009A664F">
        <w:t xml:space="preserve"> </w:t>
      </w:r>
      <w:r w:rsidRPr="009A664F">
        <w:t xml:space="preserve">Listing 15-24, we want to modify the </w:t>
      </w:r>
      <w:r w:rsidRPr="009A664F">
        <w:rPr>
          <w:rStyle w:val="Literal"/>
        </w:rPr>
        <w:t>List</w:t>
      </w:r>
      <w:r w:rsidRPr="009A664F">
        <w:t xml:space="preserve"> value a </w:t>
      </w:r>
      <w:r w:rsidRPr="009A664F">
        <w:rPr>
          <w:rStyle w:val="Literal"/>
        </w:rPr>
        <w:t>Cons</w:t>
      </w:r>
      <w:r w:rsidRPr="009A664F">
        <w:t xml:space="preserve"> variant is</w:t>
      </w:r>
      <w:r w:rsidR="00E22CA3" w:rsidRPr="009A664F">
        <w:t xml:space="preserve"> </w:t>
      </w:r>
      <w:r w:rsidRPr="009A664F">
        <w:t xml:space="preserve">pointing to. We’re also adding a </w:t>
      </w:r>
      <w:r w:rsidRPr="009A664F">
        <w:rPr>
          <w:rStyle w:val="Literal"/>
        </w:rPr>
        <w:t>tail</w:t>
      </w:r>
      <w:r w:rsidRPr="009A664F">
        <w:t xml:space="preserve"> method </w:t>
      </w:r>
      <w:r w:rsidR="00535998" w:rsidRPr="00535998">
        <w:rPr>
          <w:rStyle w:val="CodeAnnotation"/>
        </w:rPr>
        <w:t>2</w:t>
      </w:r>
      <w:r w:rsidRPr="009A664F">
        <w:t xml:space="preserve"> to make it convenient for us</w:t>
      </w:r>
      <w:r w:rsidR="00E22CA3" w:rsidRPr="009A664F">
        <w:t xml:space="preserve"> </w:t>
      </w:r>
      <w:r w:rsidRPr="009A664F">
        <w:t xml:space="preserve">to access the second item if we have a </w:t>
      </w:r>
      <w:r w:rsidRPr="009A664F">
        <w:rPr>
          <w:rStyle w:val="Literal"/>
        </w:rPr>
        <w:t>Cons</w:t>
      </w:r>
      <w:r w:rsidRPr="009B49FF">
        <w:rPr>
          <w:lang w:eastAsia="en-GB"/>
        </w:rPr>
        <w:t xml:space="preserve"> variant.</w:t>
      </w:r>
    </w:p>
    <w:p w14:paraId="48886E23" w14:textId="3CF91DF6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lastRenderedPageBreak/>
        <w:t xml:space="preserve">In Listing 15-26, we’re adding a </w:t>
      </w:r>
      <w:r w:rsidRPr="009A664F">
        <w:rPr>
          <w:rStyle w:val="Literal"/>
        </w:rPr>
        <w:t>main</w:t>
      </w:r>
      <w:r w:rsidRPr="009A664F">
        <w:t xml:space="preserve"> function that uses the definitions in</w:t>
      </w:r>
      <w:r w:rsidR="00E22CA3" w:rsidRPr="009A664F">
        <w:t xml:space="preserve"> </w:t>
      </w:r>
      <w:r w:rsidRPr="009A664F">
        <w:t xml:space="preserve">Listing 15-25. This code creates a list in </w:t>
      </w:r>
      <w:r w:rsidRPr="009A664F">
        <w:rPr>
          <w:rStyle w:val="Literal"/>
        </w:rPr>
        <w:t>a</w:t>
      </w:r>
      <w:r w:rsidRPr="009A664F">
        <w:t xml:space="preserve"> and a list in </w:t>
      </w:r>
      <w:r w:rsidRPr="009A664F">
        <w:rPr>
          <w:rStyle w:val="Literal"/>
        </w:rPr>
        <w:t>b</w:t>
      </w:r>
      <w:r w:rsidRPr="009A664F">
        <w:t xml:space="preserve"> that points to</w:t>
      </w:r>
      <w:r w:rsidR="00E22CA3" w:rsidRPr="009A664F">
        <w:t xml:space="preserve"> </w:t>
      </w:r>
      <w:r w:rsidRPr="009A664F">
        <w:t xml:space="preserve">the list in </w:t>
      </w:r>
      <w:r w:rsidRPr="009A664F">
        <w:rPr>
          <w:rStyle w:val="Literal"/>
        </w:rPr>
        <w:t>a</w:t>
      </w:r>
      <w:r w:rsidRPr="009A664F">
        <w:t xml:space="preserve">. Then it modifies the list in </w:t>
      </w:r>
      <w:r w:rsidRPr="009A664F">
        <w:rPr>
          <w:rStyle w:val="Literal"/>
        </w:rPr>
        <w:t>a</w:t>
      </w:r>
      <w:r w:rsidRPr="009A664F">
        <w:t xml:space="preserve"> to point to </w:t>
      </w:r>
      <w:r w:rsidRPr="009A664F">
        <w:rPr>
          <w:rStyle w:val="Literal"/>
        </w:rPr>
        <w:t>b</w:t>
      </w:r>
      <w:r w:rsidRPr="009A664F">
        <w:t>, creating a</w:t>
      </w:r>
      <w:r w:rsidR="00E22CA3" w:rsidRPr="009A664F">
        <w:t xml:space="preserve"> </w:t>
      </w:r>
      <w:r w:rsidRPr="009A664F">
        <w:t xml:space="preserve">reference cycle. There are </w:t>
      </w:r>
      <w:r w:rsidRPr="009A664F">
        <w:rPr>
          <w:rStyle w:val="Literal"/>
        </w:rPr>
        <w:t>println!</w:t>
      </w:r>
      <w:r w:rsidRPr="009B49FF">
        <w:rPr>
          <w:lang w:eastAsia="en-GB"/>
        </w:rPr>
        <w:t xml:space="preserve"> statements along the way to show what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 counts are at various points in this process.</w:t>
      </w:r>
    </w:p>
    <w:p w14:paraId="34F61992" w14:textId="06AFD27C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603FBC3F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08259E4C" w14:textId="07591B10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1</w:t>
      </w:r>
      <w:r w:rsidRPr="009A664F">
        <w:t xml:space="preserve"> let a = Rc::new(Cons(5, RefCell::new(Rc::new(Nil))));</w:t>
      </w:r>
    </w:p>
    <w:p w14:paraId="2636822F" w14:textId="77777777" w:rsidR="009B49FF" w:rsidRPr="009A664F" w:rsidRDefault="009B49FF" w:rsidP="009A664F">
      <w:pPr>
        <w:pStyle w:val="Code"/>
      </w:pPr>
    </w:p>
    <w:p w14:paraId="142CFDDF" w14:textId="77777777" w:rsidR="009B49FF" w:rsidRPr="009A664F" w:rsidRDefault="009B49FF" w:rsidP="009A664F">
      <w:pPr>
        <w:pStyle w:val="Code"/>
      </w:pPr>
      <w:r w:rsidRPr="009A664F">
        <w:t xml:space="preserve">    println!("a initial rc count = {}", Rc::strong_count(&amp;a));</w:t>
      </w:r>
    </w:p>
    <w:p w14:paraId="1D1421B7" w14:textId="77777777" w:rsidR="009B49FF" w:rsidRPr="009A664F" w:rsidRDefault="009B49FF" w:rsidP="009A664F">
      <w:pPr>
        <w:pStyle w:val="Code"/>
      </w:pPr>
      <w:r w:rsidRPr="009A664F">
        <w:t xml:space="preserve">    println!("a next item = {:?}", a.tail());</w:t>
      </w:r>
    </w:p>
    <w:p w14:paraId="285E2AD2" w14:textId="77777777" w:rsidR="009B49FF" w:rsidRPr="009A664F" w:rsidRDefault="009B49FF" w:rsidP="009A664F">
      <w:pPr>
        <w:pStyle w:val="Code"/>
      </w:pPr>
    </w:p>
    <w:p w14:paraId="3F9D7CC0" w14:textId="143822C1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2</w:t>
      </w:r>
      <w:r w:rsidRPr="009A664F">
        <w:t xml:space="preserve"> let b = Rc::new(Cons(10, RefCell::new(Rc::clone(&amp;a))));</w:t>
      </w:r>
    </w:p>
    <w:p w14:paraId="17C7B003" w14:textId="77777777" w:rsidR="009B49FF" w:rsidRPr="009A664F" w:rsidRDefault="009B49FF" w:rsidP="009A664F">
      <w:pPr>
        <w:pStyle w:val="Code"/>
      </w:pPr>
    </w:p>
    <w:p w14:paraId="62B829E5" w14:textId="77777777" w:rsidR="009B49FF" w:rsidRPr="009A664F" w:rsidRDefault="009B49FF" w:rsidP="009A664F">
      <w:pPr>
        <w:pStyle w:val="Code"/>
      </w:pPr>
      <w:r w:rsidRPr="009A664F">
        <w:t xml:space="preserve">    println!("a rc count after b creation = {}", Rc::strong_count(&amp;a));</w:t>
      </w:r>
    </w:p>
    <w:p w14:paraId="4E2C28FB" w14:textId="77777777" w:rsidR="009B49FF" w:rsidRPr="009A664F" w:rsidRDefault="009B49FF" w:rsidP="009A664F">
      <w:pPr>
        <w:pStyle w:val="Code"/>
      </w:pPr>
      <w:r w:rsidRPr="009A664F">
        <w:t xml:space="preserve">    println!("b initial rc count = {}", Rc::strong_count(&amp;b));</w:t>
      </w:r>
    </w:p>
    <w:p w14:paraId="0F2D0984" w14:textId="77777777" w:rsidR="009B49FF" w:rsidRPr="009A664F" w:rsidRDefault="009B49FF" w:rsidP="009A664F">
      <w:pPr>
        <w:pStyle w:val="Code"/>
      </w:pPr>
      <w:r w:rsidRPr="009A664F">
        <w:t xml:space="preserve">    println!("b next item = {:?}", b.tail());</w:t>
      </w:r>
    </w:p>
    <w:p w14:paraId="4DD2C8BF" w14:textId="77777777" w:rsidR="009B49FF" w:rsidRPr="009A664F" w:rsidRDefault="009B49FF" w:rsidP="009A664F">
      <w:pPr>
        <w:pStyle w:val="Code"/>
      </w:pPr>
    </w:p>
    <w:p w14:paraId="2A6C1F47" w14:textId="587E8235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3</w:t>
      </w:r>
      <w:r w:rsidRPr="009A664F">
        <w:t xml:space="preserve"> if let Some(link) = a.tail() {</w:t>
      </w:r>
    </w:p>
    <w:p w14:paraId="10F8C31C" w14:textId="6B3C19A7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4</w:t>
      </w:r>
      <w:r w:rsidRPr="009A664F">
        <w:t xml:space="preserve"> *link.borrow_mut() = Rc::clone(&amp;b);</w:t>
      </w:r>
    </w:p>
    <w:p w14:paraId="3261B442" w14:textId="77777777" w:rsidR="009B49FF" w:rsidRPr="009A664F" w:rsidRDefault="009B49FF" w:rsidP="009A664F">
      <w:pPr>
        <w:pStyle w:val="Code"/>
      </w:pPr>
      <w:r w:rsidRPr="009A664F">
        <w:t xml:space="preserve">    }</w:t>
      </w:r>
    </w:p>
    <w:p w14:paraId="694D0C75" w14:textId="77777777" w:rsidR="009B49FF" w:rsidRPr="009A664F" w:rsidRDefault="009B49FF" w:rsidP="009A664F">
      <w:pPr>
        <w:pStyle w:val="Code"/>
      </w:pPr>
    </w:p>
    <w:p w14:paraId="4BE3E575" w14:textId="77777777" w:rsidR="009B49FF" w:rsidRPr="009A664F" w:rsidRDefault="009B49FF" w:rsidP="009A664F">
      <w:pPr>
        <w:pStyle w:val="Code"/>
      </w:pPr>
      <w:r w:rsidRPr="009A664F">
        <w:t xml:space="preserve">    println!("b rc count after changing a = {}", Rc::strong_count(&amp;b));</w:t>
      </w:r>
    </w:p>
    <w:p w14:paraId="00E68423" w14:textId="77777777" w:rsidR="009B49FF" w:rsidRPr="009A664F" w:rsidRDefault="009B49FF" w:rsidP="009A664F">
      <w:pPr>
        <w:pStyle w:val="Code"/>
      </w:pPr>
      <w:r w:rsidRPr="009A664F">
        <w:t xml:space="preserve">    println!("a rc count after changing a = {}", Rc::strong_count(&amp;a));</w:t>
      </w:r>
    </w:p>
    <w:p w14:paraId="2667E2E5" w14:textId="77777777" w:rsidR="009B49FF" w:rsidRPr="009A664F" w:rsidRDefault="009B49FF" w:rsidP="009A664F">
      <w:pPr>
        <w:pStyle w:val="Code"/>
      </w:pPr>
    </w:p>
    <w:p w14:paraId="7A783D29" w14:textId="77777777" w:rsidR="009B49FF" w:rsidRPr="009A664F" w:rsidRDefault="009B49FF" w:rsidP="009A664F">
      <w:pPr>
        <w:pStyle w:val="Code"/>
      </w:pPr>
      <w:r w:rsidRPr="009A664F">
        <w:t xml:space="preserve">    // Uncomment the next line to see that we have a cycle;</w:t>
      </w:r>
    </w:p>
    <w:p w14:paraId="71CF4EA8" w14:textId="77777777" w:rsidR="009B49FF" w:rsidRPr="009A664F" w:rsidRDefault="009B49FF" w:rsidP="009A664F">
      <w:pPr>
        <w:pStyle w:val="Code"/>
      </w:pPr>
      <w:r w:rsidRPr="009A664F">
        <w:t xml:space="preserve">    // it will overflow the stack</w:t>
      </w:r>
    </w:p>
    <w:p w14:paraId="390975E6" w14:textId="77777777" w:rsidR="009B49FF" w:rsidRPr="009A664F" w:rsidRDefault="009B49FF" w:rsidP="009A664F">
      <w:pPr>
        <w:pStyle w:val="Code"/>
      </w:pPr>
      <w:r w:rsidRPr="009A664F">
        <w:t xml:space="preserve">    // println!("a next item = {:?}", a.tail());</w:t>
      </w:r>
    </w:p>
    <w:p w14:paraId="3AFCBD90" w14:textId="77777777" w:rsidR="009B49FF" w:rsidRPr="009A664F" w:rsidRDefault="009B49FF" w:rsidP="009A664F">
      <w:pPr>
        <w:pStyle w:val="Code"/>
      </w:pPr>
      <w:r w:rsidRPr="009A664F">
        <w:t>}</w:t>
      </w:r>
    </w:p>
    <w:p w14:paraId="0D012252" w14:textId="1936D6F6" w:rsidR="009B49FF" w:rsidRPr="009B49FF" w:rsidRDefault="009B49FF" w:rsidP="0075708C">
      <w:pPr>
        <w:pStyle w:val="CodeListingCaption"/>
        <w:rPr>
          <w:lang w:eastAsia="en-GB"/>
        </w:rPr>
      </w:pPr>
      <w:r w:rsidRPr="009A664F">
        <w:t xml:space="preserve">Creating a reference cycle of two </w:t>
      </w:r>
      <w:r w:rsidRPr="009A664F">
        <w:rPr>
          <w:rStyle w:val="Literal"/>
        </w:rPr>
        <w:t>List</w:t>
      </w:r>
      <w:r w:rsidRPr="009B49FF">
        <w:rPr>
          <w:lang w:eastAsia="en-GB"/>
        </w:rPr>
        <w:t xml:space="preserve"> values pointing to each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other</w:t>
      </w:r>
      <w:r w:rsidR="0075708C">
        <w:rPr>
          <w:lang w:eastAsia="en-GB"/>
        </w:rPr>
        <w:t>.</w:t>
      </w:r>
    </w:p>
    <w:p w14:paraId="7F8E5191" w14:textId="7BB11B31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create an </w:t>
      </w:r>
      <w:r w:rsidRPr="009A664F">
        <w:rPr>
          <w:rStyle w:val="Literal"/>
        </w:rPr>
        <w:t>Rc&lt;List&gt;</w:t>
      </w:r>
      <w:r w:rsidRPr="009A664F">
        <w:t xml:space="preserve"> instance holding a </w:t>
      </w:r>
      <w:r w:rsidRPr="009A664F">
        <w:rPr>
          <w:rStyle w:val="Literal"/>
        </w:rPr>
        <w:t>List</w:t>
      </w:r>
      <w:r w:rsidRPr="009A664F">
        <w:t xml:space="preserve"> value in the variable </w:t>
      </w:r>
      <w:r w:rsidRPr="009A664F">
        <w:rPr>
          <w:rStyle w:val="Literal"/>
        </w:rPr>
        <w:t>a</w:t>
      </w:r>
      <w:r w:rsidR="00E22CA3" w:rsidRPr="009A664F">
        <w:t xml:space="preserve"> </w:t>
      </w:r>
      <w:r w:rsidRPr="009A664F">
        <w:t xml:space="preserve">with an initial list of </w:t>
      </w:r>
      <w:r w:rsidRPr="009A664F">
        <w:rPr>
          <w:rStyle w:val="Literal"/>
        </w:rPr>
        <w:t>5, Nil</w:t>
      </w:r>
      <w:r w:rsidRPr="009A664F">
        <w:t xml:space="preserve"> </w:t>
      </w:r>
      <w:r w:rsidR="00535998" w:rsidRPr="00535998">
        <w:rPr>
          <w:rStyle w:val="CodeAnnotation"/>
        </w:rPr>
        <w:t>1</w:t>
      </w:r>
      <w:r w:rsidRPr="009A664F">
        <w:t xml:space="preserve">. We then create an </w:t>
      </w:r>
      <w:r w:rsidRPr="009A664F">
        <w:rPr>
          <w:rStyle w:val="Literal"/>
        </w:rPr>
        <w:t>Rc&lt;List&gt;</w:t>
      </w:r>
      <w:r w:rsidRPr="009A664F">
        <w:t xml:space="preserve"> instance</w:t>
      </w:r>
      <w:r w:rsidR="00E22CA3" w:rsidRPr="009A664F">
        <w:t xml:space="preserve"> </w:t>
      </w:r>
      <w:r w:rsidRPr="009A664F">
        <w:t xml:space="preserve">holding another </w:t>
      </w:r>
      <w:r w:rsidRPr="009A664F">
        <w:rPr>
          <w:rStyle w:val="Literal"/>
        </w:rPr>
        <w:t>List</w:t>
      </w:r>
      <w:r w:rsidRPr="009A664F">
        <w:t xml:space="preserve"> value in the variable </w:t>
      </w:r>
      <w:r w:rsidRPr="009A664F">
        <w:rPr>
          <w:rStyle w:val="Literal"/>
        </w:rPr>
        <w:t>b</w:t>
      </w:r>
      <w:r w:rsidRPr="009A664F">
        <w:t xml:space="preserve"> that contains the value 10 and</w:t>
      </w:r>
      <w:r w:rsidR="00E22CA3" w:rsidRPr="009A664F">
        <w:t xml:space="preserve"> </w:t>
      </w:r>
      <w:r w:rsidRPr="009A664F">
        <w:t xml:space="preserve">points to the list in </w:t>
      </w:r>
      <w:r w:rsidRPr="009A664F">
        <w:rPr>
          <w:rStyle w:val="Literal"/>
        </w:rPr>
        <w:t>a</w:t>
      </w:r>
      <w:r w:rsidRPr="009B49FF">
        <w:rPr>
          <w:lang w:eastAsia="en-GB"/>
        </w:rPr>
        <w:t xml:space="preserve"> </w:t>
      </w:r>
      <w:r w:rsidR="00535998" w:rsidRPr="00535998">
        <w:rPr>
          <w:rStyle w:val="CodeAnnotation"/>
        </w:rPr>
        <w:t>2</w:t>
      </w:r>
      <w:r w:rsidRPr="009B49FF">
        <w:rPr>
          <w:lang w:eastAsia="en-GB"/>
        </w:rPr>
        <w:t>.</w:t>
      </w:r>
    </w:p>
    <w:p w14:paraId="11DC2735" w14:textId="1469366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modify </w:t>
      </w:r>
      <w:r w:rsidRPr="009A664F">
        <w:rPr>
          <w:rStyle w:val="Literal"/>
        </w:rPr>
        <w:t>a</w:t>
      </w:r>
      <w:r w:rsidRPr="009A664F">
        <w:t xml:space="preserve"> so it points to </w:t>
      </w:r>
      <w:r w:rsidRPr="009A664F">
        <w:rPr>
          <w:rStyle w:val="Literal"/>
        </w:rPr>
        <w:t>b</w:t>
      </w:r>
      <w:r w:rsidRPr="009A664F">
        <w:t xml:space="preserve"> instead of </w:t>
      </w:r>
      <w:r w:rsidRPr="009A664F">
        <w:rPr>
          <w:rStyle w:val="Literal"/>
        </w:rPr>
        <w:t>Nil</w:t>
      </w:r>
      <w:r w:rsidRPr="009A664F">
        <w:t>, creating a cycle. We do</w:t>
      </w:r>
      <w:r w:rsidR="00E22CA3" w:rsidRPr="009A664F">
        <w:t xml:space="preserve"> </w:t>
      </w:r>
      <w:r w:rsidRPr="009A664F">
        <w:t xml:space="preserve">that by using the </w:t>
      </w:r>
      <w:r w:rsidRPr="009A664F">
        <w:rPr>
          <w:rStyle w:val="Literal"/>
        </w:rPr>
        <w:t>tail</w:t>
      </w:r>
      <w:r w:rsidRPr="009A664F">
        <w:t xml:space="preserve"> method to get a reference to the </w:t>
      </w:r>
      <w:r w:rsidRPr="009A664F">
        <w:rPr>
          <w:rStyle w:val="Literal"/>
        </w:rPr>
        <w:t>RefCell&lt;Rc&lt;List&gt;&gt;</w:t>
      </w:r>
      <w:r w:rsidR="00E22CA3" w:rsidRPr="009A664F">
        <w:t xml:space="preserve"> </w:t>
      </w:r>
      <w:r w:rsidRPr="009A664F">
        <w:t xml:space="preserve">in </w:t>
      </w:r>
      <w:r w:rsidRPr="009A664F">
        <w:rPr>
          <w:rStyle w:val="Literal"/>
        </w:rPr>
        <w:t>a</w:t>
      </w:r>
      <w:r w:rsidRPr="009A664F">
        <w:t xml:space="preserve">, which we put in the variable </w:t>
      </w:r>
      <w:r w:rsidRPr="009A664F">
        <w:rPr>
          <w:rStyle w:val="Literal"/>
        </w:rPr>
        <w:t>link</w:t>
      </w:r>
      <w:r w:rsidRPr="009A664F">
        <w:t xml:space="preserve"> </w:t>
      </w:r>
      <w:r w:rsidR="00535998" w:rsidRPr="00535998">
        <w:rPr>
          <w:rStyle w:val="CodeAnnotation"/>
        </w:rPr>
        <w:t>3</w:t>
      </w:r>
      <w:r w:rsidRPr="009A664F">
        <w:t xml:space="preserve">. Then we use the </w:t>
      </w:r>
      <w:r w:rsidRPr="009A664F">
        <w:rPr>
          <w:rStyle w:val="Literal"/>
        </w:rPr>
        <w:t>borrow_mut</w:t>
      </w:r>
      <w:r w:rsidR="00E22CA3" w:rsidRPr="009A664F">
        <w:t xml:space="preserve"> </w:t>
      </w:r>
      <w:r w:rsidRPr="009A664F">
        <w:t xml:space="preserve">method on the </w:t>
      </w:r>
      <w:r w:rsidRPr="009A664F">
        <w:rPr>
          <w:rStyle w:val="Literal"/>
        </w:rPr>
        <w:t>RefCell&lt;Rc&lt;List&gt;&gt;</w:t>
      </w:r>
      <w:r w:rsidRPr="009A664F">
        <w:t xml:space="preserve"> to change the value inside from an </w:t>
      </w:r>
      <w:r w:rsidRPr="009A664F">
        <w:rPr>
          <w:rStyle w:val="Literal"/>
        </w:rPr>
        <w:t>Rc&lt;List&gt;</w:t>
      </w:r>
      <w:r w:rsidR="00E22CA3" w:rsidRPr="009A664F">
        <w:t xml:space="preserve"> </w:t>
      </w:r>
      <w:r w:rsidRPr="009A664F">
        <w:t xml:space="preserve">that holds a </w:t>
      </w:r>
      <w:r w:rsidRPr="009A664F">
        <w:rPr>
          <w:rStyle w:val="Literal"/>
        </w:rPr>
        <w:t>Nil</w:t>
      </w:r>
      <w:r w:rsidRPr="009A664F">
        <w:t xml:space="preserve"> value to the </w:t>
      </w:r>
      <w:r w:rsidRPr="009A664F">
        <w:rPr>
          <w:rStyle w:val="Literal"/>
        </w:rPr>
        <w:t>Rc&lt;List&gt;</w:t>
      </w:r>
      <w:r w:rsidRPr="009A664F">
        <w:t xml:space="preserve"> in </w:t>
      </w:r>
      <w:r w:rsidRPr="009A664F">
        <w:rPr>
          <w:rStyle w:val="Literal"/>
        </w:rPr>
        <w:t>b</w:t>
      </w:r>
      <w:r w:rsidRPr="009B49FF">
        <w:rPr>
          <w:lang w:eastAsia="en-GB"/>
        </w:rPr>
        <w:t xml:space="preserve"> </w:t>
      </w:r>
      <w:r w:rsidR="00535998" w:rsidRPr="00535998">
        <w:rPr>
          <w:rStyle w:val="CodeAnnotation"/>
        </w:rPr>
        <w:t>4</w:t>
      </w:r>
      <w:r w:rsidRPr="009B49FF">
        <w:rPr>
          <w:lang w:eastAsia="en-GB"/>
        </w:rPr>
        <w:t>.</w:t>
      </w:r>
    </w:p>
    <w:p w14:paraId="45D8D5B9" w14:textId="0EDE696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When we run this code, keeping the last </w:t>
      </w:r>
      <w:r w:rsidRPr="009A664F">
        <w:rPr>
          <w:rStyle w:val="Literal"/>
        </w:rPr>
        <w:t>println!</w:t>
      </w:r>
      <w:r w:rsidRPr="009B49FF">
        <w:rPr>
          <w:lang w:eastAsia="en-GB"/>
        </w:rPr>
        <w:t xml:space="preserve"> commented out for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moment, we’ll get this output:</w:t>
      </w:r>
    </w:p>
    <w:p w14:paraId="2A8C0043" w14:textId="77777777" w:rsidR="009B49FF" w:rsidRPr="009A664F" w:rsidRDefault="009B49FF" w:rsidP="009A664F">
      <w:pPr>
        <w:pStyle w:val="Code"/>
      </w:pPr>
      <w:r w:rsidRPr="009A664F">
        <w:t>a initial rc count = 1</w:t>
      </w:r>
    </w:p>
    <w:p w14:paraId="57F2CCF3" w14:textId="77777777" w:rsidR="009B49FF" w:rsidRPr="009A664F" w:rsidRDefault="009B49FF" w:rsidP="009A664F">
      <w:pPr>
        <w:pStyle w:val="Code"/>
      </w:pPr>
      <w:r w:rsidRPr="009A664F">
        <w:t>a next item = Some(RefCell { value: Nil })</w:t>
      </w:r>
    </w:p>
    <w:p w14:paraId="18AD727A" w14:textId="77777777" w:rsidR="009B49FF" w:rsidRPr="009A664F" w:rsidRDefault="009B49FF" w:rsidP="009A664F">
      <w:pPr>
        <w:pStyle w:val="Code"/>
      </w:pPr>
      <w:r w:rsidRPr="009A664F">
        <w:t>a rc count after b creation = 2</w:t>
      </w:r>
    </w:p>
    <w:p w14:paraId="510D70E2" w14:textId="77777777" w:rsidR="009B49FF" w:rsidRPr="009A664F" w:rsidRDefault="009B49FF" w:rsidP="009A664F">
      <w:pPr>
        <w:pStyle w:val="Code"/>
      </w:pPr>
      <w:r w:rsidRPr="009A664F">
        <w:lastRenderedPageBreak/>
        <w:t>b initial rc count = 1</w:t>
      </w:r>
    </w:p>
    <w:p w14:paraId="0BB081A5" w14:textId="77777777" w:rsidR="009B49FF" w:rsidRPr="009A664F" w:rsidRDefault="009B49FF" w:rsidP="009A664F">
      <w:pPr>
        <w:pStyle w:val="Code"/>
      </w:pPr>
      <w:r w:rsidRPr="009A664F">
        <w:t>b next item = Some(RefCell { value: Cons(5, RefCell { value: Nil }) })</w:t>
      </w:r>
    </w:p>
    <w:p w14:paraId="0D6A4DDE" w14:textId="77777777" w:rsidR="009B49FF" w:rsidRPr="009A664F" w:rsidRDefault="009B49FF" w:rsidP="009A664F">
      <w:pPr>
        <w:pStyle w:val="Code"/>
      </w:pPr>
      <w:r w:rsidRPr="009A664F">
        <w:t>b rc count after changing a = 2</w:t>
      </w:r>
    </w:p>
    <w:p w14:paraId="4239F698" w14:textId="77777777" w:rsidR="009B49FF" w:rsidRPr="009A664F" w:rsidRDefault="009B49FF" w:rsidP="009A664F">
      <w:pPr>
        <w:pStyle w:val="Code"/>
      </w:pPr>
      <w:r w:rsidRPr="009A664F">
        <w:t>a rc count after changing a = 2</w:t>
      </w:r>
    </w:p>
    <w:p w14:paraId="44B600DB" w14:textId="29C282C9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The reference count of the </w:t>
      </w:r>
      <w:r w:rsidRPr="009A664F">
        <w:rPr>
          <w:rStyle w:val="Literal"/>
        </w:rPr>
        <w:t>Rc&lt;List&gt;</w:t>
      </w:r>
      <w:r w:rsidRPr="009A664F">
        <w:t xml:space="preserve"> instances in both </w:t>
      </w:r>
      <w:r w:rsidRPr="009A664F">
        <w:rPr>
          <w:rStyle w:val="Literal"/>
        </w:rPr>
        <w:t>a</w:t>
      </w:r>
      <w:r w:rsidRPr="009A664F">
        <w:t xml:space="preserve"> and </w:t>
      </w:r>
      <w:r w:rsidRPr="009A664F">
        <w:rPr>
          <w:rStyle w:val="Literal"/>
        </w:rPr>
        <w:t>b</w:t>
      </w:r>
      <w:r w:rsidRPr="009A664F">
        <w:t xml:space="preserve"> are 2 after</w:t>
      </w:r>
      <w:r w:rsidR="00E22CA3" w:rsidRPr="009A664F">
        <w:t xml:space="preserve"> </w:t>
      </w:r>
      <w:r w:rsidRPr="009A664F">
        <w:t xml:space="preserve">we change the list in </w:t>
      </w:r>
      <w:r w:rsidRPr="009A664F">
        <w:rPr>
          <w:rStyle w:val="Literal"/>
        </w:rPr>
        <w:t>a</w:t>
      </w:r>
      <w:r w:rsidRPr="009A664F">
        <w:t xml:space="preserve"> to point to </w:t>
      </w:r>
      <w:r w:rsidRPr="009A664F">
        <w:rPr>
          <w:rStyle w:val="Literal"/>
        </w:rPr>
        <w:t>b</w:t>
      </w:r>
      <w:r w:rsidRPr="009A664F">
        <w:t xml:space="preserve">. At the end of </w:t>
      </w:r>
      <w:r w:rsidRPr="009A664F">
        <w:rPr>
          <w:rStyle w:val="Literal"/>
        </w:rPr>
        <w:t>main</w:t>
      </w:r>
      <w:r w:rsidRPr="009A664F">
        <w:t>, Rust drops the</w:t>
      </w:r>
      <w:r w:rsidR="00E22CA3" w:rsidRPr="009A664F">
        <w:t xml:space="preserve"> </w:t>
      </w:r>
      <w:r w:rsidRPr="009A664F">
        <w:t xml:space="preserve">variable </w:t>
      </w:r>
      <w:r w:rsidRPr="009A664F">
        <w:rPr>
          <w:rStyle w:val="Literal"/>
        </w:rPr>
        <w:t>b</w:t>
      </w:r>
      <w:r w:rsidRPr="009A664F">
        <w:t xml:space="preserve">, which decreases the reference count of the </w:t>
      </w:r>
      <w:r w:rsidRPr="009A664F">
        <w:rPr>
          <w:rStyle w:val="Literal"/>
        </w:rPr>
        <w:t>Rc&lt;List&gt;</w:t>
      </w:r>
      <w:r w:rsidRPr="009A664F">
        <w:t xml:space="preserve"> instance</w:t>
      </w:r>
      <w:r w:rsidR="00E22CA3" w:rsidRPr="009A664F">
        <w:t xml:space="preserve"> </w:t>
      </w:r>
      <w:r w:rsidRPr="009A664F">
        <w:t xml:space="preserve">from 2 to 1. The memory that </w:t>
      </w:r>
      <w:r w:rsidRPr="009A664F">
        <w:rPr>
          <w:rStyle w:val="Literal"/>
        </w:rPr>
        <w:t>Rc&lt;List&gt;</w:t>
      </w:r>
      <w:r w:rsidRPr="009A664F">
        <w:t xml:space="preserve"> has on the heap won’t be dropped at</w:t>
      </w:r>
      <w:r w:rsidR="00E22CA3" w:rsidRPr="009A664F">
        <w:t xml:space="preserve"> </w:t>
      </w:r>
      <w:r w:rsidRPr="009A664F">
        <w:t xml:space="preserve">this point, because its reference count is 1, not 0. Then Rust drops </w:t>
      </w:r>
      <w:r w:rsidRPr="009A664F">
        <w:rPr>
          <w:rStyle w:val="Literal"/>
        </w:rPr>
        <w:t>a</w:t>
      </w:r>
      <w:r w:rsidRPr="009A664F">
        <w:t>, which</w:t>
      </w:r>
      <w:r w:rsidR="00E22CA3" w:rsidRPr="009A664F">
        <w:t xml:space="preserve"> </w:t>
      </w:r>
      <w:r w:rsidRPr="009A664F">
        <w:t xml:space="preserve">decreases the reference count of the </w:t>
      </w:r>
      <w:r w:rsidRPr="009A664F">
        <w:rPr>
          <w:rStyle w:val="Literal"/>
        </w:rPr>
        <w:t>a</w:t>
      </w:r>
      <w:r w:rsidRPr="009A664F">
        <w:t xml:space="preserve"> </w:t>
      </w:r>
      <w:r w:rsidRPr="009A664F">
        <w:rPr>
          <w:rStyle w:val="Literal"/>
        </w:rPr>
        <w:t>Rc&lt;List&gt;</w:t>
      </w:r>
      <w:r w:rsidRPr="009A664F">
        <w:t xml:space="preserve"> instance from 2 to 1 as</w:t>
      </w:r>
      <w:r w:rsidR="00E22CA3" w:rsidRPr="009A664F">
        <w:t xml:space="preserve"> </w:t>
      </w:r>
      <w:r w:rsidRPr="009A664F">
        <w:t>well. This instance’s memory can’t be dropped either, because the other</w:t>
      </w:r>
      <w:r w:rsidR="00E22CA3" w:rsidRPr="009A664F">
        <w:t xml:space="preserve"> </w:t>
      </w:r>
      <w:r w:rsidRPr="009A664F">
        <w:rPr>
          <w:rStyle w:val="Literal"/>
        </w:rPr>
        <w:t>Rc&lt;List&gt;</w:t>
      </w:r>
      <w:r w:rsidRPr="009B49FF">
        <w:rPr>
          <w:lang w:eastAsia="en-GB"/>
        </w:rPr>
        <w:t xml:space="preserve"> instance still refers to it. The memory allocated to the list will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remain uncollected forever. To visualize this reference cycle, we’ve created 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diagram in Figure 15-4.</w:t>
      </w:r>
    </w:p>
    <w:p w14:paraId="154BB105" w14:textId="56D6171C" w:rsidR="009B49FF" w:rsidRPr="009B49FF" w:rsidRDefault="0075708C" w:rsidP="0075708C">
      <w:pPr>
        <w:pStyle w:val="GraphicSlug"/>
        <w:rPr>
          <w:lang w:eastAsia="en-GB"/>
        </w:rPr>
      </w:pPr>
      <w:r>
        <w:rPr>
          <w:lang w:eastAsia="en-GB"/>
        </w:rPr>
        <w:t>[f15004.</w:t>
      </w:r>
      <w:r w:rsidR="00491C80">
        <w:rPr>
          <w:lang w:eastAsia="en-GB"/>
        </w:rPr>
        <w:t>eps</w:t>
      </w:r>
      <w:r>
        <w:rPr>
          <w:lang w:eastAsia="en-GB"/>
        </w:rPr>
        <w:t>]</w:t>
      </w:r>
    </w:p>
    <w:p w14:paraId="13D2D008" w14:textId="6F2C9702" w:rsidR="009B49FF" w:rsidRPr="009B49FF" w:rsidRDefault="009B49FF" w:rsidP="0075708C">
      <w:pPr>
        <w:pStyle w:val="CaptionLine"/>
        <w:rPr>
          <w:lang w:eastAsia="en-GB"/>
        </w:rPr>
      </w:pPr>
      <w:r w:rsidRPr="009A664F">
        <w:t xml:space="preserve">A reference cycle of lists </w:t>
      </w:r>
      <w:r w:rsidRPr="009A664F">
        <w:rPr>
          <w:rStyle w:val="Literal"/>
        </w:rPr>
        <w:t>a</w:t>
      </w:r>
      <w:r w:rsidRPr="009A664F">
        <w:t xml:space="preserve"> and </w:t>
      </w:r>
      <w:r w:rsidRPr="009A664F">
        <w:rPr>
          <w:rStyle w:val="Literal"/>
        </w:rPr>
        <w:t>b</w:t>
      </w:r>
      <w:r w:rsidRPr="009B49FF">
        <w:rPr>
          <w:lang w:eastAsia="en-GB"/>
        </w:rPr>
        <w:t xml:space="preserve"> pointing to each other</w:t>
      </w:r>
    </w:p>
    <w:p w14:paraId="198373C3" w14:textId="23149DDD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If you uncomment the last </w:t>
      </w:r>
      <w:r w:rsidRPr="009A664F">
        <w:rPr>
          <w:rStyle w:val="Literal"/>
        </w:rPr>
        <w:t>println!</w:t>
      </w:r>
      <w:r w:rsidRPr="009A664F">
        <w:t xml:space="preserve"> and run the program, Rust will try to</w:t>
      </w:r>
      <w:r w:rsidR="00E22CA3" w:rsidRPr="009A664F">
        <w:t xml:space="preserve"> </w:t>
      </w:r>
      <w:r w:rsidRPr="009A664F">
        <w:t xml:space="preserve">print this cycle with </w:t>
      </w:r>
      <w:r w:rsidRPr="009A664F">
        <w:rPr>
          <w:rStyle w:val="Literal"/>
        </w:rPr>
        <w:t>a</w:t>
      </w:r>
      <w:r w:rsidRPr="009A664F">
        <w:t xml:space="preserve"> pointing to </w:t>
      </w:r>
      <w:r w:rsidRPr="009A664F">
        <w:rPr>
          <w:rStyle w:val="Literal"/>
        </w:rPr>
        <w:t>b</w:t>
      </w:r>
      <w:r w:rsidRPr="009A664F">
        <w:t xml:space="preserve"> pointing to </w:t>
      </w:r>
      <w:r w:rsidRPr="009A664F">
        <w:rPr>
          <w:rStyle w:val="Literal"/>
        </w:rPr>
        <w:t>a</w:t>
      </w:r>
      <w:r w:rsidRPr="009B49FF">
        <w:rPr>
          <w:lang w:eastAsia="en-GB"/>
        </w:rPr>
        <w:t xml:space="preserve"> and so forth until it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overflows the stack.</w:t>
      </w:r>
    </w:p>
    <w:p w14:paraId="62FCC3CC" w14:textId="6D725A95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Compared to a real-world program, the consequences creating a reference cycle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this example aren’t very dire: right after we create the reference cycle,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 program ends. However, if a more complex program allocated lots of memory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a cycle and held onto it for a long time, the program would use more memory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than it needed and might overwhelm the system, causing it to run out of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available memory.</w:t>
      </w:r>
    </w:p>
    <w:p w14:paraId="15F05FA6" w14:textId="40BCC46C" w:rsidR="009B49FF" w:rsidRPr="009B49FF" w:rsidRDefault="009B49FF" w:rsidP="009A664F">
      <w:pPr>
        <w:pStyle w:val="Body"/>
        <w:rPr>
          <w:lang w:eastAsia="en-GB"/>
        </w:rPr>
      </w:pPr>
      <w:r w:rsidRPr="009A664F">
        <w:t>Creating reference cycles is not easily done, but it’s not impossible either.</w:t>
      </w:r>
      <w:r w:rsidR="00E22CA3" w:rsidRPr="009A664F">
        <w:t xml:space="preserve"> </w:t>
      </w:r>
      <w:r w:rsidRPr="009A664F">
        <w:t xml:space="preserve">If you have </w:t>
      </w:r>
      <w:r w:rsidRPr="009A664F">
        <w:rPr>
          <w:rStyle w:val="Literal"/>
        </w:rPr>
        <w:t>RefCell&lt;T&gt;</w:t>
      </w:r>
      <w:r w:rsidRPr="009A664F">
        <w:t xml:space="preserve"> values that contain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values or similar nested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combinations of types with interior mutability and reference counting, you must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ensure that you don’t create cycles; you can’t rely on Rust to catch them.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Creating a reference cycle would be a logic bug in your program that you should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use automated tests, code reviews, and other software development practices to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minimize.</w:t>
      </w:r>
    </w:p>
    <w:p w14:paraId="4192246B" w14:textId="5329E586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Another solution for avoiding reference cycles is reorganizing your data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structures so that some references express ownership and some references don’t.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As a result, you can have cycles made up of some ownership relationships 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some non-ownership relationships, and only the ownership relationships affect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whether or not a value can be dropped. In Listing 15-25, we always want </w:t>
      </w:r>
      <w:r w:rsidRPr="009A664F">
        <w:rPr>
          <w:rStyle w:val="Literal"/>
        </w:rPr>
        <w:t>Cons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variants to own their list, so reorganizing the data structure isn’t possible.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Let’s look at an example using graphs made up of parent nodes and child nodes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to see when non-ownership relationships are an appropriate way to prevent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reference cycles.</w:t>
      </w:r>
    </w:p>
    <w:p w14:paraId="1E8BF0CB" w14:textId="1ADFD5C6" w:rsidR="009B49FF" w:rsidRPr="009B49FF" w:rsidRDefault="009B49FF" w:rsidP="00E22CA3">
      <w:pPr>
        <w:pStyle w:val="HeadB"/>
        <w:rPr>
          <w:lang w:eastAsia="en-GB"/>
        </w:rPr>
      </w:pPr>
      <w:bookmarkStart w:id="57" w:name="preventing-reference-cycles:-turning-an-"/>
      <w:bookmarkStart w:id="58" w:name="_Toc106892325"/>
      <w:bookmarkEnd w:id="57"/>
      <w:r w:rsidRPr="00E22CA3">
        <w:t xml:space="preserve">Preventing Reference Cycles: Turning an </w:t>
      </w:r>
      <w:r w:rsidRPr="009A664F">
        <w:t>Rc&lt;T&gt;</w:t>
      </w:r>
      <w:r w:rsidRPr="00E22CA3">
        <w:t xml:space="preserve"> into a</w:t>
      </w:r>
      <w:bookmarkEnd w:id="58"/>
      <w:r w:rsidRPr="00E22CA3">
        <w:t xml:space="preserve"> </w:t>
      </w:r>
      <w:r w:rsidR="009A664F">
        <w:t xml:space="preserve"> </w:t>
      </w:r>
    </w:p>
    <w:p w14:paraId="3EECF269" w14:textId="5E96AB5B" w:rsidR="009B49FF" w:rsidRPr="009B49FF" w:rsidRDefault="009B49FF" w:rsidP="009A664F">
      <w:pPr>
        <w:pStyle w:val="Body"/>
        <w:rPr>
          <w:lang w:val="en-GB" w:eastAsia="en-GB"/>
        </w:rPr>
      </w:pPr>
      <w:r w:rsidRPr="009A664F">
        <w:t xml:space="preserve">So far, we’ve demonstrated that calling </w:t>
      </w:r>
      <w:r w:rsidRPr="009A664F">
        <w:rPr>
          <w:rStyle w:val="Literal"/>
        </w:rPr>
        <w:t>Rc::clone</w:t>
      </w:r>
      <w:r w:rsidRPr="009A664F">
        <w:t xml:space="preserve"> increases the</w:t>
      </w:r>
      <w:r w:rsidR="00E22CA3" w:rsidRPr="009A664F">
        <w:t xml:space="preserve"> </w:t>
      </w:r>
      <w:r w:rsidRPr="009A664F">
        <w:rPr>
          <w:rStyle w:val="Literal"/>
        </w:rPr>
        <w:t>strong_count</w:t>
      </w:r>
      <w:r w:rsidRPr="009A664F">
        <w:t xml:space="preserve"> of an </w:t>
      </w:r>
      <w:r w:rsidRPr="009A664F">
        <w:rPr>
          <w:rStyle w:val="Literal"/>
        </w:rPr>
        <w:t>Rc&lt;T&gt;</w:t>
      </w:r>
      <w:r w:rsidRPr="009A664F">
        <w:t xml:space="preserve"> instance, and an </w:t>
      </w:r>
      <w:r w:rsidRPr="009A664F">
        <w:rPr>
          <w:rStyle w:val="Literal"/>
        </w:rPr>
        <w:t>Rc&lt;T&gt;</w:t>
      </w:r>
      <w:r w:rsidRPr="009A664F">
        <w:t xml:space="preserve"> instance is only cleaned</w:t>
      </w:r>
      <w:r w:rsidR="00E22CA3" w:rsidRPr="009A664F">
        <w:t xml:space="preserve"> </w:t>
      </w:r>
      <w:r w:rsidRPr="009A664F">
        <w:t xml:space="preserve">up if its </w:t>
      </w:r>
      <w:r w:rsidRPr="009A664F">
        <w:rPr>
          <w:rStyle w:val="Literal"/>
        </w:rPr>
        <w:t>strong_count</w:t>
      </w:r>
      <w:r w:rsidRPr="009A664F">
        <w:t xml:space="preserve"> is 0. You can also create a </w:t>
      </w:r>
      <w:r w:rsidRPr="009A664F">
        <w:rPr>
          <w:rStyle w:val="Italic"/>
        </w:rPr>
        <w:t>weak reference</w:t>
      </w:r>
      <w:r w:rsidRPr="009A664F">
        <w:t xml:space="preserve"> to the</w:t>
      </w:r>
      <w:r w:rsidR="00E22CA3" w:rsidRPr="009A664F">
        <w:t xml:space="preserve"> </w:t>
      </w:r>
      <w:r w:rsidRPr="009A664F">
        <w:t xml:space="preserve">value </w:t>
      </w:r>
      <w:r w:rsidRPr="009A664F">
        <w:lastRenderedPageBreak/>
        <w:t xml:space="preserve">within an </w:t>
      </w:r>
      <w:r w:rsidRPr="009A664F">
        <w:rPr>
          <w:rStyle w:val="Literal"/>
        </w:rPr>
        <w:t>Rc&lt;T&gt;</w:t>
      </w:r>
      <w:r w:rsidRPr="009A664F">
        <w:t xml:space="preserve"> instance by calling </w:t>
      </w:r>
      <w:r w:rsidRPr="009A664F">
        <w:rPr>
          <w:rStyle w:val="Literal"/>
        </w:rPr>
        <w:t>Rc::downgrade</w:t>
      </w:r>
      <w:r w:rsidRPr="009A664F">
        <w:t xml:space="preserve"> and passing a</w:t>
      </w:r>
      <w:r w:rsidR="00E22CA3" w:rsidRPr="009A664F">
        <w:t xml:space="preserve"> </w:t>
      </w:r>
      <w:r w:rsidRPr="009A664F">
        <w:t xml:space="preserve">reference to the </w:t>
      </w:r>
      <w:r w:rsidRPr="009A664F">
        <w:rPr>
          <w:rStyle w:val="Literal"/>
        </w:rPr>
        <w:t>Rc&lt;T&gt;</w:t>
      </w:r>
      <w:r w:rsidRPr="009A664F">
        <w:t>. Strong references are how you can share ownership of</w:t>
      </w:r>
      <w:r w:rsidR="00E22CA3" w:rsidRPr="009A664F">
        <w:t xml:space="preserve"> </w:t>
      </w:r>
      <w:r w:rsidRPr="009A664F">
        <w:t xml:space="preserve">an </w:t>
      </w:r>
      <w:r w:rsidRPr="009A664F">
        <w:rPr>
          <w:rStyle w:val="Literal"/>
        </w:rPr>
        <w:t>Rc&lt;T&gt;</w:t>
      </w:r>
      <w:r w:rsidRPr="009A664F">
        <w:t xml:space="preserve"> instance. Weak references don’t express an ownership relationship,</w:t>
      </w:r>
      <w:r w:rsidR="00E22CA3" w:rsidRPr="009A664F">
        <w:t xml:space="preserve"> </w:t>
      </w:r>
      <w:r w:rsidRPr="009A664F">
        <w:t xml:space="preserve">and their count doesn’t affect when an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instance is cleaned up. They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won’t cause a reference cycle because any cycle involving some weak references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will be broken once the strong reference count of values involved is 0.</w:t>
      </w:r>
    </w:p>
    <w:p w14:paraId="231C7D4A" w14:textId="51259972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When you call </w:t>
      </w:r>
      <w:r w:rsidRPr="009A664F">
        <w:rPr>
          <w:rStyle w:val="Literal"/>
        </w:rPr>
        <w:t>Rc::downgrade</w:t>
      </w:r>
      <w:r w:rsidRPr="009A664F">
        <w:t xml:space="preserve">, you get a smart pointer of type </w:t>
      </w:r>
      <w:r w:rsidRPr="009A664F">
        <w:rPr>
          <w:rStyle w:val="Literal"/>
        </w:rPr>
        <w:t>Weak&lt;T&gt;</w:t>
      </w:r>
      <w:r w:rsidRPr="009A664F">
        <w:t>.</w:t>
      </w:r>
      <w:r w:rsidR="00E22CA3" w:rsidRPr="009A664F">
        <w:t xml:space="preserve"> </w:t>
      </w:r>
      <w:r w:rsidRPr="009A664F">
        <w:t xml:space="preserve">Instead of increasing the </w:t>
      </w:r>
      <w:r w:rsidRPr="009A664F">
        <w:rPr>
          <w:rStyle w:val="Literal"/>
        </w:rPr>
        <w:t>strong_count</w:t>
      </w:r>
      <w:r w:rsidRPr="009A664F">
        <w:t xml:space="preserve"> in the </w:t>
      </w:r>
      <w:r w:rsidRPr="009A664F">
        <w:rPr>
          <w:rStyle w:val="Literal"/>
        </w:rPr>
        <w:t>Rc&lt;T&gt;</w:t>
      </w:r>
      <w:r w:rsidRPr="009A664F">
        <w:t xml:space="preserve"> instance by 1, calling</w:t>
      </w:r>
      <w:r w:rsidR="00E22CA3" w:rsidRPr="009A664F">
        <w:t xml:space="preserve"> </w:t>
      </w:r>
      <w:r w:rsidRPr="009A664F">
        <w:rPr>
          <w:rStyle w:val="Literal"/>
        </w:rPr>
        <w:t>Rc::downgrade</w:t>
      </w:r>
      <w:r w:rsidRPr="009A664F">
        <w:t xml:space="preserve"> increases the </w:t>
      </w:r>
      <w:r w:rsidRPr="009A664F">
        <w:rPr>
          <w:rStyle w:val="Literal"/>
        </w:rPr>
        <w:t>weak_count</w:t>
      </w:r>
      <w:r w:rsidRPr="009A664F">
        <w:t xml:space="preserve"> by 1. The </w:t>
      </w:r>
      <w:r w:rsidRPr="009A664F">
        <w:rPr>
          <w:rStyle w:val="Literal"/>
        </w:rPr>
        <w:t>Rc&lt;T&gt;</w:t>
      </w:r>
      <w:r w:rsidRPr="009A664F">
        <w:t xml:space="preserve"> type uses</w:t>
      </w:r>
      <w:r w:rsidR="00E22CA3" w:rsidRPr="009A664F">
        <w:t xml:space="preserve"> </w:t>
      </w:r>
      <w:r w:rsidRPr="009A664F">
        <w:rPr>
          <w:rStyle w:val="Literal"/>
        </w:rPr>
        <w:t>weak_count</w:t>
      </w:r>
      <w:r w:rsidRPr="009A664F">
        <w:t xml:space="preserve"> to keep track of how many </w:t>
      </w:r>
      <w:r w:rsidRPr="009A664F">
        <w:rPr>
          <w:rStyle w:val="Literal"/>
        </w:rPr>
        <w:t>Weak&lt;T&gt;</w:t>
      </w:r>
      <w:r w:rsidRPr="009A664F">
        <w:t xml:space="preserve"> references exist, similar to</w:t>
      </w:r>
      <w:r w:rsidR="00E22CA3" w:rsidRPr="009A664F">
        <w:t xml:space="preserve"> </w:t>
      </w:r>
      <w:r w:rsidRPr="009A664F">
        <w:rPr>
          <w:rStyle w:val="Literal"/>
        </w:rPr>
        <w:t>strong_count</w:t>
      </w:r>
      <w:r w:rsidRPr="009A664F">
        <w:t xml:space="preserve">. The difference is the </w:t>
      </w:r>
      <w:r w:rsidRPr="009A664F">
        <w:rPr>
          <w:rStyle w:val="Literal"/>
        </w:rPr>
        <w:t>weak_count</w:t>
      </w:r>
      <w:r w:rsidRPr="009A664F">
        <w:t xml:space="preserve"> doesn’t need to be 0 for the</w:t>
      </w:r>
      <w:r w:rsidR="00E22CA3" w:rsidRPr="009A664F">
        <w:t xml:space="preserve"> </w:t>
      </w:r>
      <w:r w:rsidRPr="009A664F">
        <w:rPr>
          <w:rStyle w:val="Literal"/>
        </w:rPr>
        <w:t>Rc&lt;T&gt;</w:t>
      </w:r>
      <w:r w:rsidRPr="009B49FF">
        <w:rPr>
          <w:lang w:eastAsia="en-GB"/>
        </w:rPr>
        <w:t xml:space="preserve"> instance to be cleaned up.</w:t>
      </w:r>
    </w:p>
    <w:p w14:paraId="16FF3CE1" w14:textId="5B8681F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Because the value that </w:t>
      </w:r>
      <w:r w:rsidRPr="009A664F">
        <w:rPr>
          <w:rStyle w:val="Literal"/>
        </w:rPr>
        <w:t>Weak&lt;T&gt;</w:t>
      </w:r>
      <w:r w:rsidRPr="009A664F">
        <w:t xml:space="preserve"> references might have been dropped, to do</w:t>
      </w:r>
      <w:r w:rsidR="00E22CA3" w:rsidRPr="009A664F">
        <w:t xml:space="preserve"> </w:t>
      </w:r>
      <w:r w:rsidRPr="009A664F">
        <w:t xml:space="preserve">anything with the value that a </w:t>
      </w:r>
      <w:r w:rsidRPr="009A664F">
        <w:rPr>
          <w:rStyle w:val="Literal"/>
        </w:rPr>
        <w:t>Weak&lt;T&gt;</w:t>
      </w:r>
      <w:r w:rsidRPr="009A664F">
        <w:t xml:space="preserve"> is pointing to, you must make sure the</w:t>
      </w:r>
      <w:r w:rsidR="00E22CA3" w:rsidRPr="009A664F">
        <w:t xml:space="preserve"> </w:t>
      </w:r>
      <w:r w:rsidRPr="009A664F">
        <w:t xml:space="preserve">value still exists. Do this by calling the </w:t>
      </w:r>
      <w:r w:rsidRPr="009A664F">
        <w:rPr>
          <w:rStyle w:val="Literal"/>
        </w:rPr>
        <w:t>upgrade</w:t>
      </w:r>
      <w:r w:rsidRPr="009A664F">
        <w:t xml:space="preserve"> method on a </w:t>
      </w:r>
      <w:r w:rsidRPr="009A664F">
        <w:rPr>
          <w:rStyle w:val="Literal"/>
        </w:rPr>
        <w:t>Weak&lt;T&gt;</w:t>
      </w:r>
      <w:r w:rsidR="00E22CA3" w:rsidRPr="009A664F">
        <w:t xml:space="preserve"> </w:t>
      </w:r>
      <w:r w:rsidRPr="009A664F">
        <w:t xml:space="preserve">instance, which will return an </w:t>
      </w:r>
      <w:r w:rsidRPr="009A664F">
        <w:rPr>
          <w:rStyle w:val="Literal"/>
        </w:rPr>
        <w:t>Option&lt;Rc&lt;T&gt;&gt;</w:t>
      </w:r>
      <w:r w:rsidRPr="009A664F">
        <w:t xml:space="preserve">. You’ll get a result of </w:t>
      </w:r>
      <w:r w:rsidRPr="009A664F">
        <w:rPr>
          <w:rStyle w:val="Literal"/>
        </w:rPr>
        <w:t>Some</w:t>
      </w:r>
      <w:r w:rsidR="00E22CA3" w:rsidRPr="009A664F">
        <w:t xml:space="preserve"> </w:t>
      </w:r>
      <w:r w:rsidRPr="009A664F">
        <w:t xml:space="preserve">if the </w:t>
      </w:r>
      <w:r w:rsidRPr="009A664F">
        <w:rPr>
          <w:rStyle w:val="Literal"/>
        </w:rPr>
        <w:t>Rc&lt;T&gt;</w:t>
      </w:r>
      <w:r w:rsidRPr="009A664F">
        <w:t xml:space="preserve"> value has not been dropped yet and a result of </w:t>
      </w:r>
      <w:r w:rsidRPr="009A664F">
        <w:rPr>
          <w:rStyle w:val="Literal"/>
        </w:rPr>
        <w:t>None</w:t>
      </w:r>
      <w:r w:rsidRPr="009A664F">
        <w:t xml:space="preserve"> if the</w:t>
      </w:r>
      <w:r w:rsidR="00E22CA3" w:rsidRPr="009A664F">
        <w:t xml:space="preserve"> </w:t>
      </w:r>
      <w:r w:rsidRPr="009A664F">
        <w:rPr>
          <w:rStyle w:val="Literal"/>
        </w:rPr>
        <w:t>Rc&lt;T&gt;</w:t>
      </w:r>
      <w:r w:rsidRPr="009A664F">
        <w:t xml:space="preserve"> value has been dropped. Because </w:t>
      </w:r>
      <w:r w:rsidRPr="009A664F">
        <w:rPr>
          <w:rStyle w:val="Literal"/>
        </w:rPr>
        <w:t>upgrade</w:t>
      </w:r>
      <w:r w:rsidRPr="009A664F">
        <w:t xml:space="preserve"> returns an </w:t>
      </w:r>
      <w:r w:rsidRPr="009A664F">
        <w:rPr>
          <w:rStyle w:val="Literal"/>
        </w:rPr>
        <w:t>Option&lt;Rc&lt;T&gt;&gt;</w:t>
      </w:r>
      <w:r w:rsidRPr="009A664F">
        <w:t>,</w:t>
      </w:r>
      <w:r w:rsidR="00E22CA3" w:rsidRPr="009A664F">
        <w:t xml:space="preserve"> </w:t>
      </w:r>
      <w:r w:rsidRPr="009A664F">
        <w:t xml:space="preserve">Rust will ensure that the </w:t>
      </w:r>
      <w:r w:rsidRPr="009A664F">
        <w:rPr>
          <w:rStyle w:val="Literal"/>
        </w:rPr>
        <w:t>Some</w:t>
      </w:r>
      <w:r w:rsidRPr="009A664F">
        <w:t xml:space="preserve"> case and the </w:t>
      </w:r>
      <w:r w:rsidRPr="009A664F">
        <w:rPr>
          <w:rStyle w:val="Literal"/>
        </w:rPr>
        <w:t>None</w:t>
      </w:r>
      <w:r w:rsidRPr="009B49FF">
        <w:rPr>
          <w:lang w:eastAsia="en-GB"/>
        </w:rPr>
        <w:t xml:space="preserve"> case are handled, 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there won’t be an invalid pointer.</w:t>
      </w:r>
    </w:p>
    <w:p w14:paraId="58CF31AB" w14:textId="0C6E97B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As an example, rather than using a list whose items know only about the next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 xml:space="preserve">item, we’ll create a tree whose items know about their children items </w:t>
      </w:r>
      <w:r w:rsidRPr="009A664F">
        <w:rPr>
          <w:rStyle w:val="Italic"/>
        </w:rPr>
        <w:t>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their parent items.</w:t>
      </w:r>
    </w:p>
    <w:p w14:paraId="1FB1543A" w14:textId="77777777" w:rsidR="009B49FF" w:rsidRPr="009B49FF" w:rsidRDefault="009B49FF" w:rsidP="009F2923">
      <w:pPr>
        <w:pStyle w:val="HeadC"/>
        <w:rPr>
          <w:lang w:eastAsia="en-GB"/>
        </w:rPr>
      </w:pPr>
      <w:bookmarkStart w:id="59" w:name="creating-a-tree-data-structure:-a-`node`"/>
      <w:bookmarkStart w:id="60" w:name="_Toc106892326"/>
      <w:bookmarkEnd w:id="59"/>
      <w:r w:rsidRPr="009F2923">
        <w:t xml:space="preserve">Creating a Tree Data Structure: a </w:t>
      </w:r>
      <w:r w:rsidRPr="009A664F">
        <w:t>Node</w:t>
      </w:r>
      <w:r w:rsidRPr="009B49FF">
        <w:rPr>
          <w:lang w:eastAsia="en-GB"/>
        </w:rPr>
        <w:t xml:space="preserve"> with Child Nodes</w:t>
      </w:r>
      <w:bookmarkEnd w:id="60"/>
    </w:p>
    <w:p w14:paraId="70F8E625" w14:textId="45AAC345" w:rsidR="009B49FF" w:rsidRPr="009B49FF" w:rsidRDefault="009B49FF" w:rsidP="009A664F">
      <w:pPr>
        <w:pStyle w:val="Body"/>
        <w:rPr>
          <w:lang w:eastAsia="en-GB"/>
        </w:rPr>
      </w:pPr>
      <w:r w:rsidRPr="009A664F">
        <w:t>To start, we’ll build a tree with nodes that know about their child nodes.</w:t>
      </w:r>
      <w:r w:rsidR="00E22CA3" w:rsidRPr="009A664F">
        <w:t xml:space="preserve"> </w:t>
      </w:r>
      <w:r w:rsidRPr="009A664F">
        <w:t xml:space="preserve">We’ll create a struct named </w:t>
      </w:r>
      <w:r w:rsidRPr="009A664F">
        <w:rPr>
          <w:rStyle w:val="Literal"/>
        </w:rPr>
        <w:t>Node</w:t>
      </w:r>
      <w:r w:rsidRPr="009A664F">
        <w:t xml:space="preserve"> that holds its own </w:t>
      </w:r>
      <w:r w:rsidRPr="009A664F">
        <w:rPr>
          <w:rStyle w:val="Literal"/>
        </w:rPr>
        <w:t>i32</w:t>
      </w:r>
      <w:r w:rsidRPr="009A664F">
        <w:t xml:space="preserve"> value as well as</w:t>
      </w:r>
      <w:r w:rsidR="00E22CA3" w:rsidRPr="009A664F">
        <w:t xml:space="preserve"> </w:t>
      </w:r>
      <w:r w:rsidRPr="009A664F">
        <w:t xml:space="preserve">references to its children </w:t>
      </w:r>
      <w:r w:rsidRPr="009A664F">
        <w:rPr>
          <w:rStyle w:val="Literal"/>
        </w:rPr>
        <w:t>Node</w:t>
      </w:r>
      <w:r w:rsidRPr="009B49FF">
        <w:rPr>
          <w:lang w:eastAsia="en-GB"/>
        </w:rPr>
        <w:t xml:space="preserve"> values:</w:t>
      </w:r>
    </w:p>
    <w:p w14:paraId="17A218AC" w14:textId="54866465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40994272" w14:textId="77777777" w:rsidR="009B49FF" w:rsidRPr="009A664F" w:rsidRDefault="009B49FF" w:rsidP="009A664F">
      <w:pPr>
        <w:pStyle w:val="Code"/>
      </w:pPr>
      <w:r w:rsidRPr="009A664F">
        <w:t>use std::cell::RefCell;</w:t>
      </w:r>
    </w:p>
    <w:p w14:paraId="5296DF96" w14:textId="77777777" w:rsidR="009B49FF" w:rsidRPr="009A664F" w:rsidRDefault="009B49FF" w:rsidP="009A664F">
      <w:pPr>
        <w:pStyle w:val="Code"/>
      </w:pPr>
      <w:r w:rsidRPr="009A664F">
        <w:t>use std::rc::Rc;</w:t>
      </w:r>
    </w:p>
    <w:p w14:paraId="010C64F9" w14:textId="77777777" w:rsidR="009B49FF" w:rsidRPr="009A664F" w:rsidRDefault="009B49FF" w:rsidP="009A664F">
      <w:pPr>
        <w:pStyle w:val="Code"/>
      </w:pPr>
    </w:p>
    <w:p w14:paraId="538A5203" w14:textId="77777777" w:rsidR="009B49FF" w:rsidRPr="009A664F" w:rsidRDefault="009B49FF" w:rsidP="009A664F">
      <w:pPr>
        <w:pStyle w:val="Code"/>
      </w:pPr>
      <w:r w:rsidRPr="009A664F">
        <w:t>#[derive(Debug)]</w:t>
      </w:r>
    </w:p>
    <w:p w14:paraId="7C7927B6" w14:textId="77777777" w:rsidR="009B49FF" w:rsidRPr="009A664F" w:rsidRDefault="009B49FF" w:rsidP="009A664F">
      <w:pPr>
        <w:pStyle w:val="Code"/>
      </w:pPr>
      <w:r w:rsidRPr="009A664F">
        <w:t>struct Node {</w:t>
      </w:r>
    </w:p>
    <w:p w14:paraId="4EF568A1" w14:textId="77777777" w:rsidR="009B49FF" w:rsidRPr="009A664F" w:rsidRDefault="009B49FF" w:rsidP="009A664F">
      <w:pPr>
        <w:pStyle w:val="Code"/>
      </w:pPr>
      <w:r w:rsidRPr="009A664F">
        <w:t xml:space="preserve">    value: i32,</w:t>
      </w:r>
    </w:p>
    <w:p w14:paraId="37BBB78A" w14:textId="77777777" w:rsidR="009B49FF" w:rsidRPr="009A664F" w:rsidRDefault="009B49FF" w:rsidP="009A664F">
      <w:pPr>
        <w:pStyle w:val="Code"/>
      </w:pPr>
      <w:r w:rsidRPr="009A664F">
        <w:t xml:space="preserve">    children: RefCell&lt;Vec&lt;Rc&lt;Node&gt;&gt;&gt;,</w:t>
      </w:r>
    </w:p>
    <w:p w14:paraId="377CF4D0" w14:textId="77777777" w:rsidR="009B49FF" w:rsidRPr="009A664F" w:rsidRDefault="009B49FF" w:rsidP="009A664F">
      <w:pPr>
        <w:pStyle w:val="Code"/>
      </w:pPr>
      <w:r w:rsidRPr="009A664F">
        <w:t>}</w:t>
      </w:r>
    </w:p>
    <w:p w14:paraId="4FC89492" w14:textId="4C8E9963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We want a </w:t>
      </w:r>
      <w:r w:rsidRPr="009A664F">
        <w:rPr>
          <w:rStyle w:val="Literal"/>
        </w:rPr>
        <w:t>Node</w:t>
      </w:r>
      <w:r w:rsidRPr="009A664F">
        <w:t xml:space="preserve"> to own its children, and we want to share that ownership with</w:t>
      </w:r>
      <w:r w:rsidR="00E22CA3" w:rsidRPr="009A664F">
        <w:t xml:space="preserve"> </w:t>
      </w:r>
      <w:r w:rsidRPr="009A664F">
        <w:t xml:space="preserve">variables so we can access each </w:t>
      </w:r>
      <w:r w:rsidRPr="009A664F">
        <w:rPr>
          <w:rStyle w:val="Literal"/>
        </w:rPr>
        <w:t>Node</w:t>
      </w:r>
      <w:r w:rsidRPr="009A664F">
        <w:t xml:space="preserve"> in the tree directly. To do this, we</w:t>
      </w:r>
      <w:r w:rsidR="00E22CA3" w:rsidRPr="009A664F">
        <w:t xml:space="preserve"> </w:t>
      </w:r>
      <w:r w:rsidRPr="009A664F">
        <w:t xml:space="preserve">define the </w:t>
      </w:r>
      <w:r w:rsidRPr="009A664F">
        <w:rPr>
          <w:rStyle w:val="Literal"/>
        </w:rPr>
        <w:t>Vec&lt;T&gt;</w:t>
      </w:r>
      <w:r w:rsidRPr="009A664F">
        <w:t xml:space="preserve"> items to be values of type </w:t>
      </w:r>
      <w:r w:rsidRPr="009A664F">
        <w:rPr>
          <w:rStyle w:val="Literal"/>
        </w:rPr>
        <w:t>Rc&lt;Node&gt;</w:t>
      </w:r>
      <w:r w:rsidRPr="009A664F">
        <w:t>. We also want to</w:t>
      </w:r>
      <w:r w:rsidR="00E22CA3" w:rsidRPr="009A664F">
        <w:t xml:space="preserve"> </w:t>
      </w:r>
      <w:r w:rsidRPr="009A664F">
        <w:t xml:space="preserve">modify which nodes are children of another node, so we have a </w:t>
      </w:r>
      <w:r w:rsidRPr="009A664F">
        <w:rPr>
          <w:rStyle w:val="Literal"/>
        </w:rPr>
        <w:t>RefCell&lt;T&gt;</w:t>
      </w:r>
      <w:r w:rsidRPr="009A664F">
        <w:t xml:space="preserve"> in</w:t>
      </w:r>
      <w:r w:rsidR="00E22CA3" w:rsidRPr="009A664F">
        <w:t xml:space="preserve"> </w:t>
      </w:r>
      <w:r w:rsidRPr="009A664F">
        <w:rPr>
          <w:rStyle w:val="Literal"/>
        </w:rPr>
        <w:t>children</w:t>
      </w:r>
      <w:r w:rsidRPr="009A664F">
        <w:t xml:space="preserve"> around the </w:t>
      </w:r>
      <w:r w:rsidRPr="009A664F">
        <w:rPr>
          <w:rStyle w:val="Literal"/>
        </w:rPr>
        <w:t>Vec&lt;Rc&lt;Node&gt;&gt;</w:t>
      </w:r>
      <w:r w:rsidRPr="009B49FF">
        <w:rPr>
          <w:lang w:eastAsia="en-GB"/>
        </w:rPr>
        <w:t>.</w:t>
      </w:r>
    </w:p>
    <w:p w14:paraId="5CF88A0A" w14:textId="6B57021A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Next, we’ll use our struct definition and create one </w:t>
      </w:r>
      <w:r w:rsidRPr="009A664F">
        <w:rPr>
          <w:rStyle w:val="Literal"/>
        </w:rPr>
        <w:t>Node</w:t>
      </w:r>
      <w:r w:rsidRPr="009A664F">
        <w:t xml:space="preserve"> instance named</w:t>
      </w:r>
      <w:r w:rsidR="00E22CA3" w:rsidRPr="009A664F">
        <w:t xml:space="preserve"> </w:t>
      </w:r>
      <w:r w:rsidRPr="009A664F">
        <w:rPr>
          <w:rStyle w:val="Literal"/>
        </w:rPr>
        <w:t>leaf</w:t>
      </w:r>
      <w:r w:rsidRPr="009A664F">
        <w:t xml:space="preserve"> with the value 3 and no children, and another instance named </w:t>
      </w:r>
      <w:r w:rsidRPr="009A664F">
        <w:rPr>
          <w:rStyle w:val="Literal"/>
        </w:rPr>
        <w:t>branch</w:t>
      </w:r>
      <w:r w:rsidR="00E22CA3" w:rsidRPr="009A664F">
        <w:t xml:space="preserve"> </w:t>
      </w:r>
      <w:r w:rsidRPr="009A664F">
        <w:t xml:space="preserve">with </w:t>
      </w:r>
      <w:r w:rsidRPr="009A664F">
        <w:lastRenderedPageBreak/>
        <w:t xml:space="preserve">the value 5 and </w:t>
      </w:r>
      <w:r w:rsidRPr="009A664F">
        <w:rPr>
          <w:rStyle w:val="Literal"/>
        </w:rPr>
        <w:t>leaf</w:t>
      </w:r>
      <w:r w:rsidRPr="009B49FF">
        <w:rPr>
          <w:lang w:eastAsia="en-GB"/>
        </w:rPr>
        <w:t xml:space="preserve"> as one of its children, as shown in Listing 15-27:</w:t>
      </w:r>
    </w:p>
    <w:p w14:paraId="45D49C24" w14:textId="50B838CA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0876EA3F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55052C35" w14:textId="77777777" w:rsidR="009B49FF" w:rsidRPr="009A664F" w:rsidRDefault="009B49FF" w:rsidP="009A664F">
      <w:pPr>
        <w:pStyle w:val="Code"/>
      </w:pPr>
      <w:r w:rsidRPr="009A664F">
        <w:t xml:space="preserve">    let leaf = Rc::new(Node {</w:t>
      </w:r>
    </w:p>
    <w:p w14:paraId="427DC55F" w14:textId="77777777" w:rsidR="009B49FF" w:rsidRPr="009A664F" w:rsidRDefault="009B49FF" w:rsidP="009A664F">
      <w:pPr>
        <w:pStyle w:val="Code"/>
      </w:pPr>
      <w:r w:rsidRPr="009A664F">
        <w:t xml:space="preserve">        value: 3,</w:t>
      </w:r>
    </w:p>
    <w:p w14:paraId="6E09985D" w14:textId="77777777" w:rsidR="009B49FF" w:rsidRPr="009A664F" w:rsidRDefault="009B49FF" w:rsidP="009A664F">
      <w:pPr>
        <w:pStyle w:val="Code"/>
      </w:pPr>
      <w:r w:rsidRPr="009A664F">
        <w:t xml:space="preserve">        children: RefCell::new(vec![]),</w:t>
      </w:r>
    </w:p>
    <w:p w14:paraId="0127133D" w14:textId="77777777" w:rsidR="009B49FF" w:rsidRPr="009A664F" w:rsidRDefault="009B49FF" w:rsidP="009A664F">
      <w:pPr>
        <w:pStyle w:val="Code"/>
      </w:pPr>
      <w:r w:rsidRPr="009A664F">
        <w:t xml:space="preserve">    });</w:t>
      </w:r>
    </w:p>
    <w:p w14:paraId="5319AA8E" w14:textId="77777777" w:rsidR="009B49FF" w:rsidRPr="009A664F" w:rsidRDefault="009B49FF" w:rsidP="009A664F">
      <w:pPr>
        <w:pStyle w:val="Code"/>
      </w:pPr>
    </w:p>
    <w:p w14:paraId="1AB0E78D" w14:textId="77777777" w:rsidR="009B49FF" w:rsidRPr="009A664F" w:rsidRDefault="009B49FF" w:rsidP="009A664F">
      <w:pPr>
        <w:pStyle w:val="Code"/>
      </w:pPr>
      <w:r w:rsidRPr="009A664F">
        <w:t xml:space="preserve">    let branch = Rc::new(Node {</w:t>
      </w:r>
    </w:p>
    <w:p w14:paraId="0FAFC2A0" w14:textId="77777777" w:rsidR="009B49FF" w:rsidRPr="009A664F" w:rsidRDefault="009B49FF" w:rsidP="009A664F">
      <w:pPr>
        <w:pStyle w:val="Code"/>
      </w:pPr>
      <w:r w:rsidRPr="009A664F">
        <w:t xml:space="preserve">        value: 5,</w:t>
      </w:r>
    </w:p>
    <w:p w14:paraId="64CA22A7" w14:textId="77777777" w:rsidR="009B49FF" w:rsidRPr="009A664F" w:rsidRDefault="009B49FF" w:rsidP="009A664F">
      <w:pPr>
        <w:pStyle w:val="Code"/>
      </w:pPr>
      <w:r w:rsidRPr="009A664F">
        <w:t xml:space="preserve">        children: RefCell::new(vec![Rc::clone(&amp;leaf)]),</w:t>
      </w:r>
    </w:p>
    <w:p w14:paraId="39A05927" w14:textId="77777777" w:rsidR="009B49FF" w:rsidRPr="009A664F" w:rsidRDefault="009B49FF" w:rsidP="009A664F">
      <w:pPr>
        <w:pStyle w:val="Code"/>
      </w:pPr>
      <w:r w:rsidRPr="009A664F">
        <w:t xml:space="preserve">    });</w:t>
      </w:r>
    </w:p>
    <w:p w14:paraId="57890A01" w14:textId="77777777" w:rsidR="009B49FF" w:rsidRPr="009A664F" w:rsidRDefault="009B49FF" w:rsidP="009A664F">
      <w:pPr>
        <w:pStyle w:val="Code"/>
      </w:pPr>
      <w:r w:rsidRPr="009A664F">
        <w:t>}</w:t>
      </w:r>
    </w:p>
    <w:p w14:paraId="3F51A43A" w14:textId="5774AC04" w:rsidR="009B49FF" w:rsidRPr="009B49FF" w:rsidRDefault="009B49FF" w:rsidP="0075708C">
      <w:pPr>
        <w:pStyle w:val="CodeListingCaption"/>
        <w:rPr>
          <w:lang w:eastAsia="en-GB"/>
        </w:rPr>
      </w:pPr>
      <w:r w:rsidRPr="009A664F">
        <w:t xml:space="preserve">Creating a </w:t>
      </w:r>
      <w:r w:rsidRPr="009A664F">
        <w:rPr>
          <w:rStyle w:val="Literal"/>
        </w:rPr>
        <w:t>leaf</w:t>
      </w:r>
      <w:r w:rsidRPr="009A664F">
        <w:t xml:space="preserve"> node with no children and a </w:t>
      </w:r>
      <w:r w:rsidRPr="009A664F">
        <w:rPr>
          <w:rStyle w:val="Literal"/>
        </w:rPr>
        <w:t>branch</w:t>
      </w:r>
      <w:r w:rsidRPr="009A664F">
        <w:t xml:space="preserve"> node with</w:t>
      </w:r>
      <w:r w:rsidR="00E22CA3" w:rsidRPr="009A664F">
        <w:t xml:space="preserve"> </w:t>
      </w:r>
      <w:r w:rsidRPr="009A664F">
        <w:rPr>
          <w:rStyle w:val="Literal"/>
        </w:rPr>
        <w:t>leaf</w:t>
      </w:r>
      <w:r w:rsidRPr="009B49FF">
        <w:rPr>
          <w:lang w:eastAsia="en-GB"/>
        </w:rPr>
        <w:t xml:space="preserve"> as one of its children</w:t>
      </w:r>
    </w:p>
    <w:p w14:paraId="3A161312" w14:textId="1AB6B369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We clone the </w:t>
      </w:r>
      <w:r w:rsidRPr="009A664F">
        <w:rPr>
          <w:rStyle w:val="Literal"/>
        </w:rPr>
        <w:t>Rc&lt;Node&gt;</w:t>
      </w:r>
      <w:r w:rsidRPr="009A664F">
        <w:t xml:space="preserve"> in </w:t>
      </w:r>
      <w:r w:rsidRPr="009A664F">
        <w:rPr>
          <w:rStyle w:val="Literal"/>
        </w:rPr>
        <w:t>leaf</w:t>
      </w:r>
      <w:r w:rsidRPr="009A664F">
        <w:t xml:space="preserve"> and store that in </w:t>
      </w:r>
      <w:r w:rsidRPr="009A664F">
        <w:rPr>
          <w:rStyle w:val="Literal"/>
        </w:rPr>
        <w:t>branch</w:t>
      </w:r>
      <w:r w:rsidRPr="009A664F">
        <w:t>, meaning the</w:t>
      </w:r>
      <w:r w:rsidR="00E22CA3" w:rsidRPr="009A664F">
        <w:t xml:space="preserve"> </w:t>
      </w:r>
      <w:r w:rsidRPr="009A664F">
        <w:rPr>
          <w:rStyle w:val="Literal"/>
        </w:rPr>
        <w:t>Node</w:t>
      </w:r>
      <w:r w:rsidRPr="009A664F">
        <w:t xml:space="preserve"> in </w:t>
      </w:r>
      <w:r w:rsidRPr="009A664F">
        <w:rPr>
          <w:rStyle w:val="Literal"/>
        </w:rPr>
        <w:t>leaf</w:t>
      </w:r>
      <w:r w:rsidRPr="009A664F">
        <w:t xml:space="preserve"> now has two owners: </w:t>
      </w:r>
      <w:r w:rsidRPr="009A664F">
        <w:rPr>
          <w:rStyle w:val="Literal"/>
        </w:rPr>
        <w:t>leaf</w:t>
      </w:r>
      <w:r w:rsidRPr="009A664F">
        <w:t xml:space="preserve"> and </w:t>
      </w:r>
      <w:r w:rsidRPr="009A664F">
        <w:rPr>
          <w:rStyle w:val="Literal"/>
        </w:rPr>
        <w:t>branch</w:t>
      </w:r>
      <w:r w:rsidRPr="009A664F">
        <w:t>. We can get from</w:t>
      </w:r>
      <w:r w:rsidR="00E22CA3" w:rsidRPr="009A664F">
        <w:t xml:space="preserve"> </w:t>
      </w:r>
      <w:r w:rsidRPr="009A664F">
        <w:rPr>
          <w:rStyle w:val="Literal"/>
        </w:rPr>
        <w:t>branch</w:t>
      </w:r>
      <w:r w:rsidRPr="009A664F">
        <w:t xml:space="preserve"> to </w:t>
      </w:r>
      <w:r w:rsidRPr="009A664F">
        <w:rPr>
          <w:rStyle w:val="Literal"/>
        </w:rPr>
        <w:t>leaf</w:t>
      </w:r>
      <w:r w:rsidRPr="009A664F">
        <w:t xml:space="preserve"> through </w:t>
      </w:r>
      <w:r w:rsidRPr="009A664F">
        <w:rPr>
          <w:rStyle w:val="Literal"/>
        </w:rPr>
        <w:t>branch.children</w:t>
      </w:r>
      <w:r w:rsidRPr="009A664F">
        <w:t>, but there’s no way to get from</w:t>
      </w:r>
      <w:r w:rsidR="00E22CA3" w:rsidRPr="009A664F">
        <w:t xml:space="preserve"> </w:t>
      </w:r>
      <w:r w:rsidRPr="009A664F">
        <w:rPr>
          <w:rStyle w:val="Literal"/>
        </w:rPr>
        <w:t>leaf</w:t>
      </w:r>
      <w:r w:rsidRPr="009A664F">
        <w:t xml:space="preserve"> to </w:t>
      </w:r>
      <w:r w:rsidRPr="009A664F">
        <w:rPr>
          <w:rStyle w:val="Literal"/>
        </w:rPr>
        <w:t>branch</w:t>
      </w:r>
      <w:r w:rsidRPr="009A664F">
        <w:t xml:space="preserve">. The reason is that </w:t>
      </w:r>
      <w:r w:rsidRPr="009A664F">
        <w:rPr>
          <w:rStyle w:val="Literal"/>
        </w:rPr>
        <w:t>leaf</w:t>
      </w:r>
      <w:r w:rsidRPr="009A664F">
        <w:t xml:space="preserve"> has no reference to </w:t>
      </w:r>
      <w:r w:rsidRPr="009A664F">
        <w:rPr>
          <w:rStyle w:val="Literal"/>
        </w:rPr>
        <w:t>branch</w:t>
      </w:r>
      <w:r w:rsidRPr="009A664F">
        <w:t xml:space="preserve"> and</w:t>
      </w:r>
      <w:r w:rsidR="00E22CA3" w:rsidRPr="009A664F">
        <w:t xml:space="preserve"> </w:t>
      </w:r>
      <w:r w:rsidRPr="009A664F">
        <w:t xml:space="preserve">doesn’t know they’re related. We want </w:t>
      </w:r>
      <w:r w:rsidRPr="009A664F">
        <w:rPr>
          <w:rStyle w:val="Literal"/>
        </w:rPr>
        <w:t>leaf</w:t>
      </w:r>
      <w:r w:rsidRPr="009A664F">
        <w:t xml:space="preserve"> to know that </w:t>
      </w:r>
      <w:r w:rsidRPr="009A664F">
        <w:rPr>
          <w:rStyle w:val="Literal"/>
        </w:rPr>
        <w:t>branch</w:t>
      </w:r>
      <w:r w:rsidRPr="009B49FF">
        <w:rPr>
          <w:lang w:eastAsia="en-GB"/>
        </w:rPr>
        <w:t xml:space="preserve"> is its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parent. We’ll do that next.</w:t>
      </w:r>
    </w:p>
    <w:p w14:paraId="7BE676BF" w14:textId="77777777" w:rsidR="009B49FF" w:rsidRPr="009B49FF" w:rsidRDefault="009B49FF" w:rsidP="009A664F">
      <w:pPr>
        <w:pStyle w:val="HeadC"/>
        <w:rPr>
          <w:lang w:eastAsia="en-GB"/>
        </w:rPr>
      </w:pPr>
      <w:bookmarkStart w:id="61" w:name="adding-a-reference-from-a-child-to-its-p"/>
      <w:bookmarkStart w:id="62" w:name="_Toc106892327"/>
      <w:bookmarkEnd w:id="61"/>
      <w:r w:rsidRPr="009B49FF">
        <w:rPr>
          <w:lang w:eastAsia="en-GB"/>
        </w:rPr>
        <w:t>Adding a Reference from a Child to Its Parent</w:t>
      </w:r>
      <w:bookmarkEnd w:id="62"/>
    </w:p>
    <w:p w14:paraId="53667C17" w14:textId="62E01908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To make the child node aware of its parent, we need to add a </w:t>
      </w:r>
      <w:r w:rsidRPr="009A664F">
        <w:rPr>
          <w:rStyle w:val="Literal"/>
        </w:rPr>
        <w:t>parent</w:t>
      </w:r>
      <w:r w:rsidRPr="009A664F">
        <w:t xml:space="preserve"> field to</w:t>
      </w:r>
      <w:r w:rsidR="00E22CA3" w:rsidRPr="009A664F">
        <w:t xml:space="preserve"> </w:t>
      </w:r>
      <w:r w:rsidRPr="009A664F">
        <w:t xml:space="preserve">our </w:t>
      </w:r>
      <w:r w:rsidRPr="009A664F">
        <w:rPr>
          <w:rStyle w:val="Literal"/>
        </w:rPr>
        <w:t>Node</w:t>
      </w:r>
      <w:r w:rsidRPr="009A664F">
        <w:t xml:space="preserve"> struct definition. The trouble is in deciding what the type of</w:t>
      </w:r>
      <w:r w:rsidR="00E22CA3" w:rsidRPr="009A664F">
        <w:t xml:space="preserve"> </w:t>
      </w:r>
      <w:r w:rsidRPr="009A664F">
        <w:rPr>
          <w:rStyle w:val="Literal"/>
        </w:rPr>
        <w:t>parent</w:t>
      </w:r>
      <w:r w:rsidRPr="009A664F">
        <w:t xml:space="preserve"> should be. We know it can’t contain an </w:t>
      </w:r>
      <w:r w:rsidRPr="009A664F">
        <w:rPr>
          <w:rStyle w:val="Literal"/>
        </w:rPr>
        <w:t>Rc&lt;T&gt;</w:t>
      </w:r>
      <w:r w:rsidRPr="009A664F">
        <w:t>, because that would</w:t>
      </w:r>
      <w:r w:rsidR="00E22CA3" w:rsidRPr="009A664F">
        <w:t xml:space="preserve"> </w:t>
      </w:r>
      <w:r w:rsidRPr="009A664F">
        <w:t xml:space="preserve">create a reference cycle with </w:t>
      </w:r>
      <w:r w:rsidRPr="009A664F">
        <w:rPr>
          <w:rStyle w:val="Literal"/>
        </w:rPr>
        <w:t>leaf.parent</w:t>
      </w:r>
      <w:r w:rsidRPr="009A664F">
        <w:t xml:space="preserve"> pointing to </w:t>
      </w:r>
      <w:r w:rsidRPr="009A664F">
        <w:rPr>
          <w:rStyle w:val="Literal"/>
        </w:rPr>
        <w:t>branch</w:t>
      </w:r>
      <w:r w:rsidRPr="009A664F">
        <w:t xml:space="preserve"> and</w:t>
      </w:r>
      <w:r w:rsidR="00E22CA3" w:rsidRPr="009A664F">
        <w:t xml:space="preserve"> </w:t>
      </w:r>
      <w:r w:rsidRPr="009A664F">
        <w:rPr>
          <w:rStyle w:val="Literal"/>
        </w:rPr>
        <w:t>branch.children</w:t>
      </w:r>
      <w:r w:rsidRPr="009A664F">
        <w:t xml:space="preserve"> pointing to </w:t>
      </w:r>
      <w:r w:rsidRPr="009A664F">
        <w:rPr>
          <w:rStyle w:val="Literal"/>
        </w:rPr>
        <w:t>leaf</w:t>
      </w:r>
      <w:r w:rsidRPr="009A664F">
        <w:t xml:space="preserve">, which would cause their </w:t>
      </w:r>
      <w:r w:rsidRPr="009A664F">
        <w:rPr>
          <w:rStyle w:val="Literal"/>
        </w:rPr>
        <w:t>strong_count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values to never be 0.</w:t>
      </w:r>
    </w:p>
    <w:p w14:paraId="1DB35E31" w14:textId="510FEDB3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Thinking about the relationships another way, a parent node should own its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children: if a parent node is dropped, its child nodes should be dropped as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well. However, a child should not own its parent: if we drop a child node, the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parent should still exist. This is a case for weak references!</w:t>
      </w:r>
    </w:p>
    <w:p w14:paraId="05313D7E" w14:textId="224EB299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So instead of </w:t>
      </w:r>
      <w:r w:rsidRPr="009A664F">
        <w:rPr>
          <w:rStyle w:val="Literal"/>
        </w:rPr>
        <w:t>Rc&lt;T&gt;</w:t>
      </w:r>
      <w:r w:rsidRPr="009A664F">
        <w:t xml:space="preserve">, we’ll make the type of </w:t>
      </w:r>
      <w:r w:rsidRPr="009A664F">
        <w:rPr>
          <w:rStyle w:val="Literal"/>
        </w:rPr>
        <w:t>parent</w:t>
      </w:r>
      <w:r w:rsidRPr="009A664F">
        <w:t xml:space="preserve"> use </w:t>
      </w:r>
      <w:r w:rsidRPr="009A664F">
        <w:rPr>
          <w:rStyle w:val="Literal"/>
        </w:rPr>
        <w:t>Weak&lt;T&gt;</w:t>
      </w:r>
      <w:r w:rsidRPr="009A664F">
        <w:t>,</w:t>
      </w:r>
      <w:r w:rsidR="00E22CA3" w:rsidRPr="009A664F">
        <w:t xml:space="preserve"> </w:t>
      </w:r>
      <w:r w:rsidRPr="009A664F">
        <w:t xml:space="preserve">specifically a </w:t>
      </w:r>
      <w:r w:rsidRPr="009A664F">
        <w:rPr>
          <w:rStyle w:val="Literal"/>
        </w:rPr>
        <w:t>RefCell&lt;Weak&lt;Node&gt;&gt;</w:t>
      </w:r>
      <w:r w:rsidRPr="009A664F">
        <w:t xml:space="preserve">. Now our </w:t>
      </w:r>
      <w:r w:rsidRPr="009A664F">
        <w:rPr>
          <w:rStyle w:val="Literal"/>
        </w:rPr>
        <w:t>Node</w:t>
      </w:r>
      <w:r w:rsidRPr="009B49FF">
        <w:rPr>
          <w:lang w:eastAsia="en-GB"/>
        </w:rPr>
        <w:t xml:space="preserve"> struct definition looks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like this:</w:t>
      </w:r>
    </w:p>
    <w:p w14:paraId="4D10CD62" w14:textId="09898091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18A414CD" w14:textId="77777777" w:rsidR="009B49FF" w:rsidRPr="009A664F" w:rsidRDefault="009B49FF" w:rsidP="009A664F">
      <w:pPr>
        <w:pStyle w:val="Code"/>
      </w:pPr>
      <w:r w:rsidRPr="009A664F">
        <w:t>use std::cell::RefCell;</w:t>
      </w:r>
    </w:p>
    <w:p w14:paraId="69BEBB09" w14:textId="77777777" w:rsidR="009B49FF" w:rsidRPr="009A664F" w:rsidRDefault="009B49FF" w:rsidP="009A664F">
      <w:pPr>
        <w:pStyle w:val="Code"/>
      </w:pPr>
      <w:r w:rsidRPr="009A664F">
        <w:t>use std::rc::{Rc, Weak};</w:t>
      </w:r>
    </w:p>
    <w:p w14:paraId="551A3BCF" w14:textId="77777777" w:rsidR="009B49FF" w:rsidRPr="009A664F" w:rsidRDefault="009B49FF" w:rsidP="009A664F">
      <w:pPr>
        <w:pStyle w:val="Code"/>
      </w:pPr>
    </w:p>
    <w:p w14:paraId="6A75517C" w14:textId="77777777" w:rsidR="009B49FF" w:rsidRPr="009A664F" w:rsidRDefault="009B49FF" w:rsidP="009A664F">
      <w:pPr>
        <w:pStyle w:val="Code"/>
      </w:pPr>
      <w:r w:rsidRPr="009A664F">
        <w:t>#[derive(Debug)]</w:t>
      </w:r>
    </w:p>
    <w:p w14:paraId="31C3E15B" w14:textId="77777777" w:rsidR="009B49FF" w:rsidRPr="009A664F" w:rsidRDefault="009B49FF" w:rsidP="009A664F">
      <w:pPr>
        <w:pStyle w:val="Code"/>
      </w:pPr>
      <w:r w:rsidRPr="009A664F">
        <w:t>struct Node {</w:t>
      </w:r>
    </w:p>
    <w:p w14:paraId="42A93BB2" w14:textId="77777777" w:rsidR="009B49FF" w:rsidRPr="009A664F" w:rsidRDefault="009B49FF" w:rsidP="009A664F">
      <w:pPr>
        <w:pStyle w:val="Code"/>
      </w:pPr>
      <w:r w:rsidRPr="009A664F">
        <w:t xml:space="preserve">    value: i32,</w:t>
      </w:r>
    </w:p>
    <w:p w14:paraId="7163FB1F" w14:textId="77777777" w:rsidR="009B49FF" w:rsidRPr="009A664F" w:rsidRDefault="009B49FF" w:rsidP="009A664F">
      <w:pPr>
        <w:pStyle w:val="Code"/>
      </w:pPr>
      <w:r w:rsidRPr="009A664F">
        <w:t xml:space="preserve">    parent: RefCell&lt;Weak&lt;Node&gt;&gt;,</w:t>
      </w:r>
    </w:p>
    <w:p w14:paraId="23A5BDD6" w14:textId="77777777" w:rsidR="009B49FF" w:rsidRPr="009A664F" w:rsidRDefault="009B49FF" w:rsidP="009A664F">
      <w:pPr>
        <w:pStyle w:val="Code"/>
      </w:pPr>
      <w:r w:rsidRPr="009A664F">
        <w:t xml:space="preserve">    children: RefCell&lt;Vec&lt;Rc&lt;Node&gt;&gt;&gt;,</w:t>
      </w:r>
    </w:p>
    <w:p w14:paraId="28709209" w14:textId="77777777" w:rsidR="009B49FF" w:rsidRPr="009A664F" w:rsidRDefault="009B49FF" w:rsidP="009A664F">
      <w:pPr>
        <w:pStyle w:val="Code"/>
      </w:pPr>
      <w:r w:rsidRPr="009A664F">
        <w:t>}</w:t>
      </w:r>
    </w:p>
    <w:p w14:paraId="019F2E34" w14:textId="785FB09B" w:rsidR="009B49FF" w:rsidRPr="009B49FF" w:rsidRDefault="009B49FF" w:rsidP="009A664F">
      <w:pPr>
        <w:pStyle w:val="Body"/>
        <w:rPr>
          <w:lang w:eastAsia="en-GB"/>
        </w:rPr>
      </w:pPr>
      <w:r w:rsidRPr="009A664F">
        <w:lastRenderedPageBreak/>
        <w:t>A node will be able to refer to its parent node but doesn’t own its parent.</w:t>
      </w:r>
      <w:r w:rsidR="00E22CA3" w:rsidRPr="009A664F">
        <w:t xml:space="preserve"> </w:t>
      </w:r>
      <w:r w:rsidRPr="009A664F">
        <w:t xml:space="preserve">In Listing 15-28, we update </w:t>
      </w:r>
      <w:r w:rsidRPr="009A664F">
        <w:rPr>
          <w:rStyle w:val="Literal"/>
        </w:rPr>
        <w:t>main</w:t>
      </w:r>
      <w:r w:rsidRPr="009A664F">
        <w:t xml:space="preserve"> to use this new definition so the </w:t>
      </w:r>
      <w:r w:rsidRPr="009A664F">
        <w:rPr>
          <w:rStyle w:val="Literal"/>
        </w:rPr>
        <w:t>leaf</w:t>
      </w:r>
      <w:r w:rsidR="00E22CA3" w:rsidRPr="009A664F">
        <w:t xml:space="preserve"> </w:t>
      </w:r>
      <w:r w:rsidRPr="009A664F">
        <w:t xml:space="preserve">node will have a way to refer to its parent, </w:t>
      </w:r>
      <w:r w:rsidRPr="009A664F">
        <w:rPr>
          <w:rStyle w:val="Literal"/>
        </w:rPr>
        <w:t>branch</w:t>
      </w:r>
      <w:r w:rsidRPr="009B49FF">
        <w:rPr>
          <w:lang w:eastAsia="en-GB"/>
        </w:rPr>
        <w:t>:</w:t>
      </w:r>
    </w:p>
    <w:p w14:paraId="52BC2694" w14:textId="1127D952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1720E39F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63C90042" w14:textId="77777777" w:rsidR="009B49FF" w:rsidRPr="009A664F" w:rsidRDefault="009B49FF" w:rsidP="009A664F">
      <w:pPr>
        <w:pStyle w:val="Code"/>
      </w:pPr>
      <w:r w:rsidRPr="009A664F">
        <w:t xml:space="preserve">    let leaf = Rc::new(Node {</w:t>
      </w:r>
    </w:p>
    <w:p w14:paraId="311BD857" w14:textId="77777777" w:rsidR="009B49FF" w:rsidRPr="009A664F" w:rsidRDefault="009B49FF" w:rsidP="009A664F">
      <w:pPr>
        <w:pStyle w:val="Code"/>
      </w:pPr>
      <w:r w:rsidRPr="009A664F">
        <w:t xml:space="preserve">        value: 3,</w:t>
      </w:r>
    </w:p>
    <w:p w14:paraId="14475ED2" w14:textId="2097242D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1</w:t>
      </w:r>
      <w:r w:rsidRPr="009A664F">
        <w:t xml:space="preserve"> parent: RefCell::new(Weak::new()),</w:t>
      </w:r>
    </w:p>
    <w:p w14:paraId="110D5045" w14:textId="77777777" w:rsidR="009B49FF" w:rsidRPr="009A664F" w:rsidRDefault="009B49FF" w:rsidP="009A664F">
      <w:pPr>
        <w:pStyle w:val="Code"/>
      </w:pPr>
      <w:r w:rsidRPr="009A664F">
        <w:t xml:space="preserve">        children: RefCell::new(vec![]),</w:t>
      </w:r>
    </w:p>
    <w:p w14:paraId="46CD2076" w14:textId="77777777" w:rsidR="009B49FF" w:rsidRPr="009A664F" w:rsidRDefault="009B49FF" w:rsidP="009A664F">
      <w:pPr>
        <w:pStyle w:val="Code"/>
      </w:pPr>
      <w:r w:rsidRPr="009A664F">
        <w:t xml:space="preserve">    });</w:t>
      </w:r>
    </w:p>
    <w:p w14:paraId="46632DF3" w14:textId="77777777" w:rsidR="009B49FF" w:rsidRPr="009A664F" w:rsidRDefault="009B49FF" w:rsidP="009A664F">
      <w:pPr>
        <w:pStyle w:val="Code"/>
      </w:pPr>
    </w:p>
    <w:p w14:paraId="65E6B05F" w14:textId="5FDF57AE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2</w:t>
      </w:r>
      <w:r w:rsidRPr="009A664F">
        <w:t xml:space="preserve"> println!("leaf parent = {:?}", leaf.parent.borrow().upgrade());</w:t>
      </w:r>
    </w:p>
    <w:p w14:paraId="5E091855" w14:textId="77777777" w:rsidR="009B49FF" w:rsidRPr="009A664F" w:rsidRDefault="009B49FF" w:rsidP="009A664F">
      <w:pPr>
        <w:pStyle w:val="Code"/>
      </w:pPr>
    </w:p>
    <w:p w14:paraId="1DF75D55" w14:textId="77777777" w:rsidR="009B49FF" w:rsidRPr="009A664F" w:rsidRDefault="009B49FF" w:rsidP="009A664F">
      <w:pPr>
        <w:pStyle w:val="Code"/>
      </w:pPr>
      <w:r w:rsidRPr="009A664F">
        <w:t xml:space="preserve">    let branch = Rc::new(Node {</w:t>
      </w:r>
    </w:p>
    <w:p w14:paraId="35C4414C" w14:textId="77777777" w:rsidR="009B49FF" w:rsidRPr="009A664F" w:rsidRDefault="009B49FF" w:rsidP="009A664F">
      <w:pPr>
        <w:pStyle w:val="Code"/>
      </w:pPr>
      <w:r w:rsidRPr="009A664F">
        <w:t xml:space="preserve">        value: 5,</w:t>
      </w:r>
    </w:p>
    <w:p w14:paraId="4509DC06" w14:textId="54419203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3</w:t>
      </w:r>
      <w:r w:rsidRPr="009A664F">
        <w:t xml:space="preserve"> parent: RefCell::new(Weak::new()),</w:t>
      </w:r>
    </w:p>
    <w:p w14:paraId="264A9CBC" w14:textId="77777777" w:rsidR="009B49FF" w:rsidRPr="009A664F" w:rsidRDefault="009B49FF" w:rsidP="009A664F">
      <w:pPr>
        <w:pStyle w:val="Code"/>
      </w:pPr>
      <w:r w:rsidRPr="009A664F">
        <w:t xml:space="preserve">        children: RefCell::new(vec![Rc::clone(&amp;leaf)]),</w:t>
      </w:r>
    </w:p>
    <w:p w14:paraId="176BA7E0" w14:textId="77777777" w:rsidR="009B49FF" w:rsidRPr="009A664F" w:rsidRDefault="009B49FF" w:rsidP="009A664F">
      <w:pPr>
        <w:pStyle w:val="Code"/>
      </w:pPr>
      <w:r w:rsidRPr="009A664F">
        <w:t xml:space="preserve">    });</w:t>
      </w:r>
    </w:p>
    <w:p w14:paraId="1813EC1B" w14:textId="77777777" w:rsidR="009B49FF" w:rsidRPr="009A664F" w:rsidRDefault="009B49FF" w:rsidP="009A664F">
      <w:pPr>
        <w:pStyle w:val="Code"/>
      </w:pPr>
    </w:p>
    <w:p w14:paraId="4F559655" w14:textId="66FFF537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4</w:t>
      </w:r>
      <w:r w:rsidRPr="009A664F">
        <w:t xml:space="preserve"> *leaf.parent.borrow_mut() = Rc::downgrade(&amp;branch);</w:t>
      </w:r>
    </w:p>
    <w:p w14:paraId="21752282" w14:textId="77777777" w:rsidR="009B49FF" w:rsidRPr="009A664F" w:rsidRDefault="009B49FF" w:rsidP="009A664F">
      <w:pPr>
        <w:pStyle w:val="Code"/>
      </w:pPr>
    </w:p>
    <w:p w14:paraId="25B990B9" w14:textId="3A4DC5F4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5</w:t>
      </w:r>
      <w:r w:rsidRPr="009A664F">
        <w:t xml:space="preserve"> println!("leaf parent = {:?}", leaf.parent.borrow().upgrade());</w:t>
      </w:r>
    </w:p>
    <w:p w14:paraId="5AF1C539" w14:textId="77777777" w:rsidR="009B49FF" w:rsidRPr="009A664F" w:rsidRDefault="009B49FF" w:rsidP="009A664F">
      <w:pPr>
        <w:pStyle w:val="Code"/>
      </w:pPr>
      <w:r w:rsidRPr="009A664F">
        <w:t>}</w:t>
      </w:r>
    </w:p>
    <w:p w14:paraId="08280882" w14:textId="2FE48E65" w:rsidR="009B49FF" w:rsidRPr="009B49FF" w:rsidRDefault="009B49FF" w:rsidP="0075708C">
      <w:pPr>
        <w:pStyle w:val="CodeListingCaption"/>
        <w:rPr>
          <w:lang w:eastAsia="en-GB"/>
        </w:rPr>
      </w:pPr>
      <w:r w:rsidRPr="009A664F">
        <w:t xml:space="preserve">A </w:t>
      </w:r>
      <w:r w:rsidRPr="009A664F">
        <w:rPr>
          <w:rStyle w:val="Literal"/>
        </w:rPr>
        <w:t>leaf</w:t>
      </w:r>
      <w:r w:rsidRPr="009A664F">
        <w:t xml:space="preserve"> node with a weak reference to its parent node </w:t>
      </w:r>
      <w:r w:rsidRPr="009A664F">
        <w:rPr>
          <w:rStyle w:val="Literal"/>
        </w:rPr>
        <w:t>branch</w:t>
      </w:r>
    </w:p>
    <w:p w14:paraId="02DB0CD1" w14:textId="5F33202E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Creating the </w:t>
      </w:r>
      <w:r w:rsidRPr="009A664F">
        <w:rPr>
          <w:rStyle w:val="Literal"/>
        </w:rPr>
        <w:t>leaf</w:t>
      </w:r>
      <w:r w:rsidRPr="009A664F">
        <w:t xml:space="preserve"> node looks similar to Listing 15-27 with the exception of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parent</w:t>
      </w:r>
      <w:r w:rsidRPr="009A664F">
        <w:t xml:space="preserve"> field: </w:t>
      </w:r>
      <w:r w:rsidRPr="009A664F">
        <w:rPr>
          <w:rStyle w:val="Literal"/>
        </w:rPr>
        <w:t>leaf</w:t>
      </w:r>
      <w:r w:rsidRPr="009A664F">
        <w:t xml:space="preserve"> starts out without a parent, so we create a new,</w:t>
      </w:r>
      <w:r w:rsidR="00E22CA3" w:rsidRPr="009A664F">
        <w:t xml:space="preserve"> </w:t>
      </w:r>
      <w:r w:rsidRPr="009A664F">
        <w:t xml:space="preserve">empty </w:t>
      </w:r>
      <w:r w:rsidRPr="009A664F">
        <w:rPr>
          <w:rStyle w:val="Literal"/>
        </w:rPr>
        <w:t>Weak&lt;Node&gt;</w:t>
      </w:r>
      <w:r w:rsidRPr="009B49FF">
        <w:rPr>
          <w:lang w:eastAsia="en-GB"/>
        </w:rPr>
        <w:t xml:space="preserve"> reference instance </w:t>
      </w:r>
      <w:r w:rsidR="00535998" w:rsidRPr="00535998">
        <w:rPr>
          <w:rStyle w:val="CodeAnnotation"/>
        </w:rPr>
        <w:t>1</w:t>
      </w:r>
      <w:r w:rsidRPr="009B49FF">
        <w:rPr>
          <w:lang w:eastAsia="en-GB"/>
        </w:rPr>
        <w:t>.</w:t>
      </w:r>
    </w:p>
    <w:p w14:paraId="28875A23" w14:textId="7977E3C2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At this point, when we try to get a reference to the parent of </w:t>
      </w:r>
      <w:r w:rsidRPr="009A664F">
        <w:rPr>
          <w:rStyle w:val="Literal"/>
        </w:rPr>
        <w:t>leaf</w:t>
      </w:r>
      <w:r w:rsidRPr="009A664F">
        <w:t xml:space="preserve"> by using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upgrade</w:t>
      </w:r>
      <w:r w:rsidRPr="009A664F">
        <w:t xml:space="preserve"> method, we get a </w:t>
      </w:r>
      <w:r w:rsidRPr="009A664F">
        <w:rPr>
          <w:rStyle w:val="Literal"/>
        </w:rPr>
        <w:t>None</w:t>
      </w:r>
      <w:r w:rsidRPr="009A664F">
        <w:t xml:space="preserve"> value. We see this in the output from the</w:t>
      </w:r>
      <w:r w:rsidR="00E22CA3" w:rsidRPr="009A664F">
        <w:t xml:space="preserve"> </w:t>
      </w:r>
      <w:r w:rsidRPr="009A664F">
        <w:t xml:space="preserve">first </w:t>
      </w:r>
      <w:r w:rsidRPr="009A664F">
        <w:rPr>
          <w:rStyle w:val="Literal"/>
        </w:rPr>
        <w:t>println!</w:t>
      </w:r>
      <w:r w:rsidRPr="009B49FF">
        <w:rPr>
          <w:lang w:eastAsia="en-GB"/>
        </w:rPr>
        <w:t xml:space="preserve"> statement </w:t>
      </w:r>
      <w:r w:rsidR="00535998" w:rsidRPr="00535998">
        <w:rPr>
          <w:rStyle w:val="CodeAnnotation"/>
        </w:rPr>
        <w:t>2</w:t>
      </w:r>
      <w:r w:rsidRPr="009B49FF">
        <w:rPr>
          <w:lang w:eastAsia="en-GB"/>
        </w:rPr>
        <w:t>:</w:t>
      </w:r>
    </w:p>
    <w:p w14:paraId="6B99AAA2" w14:textId="77777777" w:rsidR="009B49FF" w:rsidRPr="009A664F" w:rsidRDefault="009B49FF" w:rsidP="009A664F">
      <w:pPr>
        <w:pStyle w:val="Code"/>
      </w:pPr>
      <w:r w:rsidRPr="009A664F">
        <w:t>leaf parent = None</w:t>
      </w:r>
    </w:p>
    <w:p w14:paraId="0134095C" w14:textId="35BF28F6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When we create the </w:t>
      </w:r>
      <w:r w:rsidRPr="009A664F">
        <w:rPr>
          <w:rStyle w:val="Literal"/>
        </w:rPr>
        <w:t>branch</w:t>
      </w:r>
      <w:r w:rsidRPr="009A664F">
        <w:t xml:space="preserve"> node, it will also have a new </w:t>
      </w:r>
      <w:r w:rsidRPr="009A664F">
        <w:rPr>
          <w:rStyle w:val="Literal"/>
        </w:rPr>
        <w:t>Weak&lt;Node&gt;</w:t>
      </w:r>
      <w:r w:rsidR="00E22CA3" w:rsidRPr="009A664F">
        <w:t xml:space="preserve"> </w:t>
      </w:r>
      <w:r w:rsidRPr="009A664F">
        <w:t xml:space="preserve">reference in the </w:t>
      </w:r>
      <w:r w:rsidRPr="009A664F">
        <w:rPr>
          <w:rStyle w:val="Literal"/>
        </w:rPr>
        <w:t>parent</w:t>
      </w:r>
      <w:r w:rsidRPr="009A664F">
        <w:t xml:space="preserve"> field </w:t>
      </w:r>
      <w:r w:rsidR="00535998" w:rsidRPr="00535998">
        <w:rPr>
          <w:rStyle w:val="CodeAnnotation"/>
        </w:rPr>
        <w:t>3</w:t>
      </w:r>
      <w:r w:rsidRPr="009A664F">
        <w:t xml:space="preserve">, because </w:t>
      </w:r>
      <w:r w:rsidRPr="009A664F">
        <w:rPr>
          <w:rStyle w:val="Literal"/>
        </w:rPr>
        <w:t>branch</w:t>
      </w:r>
      <w:r w:rsidRPr="009A664F">
        <w:t xml:space="preserve"> doesn’t have a parent</w:t>
      </w:r>
      <w:r w:rsidR="00E22CA3" w:rsidRPr="009A664F">
        <w:t xml:space="preserve"> </w:t>
      </w:r>
      <w:r w:rsidRPr="009A664F">
        <w:t xml:space="preserve">node. We still have </w:t>
      </w:r>
      <w:r w:rsidRPr="009A664F">
        <w:rPr>
          <w:rStyle w:val="Literal"/>
        </w:rPr>
        <w:t>leaf</w:t>
      </w:r>
      <w:r w:rsidRPr="009A664F">
        <w:t xml:space="preserve"> as one of the children of </w:t>
      </w:r>
      <w:r w:rsidRPr="009A664F">
        <w:rPr>
          <w:rStyle w:val="Literal"/>
        </w:rPr>
        <w:t>branch</w:t>
      </w:r>
      <w:r w:rsidRPr="009A664F">
        <w:t>. Once we have the</w:t>
      </w:r>
      <w:r w:rsidR="00E22CA3" w:rsidRPr="009A664F">
        <w:t xml:space="preserve"> </w:t>
      </w:r>
      <w:r w:rsidRPr="009A664F">
        <w:rPr>
          <w:rStyle w:val="Literal"/>
        </w:rPr>
        <w:t>Node</w:t>
      </w:r>
      <w:r w:rsidRPr="009A664F">
        <w:t xml:space="preserve"> instance in </w:t>
      </w:r>
      <w:r w:rsidRPr="009A664F">
        <w:rPr>
          <w:rStyle w:val="Literal"/>
        </w:rPr>
        <w:t>branch</w:t>
      </w:r>
      <w:r w:rsidRPr="009A664F">
        <w:t xml:space="preserve">, we can modify </w:t>
      </w:r>
      <w:r w:rsidRPr="009A664F">
        <w:rPr>
          <w:rStyle w:val="Literal"/>
        </w:rPr>
        <w:t>leaf</w:t>
      </w:r>
      <w:r w:rsidRPr="009A664F">
        <w:t xml:space="preserve"> to give it a </w:t>
      </w:r>
      <w:r w:rsidRPr="009A664F">
        <w:rPr>
          <w:rStyle w:val="Literal"/>
        </w:rPr>
        <w:t>Weak&lt;Node&gt;</w:t>
      </w:r>
      <w:r w:rsidR="00E22CA3" w:rsidRPr="009A664F">
        <w:t xml:space="preserve"> </w:t>
      </w:r>
      <w:r w:rsidRPr="009A664F">
        <w:t xml:space="preserve">reference to its parent </w:t>
      </w:r>
      <w:r w:rsidR="00535998" w:rsidRPr="00535998">
        <w:rPr>
          <w:rStyle w:val="CodeAnnotation"/>
        </w:rPr>
        <w:t>4</w:t>
      </w:r>
      <w:r w:rsidRPr="009A664F">
        <w:t xml:space="preserve">. We use the </w:t>
      </w:r>
      <w:r w:rsidRPr="009A664F">
        <w:rPr>
          <w:rStyle w:val="Literal"/>
        </w:rPr>
        <w:t>borrow_mut</w:t>
      </w:r>
      <w:r w:rsidRPr="009A664F">
        <w:t xml:space="preserve"> method on the</w:t>
      </w:r>
      <w:r w:rsidR="00E22CA3" w:rsidRPr="009A664F">
        <w:t xml:space="preserve"> </w:t>
      </w:r>
      <w:r w:rsidRPr="009A664F">
        <w:rPr>
          <w:rStyle w:val="Literal"/>
        </w:rPr>
        <w:t>RefCell&lt;Weak&lt;Node&gt;&gt;</w:t>
      </w:r>
      <w:r w:rsidRPr="009A664F">
        <w:t xml:space="preserve"> in the </w:t>
      </w:r>
      <w:r w:rsidRPr="009A664F">
        <w:rPr>
          <w:rStyle w:val="Literal"/>
        </w:rPr>
        <w:t>parent</w:t>
      </w:r>
      <w:r w:rsidRPr="009A664F">
        <w:t xml:space="preserve"> field of </w:t>
      </w:r>
      <w:r w:rsidRPr="009A664F">
        <w:rPr>
          <w:rStyle w:val="Literal"/>
        </w:rPr>
        <w:t>leaf</w:t>
      </w:r>
      <w:r w:rsidRPr="009A664F">
        <w:t>, and then we use the</w:t>
      </w:r>
      <w:r w:rsidR="00E22CA3" w:rsidRPr="009A664F">
        <w:t xml:space="preserve"> </w:t>
      </w:r>
      <w:r w:rsidRPr="009A664F">
        <w:rPr>
          <w:rStyle w:val="Literal"/>
        </w:rPr>
        <w:t>Rc::downgrade</w:t>
      </w:r>
      <w:r w:rsidRPr="009A664F">
        <w:t xml:space="preserve"> function to create a </w:t>
      </w:r>
      <w:r w:rsidRPr="009A664F">
        <w:rPr>
          <w:rStyle w:val="Literal"/>
        </w:rPr>
        <w:t>Weak&lt;Node&gt;</w:t>
      </w:r>
      <w:r w:rsidRPr="009A664F">
        <w:t xml:space="preserve"> reference to </w:t>
      </w:r>
      <w:r w:rsidRPr="009A664F">
        <w:rPr>
          <w:rStyle w:val="Literal"/>
        </w:rPr>
        <w:t>branch</w:t>
      </w:r>
      <w:r w:rsidRPr="009A664F">
        <w:t xml:space="preserve"> from</w:t>
      </w:r>
      <w:r w:rsidR="00E22CA3" w:rsidRPr="009A664F">
        <w:t xml:space="preserve"> </w:t>
      </w:r>
      <w:r w:rsidRPr="009A664F">
        <w:t xml:space="preserve">the </w:t>
      </w:r>
      <w:r w:rsidRPr="009A664F">
        <w:rPr>
          <w:rStyle w:val="Literal"/>
        </w:rPr>
        <w:t>Rc&lt;Node&gt;</w:t>
      </w:r>
      <w:r w:rsidRPr="009A664F">
        <w:t xml:space="preserve"> in </w:t>
      </w:r>
      <w:r w:rsidRPr="009A664F">
        <w:rPr>
          <w:rStyle w:val="Literal"/>
        </w:rPr>
        <w:t>branch.</w:t>
      </w:r>
    </w:p>
    <w:p w14:paraId="4457AF51" w14:textId="2FD9F0C9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When we print the parent of </w:t>
      </w:r>
      <w:r w:rsidRPr="009A664F">
        <w:rPr>
          <w:rStyle w:val="Literal"/>
        </w:rPr>
        <w:t>leaf</w:t>
      </w:r>
      <w:r w:rsidRPr="009A664F">
        <w:t xml:space="preserve"> again </w:t>
      </w:r>
      <w:r w:rsidR="00535998" w:rsidRPr="00535998">
        <w:rPr>
          <w:rStyle w:val="CodeAnnotation"/>
        </w:rPr>
        <w:t>5</w:t>
      </w:r>
      <w:r w:rsidRPr="009A664F">
        <w:t xml:space="preserve">, this time we’ll get a </w:t>
      </w:r>
      <w:r w:rsidRPr="009A664F">
        <w:rPr>
          <w:rStyle w:val="Literal"/>
        </w:rPr>
        <w:t>Some</w:t>
      </w:r>
      <w:r w:rsidR="00E22CA3" w:rsidRPr="009A664F">
        <w:t xml:space="preserve"> </w:t>
      </w:r>
      <w:r w:rsidRPr="009A664F">
        <w:t xml:space="preserve">variant holding </w:t>
      </w:r>
      <w:r w:rsidRPr="009A664F">
        <w:rPr>
          <w:rStyle w:val="Literal"/>
        </w:rPr>
        <w:t>branch</w:t>
      </w:r>
      <w:r w:rsidRPr="009A664F">
        <w:t xml:space="preserve">: now </w:t>
      </w:r>
      <w:r w:rsidRPr="009A664F">
        <w:rPr>
          <w:rStyle w:val="Literal"/>
        </w:rPr>
        <w:t>leaf</w:t>
      </w:r>
      <w:r w:rsidRPr="009A664F">
        <w:t xml:space="preserve"> can access its parent! When we print</w:t>
      </w:r>
      <w:r w:rsidR="00E22CA3" w:rsidRPr="009A664F">
        <w:t xml:space="preserve"> </w:t>
      </w:r>
      <w:r w:rsidRPr="009A664F">
        <w:rPr>
          <w:rStyle w:val="Literal"/>
        </w:rPr>
        <w:t>leaf</w:t>
      </w:r>
      <w:r w:rsidRPr="009A664F">
        <w:t>, we also avoid the cycle that eventually ended in a stack overflow like</w:t>
      </w:r>
      <w:r w:rsidR="00E22CA3" w:rsidRPr="009A664F">
        <w:t xml:space="preserve"> </w:t>
      </w:r>
      <w:r w:rsidRPr="009A664F">
        <w:t xml:space="preserve">we had in Listing 15-26; the </w:t>
      </w:r>
      <w:r w:rsidRPr="009A664F">
        <w:rPr>
          <w:rStyle w:val="Literal"/>
        </w:rPr>
        <w:t>Weak&lt;Node&gt;</w:t>
      </w:r>
      <w:r w:rsidRPr="009A664F">
        <w:t xml:space="preserve"> references are printed as </w:t>
      </w:r>
      <w:r w:rsidRPr="009A664F">
        <w:rPr>
          <w:rStyle w:val="Literal"/>
        </w:rPr>
        <w:t>(Weak)</w:t>
      </w:r>
      <w:r w:rsidRPr="009B49FF">
        <w:rPr>
          <w:lang w:eastAsia="en-GB"/>
        </w:rPr>
        <w:t>:</w:t>
      </w:r>
    </w:p>
    <w:p w14:paraId="72ED864C" w14:textId="77777777" w:rsidR="009B49FF" w:rsidRPr="009A664F" w:rsidRDefault="009B49FF" w:rsidP="009A664F">
      <w:pPr>
        <w:pStyle w:val="Code"/>
      </w:pPr>
      <w:r w:rsidRPr="009A664F">
        <w:lastRenderedPageBreak/>
        <w:t>leaf parent = Some(Node { value: 5, parent: RefCell { value: (Weak) },</w:t>
      </w:r>
    </w:p>
    <w:p w14:paraId="1D460F0B" w14:textId="77777777" w:rsidR="009B49FF" w:rsidRPr="009A664F" w:rsidRDefault="009B49FF" w:rsidP="009A664F">
      <w:pPr>
        <w:pStyle w:val="Code"/>
      </w:pPr>
      <w:r w:rsidRPr="009A664F">
        <w:t>children: RefCell { value: [Node { value: 3, parent: RefCell { value: (Weak) },</w:t>
      </w:r>
    </w:p>
    <w:p w14:paraId="23BBCF2C" w14:textId="77777777" w:rsidR="009B49FF" w:rsidRPr="009A664F" w:rsidRDefault="009B49FF" w:rsidP="009A664F">
      <w:pPr>
        <w:pStyle w:val="Code"/>
      </w:pPr>
      <w:r w:rsidRPr="009A664F">
        <w:t>children: RefCell { value: [] } }] } })</w:t>
      </w:r>
    </w:p>
    <w:p w14:paraId="77078AF8" w14:textId="0CA67D8D" w:rsidR="009B49FF" w:rsidRPr="009B49FF" w:rsidRDefault="009B49FF" w:rsidP="009A664F">
      <w:pPr>
        <w:pStyle w:val="Body"/>
        <w:rPr>
          <w:lang w:eastAsia="en-GB"/>
        </w:rPr>
      </w:pPr>
      <w:r w:rsidRPr="009A664F">
        <w:t>The lack of infinite output indicates that this code didn’t create a reference</w:t>
      </w:r>
      <w:r w:rsidR="00E22CA3" w:rsidRPr="009A664F">
        <w:t xml:space="preserve"> </w:t>
      </w:r>
      <w:r w:rsidRPr="009A664F">
        <w:t>cycle. We can also tell this by looking at the values we get from calling</w:t>
      </w:r>
      <w:r w:rsidR="00E22CA3" w:rsidRPr="009A664F">
        <w:t xml:space="preserve"> </w:t>
      </w:r>
      <w:r w:rsidRPr="009A664F">
        <w:rPr>
          <w:rStyle w:val="Literal"/>
        </w:rPr>
        <w:t>Rc::strong_count</w:t>
      </w:r>
      <w:r w:rsidRPr="009A664F">
        <w:t xml:space="preserve"> and </w:t>
      </w:r>
      <w:r w:rsidRPr="009A664F">
        <w:rPr>
          <w:rStyle w:val="Literal"/>
        </w:rPr>
        <w:t>Rc::weak_count</w:t>
      </w:r>
      <w:r w:rsidRPr="009B49FF">
        <w:rPr>
          <w:lang w:eastAsia="en-GB"/>
        </w:rPr>
        <w:t>.</w:t>
      </w:r>
    </w:p>
    <w:p w14:paraId="776B50F0" w14:textId="77777777" w:rsidR="009B49FF" w:rsidRPr="009B49FF" w:rsidRDefault="009B49FF" w:rsidP="009F2923">
      <w:pPr>
        <w:pStyle w:val="HeadC"/>
        <w:rPr>
          <w:lang w:eastAsia="en-GB"/>
        </w:rPr>
      </w:pPr>
      <w:bookmarkStart w:id="63" w:name="visualizing-changes-to-`strong_count`-an"/>
      <w:bookmarkStart w:id="64" w:name="_Toc106892328"/>
      <w:bookmarkEnd w:id="63"/>
      <w:r w:rsidRPr="009F2923">
        <w:t xml:space="preserve">Visualizing Changes to </w:t>
      </w:r>
      <w:r w:rsidRPr="009A664F">
        <w:t>strong_count</w:t>
      </w:r>
      <w:r w:rsidRPr="009F2923">
        <w:t xml:space="preserve"> and </w:t>
      </w:r>
      <w:r w:rsidRPr="009A664F">
        <w:t>weak_count</w:t>
      </w:r>
      <w:bookmarkEnd w:id="64"/>
    </w:p>
    <w:p w14:paraId="6B0D0956" w14:textId="0BB29C8D" w:rsidR="009B49FF" w:rsidRPr="009B49FF" w:rsidRDefault="009B49FF" w:rsidP="009A664F">
      <w:pPr>
        <w:pStyle w:val="Body"/>
        <w:rPr>
          <w:lang w:eastAsia="en-GB"/>
        </w:rPr>
      </w:pPr>
      <w:r w:rsidRPr="009A664F">
        <w:t xml:space="preserve">Let’s look at how the </w:t>
      </w:r>
      <w:r w:rsidRPr="009A664F">
        <w:rPr>
          <w:rStyle w:val="Literal"/>
        </w:rPr>
        <w:t>strong_count</w:t>
      </w:r>
      <w:r w:rsidRPr="009A664F">
        <w:t xml:space="preserve"> and </w:t>
      </w:r>
      <w:r w:rsidRPr="009A664F">
        <w:rPr>
          <w:rStyle w:val="Literal"/>
        </w:rPr>
        <w:t>weak_count</w:t>
      </w:r>
      <w:r w:rsidRPr="009A664F">
        <w:t xml:space="preserve"> values of the </w:t>
      </w:r>
      <w:r w:rsidRPr="009A664F">
        <w:rPr>
          <w:rStyle w:val="Literal"/>
        </w:rPr>
        <w:t>Rc&lt;Node&gt;</w:t>
      </w:r>
      <w:r w:rsidR="00E22CA3" w:rsidRPr="009A664F">
        <w:t xml:space="preserve"> </w:t>
      </w:r>
      <w:r w:rsidRPr="009A664F">
        <w:t>instances change by creating a new inner scope and moving the creation of</w:t>
      </w:r>
      <w:r w:rsidR="00E22CA3" w:rsidRPr="009A664F">
        <w:t xml:space="preserve"> </w:t>
      </w:r>
      <w:r w:rsidRPr="009A664F">
        <w:rPr>
          <w:rStyle w:val="Literal"/>
        </w:rPr>
        <w:t>branch</w:t>
      </w:r>
      <w:r w:rsidRPr="009A664F">
        <w:t xml:space="preserve"> into that scope. By doing so, we can see what happens when </w:t>
      </w:r>
      <w:r w:rsidRPr="009A664F">
        <w:rPr>
          <w:rStyle w:val="Literal"/>
        </w:rPr>
        <w:t>branch</w:t>
      </w:r>
      <w:r w:rsidRPr="009B49FF">
        <w:rPr>
          <w:lang w:eastAsia="en-GB"/>
        </w:rPr>
        <w:t xml:space="preserve"> is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created and then dropped when it goes out of scope. The modifications are shown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in Listing 15-29:</w:t>
      </w:r>
    </w:p>
    <w:p w14:paraId="6E2C15B6" w14:textId="74178249" w:rsidR="009B49FF" w:rsidRPr="009B49FF" w:rsidRDefault="00B46F4D" w:rsidP="009A664F">
      <w:pPr>
        <w:pStyle w:val="CodeLabel"/>
        <w:rPr>
          <w:lang w:eastAsia="en-GB"/>
        </w:rPr>
      </w:pPr>
      <w:r>
        <w:rPr>
          <w:lang w:eastAsia="en-GB"/>
        </w:rPr>
        <w:t xml:space="preserve"> </w:t>
      </w:r>
      <w:r w:rsidR="009B49FF" w:rsidRPr="009B49FF">
        <w:rPr>
          <w:lang w:eastAsia="en-GB"/>
        </w:rPr>
        <w:t>src/main.rs</w:t>
      </w:r>
    </w:p>
    <w:p w14:paraId="2C49CF7E" w14:textId="77777777" w:rsidR="009B49FF" w:rsidRPr="009A664F" w:rsidRDefault="009B49FF" w:rsidP="009A664F">
      <w:pPr>
        <w:pStyle w:val="Code"/>
      </w:pPr>
      <w:r w:rsidRPr="009A664F">
        <w:t>fn main() {</w:t>
      </w:r>
    </w:p>
    <w:p w14:paraId="26A9EFAA" w14:textId="77777777" w:rsidR="009B49FF" w:rsidRPr="009A664F" w:rsidRDefault="009B49FF" w:rsidP="009A664F">
      <w:pPr>
        <w:pStyle w:val="Code"/>
      </w:pPr>
      <w:r w:rsidRPr="009A664F">
        <w:t xml:space="preserve">    let leaf = Rc::new(Node {</w:t>
      </w:r>
    </w:p>
    <w:p w14:paraId="605C0CE5" w14:textId="77777777" w:rsidR="009B49FF" w:rsidRPr="009A664F" w:rsidRDefault="009B49FF" w:rsidP="009A664F">
      <w:pPr>
        <w:pStyle w:val="Code"/>
      </w:pPr>
      <w:r w:rsidRPr="009A664F">
        <w:t xml:space="preserve">        value: 3,</w:t>
      </w:r>
    </w:p>
    <w:p w14:paraId="4667999D" w14:textId="77777777" w:rsidR="009B49FF" w:rsidRPr="009A664F" w:rsidRDefault="009B49FF" w:rsidP="009A664F">
      <w:pPr>
        <w:pStyle w:val="Code"/>
      </w:pPr>
      <w:r w:rsidRPr="009A664F">
        <w:t xml:space="preserve">        parent: RefCell::new(Weak::new()),</w:t>
      </w:r>
    </w:p>
    <w:p w14:paraId="0F7CEF82" w14:textId="77777777" w:rsidR="009B49FF" w:rsidRPr="009A664F" w:rsidRDefault="009B49FF" w:rsidP="009A664F">
      <w:pPr>
        <w:pStyle w:val="Code"/>
      </w:pPr>
      <w:r w:rsidRPr="009A664F">
        <w:t xml:space="preserve">        children: RefCell::new(vec![]),</w:t>
      </w:r>
    </w:p>
    <w:p w14:paraId="46FD0F0A" w14:textId="77777777" w:rsidR="009B49FF" w:rsidRPr="009A664F" w:rsidRDefault="009B49FF" w:rsidP="009A664F">
      <w:pPr>
        <w:pStyle w:val="Code"/>
      </w:pPr>
      <w:r w:rsidRPr="009A664F">
        <w:t xml:space="preserve">    });</w:t>
      </w:r>
    </w:p>
    <w:p w14:paraId="7536D10A" w14:textId="77777777" w:rsidR="009B49FF" w:rsidRPr="009A664F" w:rsidRDefault="009B49FF" w:rsidP="009A664F">
      <w:pPr>
        <w:pStyle w:val="Code"/>
      </w:pPr>
    </w:p>
    <w:p w14:paraId="52FE67BD" w14:textId="5041E3A5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1</w:t>
      </w:r>
      <w:r w:rsidRPr="009A664F">
        <w:t xml:space="preserve"> println!(</w:t>
      </w:r>
    </w:p>
    <w:p w14:paraId="04DEA849" w14:textId="77777777" w:rsidR="009B49FF" w:rsidRPr="009A664F" w:rsidRDefault="009B49FF" w:rsidP="009A664F">
      <w:pPr>
        <w:pStyle w:val="Code"/>
      </w:pPr>
      <w:r w:rsidRPr="009A664F">
        <w:t xml:space="preserve">        "leaf strong = {}, weak = {}",</w:t>
      </w:r>
    </w:p>
    <w:p w14:paraId="6CEABE33" w14:textId="77777777" w:rsidR="009B49FF" w:rsidRPr="009A664F" w:rsidRDefault="009B49FF" w:rsidP="009A664F">
      <w:pPr>
        <w:pStyle w:val="Code"/>
      </w:pPr>
      <w:r w:rsidRPr="009A664F">
        <w:t xml:space="preserve">        Rc::strong_count(&amp;leaf),</w:t>
      </w:r>
    </w:p>
    <w:p w14:paraId="048FA7E3" w14:textId="77777777" w:rsidR="009B49FF" w:rsidRPr="009A664F" w:rsidRDefault="009B49FF" w:rsidP="009A664F">
      <w:pPr>
        <w:pStyle w:val="Code"/>
      </w:pPr>
      <w:r w:rsidRPr="009A664F">
        <w:t xml:space="preserve">        Rc::weak_count(&amp;leaf),</w:t>
      </w:r>
    </w:p>
    <w:p w14:paraId="16285E99" w14:textId="77777777" w:rsidR="009B49FF" w:rsidRPr="009A664F" w:rsidRDefault="009B49FF" w:rsidP="009A664F">
      <w:pPr>
        <w:pStyle w:val="Code"/>
      </w:pPr>
      <w:r w:rsidRPr="009A664F">
        <w:t xml:space="preserve">    );</w:t>
      </w:r>
    </w:p>
    <w:p w14:paraId="25C1D0BA" w14:textId="77777777" w:rsidR="009B49FF" w:rsidRPr="009A664F" w:rsidRDefault="009B49FF" w:rsidP="009A664F">
      <w:pPr>
        <w:pStyle w:val="Code"/>
      </w:pPr>
    </w:p>
    <w:p w14:paraId="17712B71" w14:textId="2A2E115F" w:rsidR="009B49FF" w:rsidRPr="009A664F" w:rsidRDefault="009B49FF" w:rsidP="009A664F">
      <w:pPr>
        <w:pStyle w:val="Code"/>
      </w:pPr>
      <w:r w:rsidRPr="009A664F">
        <w:t xml:space="preserve">   {</w:t>
      </w:r>
    </w:p>
    <w:p w14:paraId="6B9C468B" w14:textId="43EE7EEB" w:rsidR="009B49FF" w:rsidRPr="009A664F" w:rsidRDefault="009B49FF" w:rsidP="009A664F">
      <w:pPr>
        <w:pStyle w:val="Code"/>
      </w:pPr>
      <w:r w:rsidRPr="009A664F">
        <w:t xml:space="preserve">      </w:t>
      </w:r>
      <w:r w:rsidR="00863802" w:rsidRPr="00535998">
        <w:rPr>
          <w:rStyle w:val="CodeAnnotation"/>
        </w:rPr>
        <w:t>2</w:t>
      </w:r>
      <w:r w:rsidRPr="009A664F">
        <w:t xml:space="preserve"> let branch = Rc::new(Node {</w:t>
      </w:r>
    </w:p>
    <w:p w14:paraId="654B410C" w14:textId="77777777" w:rsidR="009B49FF" w:rsidRPr="009A664F" w:rsidRDefault="009B49FF" w:rsidP="009A664F">
      <w:pPr>
        <w:pStyle w:val="Code"/>
      </w:pPr>
      <w:r w:rsidRPr="009A664F">
        <w:t xml:space="preserve">            value: 5,</w:t>
      </w:r>
    </w:p>
    <w:p w14:paraId="130B619F" w14:textId="77777777" w:rsidR="009B49FF" w:rsidRPr="009A664F" w:rsidRDefault="009B49FF" w:rsidP="009A664F">
      <w:pPr>
        <w:pStyle w:val="Code"/>
      </w:pPr>
      <w:r w:rsidRPr="009A664F">
        <w:t xml:space="preserve">            parent: RefCell::new(Weak::new()),</w:t>
      </w:r>
    </w:p>
    <w:p w14:paraId="36ACD8B2" w14:textId="77777777" w:rsidR="009B49FF" w:rsidRPr="009A664F" w:rsidRDefault="009B49FF" w:rsidP="009A664F">
      <w:pPr>
        <w:pStyle w:val="Code"/>
      </w:pPr>
      <w:r w:rsidRPr="009A664F">
        <w:t xml:space="preserve">            children: RefCell::new(vec![Rc::clone(&amp;leaf)]),</w:t>
      </w:r>
    </w:p>
    <w:p w14:paraId="2001E687" w14:textId="77777777" w:rsidR="009B49FF" w:rsidRPr="009A664F" w:rsidRDefault="009B49FF" w:rsidP="009A664F">
      <w:pPr>
        <w:pStyle w:val="Code"/>
      </w:pPr>
      <w:r w:rsidRPr="009A664F">
        <w:t xml:space="preserve">        });</w:t>
      </w:r>
    </w:p>
    <w:p w14:paraId="03F595EC" w14:textId="77777777" w:rsidR="009B49FF" w:rsidRPr="009A664F" w:rsidRDefault="009B49FF" w:rsidP="009A664F">
      <w:pPr>
        <w:pStyle w:val="Code"/>
      </w:pPr>
    </w:p>
    <w:p w14:paraId="7F854025" w14:textId="6C9319F5" w:rsidR="009B49FF" w:rsidRPr="009A664F" w:rsidRDefault="009B49FF" w:rsidP="009A664F">
      <w:pPr>
        <w:pStyle w:val="Code"/>
      </w:pPr>
      <w:r w:rsidRPr="009A664F">
        <w:t xml:space="preserve">      </w:t>
      </w:r>
      <w:r w:rsidR="00863802">
        <w:t xml:space="preserve"> </w:t>
      </w:r>
      <w:r w:rsidRPr="009A664F">
        <w:t xml:space="preserve"> *leaf.parent.borrow_mut() = Rc::downgrade(&amp;branch);</w:t>
      </w:r>
    </w:p>
    <w:p w14:paraId="35FABB3C" w14:textId="77777777" w:rsidR="009B49FF" w:rsidRPr="009A664F" w:rsidRDefault="009B49FF" w:rsidP="009A664F">
      <w:pPr>
        <w:pStyle w:val="Code"/>
      </w:pPr>
    </w:p>
    <w:p w14:paraId="6EEDC6EF" w14:textId="08247221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3</w:t>
      </w:r>
      <w:r w:rsidRPr="009A664F">
        <w:t xml:space="preserve"> println!(</w:t>
      </w:r>
    </w:p>
    <w:p w14:paraId="32F5AC5F" w14:textId="77777777" w:rsidR="009B49FF" w:rsidRPr="009A664F" w:rsidRDefault="009B49FF" w:rsidP="009A664F">
      <w:pPr>
        <w:pStyle w:val="Code"/>
      </w:pPr>
      <w:r w:rsidRPr="009A664F">
        <w:t xml:space="preserve">            "branch strong = {}, weak = {}",</w:t>
      </w:r>
    </w:p>
    <w:p w14:paraId="15E28192" w14:textId="77777777" w:rsidR="009B49FF" w:rsidRPr="009A664F" w:rsidRDefault="009B49FF" w:rsidP="009A664F">
      <w:pPr>
        <w:pStyle w:val="Code"/>
      </w:pPr>
      <w:r w:rsidRPr="009A664F">
        <w:t xml:space="preserve">            Rc::strong_count(&amp;branch),</w:t>
      </w:r>
    </w:p>
    <w:p w14:paraId="2D917556" w14:textId="77777777" w:rsidR="009B49FF" w:rsidRPr="009A664F" w:rsidRDefault="009B49FF" w:rsidP="009A664F">
      <w:pPr>
        <w:pStyle w:val="Code"/>
      </w:pPr>
      <w:r w:rsidRPr="009A664F">
        <w:t xml:space="preserve">            Rc::weak_count(&amp;branch),</w:t>
      </w:r>
    </w:p>
    <w:p w14:paraId="404F4008" w14:textId="77777777" w:rsidR="009B49FF" w:rsidRPr="009A664F" w:rsidRDefault="009B49FF" w:rsidP="009A664F">
      <w:pPr>
        <w:pStyle w:val="Code"/>
      </w:pPr>
      <w:r w:rsidRPr="009A664F">
        <w:t xml:space="preserve">        );</w:t>
      </w:r>
    </w:p>
    <w:p w14:paraId="3B5839F0" w14:textId="77777777" w:rsidR="009B49FF" w:rsidRPr="009A664F" w:rsidRDefault="009B49FF" w:rsidP="009A664F">
      <w:pPr>
        <w:pStyle w:val="Code"/>
      </w:pPr>
    </w:p>
    <w:p w14:paraId="42B38D85" w14:textId="5A22C2F4" w:rsidR="009B49FF" w:rsidRPr="009A664F" w:rsidRDefault="009B49FF" w:rsidP="009A664F">
      <w:pPr>
        <w:pStyle w:val="Code"/>
      </w:pPr>
      <w:r w:rsidRPr="009A664F">
        <w:t xml:space="preserve">      </w:t>
      </w:r>
      <w:r w:rsidR="00535998" w:rsidRPr="00535998">
        <w:rPr>
          <w:rStyle w:val="CodeAnnotation"/>
        </w:rPr>
        <w:t>4</w:t>
      </w:r>
      <w:r w:rsidRPr="009A664F">
        <w:t xml:space="preserve"> println!(</w:t>
      </w:r>
    </w:p>
    <w:p w14:paraId="7D48FF47" w14:textId="77777777" w:rsidR="009B49FF" w:rsidRPr="009A664F" w:rsidRDefault="009B49FF" w:rsidP="009A664F">
      <w:pPr>
        <w:pStyle w:val="Code"/>
      </w:pPr>
      <w:r w:rsidRPr="009A664F">
        <w:t xml:space="preserve">            "leaf strong = {}, weak = {}",</w:t>
      </w:r>
    </w:p>
    <w:p w14:paraId="7476506F" w14:textId="77777777" w:rsidR="009B49FF" w:rsidRPr="009A664F" w:rsidRDefault="009B49FF" w:rsidP="009A664F">
      <w:pPr>
        <w:pStyle w:val="Code"/>
      </w:pPr>
      <w:r w:rsidRPr="009A664F">
        <w:t xml:space="preserve">            Rc::strong_count(&amp;leaf),</w:t>
      </w:r>
    </w:p>
    <w:p w14:paraId="79F8A616" w14:textId="77777777" w:rsidR="009B49FF" w:rsidRPr="009A664F" w:rsidRDefault="009B49FF" w:rsidP="009A664F">
      <w:pPr>
        <w:pStyle w:val="Code"/>
      </w:pPr>
      <w:r w:rsidRPr="009A664F">
        <w:t xml:space="preserve">            Rc::weak_count(&amp;leaf),</w:t>
      </w:r>
    </w:p>
    <w:p w14:paraId="53088C42" w14:textId="77777777" w:rsidR="009B49FF" w:rsidRPr="009A664F" w:rsidRDefault="009B49FF" w:rsidP="009A664F">
      <w:pPr>
        <w:pStyle w:val="Code"/>
      </w:pPr>
      <w:r w:rsidRPr="009A664F">
        <w:t xml:space="preserve">        );</w:t>
      </w:r>
    </w:p>
    <w:p w14:paraId="09F999F8" w14:textId="7E83F227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5</w:t>
      </w:r>
      <w:r w:rsidRPr="009A664F">
        <w:t xml:space="preserve"> }</w:t>
      </w:r>
    </w:p>
    <w:p w14:paraId="47947857" w14:textId="77777777" w:rsidR="009B49FF" w:rsidRPr="009A664F" w:rsidRDefault="009B49FF" w:rsidP="009A664F">
      <w:pPr>
        <w:pStyle w:val="Code"/>
      </w:pPr>
    </w:p>
    <w:p w14:paraId="25D972C1" w14:textId="0B353488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6</w:t>
      </w:r>
      <w:r w:rsidRPr="009A664F">
        <w:t xml:space="preserve"> println!("leaf parent = {:?}", leaf.parent.borrow().upgrade());</w:t>
      </w:r>
    </w:p>
    <w:p w14:paraId="22142517" w14:textId="13FB6A41" w:rsidR="009B49FF" w:rsidRPr="009A664F" w:rsidRDefault="009B49FF" w:rsidP="009A664F">
      <w:pPr>
        <w:pStyle w:val="Code"/>
      </w:pPr>
      <w:r w:rsidRPr="009A664F">
        <w:t xml:space="preserve">  </w:t>
      </w:r>
      <w:r w:rsidR="00535998" w:rsidRPr="00535998">
        <w:rPr>
          <w:rStyle w:val="CodeAnnotation"/>
        </w:rPr>
        <w:t>7</w:t>
      </w:r>
      <w:r w:rsidRPr="009A664F">
        <w:t xml:space="preserve"> println!(</w:t>
      </w:r>
    </w:p>
    <w:p w14:paraId="79DFA810" w14:textId="77777777" w:rsidR="009B49FF" w:rsidRPr="009A664F" w:rsidRDefault="009B49FF" w:rsidP="009A664F">
      <w:pPr>
        <w:pStyle w:val="Code"/>
      </w:pPr>
      <w:r w:rsidRPr="009A664F">
        <w:t xml:space="preserve">        "leaf strong = {}, weak = {}",</w:t>
      </w:r>
    </w:p>
    <w:p w14:paraId="143F5D4F" w14:textId="77777777" w:rsidR="009B49FF" w:rsidRPr="009A664F" w:rsidRDefault="009B49FF" w:rsidP="009A664F">
      <w:pPr>
        <w:pStyle w:val="Code"/>
      </w:pPr>
      <w:r w:rsidRPr="009A664F">
        <w:t xml:space="preserve">        Rc::strong_count(&amp;leaf),</w:t>
      </w:r>
    </w:p>
    <w:p w14:paraId="5DEB5DF7" w14:textId="77777777" w:rsidR="009B49FF" w:rsidRPr="009A664F" w:rsidRDefault="009B49FF" w:rsidP="009A664F">
      <w:pPr>
        <w:pStyle w:val="Code"/>
      </w:pPr>
      <w:r w:rsidRPr="009A664F">
        <w:t xml:space="preserve">        Rc::weak_count(&amp;leaf),</w:t>
      </w:r>
    </w:p>
    <w:p w14:paraId="2980A466" w14:textId="77777777" w:rsidR="009B49FF" w:rsidRPr="009A664F" w:rsidRDefault="009B49FF" w:rsidP="009A664F">
      <w:pPr>
        <w:pStyle w:val="Code"/>
      </w:pPr>
      <w:r w:rsidRPr="009A664F">
        <w:t xml:space="preserve">    );</w:t>
      </w:r>
    </w:p>
    <w:p w14:paraId="472FA476" w14:textId="77777777" w:rsidR="009B49FF" w:rsidRPr="009A664F" w:rsidRDefault="009B49FF" w:rsidP="009A664F">
      <w:pPr>
        <w:pStyle w:val="Code"/>
      </w:pPr>
      <w:r w:rsidRPr="009A664F">
        <w:t>}</w:t>
      </w:r>
    </w:p>
    <w:p w14:paraId="09C520AE" w14:textId="2C9DD0C4" w:rsidR="009B49FF" w:rsidRPr="009B49FF" w:rsidRDefault="009B49FF" w:rsidP="0075708C">
      <w:pPr>
        <w:pStyle w:val="CodeListingCaption"/>
        <w:rPr>
          <w:lang w:eastAsia="en-GB"/>
        </w:rPr>
      </w:pPr>
      <w:r w:rsidRPr="009A664F">
        <w:t xml:space="preserve">Creating </w:t>
      </w:r>
      <w:r w:rsidRPr="009A664F">
        <w:rPr>
          <w:rStyle w:val="Literal"/>
        </w:rPr>
        <w:t>branch</w:t>
      </w:r>
      <w:r w:rsidRPr="009B49FF">
        <w:rPr>
          <w:lang w:eastAsia="en-GB"/>
        </w:rPr>
        <w:t xml:space="preserve"> in an inner scope and examining strong and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weak reference counts</w:t>
      </w:r>
    </w:p>
    <w:p w14:paraId="6A837692" w14:textId="0AC6FFB2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After </w:t>
      </w:r>
      <w:r w:rsidRPr="009A664F">
        <w:rPr>
          <w:rStyle w:val="Literal"/>
        </w:rPr>
        <w:t>leaf</w:t>
      </w:r>
      <w:r w:rsidRPr="009A664F">
        <w:t xml:space="preserve"> is created, its </w:t>
      </w:r>
      <w:r w:rsidRPr="009A664F">
        <w:rPr>
          <w:rStyle w:val="Literal"/>
        </w:rPr>
        <w:t>Rc&lt;Node&gt;</w:t>
      </w:r>
      <w:r w:rsidRPr="009A664F">
        <w:t xml:space="preserve"> has a strong count of 1 and a weak</w:t>
      </w:r>
      <w:r w:rsidR="00E22CA3" w:rsidRPr="009A664F">
        <w:t xml:space="preserve"> </w:t>
      </w:r>
      <w:r w:rsidRPr="009A664F">
        <w:t xml:space="preserve">count of 0 </w:t>
      </w:r>
      <w:r w:rsidR="00535998" w:rsidRPr="00535998">
        <w:rPr>
          <w:rStyle w:val="CodeAnnotation"/>
        </w:rPr>
        <w:t>1</w:t>
      </w:r>
      <w:r w:rsidRPr="009A664F">
        <w:t xml:space="preserve">. In the inner scope </w:t>
      </w:r>
      <w:r w:rsidR="00535998" w:rsidRPr="00535998">
        <w:rPr>
          <w:rStyle w:val="CodeAnnotation"/>
        </w:rPr>
        <w:t>2</w:t>
      </w:r>
      <w:r w:rsidRPr="009A664F">
        <w:t xml:space="preserve">, we create </w:t>
      </w:r>
      <w:r w:rsidRPr="009A664F">
        <w:rPr>
          <w:rStyle w:val="Literal"/>
        </w:rPr>
        <w:t>branch</w:t>
      </w:r>
      <w:r w:rsidRPr="009A664F">
        <w:t xml:space="preserve"> and associate it</w:t>
      </w:r>
      <w:r w:rsidR="00E22CA3" w:rsidRPr="009A664F">
        <w:t xml:space="preserve"> </w:t>
      </w:r>
      <w:r w:rsidRPr="009A664F">
        <w:t xml:space="preserve">with </w:t>
      </w:r>
      <w:r w:rsidRPr="009A664F">
        <w:rPr>
          <w:rStyle w:val="Literal"/>
        </w:rPr>
        <w:t>leaf</w:t>
      </w:r>
      <w:r w:rsidRPr="009A664F">
        <w:t xml:space="preserve">, at which point when we print the counts </w:t>
      </w:r>
      <w:r w:rsidR="00535998" w:rsidRPr="00535998">
        <w:rPr>
          <w:rStyle w:val="CodeAnnotation"/>
        </w:rPr>
        <w:t>3</w:t>
      </w:r>
      <w:r w:rsidRPr="009A664F">
        <w:t xml:space="preserve">, the </w:t>
      </w:r>
      <w:r w:rsidRPr="009A664F">
        <w:rPr>
          <w:rStyle w:val="Literal"/>
        </w:rPr>
        <w:t>Rc&lt;Node&gt;</w:t>
      </w:r>
      <w:r w:rsidRPr="009A664F">
        <w:t xml:space="preserve"> in</w:t>
      </w:r>
      <w:r w:rsidR="00E22CA3" w:rsidRPr="009A664F">
        <w:t xml:space="preserve"> </w:t>
      </w:r>
      <w:r w:rsidRPr="009A664F">
        <w:rPr>
          <w:rStyle w:val="Literal"/>
        </w:rPr>
        <w:t>branch</w:t>
      </w:r>
      <w:r w:rsidRPr="009A664F">
        <w:t xml:space="preserve"> will have a strong count of 1 and a weak count of 1 (for </w:t>
      </w:r>
      <w:r w:rsidRPr="009A664F">
        <w:rPr>
          <w:rStyle w:val="Literal"/>
        </w:rPr>
        <w:t>leaf.parent</w:t>
      </w:r>
      <w:r w:rsidR="00E22CA3" w:rsidRPr="009A664F">
        <w:t xml:space="preserve"> </w:t>
      </w:r>
      <w:r w:rsidRPr="009A664F">
        <w:t xml:space="preserve">pointing to </w:t>
      </w:r>
      <w:r w:rsidRPr="009A664F">
        <w:rPr>
          <w:rStyle w:val="Literal"/>
        </w:rPr>
        <w:t>branch</w:t>
      </w:r>
      <w:r w:rsidRPr="009A664F">
        <w:t xml:space="preserve"> with a </w:t>
      </w:r>
      <w:r w:rsidRPr="009A664F">
        <w:rPr>
          <w:rStyle w:val="Literal"/>
        </w:rPr>
        <w:t>Weak&lt;Node&gt;</w:t>
      </w:r>
      <w:r w:rsidRPr="009A664F">
        <w:t xml:space="preserve">). When we print the counts in </w:t>
      </w:r>
      <w:r w:rsidRPr="009A664F">
        <w:rPr>
          <w:rStyle w:val="Literal"/>
        </w:rPr>
        <w:t>leaf</w:t>
      </w:r>
      <w:r w:rsidR="00E22CA3" w:rsidRPr="009A664F">
        <w:t xml:space="preserve"> </w:t>
      </w:r>
      <w:r w:rsidR="00535998" w:rsidRPr="00535998">
        <w:rPr>
          <w:rStyle w:val="CodeAnnotation"/>
        </w:rPr>
        <w:t>4</w:t>
      </w:r>
      <w:r w:rsidRPr="009A664F">
        <w:t xml:space="preserve">, we’ll see it will have a strong count of 2, because </w:t>
      </w:r>
      <w:r w:rsidRPr="009A664F">
        <w:rPr>
          <w:rStyle w:val="Literal"/>
        </w:rPr>
        <w:t>branch</w:t>
      </w:r>
      <w:r w:rsidRPr="009A664F">
        <w:t xml:space="preserve"> now has a</w:t>
      </w:r>
      <w:r w:rsidR="00E22CA3" w:rsidRPr="009A664F">
        <w:t xml:space="preserve"> </w:t>
      </w:r>
      <w:r w:rsidRPr="009A664F">
        <w:t xml:space="preserve">clone of the </w:t>
      </w:r>
      <w:r w:rsidRPr="009A664F">
        <w:rPr>
          <w:rStyle w:val="Literal"/>
        </w:rPr>
        <w:t>Rc&lt;Node&gt;</w:t>
      </w:r>
      <w:r w:rsidRPr="009A664F">
        <w:t xml:space="preserve"> of </w:t>
      </w:r>
      <w:r w:rsidRPr="009A664F">
        <w:rPr>
          <w:rStyle w:val="Literal"/>
        </w:rPr>
        <w:t>leaf</w:t>
      </w:r>
      <w:r w:rsidRPr="009A664F">
        <w:t xml:space="preserve"> stored in </w:t>
      </w:r>
      <w:r w:rsidRPr="009A664F">
        <w:rPr>
          <w:rStyle w:val="Literal"/>
        </w:rPr>
        <w:t>branch.children</w:t>
      </w:r>
      <w:r w:rsidRPr="009B49FF">
        <w:rPr>
          <w:lang w:eastAsia="en-GB"/>
        </w:rPr>
        <w:t>, but will still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have a weak count of 0.</w:t>
      </w:r>
    </w:p>
    <w:p w14:paraId="5068A431" w14:textId="28F14914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When the inner scope ends </w:t>
      </w:r>
      <w:r w:rsidR="00535998" w:rsidRPr="00535998">
        <w:rPr>
          <w:rStyle w:val="CodeAnnotation"/>
        </w:rPr>
        <w:t>5</w:t>
      </w:r>
      <w:r w:rsidRPr="009B49FF">
        <w:rPr>
          <w:lang w:eastAsia="en-GB"/>
        </w:rPr>
        <w:t xml:space="preserve">, </w:t>
      </w:r>
      <w:r w:rsidRPr="009A664F">
        <w:rPr>
          <w:rStyle w:val="Literal"/>
        </w:rPr>
        <w:t>branch</w:t>
      </w:r>
      <w:r w:rsidRPr="009A664F">
        <w:t xml:space="preserve"> goes out of scope and the strong count</w:t>
      </w:r>
      <w:r w:rsidR="00E22CA3" w:rsidRPr="009A664F">
        <w:t xml:space="preserve"> </w:t>
      </w:r>
      <w:r w:rsidRPr="009A664F">
        <w:t xml:space="preserve">of the </w:t>
      </w:r>
      <w:r w:rsidRPr="009A664F">
        <w:rPr>
          <w:rStyle w:val="Literal"/>
        </w:rPr>
        <w:t>Rc&lt;Node&gt;</w:t>
      </w:r>
      <w:r w:rsidRPr="009A664F">
        <w:t xml:space="preserve"> decreases to 0, so its </w:t>
      </w:r>
      <w:r w:rsidRPr="009A664F">
        <w:rPr>
          <w:rStyle w:val="Literal"/>
        </w:rPr>
        <w:t>Node</w:t>
      </w:r>
      <w:r w:rsidRPr="009A664F">
        <w:t xml:space="preserve"> is dropped. The weak count of 1</w:t>
      </w:r>
      <w:r w:rsidR="00E22CA3" w:rsidRPr="009A664F">
        <w:t xml:space="preserve"> </w:t>
      </w:r>
      <w:r w:rsidRPr="009A664F">
        <w:t xml:space="preserve">from </w:t>
      </w:r>
      <w:r w:rsidRPr="009A664F">
        <w:rPr>
          <w:rStyle w:val="Literal"/>
        </w:rPr>
        <w:t>leaf.parent</w:t>
      </w:r>
      <w:r w:rsidRPr="009A664F">
        <w:t xml:space="preserve"> has no bearing on whether or not </w:t>
      </w:r>
      <w:r w:rsidRPr="009A664F">
        <w:rPr>
          <w:rStyle w:val="Literal"/>
        </w:rPr>
        <w:t>Node</w:t>
      </w:r>
      <w:r w:rsidRPr="009B49FF">
        <w:rPr>
          <w:lang w:eastAsia="en-GB"/>
        </w:rPr>
        <w:t xml:space="preserve"> is dropped, so we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don’t get any memory leaks!</w:t>
      </w:r>
    </w:p>
    <w:p w14:paraId="596FCDE1" w14:textId="22E1C666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If we try to access the parent of </w:t>
      </w:r>
      <w:r w:rsidRPr="009A664F">
        <w:rPr>
          <w:rStyle w:val="Literal"/>
        </w:rPr>
        <w:t>leaf</w:t>
      </w:r>
      <w:r w:rsidRPr="009A664F">
        <w:t xml:space="preserve"> after the end of the scope, we’ll get</w:t>
      </w:r>
      <w:r w:rsidR="00E22CA3" w:rsidRPr="009A664F">
        <w:t xml:space="preserve"> </w:t>
      </w:r>
      <w:r w:rsidRPr="009A664F">
        <w:rPr>
          <w:rStyle w:val="Literal"/>
        </w:rPr>
        <w:t>None</w:t>
      </w:r>
      <w:r w:rsidRPr="009A664F">
        <w:t xml:space="preserve"> again </w:t>
      </w:r>
      <w:r w:rsidR="00535998" w:rsidRPr="00535998">
        <w:rPr>
          <w:rStyle w:val="CodeAnnotation"/>
        </w:rPr>
        <w:t>6</w:t>
      </w:r>
      <w:r w:rsidRPr="009A664F">
        <w:t xml:space="preserve">. At the end of the program </w:t>
      </w:r>
      <w:r w:rsidR="00535998" w:rsidRPr="00535998">
        <w:rPr>
          <w:rStyle w:val="CodeAnnotation"/>
        </w:rPr>
        <w:t>7</w:t>
      </w:r>
      <w:r w:rsidRPr="009A664F">
        <w:t xml:space="preserve">, the </w:t>
      </w:r>
      <w:r w:rsidRPr="009A664F">
        <w:rPr>
          <w:rStyle w:val="Literal"/>
        </w:rPr>
        <w:t>Rc&lt;Node&gt;</w:t>
      </w:r>
      <w:r w:rsidRPr="009A664F">
        <w:t xml:space="preserve"> in </w:t>
      </w:r>
      <w:r w:rsidRPr="009A664F">
        <w:rPr>
          <w:rStyle w:val="Literal"/>
        </w:rPr>
        <w:t>leaf</w:t>
      </w:r>
      <w:r w:rsidRPr="009A664F">
        <w:t xml:space="preserve"> has a</w:t>
      </w:r>
      <w:r w:rsidR="00E22CA3" w:rsidRPr="009A664F">
        <w:t xml:space="preserve"> </w:t>
      </w:r>
      <w:r w:rsidRPr="009A664F">
        <w:t xml:space="preserve">strong count of 1 and a weak count of 0, because the variable </w:t>
      </w:r>
      <w:r w:rsidRPr="009A664F">
        <w:rPr>
          <w:rStyle w:val="Literal"/>
        </w:rPr>
        <w:t>leaf</w:t>
      </w:r>
      <w:r w:rsidRPr="009A664F">
        <w:t xml:space="preserve"> is now the</w:t>
      </w:r>
      <w:r w:rsidR="00E22CA3" w:rsidRPr="009A664F">
        <w:t xml:space="preserve"> </w:t>
      </w:r>
      <w:r w:rsidRPr="009A664F">
        <w:t xml:space="preserve">only reference to the </w:t>
      </w:r>
      <w:r w:rsidRPr="009A664F">
        <w:rPr>
          <w:rStyle w:val="Literal"/>
        </w:rPr>
        <w:t>Rc&lt;Node&gt;</w:t>
      </w:r>
      <w:r w:rsidRPr="009B49FF">
        <w:rPr>
          <w:lang w:eastAsia="en-GB"/>
        </w:rPr>
        <w:t xml:space="preserve"> again.</w:t>
      </w:r>
    </w:p>
    <w:p w14:paraId="313A2806" w14:textId="22B7D1D8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All of the logic that manages the counts and value dropping is built into</w:t>
      </w:r>
      <w:r w:rsidR="00E22CA3">
        <w:rPr>
          <w:lang w:eastAsia="en-GB"/>
        </w:rPr>
        <w:t xml:space="preserve"> </w:t>
      </w:r>
      <w:r w:rsidRPr="009A664F">
        <w:rPr>
          <w:rStyle w:val="Literal"/>
        </w:rPr>
        <w:t>Rc&lt;T&gt;</w:t>
      </w:r>
      <w:r w:rsidRPr="009A664F">
        <w:t xml:space="preserve"> and </w:t>
      </w:r>
      <w:r w:rsidRPr="009A664F">
        <w:rPr>
          <w:rStyle w:val="Literal"/>
        </w:rPr>
        <w:t>Weak&lt;T&gt;</w:t>
      </w:r>
      <w:r w:rsidRPr="009A664F">
        <w:t xml:space="preserve"> and their implementations of the </w:t>
      </w:r>
      <w:r w:rsidRPr="009A664F">
        <w:rPr>
          <w:rStyle w:val="Literal"/>
        </w:rPr>
        <w:t>Drop</w:t>
      </w:r>
      <w:r w:rsidRPr="009A664F">
        <w:t xml:space="preserve"> trait. By</w:t>
      </w:r>
      <w:r w:rsidR="00E22CA3" w:rsidRPr="009A664F">
        <w:t xml:space="preserve"> </w:t>
      </w:r>
      <w:r w:rsidRPr="009A664F">
        <w:t>specifying that the relationship from a child to its parent should be a</w:t>
      </w:r>
      <w:r w:rsidR="00E22CA3" w:rsidRPr="009A664F">
        <w:t xml:space="preserve"> </w:t>
      </w:r>
      <w:r w:rsidRPr="009A664F">
        <w:rPr>
          <w:rStyle w:val="Literal"/>
        </w:rPr>
        <w:t>Weak&lt;T&gt;</w:t>
      </w:r>
      <w:r w:rsidRPr="009A664F">
        <w:t xml:space="preserve"> reference in the definition of </w:t>
      </w:r>
      <w:r w:rsidRPr="009A664F">
        <w:rPr>
          <w:rStyle w:val="Literal"/>
        </w:rPr>
        <w:t>Node</w:t>
      </w:r>
      <w:r w:rsidRPr="009B49FF">
        <w:rPr>
          <w:lang w:eastAsia="en-GB"/>
        </w:rPr>
        <w:t>, you’re able to have parent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nodes point to child nodes and vice versa without creating a reference cycle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and memory leaks.</w:t>
      </w:r>
    </w:p>
    <w:p w14:paraId="1F1E4E9D" w14:textId="77777777" w:rsidR="009B49FF" w:rsidRPr="009B49FF" w:rsidRDefault="009B49FF" w:rsidP="009A664F">
      <w:pPr>
        <w:pStyle w:val="HeadA"/>
        <w:rPr>
          <w:lang w:eastAsia="en-GB"/>
        </w:rPr>
      </w:pPr>
      <w:bookmarkStart w:id="65" w:name="summary"/>
      <w:bookmarkStart w:id="66" w:name="_Toc106892329"/>
      <w:bookmarkEnd w:id="65"/>
      <w:r w:rsidRPr="009B49FF">
        <w:rPr>
          <w:lang w:eastAsia="en-GB"/>
        </w:rPr>
        <w:t>Summary</w:t>
      </w:r>
      <w:bookmarkEnd w:id="66"/>
    </w:p>
    <w:p w14:paraId="68BAAE1B" w14:textId="2DCEF3B3" w:rsidR="009B49FF" w:rsidRPr="009B49FF" w:rsidRDefault="009B49FF" w:rsidP="009A664F">
      <w:pPr>
        <w:pStyle w:val="Body"/>
        <w:rPr>
          <w:lang w:eastAsia="en-GB"/>
        </w:rPr>
      </w:pPr>
      <w:r w:rsidRPr="009A664F">
        <w:t>This chapter covered how to use smart pointers to make different guarantees and</w:t>
      </w:r>
      <w:r w:rsidR="00E22CA3" w:rsidRPr="009A664F">
        <w:t xml:space="preserve"> </w:t>
      </w:r>
      <w:r w:rsidRPr="009A664F">
        <w:t>trade-offs from those Rust makes by default with regular references. The</w:t>
      </w:r>
      <w:r w:rsidR="00E22CA3" w:rsidRPr="009A664F">
        <w:t xml:space="preserve"> </w:t>
      </w:r>
      <w:r w:rsidRPr="009A664F">
        <w:rPr>
          <w:rStyle w:val="Literal"/>
        </w:rPr>
        <w:t>Box&lt;T&gt;</w:t>
      </w:r>
      <w:r w:rsidRPr="009A664F">
        <w:t xml:space="preserve"> type has a known size and points to data allocated on the heap. The</w:t>
      </w:r>
      <w:r w:rsidR="00E22CA3" w:rsidRPr="009A664F">
        <w:t xml:space="preserve"> </w:t>
      </w:r>
      <w:r w:rsidRPr="009A664F">
        <w:rPr>
          <w:rStyle w:val="Literal"/>
        </w:rPr>
        <w:t>Rc&lt;T&gt;</w:t>
      </w:r>
      <w:r w:rsidRPr="009A664F">
        <w:t xml:space="preserve"> type keeps track of the number of references to data on the heap so</w:t>
      </w:r>
      <w:r w:rsidR="00E22CA3" w:rsidRPr="009A664F">
        <w:t xml:space="preserve"> </w:t>
      </w:r>
      <w:r w:rsidRPr="009A664F">
        <w:t xml:space="preserve">that data can have multiple owners. The </w:t>
      </w:r>
      <w:r w:rsidRPr="009A664F">
        <w:rPr>
          <w:rStyle w:val="Literal"/>
        </w:rPr>
        <w:t>RefCell&lt;T&gt;</w:t>
      </w:r>
      <w:r w:rsidRPr="009B49FF">
        <w:rPr>
          <w:lang w:eastAsia="en-GB"/>
        </w:rPr>
        <w:t xml:space="preserve"> type with its interior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mutability gives us a type that we can use when we need an immutable type but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need to change an inner value of that type; it also enforces the borrowing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rules at runtime instead of at compile time.</w:t>
      </w:r>
    </w:p>
    <w:p w14:paraId="5CB6302D" w14:textId="7EA4AAD7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 xml:space="preserve">Also discussed were the </w:t>
      </w:r>
      <w:r w:rsidRPr="009A664F">
        <w:rPr>
          <w:rStyle w:val="Literal"/>
        </w:rPr>
        <w:t>Deref</w:t>
      </w:r>
      <w:r w:rsidRPr="009A664F">
        <w:t xml:space="preserve"> and </w:t>
      </w:r>
      <w:r w:rsidRPr="009A664F">
        <w:rPr>
          <w:rStyle w:val="Literal"/>
        </w:rPr>
        <w:t>Drop</w:t>
      </w:r>
      <w:r w:rsidRPr="009A664F">
        <w:t xml:space="preserve"> traits, which enable a lot of the</w:t>
      </w:r>
      <w:r w:rsidR="00E22CA3" w:rsidRPr="009A664F">
        <w:t xml:space="preserve"> </w:t>
      </w:r>
      <w:r w:rsidRPr="009A664F">
        <w:t>functionality of smart pointers. We explored reference cycles that can cause</w:t>
      </w:r>
      <w:r w:rsidR="00E22CA3" w:rsidRPr="009A664F">
        <w:t xml:space="preserve"> </w:t>
      </w:r>
      <w:r w:rsidRPr="009A664F">
        <w:t xml:space="preserve">memory leaks and how to prevent them using </w:t>
      </w:r>
      <w:r w:rsidRPr="009A664F">
        <w:rPr>
          <w:rStyle w:val="Literal"/>
        </w:rPr>
        <w:t>Weak&lt;T&gt;</w:t>
      </w:r>
      <w:r w:rsidRPr="009B49FF">
        <w:rPr>
          <w:lang w:eastAsia="en-GB"/>
        </w:rPr>
        <w:t>.</w:t>
      </w:r>
    </w:p>
    <w:p w14:paraId="54631D8A" w14:textId="486EBA5B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lastRenderedPageBreak/>
        <w:t>If this chapter has piqued your interest and you want to implement your own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smart pointers, check out “The Rustonomicon” at</w:t>
      </w:r>
      <w:r w:rsidR="00E22CA3">
        <w:rPr>
          <w:lang w:eastAsia="en-GB"/>
        </w:rPr>
        <w:t xml:space="preserve"> </w:t>
      </w:r>
      <w:hyperlink r:id="rId12" w:history="1">
        <w:r w:rsidRPr="009B49FF">
          <w:rPr>
            <w:rStyle w:val="LinkURL"/>
            <w:rFonts w:eastAsiaTheme="majorEastAsia"/>
            <w:lang w:val="en-GB" w:eastAsia="en-GB"/>
          </w:rPr>
          <w:t>https://doc.rust-lang.org/stable/nomicon</w:t>
        </w:r>
      </w:hyperlink>
      <w:r w:rsidRPr="009B49FF">
        <w:rPr>
          <w:lang w:eastAsia="en-GB"/>
        </w:rPr>
        <w:t xml:space="preserve"> for more useful information.</w:t>
      </w:r>
    </w:p>
    <w:p w14:paraId="79712640" w14:textId="2C4F68A2" w:rsidR="009B49FF" w:rsidRPr="009B49FF" w:rsidRDefault="009B49FF" w:rsidP="009A664F">
      <w:pPr>
        <w:pStyle w:val="Body"/>
        <w:rPr>
          <w:lang w:eastAsia="en-GB"/>
        </w:rPr>
      </w:pPr>
      <w:r w:rsidRPr="009B49FF">
        <w:rPr>
          <w:lang w:eastAsia="en-GB"/>
        </w:rPr>
        <w:t>Next, we’ll talk about concurrency in Rust. You’ll even learn about a few new</w:t>
      </w:r>
      <w:r w:rsidR="00E22CA3">
        <w:rPr>
          <w:lang w:eastAsia="en-GB"/>
        </w:rPr>
        <w:t xml:space="preserve"> </w:t>
      </w:r>
      <w:r w:rsidRPr="009B49FF">
        <w:rPr>
          <w:lang w:eastAsia="en-GB"/>
        </w:rPr>
        <w:t>smart pointers.</w:t>
      </w:r>
    </w:p>
    <w:sectPr w:rsidR="009B49FF" w:rsidRPr="009B49FF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3" w:author="NSP" w:date="2022-06-23T16:10:00Z" w:initials="NSP">
    <w:p w14:paraId="52E41219" w14:textId="77777777" w:rsidR="00A5075B" w:rsidRDefault="00A5075B" w:rsidP="00620474">
      <w:pPr>
        <w:pStyle w:val="CommentText"/>
      </w:pPr>
      <w:r>
        <w:rPr>
          <w:rStyle w:val="CommentReference"/>
        </w:rPr>
        <w:annotationRef/>
      </w:r>
      <w:r>
        <w:t>Carol, I merged these sections to avoid the orphan HeadB, is this okay?</w:t>
      </w:r>
    </w:p>
  </w:comment>
  <w:comment w:id="52" w:author="NSP" w:date="2022-06-21T12:46:00Z" w:initials="NSP">
    <w:p w14:paraId="44546C96" w14:textId="77777777" w:rsidR="00F22315" w:rsidRDefault="00160A94" w:rsidP="00CD3D41">
      <w:pPr>
        <w:pStyle w:val="CommentText"/>
      </w:pPr>
      <w:r>
        <w:rPr>
          <w:rStyle w:val="CommentReference"/>
        </w:rPr>
        <w:annotationRef/>
      </w:r>
      <w:r w:rsidR="00F22315">
        <w:t xml:space="preserve">Can you check the indentation levels here?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E41219" w15:done="0"/>
  <w15:commentEx w15:paraId="44546C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F0F09" w16cex:dateUtc="2022-06-23T23:10:00Z"/>
  <w16cex:commentExtensible w16cex:durableId="265C3C38" w16cex:dateUtc="2022-06-21T19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E41219" w16cid:durableId="265F0F09"/>
  <w16cid:commentId w16cid:paraId="44546C96" w16cid:durableId="265C3C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F944B" w14:textId="77777777" w:rsidR="00A77E10" w:rsidRDefault="00A77E10" w:rsidP="009E51C3">
      <w:pPr>
        <w:spacing w:after="0" w:line="240" w:lineRule="auto"/>
      </w:pPr>
      <w:r>
        <w:separator/>
      </w:r>
    </w:p>
  </w:endnote>
  <w:endnote w:type="continuationSeparator" w:id="0">
    <w:p w14:paraId="2EE8DF6B" w14:textId="77777777" w:rsidR="00A77E10" w:rsidRDefault="00A77E10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Wingdings 2"/>
    <w:panose1 w:val="00000000000000000000"/>
    <w:charset w:val="02"/>
    <w:family w:val="auto"/>
    <w:notTrueType/>
    <w:pitch w:val="default"/>
  </w:font>
  <w:font w:name="NewBaskervilleStd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Times New Roman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726E" w14:textId="77777777" w:rsidR="00A77E10" w:rsidRDefault="00A77E10" w:rsidP="009E51C3">
      <w:pPr>
        <w:spacing w:after="0" w:line="240" w:lineRule="auto"/>
      </w:pPr>
      <w:r>
        <w:separator/>
      </w:r>
    </w:p>
  </w:footnote>
  <w:footnote w:type="continuationSeparator" w:id="0">
    <w:p w14:paraId="7824BB41" w14:textId="77777777" w:rsidR="00A77E10" w:rsidRDefault="00A77E10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656F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B889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A5CAC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A862F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E12B2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136ED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3A61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AE7C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ADA6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1141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19379D0"/>
    <w:multiLevelType w:val="multilevel"/>
    <w:tmpl w:val="0918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2DDF0233"/>
    <w:multiLevelType w:val="multilevel"/>
    <w:tmpl w:val="0696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7A179C3"/>
    <w:multiLevelType w:val="multilevel"/>
    <w:tmpl w:val="DE44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13FAD"/>
    <w:multiLevelType w:val="multilevel"/>
    <w:tmpl w:val="067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F34700"/>
    <w:multiLevelType w:val="multilevel"/>
    <w:tmpl w:val="10CC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abstractNum w:abstractNumId="30" w15:restartNumberingAfterBreak="0">
    <w:nsid w:val="7AAA1CC3"/>
    <w:multiLevelType w:val="multilevel"/>
    <w:tmpl w:val="5BC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71816">
    <w:abstractNumId w:val="13"/>
  </w:num>
  <w:num w:numId="2" w16cid:durableId="385304103">
    <w:abstractNumId w:val="22"/>
  </w:num>
  <w:num w:numId="3" w16cid:durableId="1701390650">
    <w:abstractNumId w:val="26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0"/>
  </w:num>
  <w:num w:numId="8" w16cid:durableId="650138380">
    <w:abstractNumId w:val="27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1"/>
  </w:num>
  <w:num w:numId="16" w16cid:durableId="566263033">
    <w:abstractNumId w:val="10"/>
  </w:num>
  <w:num w:numId="17" w16cid:durableId="895163799">
    <w:abstractNumId w:val="8"/>
  </w:num>
  <w:num w:numId="18" w16cid:durableId="1281304051">
    <w:abstractNumId w:val="7"/>
  </w:num>
  <w:num w:numId="19" w16cid:durableId="1635715538">
    <w:abstractNumId w:val="6"/>
  </w:num>
  <w:num w:numId="20" w16cid:durableId="1401095990">
    <w:abstractNumId w:val="5"/>
  </w:num>
  <w:num w:numId="21" w16cid:durableId="151726438">
    <w:abstractNumId w:val="9"/>
  </w:num>
  <w:num w:numId="22" w16cid:durableId="1728605680">
    <w:abstractNumId w:val="4"/>
  </w:num>
  <w:num w:numId="23" w16cid:durableId="5598526">
    <w:abstractNumId w:val="3"/>
  </w:num>
  <w:num w:numId="24" w16cid:durableId="1196694459">
    <w:abstractNumId w:val="2"/>
  </w:num>
  <w:num w:numId="25" w16cid:durableId="799031320">
    <w:abstractNumId w:val="1"/>
  </w:num>
  <w:num w:numId="26" w16cid:durableId="100608349">
    <w:abstractNumId w:val="18"/>
  </w:num>
  <w:num w:numId="27" w16cid:durableId="28647366">
    <w:abstractNumId w:val="30"/>
  </w:num>
  <w:num w:numId="28" w16cid:durableId="859702176">
    <w:abstractNumId w:val="24"/>
  </w:num>
  <w:num w:numId="29" w16cid:durableId="1369913364">
    <w:abstractNumId w:val="23"/>
  </w:num>
  <w:num w:numId="30" w16cid:durableId="689339980">
    <w:abstractNumId w:val="28"/>
  </w:num>
  <w:num w:numId="31" w16cid:durableId="160583130">
    <w:abstractNumId w:val="12"/>
  </w:num>
  <w:num w:numId="32" w16cid:durableId="146299095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SP">
    <w15:presenceInfo w15:providerId="None" w15:userId="NS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attachedTemplate r:id="rId1"/>
  <w:linkStyles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FF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9CF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60A94"/>
    <w:rsid w:val="001664E4"/>
    <w:rsid w:val="0017571A"/>
    <w:rsid w:val="00176833"/>
    <w:rsid w:val="00176BE2"/>
    <w:rsid w:val="001862DB"/>
    <w:rsid w:val="00190B9C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3CB9"/>
    <w:rsid w:val="002D7706"/>
    <w:rsid w:val="002E5B13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1C80"/>
    <w:rsid w:val="004970AD"/>
    <w:rsid w:val="004A0FEF"/>
    <w:rsid w:val="004A111C"/>
    <w:rsid w:val="004A4C8E"/>
    <w:rsid w:val="004B0722"/>
    <w:rsid w:val="004B1D1D"/>
    <w:rsid w:val="004B2A94"/>
    <w:rsid w:val="004B455C"/>
    <w:rsid w:val="004B6F2A"/>
    <w:rsid w:val="004C2396"/>
    <w:rsid w:val="004C7002"/>
    <w:rsid w:val="004D463A"/>
    <w:rsid w:val="004D4BB9"/>
    <w:rsid w:val="004F3FC9"/>
    <w:rsid w:val="0050058C"/>
    <w:rsid w:val="005056A5"/>
    <w:rsid w:val="00506CE0"/>
    <w:rsid w:val="0051294E"/>
    <w:rsid w:val="0052787B"/>
    <w:rsid w:val="0053177C"/>
    <w:rsid w:val="00535998"/>
    <w:rsid w:val="00537277"/>
    <w:rsid w:val="00537F3B"/>
    <w:rsid w:val="00542141"/>
    <w:rsid w:val="005425C3"/>
    <w:rsid w:val="00564355"/>
    <w:rsid w:val="005775DD"/>
    <w:rsid w:val="005815A2"/>
    <w:rsid w:val="005921CC"/>
    <w:rsid w:val="005A540F"/>
    <w:rsid w:val="005B0DE0"/>
    <w:rsid w:val="005B3B2F"/>
    <w:rsid w:val="005B6575"/>
    <w:rsid w:val="005C0697"/>
    <w:rsid w:val="005C235D"/>
    <w:rsid w:val="005C6B82"/>
    <w:rsid w:val="005C7488"/>
    <w:rsid w:val="005D7B00"/>
    <w:rsid w:val="005E29A1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68A"/>
    <w:rsid w:val="00742939"/>
    <w:rsid w:val="007450FA"/>
    <w:rsid w:val="00745C17"/>
    <w:rsid w:val="00750B65"/>
    <w:rsid w:val="0075103F"/>
    <w:rsid w:val="0075708C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3802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E46E8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01D8"/>
    <w:rsid w:val="009916AB"/>
    <w:rsid w:val="009923A2"/>
    <w:rsid w:val="009A19EF"/>
    <w:rsid w:val="009A3B37"/>
    <w:rsid w:val="009A664F"/>
    <w:rsid w:val="009B1EF8"/>
    <w:rsid w:val="009B2041"/>
    <w:rsid w:val="009B49FF"/>
    <w:rsid w:val="009B531B"/>
    <w:rsid w:val="009C6925"/>
    <w:rsid w:val="009D45B8"/>
    <w:rsid w:val="009E27BB"/>
    <w:rsid w:val="009E4B52"/>
    <w:rsid w:val="009E51C3"/>
    <w:rsid w:val="009F1B4C"/>
    <w:rsid w:val="009F2923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075B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77E10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46F4D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50C7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07E3"/>
    <w:rsid w:val="00C41485"/>
    <w:rsid w:val="00C41558"/>
    <w:rsid w:val="00C41620"/>
    <w:rsid w:val="00C476ED"/>
    <w:rsid w:val="00C50801"/>
    <w:rsid w:val="00C6086F"/>
    <w:rsid w:val="00C61D2D"/>
    <w:rsid w:val="00C62B55"/>
    <w:rsid w:val="00C70494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6BEF"/>
    <w:rsid w:val="00CE4881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61AA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22CA3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C4AB9"/>
    <w:rsid w:val="00ED2ED4"/>
    <w:rsid w:val="00ED7E0E"/>
    <w:rsid w:val="00EF3B10"/>
    <w:rsid w:val="00EF5BD8"/>
    <w:rsid w:val="00EF6C2B"/>
    <w:rsid w:val="00F00ABC"/>
    <w:rsid w:val="00F0320D"/>
    <w:rsid w:val="00F03A8D"/>
    <w:rsid w:val="00F050CD"/>
    <w:rsid w:val="00F0701B"/>
    <w:rsid w:val="00F17410"/>
    <w:rsid w:val="00F21AA2"/>
    <w:rsid w:val="00F22315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A7CC1"/>
  <w14:defaultImageDpi w14:val="300"/>
  <w15:docId w15:val="{17D443ED-EC02-44A1-B9CD-D12B4CBB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15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9B49F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1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15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315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31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315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315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315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315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F223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22315"/>
  </w:style>
  <w:style w:type="character" w:customStyle="1" w:styleId="Heading2Char">
    <w:name w:val="Heading 2 Char"/>
    <w:basedOn w:val="DefaultParagraphFont"/>
    <w:link w:val="Heading2"/>
    <w:uiPriority w:val="9"/>
    <w:rsid w:val="00F223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2231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2231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31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315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31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315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315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F2231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F22315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F22315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F22315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F22315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F22315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F22315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F22315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F22315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F22315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F22315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F22315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F22315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22315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F22315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F22315"/>
    <w:pPr>
      <w:numPr>
        <w:numId w:val="10"/>
      </w:numPr>
    </w:pPr>
  </w:style>
  <w:style w:type="paragraph" w:customStyle="1" w:styleId="HeadA">
    <w:name w:val="HeadA"/>
    <w:qFormat/>
    <w:rsid w:val="00F22315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F22315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F22315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F22315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F22315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F22315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F22315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F22315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F22315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F22315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F22315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F22315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F22315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F22315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F22315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F22315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F22315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F22315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F22315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F22315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F22315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F22315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F22315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F22315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F22315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F22315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F22315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22315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F22315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22315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F22315"/>
    <w:rPr>
      <w:rFonts w:ascii="Symbol" w:hAnsi="Symbol"/>
    </w:rPr>
  </w:style>
  <w:style w:type="character" w:customStyle="1" w:styleId="Italic">
    <w:name w:val="Italic"/>
    <w:uiPriority w:val="1"/>
    <w:qFormat/>
    <w:rsid w:val="00F22315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F22315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F22315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F22315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F22315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F22315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F22315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F22315"/>
    <w:rPr>
      <w:color w:val="008000"/>
    </w:rPr>
  </w:style>
  <w:style w:type="paragraph" w:customStyle="1" w:styleId="PartNumber">
    <w:name w:val="PartNumber"/>
    <w:qFormat/>
    <w:rsid w:val="00F22315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F22315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F22315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F22315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F22315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F22315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F22315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F22315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F22315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F22315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F22315"/>
    <w:rPr>
      <w:b/>
      <w:bCs/>
      <w:color w:val="3366FF"/>
    </w:rPr>
  </w:style>
  <w:style w:type="paragraph" w:customStyle="1" w:styleId="RunInHead">
    <w:name w:val="RunInHead"/>
    <w:rsid w:val="00F22315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F22315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F22315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F22315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F22315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F22315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F22315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F22315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F22315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F22315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22315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F22315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F22315"/>
    <w:rPr>
      <w:color w:val="3366FF"/>
      <w:vertAlign w:val="superscript"/>
    </w:rPr>
  </w:style>
  <w:style w:type="paragraph" w:customStyle="1" w:styleId="Footnote">
    <w:name w:val="Footnote"/>
    <w:qFormat/>
    <w:rsid w:val="00F22315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F22315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22315"/>
    <w:rPr>
      <w:color w:val="3366FF"/>
      <w:vertAlign w:val="superscript"/>
    </w:rPr>
  </w:style>
  <w:style w:type="paragraph" w:customStyle="1" w:styleId="QuotePara">
    <w:name w:val="QuotePara"/>
    <w:qFormat/>
    <w:rsid w:val="00F22315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F22315"/>
    <w:pPr>
      <w:spacing w:after="240"/>
      <w:jc w:val="right"/>
    </w:pPr>
  </w:style>
  <w:style w:type="character" w:customStyle="1" w:styleId="Caps">
    <w:name w:val="Caps"/>
    <w:uiPriority w:val="1"/>
    <w:qFormat/>
    <w:rsid w:val="00F22315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F22315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22315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22315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22315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F22315"/>
    <w:rPr>
      <w:color w:val="3366FF"/>
    </w:rPr>
  </w:style>
  <w:style w:type="table" w:styleId="TableGrid">
    <w:name w:val="Table Grid"/>
    <w:basedOn w:val="TableNormal"/>
    <w:uiPriority w:val="59"/>
    <w:rsid w:val="00F2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F22315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F22315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F22315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F22315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F22315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F22315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F22315"/>
    <w:pPr>
      <w:jc w:val="right"/>
    </w:pPr>
  </w:style>
  <w:style w:type="paragraph" w:customStyle="1" w:styleId="ExtractParaContinued">
    <w:name w:val="ExtractParaContinued"/>
    <w:basedOn w:val="ExtractPara"/>
    <w:qFormat/>
    <w:rsid w:val="00F22315"/>
    <w:pPr>
      <w:spacing w:before="0"/>
      <w:ind w:firstLine="360"/>
    </w:pPr>
  </w:style>
  <w:style w:type="paragraph" w:customStyle="1" w:styleId="AppendixNumber">
    <w:name w:val="AppendixNumber"/>
    <w:qFormat/>
    <w:rsid w:val="00F22315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F22315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F22315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F22315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F22315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F22315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F22315"/>
    <w:rPr>
      <w:color w:val="3366FF"/>
      <w:vertAlign w:val="superscript"/>
    </w:rPr>
  </w:style>
  <w:style w:type="paragraph" w:customStyle="1" w:styleId="Reference">
    <w:name w:val="Reference"/>
    <w:qFormat/>
    <w:rsid w:val="00F22315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F22315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F22315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F22315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22315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22315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F22315"/>
  </w:style>
  <w:style w:type="character" w:styleId="BookTitle">
    <w:name w:val="Book Title"/>
    <w:basedOn w:val="DefaultParagraphFont"/>
    <w:uiPriority w:val="33"/>
    <w:qFormat/>
    <w:rsid w:val="00F22315"/>
    <w:rPr>
      <w:b/>
      <w:bCs/>
      <w:smallCaps/>
      <w:spacing w:val="5"/>
    </w:rPr>
  </w:style>
  <w:style w:type="paragraph" w:customStyle="1" w:styleId="BookTitle0">
    <w:name w:val="BookTitle"/>
    <w:qFormat/>
    <w:rsid w:val="00F22315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F22315"/>
  </w:style>
  <w:style w:type="paragraph" w:customStyle="1" w:styleId="BookEdition">
    <w:name w:val="BookEdition"/>
    <w:basedOn w:val="BookSubtitle"/>
    <w:qFormat/>
    <w:rsid w:val="00F22315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22315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F22315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F22315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F22315"/>
  </w:style>
  <w:style w:type="paragraph" w:customStyle="1" w:styleId="CopyrightHead">
    <w:name w:val="CopyrightHead"/>
    <w:basedOn w:val="CopyrightLOC"/>
    <w:qFormat/>
    <w:rsid w:val="00F22315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F22315"/>
  </w:style>
  <w:style w:type="paragraph" w:customStyle="1" w:styleId="FrontmatterTitle">
    <w:name w:val="FrontmatterTitle"/>
    <w:basedOn w:val="BackmatterTitle"/>
    <w:qFormat/>
    <w:rsid w:val="00F22315"/>
  </w:style>
  <w:style w:type="paragraph" w:customStyle="1" w:styleId="TOCFM">
    <w:name w:val="TOCFM"/>
    <w:basedOn w:val="Normal"/>
    <w:qFormat/>
    <w:rsid w:val="00F22315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22315"/>
    <w:pPr>
      <w:ind w:left="720"/>
    </w:pPr>
    <w:rPr>
      <w:b/>
    </w:rPr>
  </w:style>
  <w:style w:type="paragraph" w:customStyle="1" w:styleId="TOCPart">
    <w:name w:val="TOCPart"/>
    <w:basedOn w:val="TOCH1"/>
    <w:qFormat/>
    <w:rsid w:val="00F22315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F22315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22315"/>
    <w:pPr>
      <w:ind w:left="1080"/>
    </w:pPr>
    <w:rPr>
      <w:i/>
    </w:rPr>
  </w:style>
  <w:style w:type="paragraph" w:customStyle="1" w:styleId="TOCH3">
    <w:name w:val="TOCH3"/>
    <w:basedOn w:val="TOCH1"/>
    <w:qFormat/>
    <w:rsid w:val="00F22315"/>
    <w:pPr>
      <w:ind w:left="1440"/>
    </w:pPr>
    <w:rPr>
      <w:b w:val="0"/>
      <w:i/>
    </w:rPr>
  </w:style>
  <w:style w:type="paragraph" w:customStyle="1" w:styleId="BoxType">
    <w:name w:val="BoxType"/>
    <w:qFormat/>
    <w:rsid w:val="00F22315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F22315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F22315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F22315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F22315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F22315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F22315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F22315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F22315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F22315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F22315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F22315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F22315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F22315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F22315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F22315"/>
    <w:pPr>
      <w:jc w:val="right"/>
    </w:pPr>
  </w:style>
  <w:style w:type="paragraph" w:customStyle="1" w:styleId="Body">
    <w:name w:val="Body"/>
    <w:uiPriority w:val="99"/>
    <w:qFormat/>
    <w:rsid w:val="00F22315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F22315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F22315"/>
    <w:rPr>
      <w:color w:val="FF0000"/>
      <w:lang w:val="fr-FR"/>
    </w:rPr>
  </w:style>
  <w:style w:type="paragraph" w:customStyle="1" w:styleId="Default">
    <w:name w:val="Default"/>
    <w:rsid w:val="00F22315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F22315"/>
  </w:style>
  <w:style w:type="paragraph" w:customStyle="1" w:styleId="ReviewHead">
    <w:name w:val="ReviewHead"/>
    <w:basedOn w:val="FrontmatterTitle"/>
    <w:qFormat/>
    <w:rsid w:val="00F22315"/>
  </w:style>
  <w:style w:type="paragraph" w:customStyle="1" w:styleId="ReviewQuote">
    <w:name w:val="ReviewQuote"/>
    <w:basedOn w:val="QuotePara"/>
    <w:qFormat/>
    <w:rsid w:val="00F22315"/>
  </w:style>
  <w:style w:type="paragraph" w:customStyle="1" w:styleId="ReviewSource">
    <w:name w:val="ReviewSource"/>
    <w:basedOn w:val="QuoteSource"/>
    <w:qFormat/>
    <w:rsid w:val="00F22315"/>
  </w:style>
  <w:style w:type="paragraph" w:customStyle="1" w:styleId="ListGraphic">
    <w:name w:val="ListGraphic"/>
    <w:basedOn w:val="GraphicSlug"/>
    <w:qFormat/>
    <w:rsid w:val="00F22315"/>
    <w:pPr>
      <w:ind w:left="0"/>
    </w:pPr>
  </w:style>
  <w:style w:type="paragraph" w:customStyle="1" w:styleId="ListCaption">
    <w:name w:val="ListCaption"/>
    <w:basedOn w:val="CaptionLine"/>
    <w:qFormat/>
    <w:rsid w:val="00F22315"/>
    <w:pPr>
      <w:ind w:left="3600"/>
    </w:pPr>
  </w:style>
  <w:style w:type="paragraph" w:customStyle="1" w:styleId="NoteContinued">
    <w:name w:val="NoteContinued"/>
    <w:basedOn w:val="Note"/>
    <w:qFormat/>
    <w:rsid w:val="00F22315"/>
    <w:pPr>
      <w:spacing w:before="0"/>
      <w:ind w:firstLine="0"/>
    </w:pPr>
  </w:style>
  <w:style w:type="paragraph" w:customStyle="1" w:styleId="NoteCode">
    <w:name w:val="NoteCode"/>
    <w:basedOn w:val="Code"/>
    <w:qFormat/>
    <w:rsid w:val="00F22315"/>
    <w:pPr>
      <w:spacing w:after="240"/>
    </w:pPr>
  </w:style>
  <w:style w:type="paragraph" w:customStyle="1" w:styleId="ListBulletSub">
    <w:name w:val="ListBulletSub"/>
    <w:basedOn w:val="ListBullet"/>
    <w:qFormat/>
    <w:rsid w:val="00F22315"/>
    <w:pPr>
      <w:ind w:left="2520"/>
    </w:pPr>
  </w:style>
  <w:style w:type="paragraph" w:customStyle="1" w:styleId="CodeCustom1">
    <w:name w:val="CodeCustom1"/>
    <w:basedOn w:val="Code"/>
    <w:qFormat/>
    <w:rsid w:val="00F22315"/>
    <w:rPr>
      <w:color w:val="00B0F0"/>
    </w:rPr>
  </w:style>
  <w:style w:type="paragraph" w:customStyle="1" w:styleId="CodeCustom2">
    <w:name w:val="CodeCustom2"/>
    <w:basedOn w:val="Normal"/>
    <w:qFormat/>
    <w:rsid w:val="00F22315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F22315"/>
    <w:rPr>
      <w:bCs/>
      <w:color w:val="A12126"/>
    </w:rPr>
  </w:style>
  <w:style w:type="paragraph" w:customStyle="1" w:styleId="Equation">
    <w:name w:val="Equation"/>
    <w:basedOn w:val="ListPlain"/>
    <w:qFormat/>
    <w:rsid w:val="00F22315"/>
  </w:style>
  <w:style w:type="character" w:customStyle="1" w:styleId="Heading1Char">
    <w:name w:val="Heading 1 Char"/>
    <w:basedOn w:val="DefaultParagraphFont"/>
    <w:link w:val="Heading1"/>
    <w:uiPriority w:val="9"/>
    <w:rsid w:val="009B49FF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9B49FF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9B49FF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9B49FF"/>
  </w:style>
  <w:style w:type="character" w:styleId="Hyperlink">
    <w:name w:val="Hyperlink"/>
    <w:basedOn w:val="DefaultParagraphFont"/>
    <w:uiPriority w:val="99"/>
    <w:unhideWhenUsed/>
    <w:rsid w:val="009B49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9F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B49FF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9B49F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9FF"/>
    <w:rPr>
      <w:rFonts w:ascii="Courier New" w:hAnsi="Courier New" w:cs="Courier New"/>
      <w:lang w:val="en-GB" w:eastAsia="en-GB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22CA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E22CA3"/>
    <w:rPr>
      <w:rFonts w:ascii="Times New Roman" w:hAnsi="Times New Roman"/>
      <w:sz w:val="22"/>
      <w:szCs w:val="22"/>
      <w:lang w:val="en-CA" w:eastAsia="en-CA"/>
    </w:rPr>
  </w:style>
  <w:style w:type="paragraph" w:styleId="Revision">
    <w:name w:val="Revision"/>
    <w:hidden/>
    <w:uiPriority w:val="71"/>
    <w:rsid w:val="005E29A1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160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0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0A94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A94"/>
    <w:rPr>
      <w:rFonts w:ascii="Times New Roman" w:hAnsi="Times New Roman"/>
      <w:b/>
      <w:bCs/>
      <w:lang w:val="en-CA" w:eastAsia="en-CA"/>
    </w:rPr>
  </w:style>
  <w:style w:type="paragraph" w:styleId="TOC1">
    <w:name w:val="toc 1"/>
    <w:basedOn w:val="Normal"/>
    <w:next w:val="Normal"/>
    <w:autoRedefine/>
    <w:uiPriority w:val="39"/>
    <w:unhideWhenUsed/>
    <w:rsid w:val="00190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B9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79CF"/>
    <w:pPr>
      <w:tabs>
        <w:tab w:val="right" w:leader="dot" w:pos="8090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4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rust-lang.org/stable/nomic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28CD-31F8-4838-BF54-56E6D0634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NSPTemplate02172021.dotm</Template>
  <TotalTime>1147</TotalTime>
  <Pages>38</Pages>
  <Words>12340</Words>
  <Characters>70338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NSP</cp:lastModifiedBy>
  <cp:revision>20</cp:revision>
  <dcterms:created xsi:type="dcterms:W3CDTF">2022-06-21T00:47:00Z</dcterms:created>
  <dcterms:modified xsi:type="dcterms:W3CDTF">2022-07-13T20:05:00Z</dcterms:modified>
</cp:coreProperties>
</file>