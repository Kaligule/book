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28EA" w14:textId="4BB4BA8B" w:rsidR="009F3F11" w:rsidRDefault="009F3F11" w:rsidP="00D7140C">
      <w:pPr>
        <w:pStyle w:val="TOC1"/>
        <w:rPr>
          <w:rFonts w:asciiTheme="minorHAnsi" w:eastAsiaTheme="minorEastAsia" w:hAnsiTheme="minorHAnsi" w:cstheme="minorBidi"/>
          <w:noProof/>
          <w:lang w:val="en-GB" w:eastAsia="en-GB"/>
        </w:rPr>
      </w:pPr>
      <w:r>
        <w:rPr>
          <w:lang w:eastAsia="en-GB"/>
        </w:rPr>
        <w:fldChar w:fldCharType="begin"/>
      </w:r>
      <w:r>
        <w:rPr>
          <w:lang w:eastAsia="en-GB"/>
        </w:rPr>
        <w:instrText xml:space="preserve"> TOC \o "1-3" \h \z \t "HeadA,1,HeadB,2,HeadC,3" </w:instrText>
      </w:r>
      <w:r>
        <w:rPr>
          <w:lang w:eastAsia="en-GB"/>
        </w:rPr>
        <w:fldChar w:fldCharType="separate"/>
      </w:r>
      <w:hyperlink w:anchor="_Toc106887974" w:history="1">
        <w:r w:rsidRPr="00EF4087">
          <w:rPr>
            <w:rStyle w:val="Hyperlink"/>
            <w:noProof/>
            <w:lang w:eastAsia="en-GB"/>
          </w:rPr>
          <w:t>Variables and Mutability</w:t>
        </w:r>
        <w:r>
          <w:rPr>
            <w:noProof/>
            <w:webHidden/>
          </w:rPr>
          <w:tab/>
        </w:r>
        <w:r>
          <w:rPr>
            <w:noProof/>
            <w:webHidden/>
          </w:rPr>
          <w:fldChar w:fldCharType="begin"/>
        </w:r>
        <w:r>
          <w:rPr>
            <w:noProof/>
            <w:webHidden/>
          </w:rPr>
          <w:instrText xml:space="preserve"> PAGEREF _Toc106887974 \h </w:instrText>
        </w:r>
        <w:r>
          <w:rPr>
            <w:noProof/>
            <w:webHidden/>
          </w:rPr>
        </w:r>
        <w:r>
          <w:rPr>
            <w:noProof/>
            <w:webHidden/>
          </w:rPr>
          <w:fldChar w:fldCharType="separate"/>
        </w:r>
        <w:r>
          <w:rPr>
            <w:noProof/>
            <w:webHidden/>
          </w:rPr>
          <w:t>3</w:t>
        </w:r>
        <w:r>
          <w:rPr>
            <w:noProof/>
            <w:webHidden/>
          </w:rPr>
          <w:fldChar w:fldCharType="end"/>
        </w:r>
      </w:hyperlink>
    </w:p>
    <w:p w14:paraId="2E9F8415" w14:textId="58A0FD32"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75" w:history="1">
        <w:r w:rsidR="009F3F11" w:rsidRPr="00EF4087">
          <w:rPr>
            <w:rStyle w:val="Hyperlink"/>
            <w:noProof/>
            <w:lang w:eastAsia="en-GB"/>
          </w:rPr>
          <w:t>Constants</w:t>
        </w:r>
        <w:r w:rsidR="009F3F11">
          <w:rPr>
            <w:noProof/>
            <w:webHidden/>
          </w:rPr>
          <w:tab/>
        </w:r>
        <w:r w:rsidR="009F3F11">
          <w:rPr>
            <w:noProof/>
            <w:webHidden/>
          </w:rPr>
          <w:fldChar w:fldCharType="begin"/>
        </w:r>
        <w:r w:rsidR="009F3F11">
          <w:rPr>
            <w:noProof/>
            <w:webHidden/>
          </w:rPr>
          <w:instrText xml:space="preserve"> PAGEREF _Toc106887975 \h </w:instrText>
        </w:r>
        <w:r w:rsidR="009F3F11">
          <w:rPr>
            <w:noProof/>
            <w:webHidden/>
          </w:rPr>
        </w:r>
        <w:r w:rsidR="009F3F11">
          <w:rPr>
            <w:noProof/>
            <w:webHidden/>
          </w:rPr>
          <w:fldChar w:fldCharType="separate"/>
        </w:r>
        <w:r w:rsidR="009F3F11">
          <w:rPr>
            <w:noProof/>
            <w:webHidden/>
          </w:rPr>
          <w:t>4</w:t>
        </w:r>
        <w:r w:rsidR="009F3F11">
          <w:rPr>
            <w:noProof/>
            <w:webHidden/>
          </w:rPr>
          <w:fldChar w:fldCharType="end"/>
        </w:r>
      </w:hyperlink>
    </w:p>
    <w:p w14:paraId="389AE2C2" w14:textId="58608A32"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76" w:history="1">
        <w:r w:rsidR="009F3F11" w:rsidRPr="00EF4087">
          <w:rPr>
            <w:rStyle w:val="Hyperlink"/>
            <w:noProof/>
            <w:lang w:eastAsia="en-GB"/>
          </w:rPr>
          <w:t>Shadowing</w:t>
        </w:r>
        <w:r w:rsidR="009F3F11">
          <w:rPr>
            <w:noProof/>
            <w:webHidden/>
          </w:rPr>
          <w:tab/>
        </w:r>
        <w:r w:rsidR="009F3F11">
          <w:rPr>
            <w:noProof/>
            <w:webHidden/>
          </w:rPr>
          <w:fldChar w:fldCharType="begin"/>
        </w:r>
        <w:r w:rsidR="009F3F11">
          <w:rPr>
            <w:noProof/>
            <w:webHidden/>
          </w:rPr>
          <w:instrText xml:space="preserve"> PAGEREF _Toc106887976 \h </w:instrText>
        </w:r>
        <w:r w:rsidR="009F3F11">
          <w:rPr>
            <w:noProof/>
            <w:webHidden/>
          </w:rPr>
        </w:r>
        <w:r w:rsidR="009F3F11">
          <w:rPr>
            <w:noProof/>
            <w:webHidden/>
          </w:rPr>
          <w:fldChar w:fldCharType="separate"/>
        </w:r>
        <w:r w:rsidR="009F3F11">
          <w:rPr>
            <w:noProof/>
            <w:webHidden/>
          </w:rPr>
          <w:t>5</w:t>
        </w:r>
        <w:r w:rsidR="009F3F11">
          <w:rPr>
            <w:noProof/>
            <w:webHidden/>
          </w:rPr>
          <w:fldChar w:fldCharType="end"/>
        </w:r>
      </w:hyperlink>
    </w:p>
    <w:p w14:paraId="28FA111B" w14:textId="586E61F3" w:rsidR="009F3F11" w:rsidRDefault="00000000" w:rsidP="00D7140C">
      <w:pPr>
        <w:pStyle w:val="TOC1"/>
        <w:rPr>
          <w:rFonts w:asciiTheme="minorHAnsi" w:eastAsiaTheme="minorEastAsia" w:hAnsiTheme="minorHAnsi" w:cstheme="minorBidi"/>
          <w:noProof/>
          <w:lang w:val="en-GB" w:eastAsia="en-GB"/>
        </w:rPr>
      </w:pPr>
      <w:hyperlink w:anchor="_Toc106887977" w:history="1">
        <w:r w:rsidR="009F3F11" w:rsidRPr="00EF4087">
          <w:rPr>
            <w:rStyle w:val="Hyperlink"/>
            <w:noProof/>
            <w:lang w:eastAsia="en-GB"/>
          </w:rPr>
          <w:t>Data Types</w:t>
        </w:r>
        <w:r w:rsidR="009F3F11">
          <w:rPr>
            <w:noProof/>
            <w:webHidden/>
          </w:rPr>
          <w:tab/>
        </w:r>
        <w:r w:rsidR="009F3F11">
          <w:rPr>
            <w:noProof/>
            <w:webHidden/>
          </w:rPr>
          <w:fldChar w:fldCharType="begin"/>
        </w:r>
        <w:r w:rsidR="009F3F11">
          <w:rPr>
            <w:noProof/>
            <w:webHidden/>
          </w:rPr>
          <w:instrText xml:space="preserve"> PAGEREF _Toc106887977 \h </w:instrText>
        </w:r>
        <w:r w:rsidR="009F3F11">
          <w:rPr>
            <w:noProof/>
            <w:webHidden/>
          </w:rPr>
        </w:r>
        <w:r w:rsidR="009F3F11">
          <w:rPr>
            <w:noProof/>
            <w:webHidden/>
          </w:rPr>
          <w:fldChar w:fldCharType="separate"/>
        </w:r>
        <w:r w:rsidR="009F3F11">
          <w:rPr>
            <w:noProof/>
            <w:webHidden/>
          </w:rPr>
          <w:t>7</w:t>
        </w:r>
        <w:r w:rsidR="009F3F11">
          <w:rPr>
            <w:noProof/>
            <w:webHidden/>
          </w:rPr>
          <w:fldChar w:fldCharType="end"/>
        </w:r>
      </w:hyperlink>
    </w:p>
    <w:p w14:paraId="1C6F107A" w14:textId="239B8E1C"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78" w:history="1">
        <w:r w:rsidR="009F3F11" w:rsidRPr="00EF4087">
          <w:rPr>
            <w:rStyle w:val="Hyperlink"/>
            <w:noProof/>
            <w:lang w:eastAsia="en-GB"/>
          </w:rPr>
          <w:t>Scalar Types</w:t>
        </w:r>
        <w:r w:rsidR="009F3F11">
          <w:rPr>
            <w:noProof/>
            <w:webHidden/>
          </w:rPr>
          <w:tab/>
        </w:r>
        <w:r w:rsidR="009F3F11">
          <w:rPr>
            <w:noProof/>
            <w:webHidden/>
          </w:rPr>
          <w:fldChar w:fldCharType="begin"/>
        </w:r>
        <w:r w:rsidR="009F3F11">
          <w:rPr>
            <w:noProof/>
            <w:webHidden/>
          </w:rPr>
          <w:instrText xml:space="preserve"> PAGEREF _Toc106887978 \h </w:instrText>
        </w:r>
        <w:r w:rsidR="009F3F11">
          <w:rPr>
            <w:noProof/>
            <w:webHidden/>
          </w:rPr>
        </w:r>
        <w:r w:rsidR="009F3F11">
          <w:rPr>
            <w:noProof/>
            <w:webHidden/>
          </w:rPr>
          <w:fldChar w:fldCharType="separate"/>
        </w:r>
        <w:r w:rsidR="009F3F11">
          <w:rPr>
            <w:noProof/>
            <w:webHidden/>
          </w:rPr>
          <w:t>7</w:t>
        </w:r>
        <w:r w:rsidR="009F3F11">
          <w:rPr>
            <w:noProof/>
            <w:webHidden/>
          </w:rPr>
          <w:fldChar w:fldCharType="end"/>
        </w:r>
      </w:hyperlink>
    </w:p>
    <w:p w14:paraId="6BD7DFBA" w14:textId="26BEE810"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79" w:history="1">
        <w:r w:rsidR="009F3F11" w:rsidRPr="00EF4087">
          <w:rPr>
            <w:rStyle w:val="Hyperlink"/>
            <w:noProof/>
            <w:lang w:eastAsia="en-GB"/>
          </w:rPr>
          <w:t>Integer Types</w:t>
        </w:r>
        <w:r w:rsidR="009F3F11">
          <w:rPr>
            <w:noProof/>
            <w:webHidden/>
          </w:rPr>
          <w:tab/>
        </w:r>
        <w:r w:rsidR="009F3F11">
          <w:rPr>
            <w:noProof/>
            <w:webHidden/>
          </w:rPr>
          <w:fldChar w:fldCharType="begin"/>
        </w:r>
        <w:r w:rsidR="009F3F11">
          <w:rPr>
            <w:noProof/>
            <w:webHidden/>
          </w:rPr>
          <w:instrText xml:space="preserve"> PAGEREF _Toc106887979 \h </w:instrText>
        </w:r>
        <w:r w:rsidR="009F3F11">
          <w:rPr>
            <w:noProof/>
            <w:webHidden/>
          </w:rPr>
        </w:r>
        <w:r w:rsidR="009F3F11">
          <w:rPr>
            <w:noProof/>
            <w:webHidden/>
          </w:rPr>
          <w:fldChar w:fldCharType="separate"/>
        </w:r>
        <w:r w:rsidR="009F3F11">
          <w:rPr>
            <w:noProof/>
            <w:webHidden/>
          </w:rPr>
          <w:t>7</w:t>
        </w:r>
        <w:r w:rsidR="009F3F11">
          <w:rPr>
            <w:noProof/>
            <w:webHidden/>
          </w:rPr>
          <w:fldChar w:fldCharType="end"/>
        </w:r>
      </w:hyperlink>
    </w:p>
    <w:p w14:paraId="53AEC061" w14:textId="7E09CFE0"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0" w:history="1">
        <w:r w:rsidR="009F3F11" w:rsidRPr="00EF4087">
          <w:rPr>
            <w:rStyle w:val="Hyperlink"/>
            <w:noProof/>
            <w:lang w:eastAsia="en-GB"/>
          </w:rPr>
          <w:t>Floating-Point Types</w:t>
        </w:r>
        <w:r w:rsidR="009F3F11">
          <w:rPr>
            <w:noProof/>
            <w:webHidden/>
          </w:rPr>
          <w:tab/>
        </w:r>
        <w:r w:rsidR="009F3F11">
          <w:rPr>
            <w:noProof/>
            <w:webHidden/>
          </w:rPr>
          <w:fldChar w:fldCharType="begin"/>
        </w:r>
        <w:r w:rsidR="009F3F11">
          <w:rPr>
            <w:noProof/>
            <w:webHidden/>
          </w:rPr>
          <w:instrText xml:space="preserve"> PAGEREF _Toc106887980 \h </w:instrText>
        </w:r>
        <w:r w:rsidR="009F3F11">
          <w:rPr>
            <w:noProof/>
            <w:webHidden/>
          </w:rPr>
        </w:r>
        <w:r w:rsidR="009F3F11">
          <w:rPr>
            <w:noProof/>
            <w:webHidden/>
          </w:rPr>
          <w:fldChar w:fldCharType="separate"/>
        </w:r>
        <w:r w:rsidR="009F3F11">
          <w:rPr>
            <w:noProof/>
            <w:webHidden/>
          </w:rPr>
          <w:t>9</w:t>
        </w:r>
        <w:r w:rsidR="009F3F11">
          <w:rPr>
            <w:noProof/>
            <w:webHidden/>
          </w:rPr>
          <w:fldChar w:fldCharType="end"/>
        </w:r>
      </w:hyperlink>
    </w:p>
    <w:p w14:paraId="721732F6" w14:textId="48C84DFF"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1" w:history="1">
        <w:r w:rsidR="009F3F11" w:rsidRPr="00EF4087">
          <w:rPr>
            <w:rStyle w:val="Hyperlink"/>
            <w:noProof/>
            <w:lang w:eastAsia="en-GB"/>
          </w:rPr>
          <w:t>Numeric Operations</w:t>
        </w:r>
        <w:r w:rsidR="009F3F11">
          <w:rPr>
            <w:noProof/>
            <w:webHidden/>
          </w:rPr>
          <w:tab/>
        </w:r>
        <w:r w:rsidR="009F3F11">
          <w:rPr>
            <w:noProof/>
            <w:webHidden/>
          </w:rPr>
          <w:fldChar w:fldCharType="begin"/>
        </w:r>
        <w:r w:rsidR="009F3F11">
          <w:rPr>
            <w:noProof/>
            <w:webHidden/>
          </w:rPr>
          <w:instrText xml:space="preserve"> PAGEREF _Toc106887981 \h </w:instrText>
        </w:r>
        <w:r w:rsidR="009F3F11">
          <w:rPr>
            <w:noProof/>
            <w:webHidden/>
          </w:rPr>
        </w:r>
        <w:r w:rsidR="009F3F11">
          <w:rPr>
            <w:noProof/>
            <w:webHidden/>
          </w:rPr>
          <w:fldChar w:fldCharType="separate"/>
        </w:r>
        <w:r w:rsidR="009F3F11">
          <w:rPr>
            <w:noProof/>
            <w:webHidden/>
          </w:rPr>
          <w:t>9</w:t>
        </w:r>
        <w:r w:rsidR="009F3F11">
          <w:rPr>
            <w:noProof/>
            <w:webHidden/>
          </w:rPr>
          <w:fldChar w:fldCharType="end"/>
        </w:r>
      </w:hyperlink>
    </w:p>
    <w:p w14:paraId="7F0AEC84" w14:textId="74B065DA"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2" w:history="1">
        <w:r w:rsidR="009F3F11" w:rsidRPr="00EF4087">
          <w:rPr>
            <w:rStyle w:val="Hyperlink"/>
            <w:noProof/>
            <w:lang w:eastAsia="en-GB"/>
          </w:rPr>
          <w:t>The Boolean Type</w:t>
        </w:r>
        <w:r w:rsidR="009F3F11">
          <w:rPr>
            <w:noProof/>
            <w:webHidden/>
          </w:rPr>
          <w:tab/>
        </w:r>
        <w:r w:rsidR="009F3F11">
          <w:rPr>
            <w:noProof/>
            <w:webHidden/>
          </w:rPr>
          <w:fldChar w:fldCharType="begin"/>
        </w:r>
        <w:r w:rsidR="009F3F11">
          <w:rPr>
            <w:noProof/>
            <w:webHidden/>
          </w:rPr>
          <w:instrText xml:space="preserve"> PAGEREF _Toc106887982 \h </w:instrText>
        </w:r>
        <w:r w:rsidR="009F3F11">
          <w:rPr>
            <w:noProof/>
            <w:webHidden/>
          </w:rPr>
        </w:r>
        <w:r w:rsidR="009F3F11">
          <w:rPr>
            <w:noProof/>
            <w:webHidden/>
          </w:rPr>
          <w:fldChar w:fldCharType="separate"/>
        </w:r>
        <w:r w:rsidR="009F3F11">
          <w:rPr>
            <w:noProof/>
            <w:webHidden/>
          </w:rPr>
          <w:t>10</w:t>
        </w:r>
        <w:r w:rsidR="009F3F11">
          <w:rPr>
            <w:noProof/>
            <w:webHidden/>
          </w:rPr>
          <w:fldChar w:fldCharType="end"/>
        </w:r>
      </w:hyperlink>
    </w:p>
    <w:p w14:paraId="61208C8C" w14:textId="7AB2851C"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3" w:history="1">
        <w:r w:rsidR="009F3F11" w:rsidRPr="00EF4087">
          <w:rPr>
            <w:rStyle w:val="Hyperlink"/>
            <w:noProof/>
            <w:lang w:eastAsia="en-GB"/>
          </w:rPr>
          <w:t>The Character Type</w:t>
        </w:r>
        <w:r w:rsidR="009F3F11">
          <w:rPr>
            <w:noProof/>
            <w:webHidden/>
          </w:rPr>
          <w:tab/>
        </w:r>
        <w:r w:rsidR="009F3F11">
          <w:rPr>
            <w:noProof/>
            <w:webHidden/>
          </w:rPr>
          <w:fldChar w:fldCharType="begin"/>
        </w:r>
        <w:r w:rsidR="009F3F11">
          <w:rPr>
            <w:noProof/>
            <w:webHidden/>
          </w:rPr>
          <w:instrText xml:space="preserve"> PAGEREF _Toc106887983 \h </w:instrText>
        </w:r>
        <w:r w:rsidR="009F3F11">
          <w:rPr>
            <w:noProof/>
            <w:webHidden/>
          </w:rPr>
        </w:r>
        <w:r w:rsidR="009F3F11">
          <w:rPr>
            <w:noProof/>
            <w:webHidden/>
          </w:rPr>
          <w:fldChar w:fldCharType="separate"/>
        </w:r>
        <w:r w:rsidR="009F3F11">
          <w:rPr>
            <w:noProof/>
            <w:webHidden/>
          </w:rPr>
          <w:t>10</w:t>
        </w:r>
        <w:r w:rsidR="009F3F11">
          <w:rPr>
            <w:noProof/>
            <w:webHidden/>
          </w:rPr>
          <w:fldChar w:fldCharType="end"/>
        </w:r>
      </w:hyperlink>
    </w:p>
    <w:p w14:paraId="38BCB5CB" w14:textId="54F3126C"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84" w:history="1">
        <w:r w:rsidR="009F3F11" w:rsidRPr="00EF4087">
          <w:rPr>
            <w:rStyle w:val="Hyperlink"/>
            <w:noProof/>
            <w:lang w:eastAsia="en-GB"/>
          </w:rPr>
          <w:t>Compound Types</w:t>
        </w:r>
        <w:r w:rsidR="009F3F11">
          <w:rPr>
            <w:noProof/>
            <w:webHidden/>
          </w:rPr>
          <w:tab/>
        </w:r>
        <w:r w:rsidR="009F3F11">
          <w:rPr>
            <w:noProof/>
            <w:webHidden/>
          </w:rPr>
          <w:fldChar w:fldCharType="begin"/>
        </w:r>
        <w:r w:rsidR="009F3F11">
          <w:rPr>
            <w:noProof/>
            <w:webHidden/>
          </w:rPr>
          <w:instrText xml:space="preserve"> PAGEREF _Toc106887984 \h </w:instrText>
        </w:r>
        <w:r w:rsidR="009F3F11">
          <w:rPr>
            <w:noProof/>
            <w:webHidden/>
          </w:rPr>
        </w:r>
        <w:r w:rsidR="009F3F11">
          <w:rPr>
            <w:noProof/>
            <w:webHidden/>
          </w:rPr>
          <w:fldChar w:fldCharType="separate"/>
        </w:r>
        <w:r w:rsidR="009F3F11">
          <w:rPr>
            <w:noProof/>
            <w:webHidden/>
          </w:rPr>
          <w:t>11</w:t>
        </w:r>
        <w:r w:rsidR="009F3F11">
          <w:rPr>
            <w:noProof/>
            <w:webHidden/>
          </w:rPr>
          <w:fldChar w:fldCharType="end"/>
        </w:r>
      </w:hyperlink>
    </w:p>
    <w:p w14:paraId="3A970BE8" w14:textId="7D6A8194"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5" w:history="1">
        <w:r w:rsidR="009F3F11" w:rsidRPr="00EF4087">
          <w:rPr>
            <w:rStyle w:val="Hyperlink"/>
            <w:noProof/>
            <w:lang w:eastAsia="en-GB"/>
          </w:rPr>
          <w:t>The Tuple Type</w:t>
        </w:r>
        <w:r w:rsidR="009F3F11">
          <w:rPr>
            <w:noProof/>
            <w:webHidden/>
          </w:rPr>
          <w:tab/>
        </w:r>
        <w:r w:rsidR="009F3F11">
          <w:rPr>
            <w:noProof/>
            <w:webHidden/>
          </w:rPr>
          <w:fldChar w:fldCharType="begin"/>
        </w:r>
        <w:r w:rsidR="009F3F11">
          <w:rPr>
            <w:noProof/>
            <w:webHidden/>
          </w:rPr>
          <w:instrText xml:space="preserve"> PAGEREF _Toc106887985 \h </w:instrText>
        </w:r>
        <w:r w:rsidR="009F3F11">
          <w:rPr>
            <w:noProof/>
            <w:webHidden/>
          </w:rPr>
        </w:r>
        <w:r w:rsidR="009F3F11">
          <w:rPr>
            <w:noProof/>
            <w:webHidden/>
          </w:rPr>
          <w:fldChar w:fldCharType="separate"/>
        </w:r>
        <w:r w:rsidR="009F3F11">
          <w:rPr>
            <w:noProof/>
            <w:webHidden/>
          </w:rPr>
          <w:t>11</w:t>
        </w:r>
        <w:r w:rsidR="009F3F11">
          <w:rPr>
            <w:noProof/>
            <w:webHidden/>
          </w:rPr>
          <w:fldChar w:fldCharType="end"/>
        </w:r>
      </w:hyperlink>
    </w:p>
    <w:p w14:paraId="4FB090FB" w14:textId="5013AD53"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6" w:history="1">
        <w:r w:rsidR="009F3F11" w:rsidRPr="00EF4087">
          <w:rPr>
            <w:rStyle w:val="Hyperlink"/>
            <w:noProof/>
            <w:lang w:eastAsia="en-GB"/>
          </w:rPr>
          <w:t>The Array Type</w:t>
        </w:r>
        <w:r w:rsidR="009F3F11">
          <w:rPr>
            <w:noProof/>
            <w:webHidden/>
          </w:rPr>
          <w:tab/>
        </w:r>
        <w:r w:rsidR="009F3F11">
          <w:rPr>
            <w:noProof/>
            <w:webHidden/>
          </w:rPr>
          <w:fldChar w:fldCharType="begin"/>
        </w:r>
        <w:r w:rsidR="009F3F11">
          <w:rPr>
            <w:noProof/>
            <w:webHidden/>
          </w:rPr>
          <w:instrText xml:space="preserve"> PAGEREF _Toc106887986 \h </w:instrText>
        </w:r>
        <w:r w:rsidR="009F3F11">
          <w:rPr>
            <w:noProof/>
            <w:webHidden/>
          </w:rPr>
        </w:r>
        <w:r w:rsidR="009F3F11">
          <w:rPr>
            <w:noProof/>
            <w:webHidden/>
          </w:rPr>
          <w:fldChar w:fldCharType="separate"/>
        </w:r>
        <w:r w:rsidR="009F3F11">
          <w:rPr>
            <w:noProof/>
            <w:webHidden/>
          </w:rPr>
          <w:t>12</w:t>
        </w:r>
        <w:r w:rsidR="009F3F11">
          <w:rPr>
            <w:noProof/>
            <w:webHidden/>
          </w:rPr>
          <w:fldChar w:fldCharType="end"/>
        </w:r>
      </w:hyperlink>
    </w:p>
    <w:p w14:paraId="43B6D4E2" w14:textId="79AE90AF"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7" w:history="1">
        <w:r w:rsidR="009F3F11" w:rsidRPr="00EF4087">
          <w:rPr>
            <w:rStyle w:val="Hyperlink"/>
            <w:noProof/>
            <w:lang w:eastAsia="en-GB"/>
          </w:rPr>
          <w:t>Accessing Array Elements</w:t>
        </w:r>
        <w:r w:rsidR="009F3F11">
          <w:rPr>
            <w:noProof/>
            <w:webHidden/>
          </w:rPr>
          <w:tab/>
        </w:r>
        <w:r w:rsidR="009F3F11">
          <w:rPr>
            <w:noProof/>
            <w:webHidden/>
          </w:rPr>
          <w:fldChar w:fldCharType="begin"/>
        </w:r>
        <w:r w:rsidR="009F3F11">
          <w:rPr>
            <w:noProof/>
            <w:webHidden/>
          </w:rPr>
          <w:instrText xml:space="preserve"> PAGEREF _Toc106887987 \h </w:instrText>
        </w:r>
        <w:r w:rsidR="009F3F11">
          <w:rPr>
            <w:noProof/>
            <w:webHidden/>
          </w:rPr>
        </w:r>
        <w:r w:rsidR="009F3F11">
          <w:rPr>
            <w:noProof/>
            <w:webHidden/>
          </w:rPr>
          <w:fldChar w:fldCharType="separate"/>
        </w:r>
        <w:r w:rsidR="009F3F11">
          <w:rPr>
            <w:noProof/>
            <w:webHidden/>
          </w:rPr>
          <w:t>13</w:t>
        </w:r>
        <w:r w:rsidR="009F3F11">
          <w:rPr>
            <w:noProof/>
            <w:webHidden/>
          </w:rPr>
          <w:fldChar w:fldCharType="end"/>
        </w:r>
      </w:hyperlink>
    </w:p>
    <w:p w14:paraId="5811CAED" w14:textId="4CC7EE4C"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88" w:history="1">
        <w:r w:rsidR="009F3F11" w:rsidRPr="00EF4087">
          <w:rPr>
            <w:rStyle w:val="Hyperlink"/>
            <w:noProof/>
            <w:lang w:eastAsia="en-GB"/>
          </w:rPr>
          <w:t>Invalid Array Element Access</w:t>
        </w:r>
        <w:r w:rsidR="009F3F11">
          <w:rPr>
            <w:noProof/>
            <w:webHidden/>
          </w:rPr>
          <w:tab/>
        </w:r>
        <w:r w:rsidR="009F3F11">
          <w:rPr>
            <w:noProof/>
            <w:webHidden/>
          </w:rPr>
          <w:fldChar w:fldCharType="begin"/>
        </w:r>
        <w:r w:rsidR="009F3F11">
          <w:rPr>
            <w:noProof/>
            <w:webHidden/>
          </w:rPr>
          <w:instrText xml:space="preserve"> PAGEREF _Toc106887988 \h </w:instrText>
        </w:r>
        <w:r w:rsidR="009F3F11">
          <w:rPr>
            <w:noProof/>
            <w:webHidden/>
          </w:rPr>
        </w:r>
        <w:r w:rsidR="009F3F11">
          <w:rPr>
            <w:noProof/>
            <w:webHidden/>
          </w:rPr>
          <w:fldChar w:fldCharType="separate"/>
        </w:r>
        <w:r w:rsidR="009F3F11">
          <w:rPr>
            <w:noProof/>
            <w:webHidden/>
          </w:rPr>
          <w:t>13</w:t>
        </w:r>
        <w:r w:rsidR="009F3F11">
          <w:rPr>
            <w:noProof/>
            <w:webHidden/>
          </w:rPr>
          <w:fldChar w:fldCharType="end"/>
        </w:r>
      </w:hyperlink>
    </w:p>
    <w:p w14:paraId="3DA2C45C" w14:textId="5A479240" w:rsidR="009F3F11" w:rsidRDefault="00000000" w:rsidP="00D7140C">
      <w:pPr>
        <w:pStyle w:val="TOC1"/>
        <w:rPr>
          <w:rFonts w:asciiTheme="minorHAnsi" w:eastAsiaTheme="minorEastAsia" w:hAnsiTheme="minorHAnsi" w:cstheme="minorBidi"/>
          <w:noProof/>
          <w:lang w:val="en-GB" w:eastAsia="en-GB"/>
        </w:rPr>
      </w:pPr>
      <w:hyperlink w:anchor="_Toc106887989" w:history="1">
        <w:r w:rsidR="009F3F11" w:rsidRPr="00EF4087">
          <w:rPr>
            <w:rStyle w:val="Hyperlink"/>
            <w:noProof/>
            <w:lang w:eastAsia="en-GB"/>
          </w:rPr>
          <w:t>Functions</w:t>
        </w:r>
        <w:r w:rsidR="009F3F11">
          <w:rPr>
            <w:noProof/>
            <w:webHidden/>
          </w:rPr>
          <w:tab/>
        </w:r>
        <w:r w:rsidR="009F3F11">
          <w:rPr>
            <w:noProof/>
            <w:webHidden/>
          </w:rPr>
          <w:fldChar w:fldCharType="begin"/>
        </w:r>
        <w:r w:rsidR="009F3F11">
          <w:rPr>
            <w:noProof/>
            <w:webHidden/>
          </w:rPr>
          <w:instrText xml:space="preserve"> PAGEREF _Toc106887989 \h </w:instrText>
        </w:r>
        <w:r w:rsidR="009F3F11">
          <w:rPr>
            <w:noProof/>
            <w:webHidden/>
          </w:rPr>
        </w:r>
        <w:r w:rsidR="009F3F11">
          <w:rPr>
            <w:noProof/>
            <w:webHidden/>
          </w:rPr>
          <w:fldChar w:fldCharType="separate"/>
        </w:r>
        <w:r w:rsidR="009F3F11">
          <w:rPr>
            <w:noProof/>
            <w:webHidden/>
          </w:rPr>
          <w:t>14</w:t>
        </w:r>
        <w:r w:rsidR="009F3F11">
          <w:rPr>
            <w:noProof/>
            <w:webHidden/>
          </w:rPr>
          <w:fldChar w:fldCharType="end"/>
        </w:r>
      </w:hyperlink>
    </w:p>
    <w:p w14:paraId="2853C43B" w14:textId="50006FF5"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0" w:history="1">
        <w:r w:rsidR="009F3F11" w:rsidRPr="00EF4087">
          <w:rPr>
            <w:rStyle w:val="Hyperlink"/>
            <w:noProof/>
            <w:lang w:eastAsia="en-GB"/>
          </w:rPr>
          <w:t>Parameters</w:t>
        </w:r>
        <w:r w:rsidR="009F3F11">
          <w:rPr>
            <w:noProof/>
            <w:webHidden/>
          </w:rPr>
          <w:tab/>
        </w:r>
        <w:r w:rsidR="009F3F11">
          <w:rPr>
            <w:noProof/>
            <w:webHidden/>
          </w:rPr>
          <w:fldChar w:fldCharType="begin"/>
        </w:r>
        <w:r w:rsidR="009F3F11">
          <w:rPr>
            <w:noProof/>
            <w:webHidden/>
          </w:rPr>
          <w:instrText xml:space="preserve"> PAGEREF _Toc106887990 \h </w:instrText>
        </w:r>
        <w:r w:rsidR="009F3F11">
          <w:rPr>
            <w:noProof/>
            <w:webHidden/>
          </w:rPr>
        </w:r>
        <w:r w:rsidR="009F3F11">
          <w:rPr>
            <w:noProof/>
            <w:webHidden/>
          </w:rPr>
          <w:fldChar w:fldCharType="separate"/>
        </w:r>
        <w:r w:rsidR="009F3F11">
          <w:rPr>
            <w:noProof/>
            <w:webHidden/>
          </w:rPr>
          <w:t>15</w:t>
        </w:r>
        <w:r w:rsidR="009F3F11">
          <w:rPr>
            <w:noProof/>
            <w:webHidden/>
          </w:rPr>
          <w:fldChar w:fldCharType="end"/>
        </w:r>
      </w:hyperlink>
    </w:p>
    <w:p w14:paraId="309BD7DD" w14:textId="648E0D6B"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1" w:history="1">
        <w:r w:rsidR="009F3F11" w:rsidRPr="00EF4087">
          <w:rPr>
            <w:rStyle w:val="Hyperlink"/>
            <w:noProof/>
            <w:lang w:eastAsia="en-GB"/>
          </w:rPr>
          <w:t>Statements and Expressions</w:t>
        </w:r>
        <w:r w:rsidR="009F3F11">
          <w:rPr>
            <w:noProof/>
            <w:webHidden/>
          </w:rPr>
          <w:tab/>
        </w:r>
        <w:r w:rsidR="009F3F11">
          <w:rPr>
            <w:noProof/>
            <w:webHidden/>
          </w:rPr>
          <w:fldChar w:fldCharType="begin"/>
        </w:r>
        <w:r w:rsidR="009F3F11">
          <w:rPr>
            <w:noProof/>
            <w:webHidden/>
          </w:rPr>
          <w:instrText xml:space="preserve"> PAGEREF _Toc106887991 \h </w:instrText>
        </w:r>
        <w:r w:rsidR="009F3F11">
          <w:rPr>
            <w:noProof/>
            <w:webHidden/>
          </w:rPr>
        </w:r>
        <w:r w:rsidR="009F3F11">
          <w:rPr>
            <w:noProof/>
            <w:webHidden/>
          </w:rPr>
          <w:fldChar w:fldCharType="separate"/>
        </w:r>
        <w:r w:rsidR="009F3F11">
          <w:rPr>
            <w:noProof/>
            <w:webHidden/>
          </w:rPr>
          <w:t>16</w:t>
        </w:r>
        <w:r w:rsidR="009F3F11">
          <w:rPr>
            <w:noProof/>
            <w:webHidden/>
          </w:rPr>
          <w:fldChar w:fldCharType="end"/>
        </w:r>
      </w:hyperlink>
    </w:p>
    <w:p w14:paraId="65B4F740" w14:textId="4550CEA7"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2" w:history="1">
        <w:r w:rsidR="009F3F11" w:rsidRPr="00EF4087">
          <w:rPr>
            <w:rStyle w:val="Hyperlink"/>
            <w:noProof/>
            <w:lang w:eastAsia="en-GB"/>
          </w:rPr>
          <w:t>Functions with Return Values</w:t>
        </w:r>
        <w:r w:rsidR="009F3F11">
          <w:rPr>
            <w:noProof/>
            <w:webHidden/>
          </w:rPr>
          <w:tab/>
        </w:r>
        <w:r w:rsidR="009F3F11">
          <w:rPr>
            <w:noProof/>
            <w:webHidden/>
          </w:rPr>
          <w:fldChar w:fldCharType="begin"/>
        </w:r>
        <w:r w:rsidR="009F3F11">
          <w:rPr>
            <w:noProof/>
            <w:webHidden/>
          </w:rPr>
          <w:instrText xml:space="preserve"> PAGEREF _Toc106887992 \h </w:instrText>
        </w:r>
        <w:r w:rsidR="009F3F11">
          <w:rPr>
            <w:noProof/>
            <w:webHidden/>
          </w:rPr>
        </w:r>
        <w:r w:rsidR="009F3F11">
          <w:rPr>
            <w:noProof/>
            <w:webHidden/>
          </w:rPr>
          <w:fldChar w:fldCharType="separate"/>
        </w:r>
        <w:r w:rsidR="009F3F11">
          <w:rPr>
            <w:noProof/>
            <w:webHidden/>
          </w:rPr>
          <w:t>18</w:t>
        </w:r>
        <w:r w:rsidR="009F3F11">
          <w:rPr>
            <w:noProof/>
            <w:webHidden/>
          </w:rPr>
          <w:fldChar w:fldCharType="end"/>
        </w:r>
      </w:hyperlink>
    </w:p>
    <w:p w14:paraId="6A7E3467" w14:textId="75D90AC1" w:rsidR="009F3F11" w:rsidRDefault="00000000" w:rsidP="00D7140C">
      <w:pPr>
        <w:pStyle w:val="TOC1"/>
        <w:rPr>
          <w:rFonts w:asciiTheme="minorHAnsi" w:eastAsiaTheme="minorEastAsia" w:hAnsiTheme="minorHAnsi" w:cstheme="minorBidi"/>
          <w:noProof/>
          <w:lang w:val="en-GB" w:eastAsia="en-GB"/>
        </w:rPr>
      </w:pPr>
      <w:hyperlink w:anchor="_Toc106887993" w:history="1">
        <w:r w:rsidR="009F3F11" w:rsidRPr="00EF4087">
          <w:rPr>
            <w:rStyle w:val="Hyperlink"/>
            <w:noProof/>
            <w:lang w:eastAsia="en-GB"/>
          </w:rPr>
          <w:t>Comments</w:t>
        </w:r>
        <w:r w:rsidR="009F3F11">
          <w:rPr>
            <w:noProof/>
            <w:webHidden/>
          </w:rPr>
          <w:tab/>
        </w:r>
        <w:r w:rsidR="009F3F11">
          <w:rPr>
            <w:noProof/>
            <w:webHidden/>
          </w:rPr>
          <w:fldChar w:fldCharType="begin"/>
        </w:r>
        <w:r w:rsidR="009F3F11">
          <w:rPr>
            <w:noProof/>
            <w:webHidden/>
          </w:rPr>
          <w:instrText xml:space="preserve"> PAGEREF _Toc106887993 \h </w:instrText>
        </w:r>
        <w:r w:rsidR="009F3F11">
          <w:rPr>
            <w:noProof/>
            <w:webHidden/>
          </w:rPr>
        </w:r>
        <w:r w:rsidR="009F3F11">
          <w:rPr>
            <w:noProof/>
            <w:webHidden/>
          </w:rPr>
          <w:fldChar w:fldCharType="separate"/>
        </w:r>
        <w:r w:rsidR="009F3F11">
          <w:rPr>
            <w:noProof/>
            <w:webHidden/>
          </w:rPr>
          <w:t>20</w:t>
        </w:r>
        <w:r w:rsidR="009F3F11">
          <w:rPr>
            <w:noProof/>
            <w:webHidden/>
          </w:rPr>
          <w:fldChar w:fldCharType="end"/>
        </w:r>
      </w:hyperlink>
    </w:p>
    <w:p w14:paraId="06AD51AD" w14:textId="680BC3D3" w:rsidR="009F3F11" w:rsidRDefault="00000000" w:rsidP="00D7140C">
      <w:pPr>
        <w:pStyle w:val="TOC1"/>
        <w:rPr>
          <w:rFonts w:asciiTheme="minorHAnsi" w:eastAsiaTheme="minorEastAsia" w:hAnsiTheme="minorHAnsi" w:cstheme="minorBidi"/>
          <w:noProof/>
          <w:lang w:val="en-GB" w:eastAsia="en-GB"/>
        </w:rPr>
      </w:pPr>
      <w:hyperlink w:anchor="_Toc106887994" w:history="1">
        <w:r w:rsidR="009F3F11" w:rsidRPr="00EF4087">
          <w:rPr>
            <w:rStyle w:val="Hyperlink"/>
            <w:noProof/>
            <w:lang w:eastAsia="en-GB"/>
          </w:rPr>
          <w:t>Control Flow</w:t>
        </w:r>
        <w:r w:rsidR="009F3F11">
          <w:rPr>
            <w:noProof/>
            <w:webHidden/>
          </w:rPr>
          <w:tab/>
        </w:r>
        <w:r w:rsidR="009F3F11">
          <w:rPr>
            <w:noProof/>
            <w:webHidden/>
          </w:rPr>
          <w:fldChar w:fldCharType="begin"/>
        </w:r>
        <w:r w:rsidR="009F3F11">
          <w:rPr>
            <w:noProof/>
            <w:webHidden/>
          </w:rPr>
          <w:instrText xml:space="preserve"> PAGEREF _Toc106887994 \h </w:instrText>
        </w:r>
        <w:r w:rsidR="009F3F11">
          <w:rPr>
            <w:noProof/>
            <w:webHidden/>
          </w:rPr>
        </w:r>
        <w:r w:rsidR="009F3F11">
          <w:rPr>
            <w:noProof/>
            <w:webHidden/>
          </w:rPr>
          <w:fldChar w:fldCharType="separate"/>
        </w:r>
        <w:r w:rsidR="009F3F11">
          <w:rPr>
            <w:noProof/>
            <w:webHidden/>
          </w:rPr>
          <w:t>21</w:t>
        </w:r>
        <w:r w:rsidR="009F3F11">
          <w:rPr>
            <w:noProof/>
            <w:webHidden/>
          </w:rPr>
          <w:fldChar w:fldCharType="end"/>
        </w:r>
      </w:hyperlink>
    </w:p>
    <w:p w14:paraId="42230FCC" w14:textId="5C196D32"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5" w:history="1">
        <w:r w:rsidR="009F3F11" w:rsidRPr="00EF4087">
          <w:rPr>
            <w:rStyle w:val="Hyperlink"/>
            <w:noProof/>
          </w:rPr>
          <w:t>if</w:t>
        </w:r>
        <w:r w:rsidR="009F3F11" w:rsidRPr="00EF4087">
          <w:rPr>
            <w:rStyle w:val="Hyperlink"/>
            <w:noProof/>
            <w:lang w:eastAsia="en-GB"/>
          </w:rPr>
          <w:t xml:space="preserve"> Expressions</w:t>
        </w:r>
        <w:r w:rsidR="009F3F11">
          <w:rPr>
            <w:noProof/>
            <w:webHidden/>
          </w:rPr>
          <w:tab/>
        </w:r>
        <w:r w:rsidR="009F3F11">
          <w:rPr>
            <w:noProof/>
            <w:webHidden/>
          </w:rPr>
          <w:fldChar w:fldCharType="begin"/>
        </w:r>
        <w:r w:rsidR="009F3F11">
          <w:rPr>
            <w:noProof/>
            <w:webHidden/>
          </w:rPr>
          <w:instrText xml:space="preserve"> PAGEREF _Toc106887995 \h </w:instrText>
        </w:r>
        <w:r w:rsidR="009F3F11">
          <w:rPr>
            <w:noProof/>
            <w:webHidden/>
          </w:rPr>
        </w:r>
        <w:r w:rsidR="009F3F11">
          <w:rPr>
            <w:noProof/>
            <w:webHidden/>
          </w:rPr>
          <w:fldChar w:fldCharType="separate"/>
        </w:r>
        <w:r w:rsidR="009F3F11">
          <w:rPr>
            <w:noProof/>
            <w:webHidden/>
          </w:rPr>
          <w:t>21</w:t>
        </w:r>
        <w:r w:rsidR="009F3F11">
          <w:rPr>
            <w:noProof/>
            <w:webHidden/>
          </w:rPr>
          <w:fldChar w:fldCharType="end"/>
        </w:r>
      </w:hyperlink>
    </w:p>
    <w:p w14:paraId="5621D68E" w14:textId="28A2A85F"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96" w:history="1">
        <w:r w:rsidR="009F3F11" w:rsidRPr="00EF4087">
          <w:rPr>
            <w:rStyle w:val="Hyperlink"/>
            <w:noProof/>
          </w:rPr>
          <w:t>Handling Multiple Conditions with else if</w:t>
        </w:r>
        <w:r w:rsidR="009F3F11">
          <w:rPr>
            <w:noProof/>
            <w:webHidden/>
          </w:rPr>
          <w:tab/>
        </w:r>
        <w:r w:rsidR="009F3F11">
          <w:rPr>
            <w:noProof/>
            <w:webHidden/>
          </w:rPr>
          <w:fldChar w:fldCharType="begin"/>
        </w:r>
        <w:r w:rsidR="009F3F11">
          <w:rPr>
            <w:noProof/>
            <w:webHidden/>
          </w:rPr>
          <w:instrText xml:space="preserve"> PAGEREF _Toc106887996 \h </w:instrText>
        </w:r>
        <w:r w:rsidR="009F3F11">
          <w:rPr>
            <w:noProof/>
            <w:webHidden/>
          </w:rPr>
        </w:r>
        <w:r w:rsidR="009F3F11">
          <w:rPr>
            <w:noProof/>
            <w:webHidden/>
          </w:rPr>
          <w:fldChar w:fldCharType="separate"/>
        </w:r>
        <w:r w:rsidR="009F3F11">
          <w:rPr>
            <w:noProof/>
            <w:webHidden/>
          </w:rPr>
          <w:t>23</w:t>
        </w:r>
        <w:r w:rsidR="009F3F11">
          <w:rPr>
            <w:noProof/>
            <w:webHidden/>
          </w:rPr>
          <w:fldChar w:fldCharType="end"/>
        </w:r>
      </w:hyperlink>
    </w:p>
    <w:p w14:paraId="6B30F06E" w14:textId="7E0B3DDE"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97" w:history="1">
        <w:r w:rsidR="009F3F11" w:rsidRPr="00EF4087">
          <w:rPr>
            <w:rStyle w:val="Hyperlink"/>
            <w:noProof/>
          </w:rPr>
          <w:t>Using if in a let</w:t>
        </w:r>
        <w:r w:rsidR="009F3F11" w:rsidRPr="00EF4087">
          <w:rPr>
            <w:rStyle w:val="Hyperlink"/>
            <w:noProof/>
            <w:lang w:eastAsia="en-GB"/>
          </w:rPr>
          <w:t xml:space="preserve"> Statement</w:t>
        </w:r>
        <w:r w:rsidR="009F3F11">
          <w:rPr>
            <w:noProof/>
            <w:webHidden/>
          </w:rPr>
          <w:tab/>
        </w:r>
        <w:r w:rsidR="009F3F11">
          <w:rPr>
            <w:noProof/>
            <w:webHidden/>
          </w:rPr>
          <w:fldChar w:fldCharType="begin"/>
        </w:r>
        <w:r w:rsidR="009F3F11">
          <w:rPr>
            <w:noProof/>
            <w:webHidden/>
          </w:rPr>
          <w:instrText xml:space="preserve"> PAGEREF _Toc106887997 \h </w:instrText>
        </w:r>
        <w:r w:rsidR="009F3F11">
          <w:rPr>
            <w:noProof/>
            <w:webHidden/>
          </w:rPr>
        </w:r>
        <w:r w:rsidR="009F3F11">
          <w:rPr>
            <w:noProof/>
            <w:webHidden/>
          </w:rPr>
          <w:fldChar w:fldCharType="separate"/>
        </w:r>
        <w:r w:rsidR="009F3F11">
          <w:rPr>
            <w:noProof/>
            <w:webHidden/>
          </w:rPr>
          <w:t>24</w:t>
        </w:r>
        <w:r w:rsidR="009F3F11">
          <w:rPr>
            <w:noProof/>
            <w:webHidden/>
          </w:rPr>
          <w:fldChar w:fldCharType="end"/>
        </w:r>
      </w:hyperlink>
    </w:p>
    <w:p w14:paraId="4F84ACE9" w14:textId="1B4AFCB7" w:rsidR="009F3F11" w:rsidRDefault="00000000">
      <w:pPr>
        <w:pStyle w:val="TOC2"/>
        <w:tabs>
          <w:tab w:val="right" w:leader="dot" w:pos="8090"/>
        </w:tabs>
        <w:rPr>
          <w:rFonts w:asciiTheme="minorHAnsi" w:eastAsiaTheme="minorEastAsia" w:hAnsiTheme="minorHAnsi" w:cstheme="minorBidi"/>
          <w:noProof/>
          <w:lang w:val="en-GB" w:eastAsia="en-GB"/>
        </w:rPr>
      </w:pPr>
      <w:hyperlink w:anchor="_Toc106887998" w:history="1">
        <w:r w:rsidR="009F3F11" w:rsidRPr="00EF4087">
          <w:rPr>
            <w:rStyle w:val="Hyperlink"/>
            <w:noProof/>
            <w:lang w:eastAsia="en-GB"/>
          </w:rPr>
          <w:t>Repetition with Loops</w:t>
        </w:r>
        <w:r w:rsidR="009F3F11">
          <w:rPr>
            <w:noProof/>
            <w:webHidden/>
          </w:rPr>
          <w:tab/>
        </w:r>
        <w:r w:rsidR="009F3F11">
          <w:rPr>
            <w:noProof/>
            <w:webHidden/>
          </w:rPr>
          <w:fldChar w:fldCharType="begin"/>
        </w:r>
        <w:r w:rsidR="009F3F11">
          <w:rPr>
            <w:noProof/>
            <w:webHidden/>
          </w:rPr>
          <w:instrText xml:space="preserve"> PAGEREF _Toc106887998 \h </w:instrText>
        </w:r>
        <w:r w:rsidR="009F3F11">
          <w:rPr>
            <w:noProof/>
            <w:webHidden/>
          </w:rPr>
        </w:r>
        <w:r w:rsidR="009F3F11">
          <w:rPr>
            <w:noProof/>
            <w:webHidden/>
          </w:rPr>
          <w:fldChar w:fldCharType="separate"/>
        </w:r>
        <w:r w:rsidR="009F3F11">
          <w:rPr>
            <w:noProof/>
            <w:webHidden/>
          </w:rPr>
          <w:t>25</w:t>
        </w:r>
        <w:r w:rsidR="009F3F11">
          <w:rPr>
            <w:noProof/>
            <w:webHidden/>
          </w:rPr>
          <w:fldChar w:fldCharType="end"/>
        </w:r>
      </w:hyperlink>
    </w:p>
    <w:p w14:paraId="2FEA57B6" w14:textId="5CC9D749"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7999" w:history="1">
        <w:r w:rsidR="009F3F11" w:rsidRPr="00EF4087">
          <w:rPr>
            <w:rStyle w:val="Hyperlink"/>
            <w:noProof/>
          </w:rPr>
          <w:t>Repeating Code with loop</w:t>
        </w:r>
        <w:r w:rsidR="009F3F11">
          <w:rPr>
            <w:noProof/>
            <w:webHidden/>
          </w:rPr>
          <w:tab/>
        </w:r>
        <w:r w:rsidR="009F3F11">
          <w:rPr>
            <w:noProof/>
            <w:webHidden/>
          </w:rPr>
          <w:fldChar w:fldCharType="begin"/>
        </w:r>
        <w:r w:rsidR="009F3F11">
          <w:rPr>
            <w:noProof/>
            <w:webHidden/>
          </w:rPr>
          <w:instrText xml:space="preserve"> PAGEREF _Toc106887999 \h </w:instrText>
        </w:r>
        <w:r w:rsidR="009F3F11">
          <w:rPr>
            <w:noProof/>
            <w:webHidden/>
          </w:rPr>
        </w:r>
        <w:r w:rsidR="009F3F11">
          <w:rPr>
            <w:noProof/>
            <w:webHidden/>
          </w:rPr>
          <w:fldChar w:fldCharType="separate"/>
        </w:r>
        <w:r w:rsidR="009F3F11">
          <w:rPr>
            <w:noProof/>
            <w:webHidden/>
          </w:rPr>
          <w:t>25</w:t>
        </w:r>
        <w:r w:rsidR="009F3F11">
          <w:rPr>
            <w:noProof/>
            <w:webHidden/>
          </w:rPr>
          <w:fldChar w:fldCharType="end"/>
        </w:r>
      </w:hyperlink>
    </w:p>
    <w:p w14:paraId="4C33BEA1" w14:textId="435E1CE7"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8000" w:history="1">
        <w:r w:rsidR="009F3F11" w:rsidRPr="00EF4087">
          <w:rPr>
            <w:rStyle w:val="Hyperlink"/>
            <w:noProof/>
            <w:lang w:eastAsia="en-GB"/>
          </w:rPr>
          <w:t>Returning Values from Loops</w:t>
        </w:r>
        <w:r w:rsidR="009F3F11">
          <w:rPr>
            <w:noProof/>
            <w:webHidden/>
          </w:rPr>
          <w:tab/>
        </w:r>
        <w:r w:rsidR="009F3F11">
          <w:rPr>
            <w:noProof/>
            <w:webHidden/>
          </w:rPr>
          <w:fldChar w:fldCharType="begin"/>
        </w:r>
        <w:r w:rsidR="009F3F11">
          <w:rPr>
            <w:noProof/>
            <w:webHidden/>
          </w:rPr>
          <w:instrText xml:space="preserve"> PAGEREF _Toc106888000 \h </w:instrText>
        </w:r>
        <w:r w:rsidR="009F3F11">
          <w:rPr>
            <w:noProof/>
            <w:webHidden/>
          </w:rPr>
        </w:r>
        <w:r w:rsidR="009F3F11">
          <w:rPr>
            <w:noProof/>
            <w:webHidden/>
          </w:rPr>
          <w:fldChar w:fldCharType="separate"/>
        </w:r>
        <w:r w:rsidR="009F3F11">
          <w:rPr>
            <w:noProof/>
            <w:webHidden/>
          </w:rPr>
          <w:t>26</w:t>
        </w:r>
        <w:r w:rsidR="009F3F11">
          <w:rPr>
            <w:noProof/>
            <w:webHidden/>
          </w:rPr>
          <w:fldChar w:fldCharType="end"/>
        </w:r>
      </w:hyperlink>
    </w:p>
    <w:p w14:paraId="7824F456" w14:textId="0BF82AFF"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8001" w:history="1">
        <w:r w:rsidR="009F3F11" w:rsidRPr="00EF4087">
          <w:rPr>
            <w:rStyle w:val="Hyperlink"/>
            <w:noProof/>
            <w:lang w:eastAsia="en-GB"/>
          </w:rPr>
          <w:t>Loop Labels to Disambiguate Between Multiple Loops</w:t>
        </w:r>
        <w:r w:rsidR="009F3F11">
          <w:rPr>
            <w:noProof/>
            <w:webHidden/>
          </w:rPr>
          <w:tab/>
        </w:r>
        <w:r w:rsidR="009F3F11">
          <w:rPr>
            <w:noProof/>
            <w:webHidden/>
          </w:rPr>
          <w:fldChar w:fldCharType="begin"/>
        </w:r>
        <w:r w:rsidR="009F3F11">
          <w:rPr>
            <w:noProof/>
            <w:webHidden/>
          </w:rPr>
          <w:instrText xml:space="preserve"> PAGEREF _Toc106888001 \h </w:instrText>
        </w:r>
        <w:r w:rsidR="009F3F11">
          <w:rPr>
            <w:noProof/>
            <w:webHidden/>
          </w:rPr>
        </w:r>
        <w:r w:rsidR="009F3F11">
          <w:rPr>
            <w:noProof/>
            <w:webHidden/>
          </w:rPr>
          <w:fldChar w:fldCharType="separate"/>
        </w:r>
        <w:r w:rsidR="009F3F11">
          <w:rPr>
            <w:noProof/>
            <w:webHidden/>
          </w:rPr>
          <w:t>26</w:t>
        </w:r>
        <w:r w:rsidR="009F3F11">
          <w:rPr>
            <w:noProof/>
            <w:webHidden/>
          </w:rPr>
          <w:fldChar w:fldCharType="end"/>
        </w:r>
      </w:hyperlink>
    </w:p>
    <w:p w14:paraId="3CBE7CE1" w14:textId="0D9966DA"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8002" w:history="1">
        <w:r w:rsidR="009F3F11" w:rsidRPr="00EF4087">
          <w:rPr>
            <w:rStyle w:val="Hyperlink"/>
            <w:noProof/>
          </w:rPr>
          <w:t>Conditional Loops with while</w:t>
        </w:r>
        <w:r w:rsidR="009F3F11">
          <w:rPr>
            <w:noProof/>
            <w:webHidden/>
          </w:rPr>
          <w:tab/>
        </w:r>
        <w:r w:rsidR="009F3F11">
          <w:rPr>
            <w:noProof/>
            <w:webHidden/>
          </w:rPr>
          <w:fldChar w:fldCharType="begin"/>
        </w:r>
        <w:r w:rsidR="009F3F11">
          <w:rPr>
            <w:noProof/>
            <w:webHidden/>
          </w:rPr>
          <w:instrText xml:space="preserve"> PAGEREF _Toc106888002 \h </w:instrText>
        </w:r>
        <w:r w:rsidR="009F3F11">
          <w:rPr>
            <w:noProof/>
            <w:webHidden/>
          </w:rPr>
        </w:r>
        <w:r w:rsidR="009F3F11">
          <w:rPr>
            <w:noProof/>
            <w:webHidden/>
          </w:rPr>
          <w:fldChar w:fldCharType="separate"/>
        </w:r>
        <w:r w:rsidR="009F3F11">
          <w:rPr>
            <w:noProof/>
            <w:webHidden/>
          </w:rPr>
          <w:t>27</w:t>
        </w:r>
        <w:r w:rsidR="009F3F11">
          <w:rPr>
            <w:noProof/>
            <w:webHidden/>
          </w:rPr>
          <w:fldChar w:fldCharType="end"/>
        </w:r>
      </w:hyperlink>
    </w:p>
    <w:p w14:paraId="72C9A478" w14:textId="4DEA4DA9" w:rsidR="009F3F11" w:rsidRDefault="00000000">
      <w:pPr>
        <w:pStyle w:val="TOC3"/>
        <w:tabs>
          <w:tab w:val="right" w:leader="dot" w:pos="8090"/>
        </w:tabs>
        <w:rPr>
          <w:rFonts w:asciiTheme="minorHAnsi" w:eastAsiaTheme="minorEastAsia" w:hAnsiTheme="minorHAnsi" w:cstheme="minorBidi"/>
          <w:noProof/>
          <w:lang w:val="en-GB" w:eastAsia="en-GB"/>
        </w:rPr>
      </w:pPr>
      <w:hyperlink w:anchor="_Toc106888003" w:history="1">
        <w:r w:rsidR="009F3F11" w:rsidRPr="00EF4087">
          <w:rPr>
            <w:rStyle w:val="Hyperlink"/>
            <w:noProof/>
          </w:rPr>
          <w:t>Looping Through a Collection with for</w:t>
        </w:r>
        <w:r w:rsidR="009F3F11">
          <w:rPr>
            <w:noProof/>
            <w:webHidden/>
          </w:rPr>
          <w:tab/>
        </w:r>
        <w:r w:rsidR="009F3F11">
          <w:rPr>
            <w:noProof/>
            <w:webHidden/>
          </w:rPr>
          <w:fldChar w:fldCharType="begin"/>
        </w:r>
        <w:r w:rsidR="009F3F11">
          <w:rPr>
            <w:noProof/>
            <w:webHidden/>
          </w:rPr>
          <w:instrText xml:space="preserve"> PAGEREF _Toc106888003 \h </w:instrText>
        </w:r>
        <w:r w:rsidR="009F3F11">
          <w:rPr>
            <w:noProof/>
            <w:webHidden/>
          </w:rPr>
        </w:r>
        <w:r w:rsidR="009F3F11">
          <w:rPr>
            <w:noProof/>
            <w:webHidden/>
          </w:rPr>
          <w:fldChar w:fldCharType="separate"/>
        </w:r>
        <w:r w:rsidR="009F3F11">
          <w:rPr>
            <w:noProof/>
            <w:webHidden/>
          </w:rPr>
          <w:t>28</w:t>
        </w:r>
        <w:r w:rsidR="009F3F11">
          <w:rPr>
            <w:noProof/>
            <w:webHidden/>
          </w:rPr>
          <w:fldChar w:fldCharType="end"/>
        </w:r>
      </w:hyperlink>
    </w:p>
    <w:p w14:paraId="3CB77C8A" w14:textId="6E34FFAC" w:rsidR="009F3F11" w:rsidRDefault="00000000" w:rsidP="00D7140C">
      <w:pPr>
        <w:pStyle w:val="TOC1"/>
        <w:rPr>
          <w:rFonts w:asciiTheme="minorHAnsi" w:eastAsiaTheme="minorEastAsia" w:hAnsiTheme="minorHAnsi" w:cstheme="minorBidi"/>
          <w:noProof/>
          <w:lang w:val="en-GB" w:eastAsia="en-GB"/>
        </w:rPr>
      </w:pPr>
      <w:hyperlink w:anchor="_Toc106888004" w:history="1">
        <w:r w:rsidR="009F3F11" w:rsidRPr="00EF4087">
          <w:rPr>
            <w:rStyle w:val="Hyperlink"/>
            <w:noProof/>
            <w:lang w:eastAsia="en-GB"/>
          </w:rPr>
          <w:t>Summary</w:t>
        </w:r>
        <w:r w:rsidR="009F3F11">
          <w:rPr>
            <w:noProof/>
            <w:webHidden/>
          </w:rPr>
          <w:tab/>
        </w:r>
        <w:r w:rsidR="009F3F11">
          <w:rPr>
            <w:noProof/>
            <w:webHidden/>
          </w:rPr>
          <w:fldChar w:fldCharType="begin"/>
        </w:r>
        <w:r w:rsidR="009F3F11">
          <w:rPr>
            <w:noProof/>
            <w:webHidden/>
          </w:rPr>
          <w:instrText xml:space="preserve"> PAGEREF _Toc106888004 \h </w:instrText>
        </w:r>
        <w:r w:rsidR="009F3F11">
          <w:rPr>
            <w:noProof/>
            <w:webHidden/>
          </w:rPr>
        </w:r>
        <w:r w:rsidR="009F3F11">
          <w:rPr>
            <w:noProof/>
            <w:webHidden/>
          </w:rPr>
          <w:fldChar w:fldCharType="separate"/>
        </w:r>
        <w:r w:rsidR="009F3F11">
          <w:rPr>
            <w:noProof/>
            <w:webHidden/>
          </w:rPr>
          <w:t>30</w:t>
        </w:r>
        <w:r w:rsidR="009F3F11">
          <w:rPr>
            <w:noProof/>
            <w:webHidden/>
          </w:rPr>
          <w:fldChar w:fldCharType="end"/>
        </w:r>
      </w:hyperlink>
    </w:p>
    <w:p w14:paraId="2C85F89B" w14:textId="691033DD" w:rsidR="00E61177" w:rsidRDefault="009F3F11">
      <w:pPr>
        <w:pStyle w:val="ChapterNumber"/>
        <w:numPr>
          <w:ilvl w:val="0"/>
          <w:numId w:val="0"/>
        </w:numPr>
        <w:rPr>
          <w:lang w:eastAsia="en-GB"/>
        </w:rPr>
        <w:pPrChange w:id="1" w:author="Audrey Doyle" w:date="2022-07-27T11:02:00Z">
          <w:pPr>
            <w:pStyle w:val="ChapterNumber"/>
          </w:pPr>
        </w:pPrChange>
      </w:pPr>
      <w:r>
        <w:rPr>
          <w:lang w:eastAsia="en-GB"/>
        </w:rPr>
        <w:fldChar w:fldCharType="end"/>
      </w:r>
      <w:ins w:id="2" w:author="Audrey Doyle" w:date="2022-07-27T11:02:00Z">
        <w:r w:rsidR="00D44FF1">
          <w:rPr>
            <w:lang w:eastAsia="en-GB"/>
          </w:rPr>
          <w:t>3</w:t>
        </w:r>
      </w:ins>
    </w:p>
    <w:p w14:paraId="43094A1C" w14:textId="066D5C98" w:rsidR="00CE1782" w:rsidRPr="00CE1782" w:rsidRDefault="00CE1782" w:rsidP="00E61177">
      <w:pPr>
        <w:pStyle w:val="ChapterTitle"/>
        <w:rPr>
          <w:lang w:eastAsia="en-GB"/>
        </w:rPr>
      </w:pPr>
      <w:r w:rsidRPr="00CE1782">
        <w:rPr>
          <w:lang w:eastAsia="en-GB"/>
        </w:rPr>
        <w:t>Common Programming Concepts</w:t>
      </w:r>
    </w:p>
    <w:p w14:paraId="566CED69" w14:textId="4912D02C" w:rsidR="00CE1782" w:rsidRPr="00CE1782" w:rsidRDefault="00CE1782" w:rsidP="00E61177">
      <w:pPr>
        <w:pStyle w:val="ChapterIntro"/>
        <w:rPr>
          <w:lang w:eastAsia="en-GB"/>
        </w:rPr>
      </w:pPr>
      <w:r w:rsidRPr="00CE1782">
        <w:rPr>
          <w:lang w:eastAsia="en-GB"/>
        </w:rPr>
        <w:t>This chapter covers concepts that appear in almost every programming language</w:t>
      </w:r>
      <w:r w:rsidR="00E61177">
        <w:rPr>
          <w:lang w:eastAsia="en-GB"/>
        </w:rPr>
        <w:t xml:space="preserve"> </w:t>
      </w:r>
      <w:r w:rsidRPr="00CE1782">
        <w:rPr>
          <w:lang w:eastAsia="en-GB"/>
        </w:rPr>
        <w:t>and how they work in Rust. Many programming languages have much in common at</w:t>
      </w:r>
      <w:r w:rsidR="00E61177">
        <w:rPr>
          <w:lang w:eastAsia="en-GB"/>
        </w:rPr>
        <w:t xml:space="preserve"> </w:t>
      </w:r>
      <w:r w:rsidRPr="00CE1782">
        <w:rPr>
          <w:lang w:eastAsia="en-GB"/>
        </w:rPr>
        <w:t>their core. None of the concepts presented in this chapter are unique to Rust,</w:t>
      </w:r>
      <w:r w:rsidR="00E61177">
        <w:rPr>
          <w:lang w:eastAsia="en-GB"/>
        </w:rPr>
        <w:t xml:space="preserve"> </w:t>
      </w:r>
      <w:r w:rsidRPr="00CE1782">
        <w:rPr>
          <w:lang w:eastAsia="en-GB"/>
        </w:rPr>
        <w:t>but we’ll discuss them in the context of Rust and explain the conventions</w:t>
      </w:r>
      <w:r w:rsidR="00E61177">
        <w:rPr>
          <w:lang w:eastAsia="en-GB"/>
        </w:rPr>
        <w:t xml:space="preserve"> </w:t>
      </w:r>
      <w:r w:rsidRPr="00CE1782">
        <w:rPr>
          <w:lang w:eastAsia="en-GB"/>
        </w:rPr>
        <w:t>around using these concepts.</w:t>
      </w:r>
    </w:p>
    <w:p w14:paraId="2BDCBBCC" w14:textId="7B671C34" w:rsidR="00CE1782" w:rsidRPr="00CE1782" w:rsidRDefault="00CE1782" w:rsidP="00E61177">
      <w:pPr>
        <w:pStyle w:val="Body"/>
        <w:rPr>
          <w:lang w:eastAsia="en-GB"/>
        </w:rPr>
      </w:pPr>
      <w:r w:rsidRPr="00CE1782">
        <w:rPr>
          <w:lang w:eastAsia="en-GB"/>
        </w:rPr>
        <w:t>Specifically, you’ll learn about variables, basic types, functions, comments,</w:t>
      </w:r>
      <w:r w:rsidR="00E61177">
        <w:rPr>
          <w:lang w:eastAsia="en-GB"/>
        </w:rPr>
        <w:t xml:space="preserve"> </w:t>
      </w:r>
      <w:r w:rsidRPr="00CE1782">
        <w:rPr>
          <w:lang w:eastAsia="en-GB"/>
        </w:rPr>
        <w:t>and control flow. These foundations will be in every Rust program, and learning</w:t>
      </w:r>
      <w:r w:rsidR="00E61177">
        <w:rPr>
          <w:lang w:eastAsia="en-GB"/>
        </w:rPr>
        <w:t xml:space="preserve"> </w:t>
      </w:r>
      <w:r w:rsidRPr="00CE1782">
        <w:rPr>
          <w:lang w:eastAsia="en-GB"/>
        </w:rPr>
        <w:t>them early will give you a strong core to start from.</w:t>
      </w:r>
    </w:p>
    <w:p w14:paraId="3C8AA639" w14:textId="77777777" w:rsidR="00A01D98" w:rsidRDefault="00A01D98">
      <w:pPr>
        <w:pStyle w:val="BoxType"/>
        <w:rPr>
          <w:ins w:id="3" w:author="Audrey Doyle" w:date="2022-08-03T16:39:00Z"/>
          <w:lang w:eastAsia="en-GB"/>
        </w:rPr>
        <w:pPrChange w:id="4" w:author="Audrey Doyle" w:date="2022-08-03T16:39:00Z">
          <w:pPr>
            <w:pStyle w:val="BoxTitle"/>
          </w:pPr>
        </w:pPrChange>
      </w:pPr>
      <w:bookmarkStart w:id="5" w:name="keywords"/>
      <w:bookmarkEnd w:id="5"/>
    </w:p>
    <w:p w14:paraId="4E1D551A" w14:textId="7DE5E0DB" w:rsidR="00CE1782" w:rsidRPr="00CE1782" w:rsidRDefault="00657D5B" w:rsidP="00E61177">
      <w:pPr>
        <w:pStyle w:val="BoxTitle"/>
        <w:rPr>
          <w:lang w:eastAsia="en-GB"/>
        </w:rPr>
      </w:pPr>
      <w:ins w:id="6" w:author="Carol Nichols" w:date="2022-08-11T21:42:00Z">
        <w:r>
          <w:rPr>
            <w:lang w:eastAsia="en-GB"/>
          </w:rPr>
          <w:fldChar w:fldCharType="begin"/>
        </w:r>
        <w:r>
          <w:instrText xml:space="preserve"> XE "</w:instrText>
        </w:r>
        <w:r w:rsidRPr="00697218">
          <w:instrText>keywords</w:instrText>
        </w:r>
      </w:ins>
      <w:ins w:id="7" w:author="Carol Nichols" w:date="2022-08-11T21:43:00Z">
        <w:r>
          <w:instrText xml:space="preserve"> startRange</w:instrText>
        </w:r>
      </w:ins>
      <w:ins w:id="8" w:author="Carol Nichols" w:date="2022-08-11T21:42:00Z">
        <w:r>
          <w:instrText xml:space="preserve">" </w:instrText>
        </w:r>
        <w:r>
          <w:rPr>
            <w:lang w:eastAsia="en-GB"/>
          </w:rPr>
          <w:fldChar w:fldCharType="end"/>
        </w:r>
      </w:ins>
      <w:r w:rsidR="00CE1782" w:rsidRPr="00CE1782">
        <w:rPr>
          <w:lang w:eastAsia="en-GB"/>
        </w:rPr>
        <w:t>Keywords</w:t>
      </w:r>
    </w:p>
    <w:p w14:paraId="5656B809" w14:textId="7EC5FEEA" w:rsidR="00CE1782" w:rsidRPr="00CE1782" w:rsidRDefault="00CE1782" w:rsidP="00E61177">
      <w:pPr>
        <w:pStyle w:val="BoxBody"/>
        <w:rPr>
          <w:lang w:eastAsia="en-GB"/>
        </w:rPr>
      </w:pPr>
      <w:r w:rsidRPr="001D5A08">
        <w:t xml:space="preserve">The Rust language has a set of </w:t>
      </w:r>
      <w:r w:rsidRPr="00E61177">
        <w:rPr>
          <w:rStyle w:val="Italic"/>
        </w:rPr>
        <w:t>keywords</w:t>
      </w:r>
      <w:r w:rsidRPr="00CE1782">
        <w:rPr>
          <w:lang w:eastAsia="en-GB"/>
        </w:rPr>
        <w:t xml:space="preserve"> that are reserved for use by</w:t>
      </w:r>
      <w:r w:rsidR="00E61177">
        <w:rPr>
          <w:lang w:eastAsia="en-GB"/>
        </w:rPr>
        <w:t xml:space="preserve"> </w:t>
      </w:r>
      <w:r w:rsidRPr="00CE1782">
        <w:rPr>
          <w:lang w:eastAsia="en-GB"/>
        </w:rPr>
        <w:t>the language only, much as in other languages. Keep in mind that you cannot</w:t>
      </w:r>
      <w:r w:rsidR="00E61177">
        <w:rPr>
          <w:lang w:eastAsia="en-GB"/>
        </w:rPr>
        <w:t xml:space="preserve"> </w:t>
      </w:r>
      <w:r w:rsidRPr="00CE1782">
        <w:rPr>
          <w:lang w:eastAsia="en-GB"/>
        </w:rPr>
        <w:t>use these words as names of variables or functions. Most of the keywords have</w:t>
      </w:r>
      <w:r w:rsidR="00E61177">
        <w:rPr>
          <w:lang w:eastAsia="en-GB"/>
        </w:rPr>
        <w:t xml:space="preserve"> </w:t>
      </w:r>
      <w:r w:rsidRPr="00CE1782">
        <w:rPr>
          <w:lang w:eastAsia="en-GB"/>
        </w:rPr>
        <w:t>special meanings, and you’ll be using them to do various tasks in your Rust</w:t>
      </w:r>
      <w:r w:rsidR="00E61177">
        <w:rPr>
          <w:lang w:eastAsia="en-GB"/>
        </w:rPr>
        <w:t xml:space="preserve"> </w:t>
      </w:r>
      <w:r w:rsidRPr="00CE1782">
        <w:rPr>
          <w:lang w:eastAsia="en-GB"/>
        </w:rPr>
        <w:t>programs; a few have no current functionality associated with them but have</w:t>
      </w:r>
      <w:r w:rsidR="00E61177">
        <w:rPr>
          <w:lang w:eastAsia="en-GB"/>
        </w:rPr>
        <w:t xml:space="preserve"> </w:t>
      </w:r>
      <w:r w:rsidRPr="00CE1782">
        <w:rPr>
          <w:lang w:eastAsia="en-GB"/>
        </w:rPr>
        <w:t>been reserved for functionality that might be added to Rust in the future. You</w:t>
      </w:r>
      <w:r w:rsidR="00E61177">
        <w:rPr>
          <w:lang w:eastAsia="en-GB"/>
        </w:rPr>
        <w:t xml:space="preserve"> </w:t>
      </w:r>
      <w:r w:rsidRPr="00CE1782">
        <w:rPr>
          <w:lang w:eastAsia="en-GB"/>
        </w:rPr>
        <w:t xml:space="preserve">can find a list of the keywords in </w:t>
      </w:r>
      <w:r w:rsidRPr="00465F61">
        <w:rPr>
          <w:rStyle w:val="Xref"/>
          <w:rPrChange w:id="9" w:author="Audrey Doyle" w:date="2022-07-27T11:21:00Z">
            <w:rPr>
              <w:lang w:eastAsia="en-GB"/>
            </w:rPr>
          </w:rPrChange>
        </w:rPr>
        <w:t>Appendix A</w:t>
      </w:r>
      <w:r w:rsidRPr="00CE1782">
        <w:rPr>
          <w:lang w:eastAsia="en-GB"/>
        </w:rPr>
        <w:t>.</w:t>
      </w:r>
      <w:ins w:id="10" w:author="Carol Nichols" w:date="2022-08-11T21:43:00Z">
        <w:r w:rsidR="00657D5B">
          <w:rPr>
            <w:lang w:eastAsia="en-GB"/>
          </w:rPr>
          <w:fldChar w:fldCharType="begin"/>
        </w:r>
        <w:r w:rsidR="00657D5B">
          <w:instrText xml:space="preserve"> XE "</w:instrText>
        </w:r>
        <w:r w:rsidR="00657D5B" w:rsidRPr="00AC00B2">
          <w:instrText>keywords</w:instrText>
        </w:r>
        <w:r w:rsidR="00657D5B">
          <w:instrText xml:space="preserve"> endRange" </w:instrText>
        </w:r>
        <w:r w:rsidR="00657D5B">
          <w:rPr>
            <w:lang w:eastAsia="en-GB"/>
          </w:rPr>
          <w:fldChar w:fldCharType="end"/>
        </w:r>
      </w:ins>
    </w:p>
    <w:bookmarkStart w:id="11" w:name="variables-and-mutability"/>
    <w:bookmarkStart w:id="12" w:name="_Toc105758574"/>
    <w:bookmarkStart w:id="13" w:name="_Toc106887974"/>
    <w:bookmarkEnd w:id="11"/>
    <w:p w14:paraId="57DF1932" w14:textId="284352B9" w:rsidR="00CE1782" w:rsidRPr="00CE1782" w:rsidRDefault="001C37F3" w:rsidP="00CE1782">
      <w:pPr>
        <w:pStyle w:val="HeadA"/>
        <w:rPr>
          <w:lang w:eastAsia="en-GB"/>
        </w:rPr>
      </w:pPr>
      <w:ins w:id="14" w:author="Carol Nichols" w:date="2022-08-11T21:43:00Z">
        <w:r>
          <w:rPr>
            <w:lang w:eastAsia="en-GB"/>
          </w:rPr>
          <w:fldChar w:fldCharType="begin"/>
        </w:r>
        <w:r>
          <w:instrText xml:space="preserve"> XE "mutability:of variables startRange" </w:instrText>
        </w:r>
        <w:r>
          <w:rPr>
            <w:lang w:eastAsia="en-GB"/>
          </w:rPr>
          <w:fldChar w:fldCharType="end"/>
        </w:r>
      </w:ins>
      <w:ins w:id="15" w:author="Carol Nichols" w:date="2022-08-11T21:44:00Z">
        <w:r w:rsidR="00B57A5A">
          <w:rPr>
            <w:lang w:eastAsia="en-GB"/>
          </w:rPr>
          <w:fldChar w:fldCharType="begin"/>
        </w:r>
        <w:r w:rsidR="00B57A5A">
          <w:instrText xml:space="preserve"> XE "</w:instrText>
        </w:r>
        <w:r w:rsidR="00B57A5A" w:rsidRPr="006842CF">
          <w:instrText>immutability</w:instrText>
        </w:r>
        <w:r w:rsidR="00B57A5A">
          <w:instrText>" \t "</w:instrText>
        </w:r>
      </w:ins>
      <w:r w:rsidR="00B57A5A" w:rsidRPr="002C651C">
        <w:rPr>
          <w:rFonts w:asciiTheme="minorHAnsi" w:hAnsiTheme="minorHAnsi"/>
          <w:i/>
        </w:rPr>
        <w:instrText>See</w:instrText>
      </w:r>
      <w:r w:rsidR="00B57A5A" w:rsidRPr="002C651C">
        <w:rPr>
          <w:rFonts w:asciiTheme="minorHAnsi" w:hAnsiTheme="minorHAnsi"/>
        </w:rPr>
        <w:instrText xml:space="preserve"> </w:instrText>
      </w:r>
      <w:ins w:id="16" w:author="Carol Nichols" w:date="2022-08-11T21:44:00Z">
        <w:r w:rsidR="00B57A5A" w:rsidRPr="002C651C">
          <w:rPr>
            <w:rFonts w:asciiTheme="minorHAnsi" w:hAnsiTheme="minorHAnsi"/>
          </w:rPr>
          <w:instrText>mutability</w:instrText>
        </w:r>
        <w:r w:rsidR="00B57A5A">
          <w:instrText xml:space="preserve">" </w:instrText>
        </w:r>
        <w:r w:rsidR="00B57A5A">
          <w:rPr>
            <w:lang w:eastAsia="en-GB"/>
          </w:rPr>
          <w:fldChar w:fldCharType="end"/>
        </w:r>
        <w:r w:rsidR="00B57A5A">
          <w:rPr>
            <w:lang w:eastAsia="en-GB"/>
          </w:rPr>
          <w:fldChar w:fldCharType="begin"/>
        </w:r>
        <w:r w:rsidR="00B57A5A">
          <w:instrText xml:space="preserve"> XE "</w:instrText>
        </w:r>
      </w:ins>
      <w:ins w:id="17" w:author="Carol Nichols" w:date="2022-08-11T21:45:00Z">
        <w:r w:rsidR="00B57A5A">
          <w:instrText>variables</w:instrText>
        </w:r>
      </w:ins>
      <w:ins w:id="18" w:author="Carol Nichols" w:date="2022-08-11T21:44:00Z">
        <w:r w:rsidR="00B57A5A">
          <w:instrText xml:space="preserve"> startRange" </w:instrText>
        </w:r>
        <w:r w:rsidR="00B57A5A">
          <w:rPr>
            <w:lang w:eastAsia="en-GB"/>
          </w:rPr>
          <w:fldChar w:fldCharType="end"/>
        </w:r>
      </w:ins>
      <w:ins w:id="19" w:author="Carol Nichols" w:date="2022-08-11T21:45:00Z">
        <w:r w:rsidR="001459A6">
          <w:rPr>
            <w:lang w:eastAsia="en-GB"/>
          </w:rPr>
          <w:fldChar w:fldCharType="begin"/>
        </w:r>
        <w:r w:rsidR="001459A6">
          <w:instrText xml:space="preserve"> XE "variables:mutability startRange" </w:instrText>
        </w:r>
        <w:r w:rsidR="001459A6">
          <w:rPr>
            <w:lang w:eastAsia="en-GB"/>
          </w:rPr>
          <w:fldChar w:fldCharType="end"/>
        </w:r>
      </w:ins>
      <w:r w:rsidR="00CE1782" w:rsidRPr="00CE1782">
        <w:rPr>
          <w:lang w:eastAsia="en-GB"/>
        </w:rPr>
        <w:t>Variables and Mutability</w:t>
      </w:r>
      <w:bookmarkEnd w:id="12"/>
      <w:bookmarkEnd w:id="13"/>
    </w:p>
    <w:p w14:paraId="24D66A88" w14:textId="64033E6A" w:rsidR="00CE1782" w:rsidRPr="00CE1782" w:rsidRDefault="00CE1782" w:rsidP="00E61177">
      <w:pPr>
        <w:pStyle w:val="Body"/>
        <w:rPr>
          <w:lang w:eastAsia="en-GB"/>
        </w:rPr>
      </w:pPr>
      <w:r w:rsidRPr="00CE1782">
        <w:rPr>
          <w:lang w:eastAsia="en-GB"/>
        </w:rPr>
        <w:t xml:space="preserve">As mentioned in </w:t>
      </w:r>
      <w:del w:id="20" w:author="Audrey Doyle" w:date="2022-07-27T11:21:00Z">
        <w:r w:rsidRPr="00CE1782" w:rsidDel="00465F61">
          <w:rPr>
            <w:lang w:eastAsia="en-GB"/>
          </w:rPr>
          <w:delText xml:space="preserve">the </w:delText>
        </w:r>
      </w:del>
      <w:r w:rsidRPr="00E61177">
        <w:rPr>
          <w:rStyle w:val="Xref"/>
        </w:rPr>
        <w:t>“Storing Values with Variables”</w:t>
      </w:r>
      <w:r w:rsidRPr="00CE1782">
        <w:rPr>
          <w:lang w:eastAsia="en-GB"/>
        </w:rPr>
        <w:t xml:space="preserve"> </w:t>
      </w:r>
      <w:del w:id="21" w:author="Audrey Doyle" w:date="2022-07-27T11:22:00Z">
        <w:r w:rsidRPr="00CE1782" w:rsidDel="00465F61">
          <w:rPr>
            <w:lang w:eastAsia="en-GB"/>
          </w:rPr>
          <w:delText>section</w:delText>
        </w:r>
        <w:r w:rsidR="00F67D33" w:rsidDel="00465F61">
          <w:rPr>
            <w:lang w:eastAsia="en-GB"/>
          </w:rPr>
          <w:delText xml:space="preserve"> </w:delText>
        </w:r>
      </w:del>
      <w:del w:id="22" w:author="Audrey Doyle" w:date="2022-07-27T13:07:00Z">
        <w:r w:rsidR="00F67D33" w:rsidDel="00C95016">
          <w:rPr>
            <w:lang w:eastAsia="en-GB"/>
          </w:rPr>
          <w:delText>in</w:delText>
        </w:r>
      </w:del>
      <w:ins w:id="23" w:author="Audrey Doyle" w:date="2022-07-27T13:07:00Z">
        <w:r w:rsidR="00C95016">
          <w:rPr>
            <w:lang w:eastAsia="en-GB"/>
          </w:rPr>
          <w:t>o</w:t>
        </w:r>
      </w:ins>
      <w:ins w:id="24" w:author="Audrey Doyle" w:date="2022-07-27T13:08:00Z">
        <w:r w:rsidR="00C95016">
          <w:rPr>
            <w:lang w:eastAsia="en-GB"/>
          </w:rPr>
          <w:t xml:space="preserve">n </w:t>
        </w:r>
        <w:r w:rsidR="00C95016" w:rsidRPr="00FE148B">
          <w:rPr>
            <w:rStyle w:val="Xref"/>
            <w:rPrChange w:id="25" w:author="Audrey Doyle" w:date="2022-07-28T10:53:00Z">
              <w:rPr>
                <w:lang w:eastAsia="en-GB"/>
              </w:rPr>
            </w:rPrChange>
          </w:rPr>
          <w:t>page XX</w:t>
        </w:r>
      </w:ins>
      <w:del w:id="26" w:author="Audrey Doyle" w:date="2022-07-27T13:08:00Z">
        <w:r w:rsidR="00F67D33" w:rsidDel="00C95016">
          <w:rPr>
            <w:lang w:eastAsia="en-GB"/>
          </w:rPr>
          <w:delText xml:space="preserve"> </w:delText>
        </w:r>
        <w:r w:rsidR="007025DA" w:rsidRPr="007C2DB9" w:rsidDel="00C95016">
          <w:rPr>
            <w:rStyle w:val="Xref"/>
          </w:rPr>
          <w:delText>Chapter</w:delText>
        </w:r>
        <w:r w:rsidR="00F67D33" w:rsidRPr="007C2DB9" w:rsidDel="00C95016">
          <w:rPr>
            <w:rStyle w:val="Xref"/>
          </w:rPr>
          <w:delText xml:space="preserve"> 2</w:delText>
        </w:r>
      </w:del>
      <w:r w:rsidRPr="00CE1782">
        <w:rPr>
          <w:lang w:eastAsia="en-GB"/>
        </w:rPr>
        <w:t>, by default</w:t>
      </w:r>
      <w:r w:rsidR="00E61177">
        <w:rPr>
          <w:lang w:eastAsia="en-GB"/>
        </w:rPr>
        <w:t xml:space="preserve"> </w:t>
      </w:r>
      <w:r w:rsidRPr="00CE1782">
        <w:rPr>
          <w:lang w:eastAsia="en-GB"/>
        </w:rPr>
        <w:t>variables are immutable. This is one of many nudges Rust gives you to write</w:t>
      </w:r>
      <w:r w:rsidR="00E61177">
        <w:rPr>
          <w:lang w:eastAsia="en-GB"/>
        </w:rPr>
        <w:t xml:space="preserve"> </w:t>
      </w:r>
      <w:r w:rsidRPr="00CE1782">
        <w:rPr>
          <w:lang w:eastAsia="en-GB"/>
        </w:rPr>
        <w:t>your code in a way that takes advantage of the safety and easy concurrency that</w:t>
      </w:r>
      <w:r w:rsidR="00E61177">
        <w:rPr>
          <w:lang w:eastAsia="en-GB"/>
        </w:rPr>
        <w:t xml:space="preserve"> </w:t>
      </w:r>
      <w:r w:rsidRPr="00CE1782">
        <w:rPr>
          <w:lang w:eastAsia="en-GB"/>
        </w:rPr>
        <w:t>Rust offers. However, you still have the option to make your variables mutable.</w:t>
      </w:r>
      <w:r w:rsidR="00E61177">
        <w:rPr>
          <w:lang w:eastAsia="en-GB"/>
        </w:rPr>
        <w:t xml:space="preserve"> </w:t>
      </w:r>
      <w:r w:rsidRPr="00CE1782">
        <w:rPr>
          <w:lang w:eastAsia="en-GB"/>
        </w:rPr>
        <w:t>Let’s explore how and why Rust encourages you to favor immutability and why</w:t>
      </w:r>
      <w:r w:rsidR="00E61177">
        <w:rPr>
          <w:lang w:eastAsia="en-GB"/>
        </w:rPr>
        <w:t xml:space="preserve"> </w:t>
      </w:r>
      <w:r w:rsidRPr="00CE1782">
        <w:rPr>
          <w:lang w:eastAsia="en-GB"/>
        </w:rPr>
        <w:t>sometimes you might want to opt out.</w:t>
      </w:r>
    </w:p>
    <w:p w14:paraId="50C1B54D" w14:textId="45488DC9" w:rsidR="00CE1782" w:rsidRPr="00CE1782" w:rsidRDefault="00CE1782" w:rsidP="001D5A08">
      <w:pPr>
        <w:pStyle w:val="Body"/>
        <w:rPr>
          <w:lang w:eastAsia="en-GB"/>
        </w:rPr>
      </w:pPr>
      <w:r w:rsidRPr="001D5A08">
        <w:t>When a variable is immutable, once a value is bound to a name, you can’t change</w:t>
      </w:r>
      <w:r w:rsidR="00E61177">
        <w:t xml:space="preserve"> </w:t>
      </w:r>
      <w:r w:rsidRPr="001D5A08">
        <w:t xml:space="preserve">that value. To illustrate this, </w:t>
      </w:r>
      <w:del w:id="27" w:author="Audrey Doyle" w:date="2022-07-27T13:08:00Z">
        <w:r w:rsidRPr="001D5A08" w:rsidDel="002965F9">
          <w:delText xml:space="preserve">let’s </w:delText>
        </w:r>
      </w:del>
      <w:r w:rsidRPr="001D5A08">
        <w:t xml:space="preserve">generate a new project called </w:t>
      </w:r>
      <w:r w:rsidRPr="00675E74">
        <w:rPr>
          <w:rStyle w:val="Italic"/>
        </w:rPr>
        <w:t>variables</w:t>
      </w:r>
      <w:r w:rsidR="00E61177">
        <w:t xml:space="preserve"> </w:t>
      </w:r>
      <w:r w:rsidRPr="001D5A08">
        <w:t xml:space="preserve">in your </w:t>
      </w:r>
      <w:r w:rsidRPr="00675E74">
        <w:rPr>
          <w:rStyle w:val="Italic"/>
        </w:rPr>
        <w:t>projects</w:t>
      </w:r>
      <w:r w:rsidRPr="001D5A08">
        <w:t xml:space="preserve"> directory by using </w:t>
      </w:r>
      <w:r w:rsidRPr="00E61177">
        <w:rPr>
          <w:rStyle w:val="Literal"/>
        </w:rPr>
        <w:t>cargo new variables</w:t>
      </w:r>
      <w:r w:rsidRPr="00CE1782">
        <w:rPr>
          <w:lang w:eastAsia="en-GB"/>
        </w:rPr>
        <w:t>.</w:t>
      </w:r>
    </w:p>
    <w:p w14:paraId="32553945" w14:textId="38162D07" w:rsidR="00CE1782" w:rsidRPr="00CE1782" w:rsidRDefault="00CE1782" w:rsidP="001D5A08">
      <w:pPr>
        <w:pStyle w:val="Body"/>
        <w:rPr>
          <w:lang w:eastAsia="en-GB"/>
        </w:rPr>
      </w:pPr>
      <w:r w:rsidRPr="00CE1782">
        <w:rPr>
          <w:lang w:eastAsia="en-GB"/>
        </w:rPr>
        <w:t xml:space="preserve">Then, in your new </w:t>
      </w:r>
      <w:r w:rsidRPr="00675E74">
        <w:rPr>
          <w:rStyle w:val="Italic"/>
        </w:rPr>
        <w:t>variables</w:t>
      </w:r>
      <w:r w:rsidRPr="001D5A08">
        <w:t xml:space="preserve"> directory, open </w:t>
      </w:r>
      <w:r w:rsidRPr="00675E74">
        <w:rPr>
          <w:rStyle w:val="Italic"/>
        </w:rPr>
        <w:t>src/main.rs</w:t>
      </w:r>
      <w:r w:rsidRPr="00CE1782">
        <w:rPr>
          <w:lang w:eastAsia="en-GB"/>
        </w:rPr>
        <w:t xml:space="preserve"> and replace its</w:t>
      </w:r>
      <w:r w:rsidR="00E61177">
        <w:rPr>
          <w:lang w:eastAsia="en-GB"/>
        </w:rPr>
        <w:t xml:space="preserve"> </w:t>
      </w:r>
      <w:r w:rsidRPr="00CE1782">
        <w:rPr>
          <w:lang w:eastAsia="en-GB"/>
        </w:rPr>
        <w:t>code with the following code</w:t>
      </w:r>
      <w:ins w:id="28" w:author="Audrey Doyle" w:date="2022-07-27T11:36:00Z">
        <w:r w:rsidR="00C97A62">
          <w:rPr>
            <w:lang w:eastAsia="en-GB"/>
          </w:rPr>
          <w:t xml:space="preserve">, which </w:t>
        </w:r>
      </w:ins>
      <w:del w:id="29" w:author="Audrey Doyle" w:date="2022-07-27T11:36:00Z">
        <w:r w:rsidRPr="00CE1782" w:rsidDel="00C97A62">
          <w:rPr>
            <w:lang w:eastAsia="en-GB"/>
          </w:rPr>
          <w:delText xml:space="preserve">. This code </w:delText>
        </w:r>
      </w:del>
      <w:r w:rsidRPr="00CE1782">
        <w:rPr>
          <w:lang w:eastAsia="en-GB"/>
        </w:rPr>
        <w:t>won’t compile just yet</w:t>
      </w:r>
      <w:del w:id="30" w:author="Audrey Doyle" w:date="2022-07-27T11:36:00Z">
        <w:r w:rsidRPr="00CE1782" w:rsidDel="00C97A62">
          <w:rPr>
            <w:lang w:eastAsia="en-GB"/>
          </w:rPr>
          <w:delText>, we’ll first</w:delText>
        </w:r>
        <w:r w:rsidR="00E61177" w:rsidDel="00C97A62">
          <w:rPr>
            <w:lang w:eastAsia="en-GB"/>
          </w:rPr>
          <w:delText xml:space="preserve"> </w:delText>
        </w:r>
        <w:r w:rsidRPr="00CE1782" w:rsidDel="00C97A62">
          <w:rPr>
            <w:lang w:eastAsia="en-GB"/>
          </w:rPr>
          <w:delText>examine the immutability error.</w:delText>
        </w:r>
      </w:del>
      <w:ins w:id="31" w:author="Audrey Doyle" w:date="2022-07-27T11:36:00Z">
        <w:r w:rsidR="00C97A62">
          <w:rPr>
            <w:lang w:eastAsia="en-GB"/>
          </w:rPr>
          <w:t>:</w:t>
        </w:r>
      </w:ins>
    </w:p>
    <w:p w14:paraId="0A82CDEF" w14:textId="7472215D" w:rsidR="00CE1782" w:rsidRPr="00CE1782" w:rsidRDefault="00CE1782" w:rsidP="00675E74">
      <w:pPr>
        <w:pStyle w:val="CodeLabel"/>
        <w:rPr>
          <w:lang w:eastAsia="en-GB"/>
        </w:rPr>
      </w:pPr>
      <w:r w:rsidRPr="00CE1782">
        <w:rPr>
          <w:lang w:eastAsia="en-GB"/>
        </w:rPr>
        <w:t>src/main.rs</w:t>
      </w:r>
    </w:p>
    <w:p w14:paraId="5722F056" w14:textId="77777777" w:rsidR="00CE1782" w:rsidRPr="00CE1782" w:rsidRDefault="00CE1782" w:rsidP="00675E74">
      <w:pPr>
        <w:pStyle w:val="Code"/>
        <w:rPr>
          <w:lang w:eastAsia="en-GB"/>
        </w:rPr>
      </w:pPr>
      <w:r w:rsidRPr="00CE1782">
        <w:rPr>
          <w:lang w:eastAsia="en-GB"/>
        </w:rPr>
        <w:t>fn main() {</w:t>
      </w:r>
    </w:p>
    <w:p w14:paraId="726AFB04" w14:textId="77777777" w:rsidR="00CE1782" w:rsidRPr="00CE1782" w:rsidRDefault="00CE1782" w:rsidP="00675E74">
      <w:pPr>
        <w:pStyle w:val="Code"/>
        <w:rPr>
          <w:lang w:eastAsia="en-GB"/>
        </w:rPr>
      </w:pPr>
      <w:r w:rsidRPr="00CE1782">
        <w:rPr>
          <w:lang w:eastAsia="en-GB"/>
        </w:rPr>
        <w:t xml:space="preserve">    let x = 5;</w:t>
      </w:r>
    </w:p>
    <w:p w14:paraId="0D2CB840" w14:textId="77777777" w:rsidR="00CE1782" w:rsidRPr="00CE1782" w:rsidRDefault="00CE1782" w:rsidP="00675E74">
      <w:pPr>
        <w:pStyle w:val="Code"/>
        <w:rPr>
          <w:lang w:eastAsia="en-GB"/>
        </w:rPr>
      </w:pPr>
      <w:r w:rsidRPr="00CE1782">
        <w:rPr>
          <w:lang w:eastAsia="en-GB"/>
        </w:rPr>
        <w:t xml:space="preserve">    println!("The value of x is: {x}");</w:t>
      </w:r>
    </w:p>
    <w:p w14:paraId="07A52307" w14:textId="77777777" w:rsidR="00CE1782" w:rsidRPr="00CE1782" w:rsidRDefault="00CE1782" w:rsidP="00675E74">
      <w:pPr>
        <w:pStyle w:val="Code"/>
        <w:rPr>
          <w:lang w:eastAsia="en-GB"/>
        </w:rPr>
      </w:pPr>
      <w:r w:rsidRPr="00CE1782">
        <w:rPr>
          <w:lang w:eastAsia="en-GB"/>
        </w:rPr>
        <w:t xml:space="preserve">    x = 6;</w:t>
      </w:r>
    </w:p>
    <w:p w14:paraId="653D8AB9" w14:textId="77777777" w:rsidR="00CE1782" w:rsidRPr="00CE1782" w:rsidRDefault="00CE1782" w:rsidP="00675E74">
      <w:pPr>
        <w:pStyle w:val="Code"/>
        <w:rPr>
          <w:lang w:eastAsia="en-GB"/>
        </w:rPr>
      </w:pPr>
      <w:r w:rsidRPr="00CE1782">
        <w:rPr>
          <w:lang w:eastAsia="en-GB"/>
        </w:rPr>
        <w:t xml:space="preserve">    println!("The value of x is: {x}");</w:t>
      </w:r>
    </w:p>
    <w:p w14:paraId="04FFCA7B" w14:textId="77777777" w:rsidR="00CE1782" w:rsidRPr="00CE1782" w:rsidRDefault="00CE1782" w:rsidP="00675E74">
      <w:pPr>
        <w:pStyle w:val="Code"/>
        <w:rPr>
          <w:lang w:eastAsia="en-GB"/>
        </w:rPr>
      </w:pPr>
      <w:r w:rsidRPr="00CE1782">
        <w:rPr>
          <w:lang w:eastAsia="en-GB"/>
        </w:rPr>
        <w:t>}</w:t>
      </w:r>
    </w:p>
    <w:p w14:paraId="64077A0B" w14:textId="263A107F" w:rsidR="00CE1782" w:rsidRPr="00CE1782" w:rsidRDefault="00CE1782" w:rsidP="001D5A08">
      <w:pPr>
        <w:pStyle w:val="Body"/>
        <w:rPr>
          <w:lang w:eastAsia="en-GB"/>
        </w:rPr>
      </w:pPr>
      <w:r w:rsidRPr="001D5A08">
        <w:t xml:space="preserve">Save and run the program using </w:t>
      </w:r>
      <w:r w:rsidRPr="00E61177">
        <w:rPr>
          <w:rStyle w:val="Literal"/>
        </w:rPr>
        <w:t>cargo run</w:t>
      </w:r>
      <w:r w:rsidRPr="00CE1782">
        <w:rPr>
          <w:lang w:eastAsia="en-GB"/>
        </w:rPr>
        <w:t>. You should receive an error</w:t>
      </w:r>
      <w:r w:rsidR="00E61177">
        <w:rPr>
          <w:lang w:eastAsia="en-GB"/>
        </w:rPr>
        <w:t xml:space="preserve"> </w:t>
      </w:r>
      <w:r w:rsidRPr="00CE1782">
        <w:rPr>
          <w:lang w:eastAsia="en-GB"/>
        </w:rPr>
        <w:t>message</w:t>
      </w:r>
      <w:ins w:id="32" w:author="Audrey Doyle" w:date="2022-07-27T11:40:00Z">
        <w:r w:rsidR="00C54D84">
          <w:rPr>
            <w:lang w:eastAsia="en-GB"/>
          </w:rPr>
          <w:t xml:space="preserve"> regarding an immutability error</w:t>
        </w:r>
      </w:ins>
      <w:r w:rsidRPr="00CE1782">
        <w:rPr>
          <w:lang w:eastAsia="en-GB"/>
        </w:rPr>
        <w:t>, as shown in this output:</w:t>
      </w:r>
    </w:p>
    <w:p w14:paraId="0DE1DC07" w14:textId="0DC05BD0"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2CC2BED4" w14:textId="77777777" w:rsidR="00CE1782" w:rsidRPr="00CE1782" w:rsidRDefault="00CE1782" w:rsidP="00675E74">
      <w:pPr>
        <w:pStyle w:val="Code"/>
        <w:rPr>
          <w:lang w:eastAsia="en-GB"/>
        </w:rPr>
      </w:pPr>
      <w:r w:rsidRPr="00CE1782">
        <w:rPr>
          <w:lang w:eastAsia="en-GB"/>
        </w:rPr>
        <w:t xml:space="preserve">   Compiling variables v0.1.0 (file:///projects/variables)</w:t>
      </w:r>
    </w:p>
    <w:p w14:paraId="461F8D07" w14:textId="77777777" w:rsidR="00CE1782" w:rsidRPr="00CE1782" w:rsidRDefault="00CE1782" w:rsidP="00675E74">
      <w:pPr>
        <w:pStyle w:val="Code"/>
        <w:rPr>
          <w:lang w:eastAsia="en-GB"/>
        </w:rPr>
      </w:pPr>
      <w:r w:rsidRPr="00CE1782">
        <w:rPr>
          <w:lang w:eastAsia="en-GB"/>
        </w:rPr>
        <w:t>error[E0384]: cannot assign twice to immutable variable `x`</w:t>
      </w:r>
    </w:p>
    <w:p w14:paraId="4372205B" w14:textId="77777777" w:rsidR="00CE1782" w:rsidRPr="00CE1782" w:rsidRDefault="00CE1782" w:rsidP="00675E74">
      <w:pPr>
        <w:pStyle w:val="Code"/>
        <w:rPr>
          <w:lang w:eastAsia="en-GB"/>
        </w:rPr>
      </w:pPr>
      <w:r w:rsidRPr="00CE1782">
        <w:rPr>
          <w:lang w:eastAsia="en-GB"/>
        </w:rPr>
        <w:t xml:space="preserve"> --&gt; src/main.rs:4:5</w:t>
      </w:r>
    </w:p>
    <w:p w14:paraId="0C502298" w14:textId="77777777" w:rsidR="00CE1782" w:rsidRPr="00CE1782" w:rsidRDefault="00CE1782" w:rsidP="00675E74">
      <w:pPr>
        <w:pStyle w:val="Code"/>
        <w:rPr>
          <w:lang w:eastAsia="en-GB"/>
        </w:rPr>
      </w:pPr>
      <w:r w:rsidRPr="00CE1782">
        <w:rPr>
          <w:lang w:eastAsia="en-GB"/>
        </w:rPr>
        <w:t xml:space="preserve">  |</w:t>
      </w:r>
    </w:p>
    <w:p w14:paraId="794BEB65" w14:textId="77777777" w:rsidR="00CE1782" w:rsidRPr="00CE1782" w:rsidRDefault="00CE1782" w:rsidP="00675E74">
      <w:pPr>
        <w:pStyle w:val="Code"/>
        <w:rPr>
          <w:lang w:eastAsia="en-GB"/>
        </w:rPr>
      </w:pPr>
      <w:r w:rsidRPr="00CE1782">
        <w:rPr>
          <w:lang w:eastAsia="en-GB"/>
        </w:rPr>
        <w:t>2 |     let x = 5;</w:t>
      </w:r>
    </w:p>
    <w:p w14:paraId="70927B26" w14:textId="77777777" w:rsidR="00CE1782" w:rsidRPr="00CE1782" w:rsidRDefault="00CE1782" w:rsidP="00675E74">
      <w:pPr>
        <w:pStyle w:val="Code"/>
        <w:rPr>
          <w:lang w:eastAsia="en-GB"/>
        </w:rPr>
      </w:pPr>
      <w:r w:rsidRPr="00CE1782">
        <w:rPr>
          <w:lang w:eastAsia="en-GB"/>
        </w:rPr>
        <w:t xml:space="preserve">  |         -</w:t>
      </w:r>
    </w:p>
    <w:p w14:paraId="3E8B4B94" w14:textId="77777777" w:rsidR="00CE1782" w:rsidRPr="00CE1782" w:rsidRDefault="00CE1782" w:rsidP="00675E74">
      <w:pPr>
        <w:pStyle w:val="Code"/>
        <w:rPr>
          <w:lang w:eastAsia="en-GB"/>
        </w:rPr>
      </w:pPr>
      <w:r w:rsidRPr="00CE1782">
        <w:rPr>
          <w:lang w:eastAsia="en-GB"/>
        </w:rPr>
        <w:t xml:space="preserve">  |         |</w:t>
      </w:r>
    </w:p>
    <w:p w14:paraId="00DF4077" w14:textId="77777777" w:rsidR="00CE1782" w:rsidRPr="00CE1782" w:rsidRDefault="00CE1782" w:rsidP="00675E74">
      <w:pPr>
        <w:pStyle w:val="Code"/>
        <w:rPr>
          <w:lang w:eastAsia="en-GB"/>
        </w:rPr>
      </w:pPr>
      <w:r w:rsidRPr="00CE1782">
        <w:rPr>
          <w:lang w:eastAsia="en-GB"/>
        </w:rPr>
        <w:t xml:space="preserve">  |         first assignment to `x`</w:t>
      </w:r>
    </w:p>
    <w:p w14:paraId="0FB8C497" w14:textId="77777777" w:rsidR="00CE1782" w:rsidRPr="00CE1782" w:rsidRDefault="00CE1782" w:rsidP="00675E74">
      <w:pPr>
        <w:pStyle w:val="Code"/>
        <w:rPr>
          <w:lang w:eastAsia="en-GB"/>
        </w:rPr>
      </w:pPr>
      <w:r w:rsidRPr="00CE1782">
        <w:rPr>
          <w:lang w:eastAsia="en-GB"/>
        </w:rPr>
        <w:t xml:space="preserve">  |         help: consider making this binding mutable: `mut x`</w:t>
      </w:r>
    </w:p>
    <w:p w14:paraId="3E5A808A" w14:textId="77777777" w:rsidR="00CE1782" w:rsidRPr="00CE1782" w:rsidRDefault="00CE1782" w:rsidP="00675E74">
      <w:pPr>
        <w:pStyle w:val="Code"/>
        <w:rPr>
          <w:lang w:eastAsia="en-GB"/>
        </w:rPr>
      </w:pPr>
      <w:r w:rsidRPr="00CE1782">
        <w:rPr>
          <w:lang w:eastAsia="en-GB"/>
        </w:rPr>
        <w:t>3 |     println!("The value of x is: {x}");</w:t>
      </w:r>
    </w:p>
    <w:p w14:paraId="31020F81" w14:textId="77777777" w:rsidR="00CE1782" w:rsidRPr="00CE1782" w:rsidRDefault="00CE1782" w:rsidP="00675E74">
      <w:pPr>
        <w:pStyle w:val="Code"/>
        <w:rPr>
          <w:lang w:eastAsia="en-GB"/>
        </w:rPr>
      </w:pPr>
      <w:r w:rsidRPr="00CE1782">
        <w:rPr>
          <w:lang w:eastAsia="en-GB"/>
        </w:rPr>
        <w:t>4 |     x = 6;</w:t>
      </w:r>
    </w:p>
    <w:p w14:paraId="37199018" w14:textId="77777777" w:rsidR="00CE1782" w:rsidRPr="00CE1782" w:rsidRDefault="00CE1782" w:rsidP="00675E74">
      <w:pPr>
        <w:pStyle w:val="Code"/>
        <w:rPr>
          <w:lang w:eastAsia="en-GB"/>
        </w:rPr>
      </w:pPr>
      <w:r w:rsidRPr="00CE1782">
        <w:rPr>
          <w:lang w:eastAsia="en-GB"/>
        </w:rPr>
        <w:lastRenderedPageBreak/>
        <w:t xml:space="preserve">  |     ^^^^^ cannot assign twice to immutable variable</w:t>
      </w:r>
    </w:p>
    <w:p w14:paraId="6AB9C674" w14:textId="799ABC67" w:rsidR="00CE1782" w:rsidRPr="00CE1782" w:rsidRDefault="00CE1782" w:rsidP="001D5A08">
      <w:pPr>
        <w:pStyle w:val="Body"/>
        <w:rPr>
          <w:lang w:eastAsia="en-GB"/>
        </w:rPr>
      </w:pPr>
      <w:r w:rsidRPr="001D5A08">
        <w:t>This example shows how the compiler helps you find errors in your programs.</w:t>
      </w:r>
      <w:r w:rsidR="00E61177">
        <w:t xml:space="preserve"> </w:t>
      </w:r>
      <w:r w:rsidRPr="001D5A08">
        <w:t>Compiler errors can be frustrating, but really they only mean your program</w:t>
      </w:r>
      <w:r w:rsidR="00E61177">
        <w:t xml:space="preserve"> </w:t>
      </w:r>
      <w:r w:rsidRPr="001D5A08">
        <w:t xml:space="preserve">isn’t safely doing what you want it to do yet; they do </w:t>
      </w:r>
      <w:r w:rsidRPr="00675E74">
        <w:rPr>
          <w:rStyle w:val="Italic"/>
        </w:rPr>
        <w:t>not</w:t>
      </w:r>
      <w:r w:rsidRPr="00CE1782">
        <w:rPr>
          <w:lang w:eastAsia="en-GB"/>
        </w:rPr>
        <w:t xml:space="preserve"> mean that you’re</w:t>
      </w:r>
      <w:r w:rsidR="00E61177">
        <w:rPr>
          <w:lang w:eastAsia="en-GB"/>
        </w:rPr>
        <w:t xml:space="preserve"> </w:t>
      </w:r>
      <w:r w:rsidRPr="00CE1782">
        <w:rPr>
          <w:lang w:eastAsia="en-GB"/>
        </w:rPr>
        <w:t>not a good programmer! Experienced Rustaceans still get compiler errors.</w:t>
      </w:r>
    </w:p>
    <w:p w14:paraId="73FF32E5" w14:textId="2FEDC0C6" w:rsidR="00CE1782" w:rsidRPr="00CE1782" w:rsidRDefault="00C54D84" w:rsidP="001D5A08">
      <w:pPr>
        <w:pStyle w:val="Body"/>
        <w:rPr>
          <w:lang w:eastAsia="en-GB"/>
        </w:rPr>
      </w:pPr>
      <w:ins w:id="33" w:author="Audrey Doyle" w:date="2022-07-27T11:43:00Z">
        <w:r>
          <w:rPr>
            <w:lang w:eastAsia="en-GB"/>
          </w:rPr>
          <w:t>You received t</w:t>
        </w:r>
      </w:ins>
      <w:del w:id="34" w:author="Audrey Doyle" w:date="2022-07-27T11:43:00Z">
        <w:r w:rsidR="00CE1782" w:rsidRPr="00CE1782" w:rsidDel="00C54D84">
          <w:rPr>
            <w:lang w:eastAsia="en-GB"/>
          </w:rPr>
          <w:delText>T</w:delText>
        </w:r>
      </w:del>
      <w:r w:rsidR="00CE1782" w:rsidRPr="00CE1782">
        <w:rPr>
          <w:lang w:eastAsia="en-GB"/>
        </w:rPr>
        <w:t xml:space="preserve">he error message </w:t>
      </w:r>
      <w:del w:id="35" w:author="Audrey Doyle" w:date="2022-07-27T11:43:00Z">
        <w:r w:rsidR="00CE1782" w:rsidRPr="00CE1782" w:rsidDel="00C54D84">
          <w:rPr>
            <w:lang w:eastAsia="en-GB"/>
          </w:rPr>
          <w:delText xml:space="preserve">indicates that the cause of the error is that you </w:delText>
        </w:r>
      </w:del>
      <w:r w:rsidR="00CE1782" w:rsidRPr="00E61177">
        <w:rPr>
          <w:rStyle w:val="Literal"/>
        </w:rPr>
        <w:t>cannot assign twice to immutable variable `x`</w:t>
      </w:r>
      <w:del w:id="36" w:author="Audrey Doyle" w:date="2022-07-27T11:43:00Z">
        <w:r w:rsidR="00CE1782" w:rsidRPr="00E61177" w:rsidDel="00C54D84">
          <w:rPr>
            <w:rStyle w:val="Literal"/>
          </w:rPr>
          <w:delText xml:space="preserve"> </w:delText>
        </w:r>
        <w:r w:rsidR="00CE1782" w:rsidRPr="001D5A08" w:rsidDel="00C54D84">
          <w:delText>,</w:delText>
        </w:r>
      </w:del>
      <w:r w:rsidR="00CE1782" w:rsidRPr="001D5A08">
        <w:t xml:space="preserve"> because you tried to assign a second</w:t>
      </w:r>
      <w:r w:rsidR="00E61177">
        <w:t xml:space="preserve"> </w:t>
      </w:r>
      <w:r w:rsidR="00CE1782" w:rsidRPr="001D5A08">
        <w:t xml:space="preserve">value to the immutable </w:t>
      </w:r>
      <w:r w:rsidR="00CE1782" w:rsidRPr="00E61177">
        <w:rPr>
          <w:rStyle w:val="Literal"/>
        </w:rPr>
        <w:t>x</w:t>
      </w:r>
      <w:r w:rsidR="00CE1782" w:rsidRPr="00CE1782">
        <w:rPr>
          <w:lang w:eastAsia="en-GB"/>
        </w:rPr>
        <w:t xml:space="preserve"> variable.</w:t>
      </w:r>
    </w:p>
    <w:p w14:paraId="20506478" w14:textId="23D7DB7B" w:rsidR="00CE1782" w:rsidRPr="00CE1782" w:rsidRDefault="00CE1782" w:rsidP="001D5A08">
      <w:pPr>
        <w:pStyle w:val="Body"/>
        <w:rPr>
          <w:lang w:eastAsia="en-GB"/>
        </w:rPr>
      </w:pPr>
      <w:r w:rsidRPr="00CE1782">
        <w:rPr>
          <w:lang w:eastAsia="en-GB"/>
        </w:rPr>
        <w:t>It’s important that we get compile-time errors when we attempt to change a</w:t>
      </w:r>
      <w:r w:rsidR="00E61177">
        <w:rPr>
          <w:lang w:eastAsia="en-GB"/>
        </w:rPr>
        <w:t xml:space="preserve"> </w:t>
      </w:r>
      <w:r w:rsidRPr="00CE1782">
        <w:rPr>
          <w:lang w:eastAsia="en-GB"/>
        </w:rPr>
        <w:t>value that’s designated as immutable because this very situation can lead to</w:t>
      </w:r>
      <w:r w:rsidR="00E61177">
        <w:rPr>
          <w:lang w:eastAsia="en-GB"/>
        </w:rPr>
        <w:t xml:space="preserve"> </w:t>
      </w:r>
      <w:r w:rsidRPr="00CE1782">
        <w:rPr>
          <w:lang w:eastAsia="en-GB"/>
        </w:rPr>
        <w:t>bugs. If one part of our code operates on the assumption that a value will</w:t>
      </w:r>
      <w:r w:rsidR="00E61177">
        <w:rPr>
          <w:lang w:eastAsia="en-GB"/>
        </w:rPr>
        <w:t xml:space="preserve"> </w:t>
      </w:r>
      <w:r w:rsidRPr="00CE1782">
        <w:rPr>
          <w:lang w:eastAsia="en-GB"/>
        </w:rPr>
        <w:t>never change and another part of our code changes that value, it’s possible</w:t>
      </w:r>
      <w:r w:rsidR="00E61177">
        <w:rPr>
          <w:lang w:eastAsia="en-GB"/>
        </w:rPr>
        <w:t xml:space="preserve"> </w:t>
      </w:r>
      <w:r w:rsidRPr="00CE1782">
        <w:rPr>
          <w:lang w:eastAsia="en-GB"/>
        </w:rPr>
        <w:t>that the first part of the code won’t do what it was designed to do. The cause</w:t>
      </w:r>
      <w:r w:rsidR="00E61177">
        <w:rPr>
          <w:lang w:eastAsia="en-GB"/>
        </w:rPr>
        <w:t xml:space="preserve"> </w:t>
      </w:r>
      <w:r w:rsidRPr="00CE1782">
        <w:rPr>
          <w:lang w:eastAsia="en-GB"/>
        </w:rPr>
        <w:t>of this kind of bug can be difficult to track down after the fact, especially</w:t>
      </w:r>
      <w:r w:rsidR="00E61177">
        <w:rPr>
          <w:lang w:eastAsia="en-GB"/>
        </w:rPr>
        <w:t xml:space="preserve"> </w:t>
      </w:r>
      <w:r w:rsidRPr="00CE1782">
        <w:rPr>
          <w:lang w:eastAsia="en-GB"/>
        </w:rPr>
        <w:t xml:space="preserve">when the second piece of code changes the value only </w:t>
      </w:r>
      <w:r w:rsidRPr="00675E74">
        <w:rPr>
          <w:rStyle w:val="Italic"/>
        </w:rPr>
        <w:t>sometimes</w:t>
      </w:r>
      <w:r w:rsidRPr="00CE1782">
        <w:rPr>
          <w:lang w:eastAsia="en-GB"/>
        </w:rPr>
        <w:t>. The Rust</w:t>
      </w:r>
      <w:r w:rsidR="00E61177">
        <w:rPr>
          <w:lang w:eastAsia="en-GB"/>
        </w:rPr>
        <w:t xml:space="preserve"> </w:t>
      </w:r>
      <w:r w:rsidRPr="00CE1782">
        <w:rPr>
          <w:lang w:eastAsia="en-GB"/>
        </w:rPr>
        <w:t xml:space="preserve">compiler guarantees that when you state </w:t>
      </w:r>
      <w:ins w:id="37" w:author="Audrey Doyle" w:date="2022-07-27T11:44:00Z">
        <w:r w:rsidR="008F56B0">
          <w:rPr>
            <w:lang w:eastAsia="en-GB"/>
          </w:rPr>
          <w:t xml:space="preserve">that </w:t>
        </w:r>
      </w:ins>
      <w:r w:rsidRPr="00CE1782">
        <w:rPr>
          <w:lang w:eastAsia="en-GB"/>
        </w:rPr>
        <w:t>a value won’t change, it really won’t</w:t>
      </w:r>
      <w:r w:rsidR="00E61177">
        <w:rPr>
          <w:lang w:eastAsia="en-GB"/>
        </w:rPr>
        <w:t xml:space="preserve"> </w:t>
      </w:r>
      <w:r w:rsidRPr="00CE1782">
        <w:rPr>
          <w:lang w:eastAsia="en-GB"/>
        </w:rPr>
        <w:t>change, so you don’t have to keep track of it yourself. Your code is thus</w:t>
      </w:r>
      <w:r w:rsidR="00E61177">
        <w:rPr>
          <w:lang w:eastAsia="en-GB"/>
        </w:rPr>
        <w:t xml:space="preserve"> </w:t>
      </w:r>
      <w:r w:rsidRPr="00CE1782">
        <w:rPr>
          <w:lang w:eastAsia="en-GB"/>
        </w:rPr>
        <w:t>easier to reason through.</w:t>
      </w:r>
    </w:p>
    <w:p w14:paraId="472B0B03" w14:textId="0313EB69" w:rsidR="00CE1782" w:rsidRPr="00CE1782" w:rsidRDefault="0009516C" w:rsidP="001D5A08">
      <w:pPr>
        <w:pStyle w:val="Body"/>
        <w:rPr>
          <w:lang w:eastAsia="en-GB"/>
        </w:rPr>
      </w:pPr>
      <w:ins w:id="38" w:author="Carol Nichols" w:date="2022-08-11T21:46:00Z">
        <w:r>
          <w:rPr>
            <w:lang w:eastAsia="en-GB"/>
          </w:rPr>
          <w:fldChar w:fldCharType="begin"/>
        </w:r>
        <w:r>
          <w:instrText xml:space="preserve"> XE "mut </w:instrText>
        </w:r>
      </w:ins>
      <w:ins w:id="39" w:author="Carol Nichols" w:date="2022-08-11T21:47:00Z">
        <w:r>
          <w:instrText>keyword:making a variable mutable with</w:instrText>
        </w:r>
      </w:ins>
      <w:ins w:id="40" w:author="Carol Nichols" w:date="2022-08-11T21:46:00Z">
        <w:r>
          <w:instrText xml:space="preserve"> startRange" </w:instrText>
        </w:r>
        <w:r>
          <w:rPr>
            <w:lang w:eastAsia="en-GB"/>
          </w:rPr>
          <w:fldChar w:fldCharType="end"/>
        </w:r>
      </w:ins>
      <w:r w:rsidR="00CE1782" w:rsidRPr="00CE1782">
        <w:rPr>
          <w:lang w:eastAsia="en-GB"/>
        </w:rPr>
        <w:t>But mutability can be very useful, and can make code more convenient to write.</w:t>
      </w:r>
      <w:r w:rsidR="00E61177">
        <w:rPr>
          <w:lang w:eastAsia="en-GB"/>
        </w:rPr>
        <w:t xml:space="preserve"> </w:t>
      </w:r>
      <w:commentRangeStart w:id="41"/>
      <w:ins w:id="42" w:author="Carol Nichols" w:date="2022-08-11T16:41:00Z">
        <w:r w:rsidR="00120493">
          <w:rPr>
            <w:lang w:eastAsia="en-GB"/>
          </w:rPr>
          <w:t xml:space="preserve">Although </w:t>
        </w:r>
      </w:ins>
      <w:del w:id="43" w:author="Carol Nichols" w:date="2022-08-11T16:41:00Z">
        <w:r w:rsidR="00CE1782" w:rsidRPr="00CE1782" w:rsidDel="00120493">
          <w:rPr>
            <w:lang w:eastAsia="en-GB"/>
          </w:rPr>
          <w:delText xml:space="preserve">Variables </w:delText>
        </w:r>
      </w:del>
      <w:ins w:id="44" w:author="Carol Nichols" w:date="2022-08-11T16:41:00Z">
        <w:r w:rsidR="00120493">
          <w:rPr>
            <w:lang w:eastAsia="en-GB"/>
          </w:rPr>
          <w:t>v</w:t>
        </w:r>
        <w:r w:rsidR="00120493" w:rsidRPr="00CE1782">
          <w:rPr>
            <w:lang w:eastAsia="en-GB"/>
          </w:rPr>
          <w:t xml:space="preserve">ariables </w:t>
        </w:r>
      </w:ins>
      <w:r w:rsidR="00CE1782" w:rsidRPr="00CE1782">
        <w:rPr>
          <w:lang w:eastAsia="en-GB"/>
        </w:rPr>
        <w:t>are immutable</w:t>
      </w:r>
      <w:ins w:id="45" w:author="Carol Nichols" w:date="2022-08-11T16:41:00Z">
        <w:r w:rsidR="00120493">
          <w:rPr>
            <w:lang w:eastAsia="en-GB"/>
          </w:rPr>
          <w:t xml:space="preserve"> </w:t>
        </w:r>
      </w:ins>
      <w:del w:id="46" w:author="Carol Nichols" w:date="2022-08-11T16:41:00Z">
        <w:r w:rsidR="00CE1782" w:rsidRPr="00CE1782" w:rsidDel="00120493">
          <w:rPr>
            <w:lang w:eastAsia="en-GB"/>
          </w:rPr>
          <w:delText xml:space="preserve"> only </w:delText>
        </w:r>
      </w:del>
      <w:r w:rsidR="00CE1782" w:rsidRPr="00CE1782">
        <w:rPr>
          <w:lang w:eastAsia="en-GB"/>
        </w:rPr>
        <w:t>by default</w:t>
      </w:r>
      <w:ins w:id="47" w:author="Carol Nichols" w:date="2022-08-11T16:41:00Z">
        <w:r w:rsidR="00120493">
          <w:rPr>
            <w:lang w:eastAsia="en-GB"/>
          </w:rPr>
          <w:t xml:space="preserve">, </w:t>
        </w:r>
        <w:r w:rsidR="00120493" w:rsidRPr="00CE1782">
          <w:rPr>
            <w:lang w:eastAsia="en-GB"/>
          </w:rPr>
          <w:t>you can make</w:t>
        </w:r>
        <w:r w:rsidR="00120493">
          <w:rPr>
            <w:lang w:eastAsia="en-GB"/>
          </w:rPr>
          <w:t xml:space="preserve"> </w:t>
        </w:r>
        <w:r w:rsidR="00120493" w:rsidRPr="00CE1782">
          <w:rPr>
            <w:lang w:eastAsia="en-GB"/>
          </w:rPr>
          <w:t>them mutable</w:t>
        </w:r>
        <w:r w:rsidR="004111C5">
          <w:rPr>
            <w:lang w:eastAsia="en-GB"/>
          </w:rPr>
          <w:t xml:space="preserve"> </w:t>
        </w:r>
        <w:r w:rsidR="004111C5" w:rsidRPr="00CE1782">
          <w:rPr>
            <w:lang w:eastAsia="en-GB"/>
          </w:rPr>
          <w:t xml:space="preserve">by adding </w:t>
        </w:r>
        <w:r w:rsidR="004111C5" w:rsidRPr="00E61177">
          <w:rPr>
            <w:rStyle w:val="Literal"/>
          </w:rPr>
          <w:t>mut</w:t>
        </w:r>
        <w:r w:rsidR="004111C5" w:rsidRPr="001D5A08">
          <w:t xml:space="preserve"> in front of the variable name</w:t>
        </w:r>
      </w:ins>
      <w:ins w:id="48" w:author="Carol Nichols" w:date="2022-08-11T16:42:00Z">
        <w:r w:rsidR="004111C5">
          <w:t xml:space="preserve"> </w:t>
        </w:r>
      </w:ins>
      <w:del w:id="49" w:author="Carol Nichols" w:date="2022-08-11T16:41:00Z">
        <w:r w:rsidR="00CE1782" w:rsidRPr="00CE1782" w:rsidDel="00120493">
          <w:rPr>
            <w:lang w:eastAsia="en-GB"/>
          </w:rPr>
          <w:delText xml:space="preserve">; </w:delText>
        </w:r>
      </w:del>
      <w:r w:rsidR="00CE1782" w:rsidRPr="00CE1782">
        <w:rPr>
          <w:lang w:eastAsia="en-GB"/>
        </w:rPr>
        <w:t xml:space="preserve">as you did in </w:t>
      </w:r>
      <w:r w:rsidR="007025DA" w:rsidRPr="007C2DB9">
        <w:rPr>
          <w:rStyle w:val="Xref"/>
        </w:rPr>
        <w:t>Chapter</w:t>
      </w:r>
      <w:r w:rsidR="00CE1782" w:rsidRPr="007C2DB9">
        <w:rPr>
          <w:rStyle w:val="Xref"/>
        </w:rPr>
        <w:t xml:space="preserve"> 2</w:t>
      </w:r>
      <w:commentRangeEnd w:id="41"/>
      <w:r w:rsidR="004F0C15">
        <w:rPr>
          <w:rStyle w:val="CommentReference"/>
          <w:rFonts w:ascii="Times New Roman" w:hAnsi="Times New Roman" w:cs="Times New Roman"/>
          <w:color w:val="auto"/>
          <w:lang w:val="en-CA"/>
        </w:rPr>
        <w:commentReference w:id="41"/>
      </w:r>
      <w:del w:id="50" w:author="Carol Nichols" w:date="2022-08-11T16:42:00Z">
        <w:r w:rsidR="00CE1782" w:rsidRPr="00CE1782" w:rsidDel="004111C5">
          <w:rPr>
            <w:lang w:eastAsia="en-GB"/>
          </w:rPr>
          <w:delText xml:space="preserve">, </w:delText>
        </w:r>
      </w:del>
      <w:del w:id="51" w:author="Carol Nichols" w:date="2022-08-11T16:41:00Z">
        <w:r w:rsidR="00CE1782" w:rsidRPr="00CE1782" w:rsidDel="00120493">
          <w:rPr>
            <w:lang w:eastAsia="en-GB"/>
          </w:rPr>
          <w:delText>you can make</w:delText>
        </w:r>
        <w:r w:rsidR="00E61177" w:rsidDel="00120493">
          <w:rPr>
            <w:lang w:eastAsia="en-GB"/>
          </w:rPr>
          <w:delText xml:space="preserve"> </w:delText>
        </w:r>
        <w:r w:rsidR="00CE1782" w:rsidRPr="00CE1782" w:rsidDel="00120493">
          <w:rPr>
            <w:lang w:eastAsia="en-GB"/>
          </w:rPr>
          <w:delText xml:space="preserve">them mutable </w:delText>
        </w:r>
        <w:r w:rsidR="00CE1782" w:rsidRPr="00CE1782" w:rsidDel="004111C5">
          <w:rPr>
            <w:lang w:eastAsia="en-GB"/>
          </w:rPr>
          <w:delText xml:space="preserve">by adding </w:delText>
        </w:r>
        <w:r w:rsidR="00CE1782" w:rsidRPr="00E61177" w:rsidDel="004111C5">
          <w:rPr>
            <w:rStyle w:val="Literal"/>
          </w:rPr>
          <w:delText>mut</w:delText>
        </w:r>
        <w:r w:rsidR="00CE1782" w:rsidRPr="001D5A08" w:rsidDel="004111C5">
          <w:delText xml:space="preserve"> in front of the variable name</w:delText>
        </w:r>
      </w:del>
      <w:r w:rsidR="00CE1782" w:rsidRPr="001D5A08">
        <w:t xml:space="preserve">. Adding </w:t>
      </w:r>
      <w:r w:rsidR="00CE1782" w:rsidRPr="00E61177">
        <w:rPr>
          <w:rStyle w:val="Literal"/>
        </w:rPr>
        <w:t>mut</w:t>
      </w:r>
      <w:r w:rsidR="00CE1782" w:rsidRPr="00CE1782">
        <w:rPr>
          <w:lang w:eastAsia="en-GB"/>
        </w:rPr>
        <w:t xml:space="preserve"> also</w:t>
      </w:r>
      <w:r w:rsidR="00E61177">
        <w:rPr>
          <w:lang w:eastAsia="en-GB"/>
        </w:rPr>
        <w:t xml:space="preserve"> </w:t>
      </w:r>
      <w:r w:rsidR="00CE1782" w:rsidRPr="00CE1782">
        <w:rPr>
          <w:lang w:eastAsia="en-GB"/>
        </w:rPr>
        <w:t>conveys intent to future readers of the code by indicating that other parts of</w:t>
      </w:r>
      <w:r w:rsidR="00E61177">
        <w:rPr>
          <w:lang w:eastAsia="en-GB"/>
        </w:rPr>
        <w:t xml:space="preserve"> </w:t>
      </w:r>
      <w:r w:rsidR="00CE1782" w:rsidRPr="00CE1782">
        <w:rPr>
          <w:lang w:eastAsia="en-GB"/>
        </w:rPr>
        <w:t>the code will be changing this variable’s value.</w:t>
      </w:r>
    </w:p>
    <w:p w14:paraId="59524D80" w14:textId="77777777" w:rsidR="00CE1782" w:rsidRPr="00CE1782" w:rsidRDefault="00CE1782" w:rsidP="001D5A08">
      <w:pPr>
        <w:pStyle w:val="Body"/>
        <w:rPr>
          <w:lang w:eastAsia="en-GB"/>
        </w:rPr>
      </w:pPr>
      <w:r w:rsidRPr="00CE1782">
        <w:rPr>
          <w:lang w:eastAsia="en-GB"/>
        </w:rPr>
        <w:t xml:space="preserve">For example, let’s change </w:t>
      </w:r>
      <w:r w:rsidRPr="00675E74">
        <w:rPr>
          <w:rStyle w:val="Italic"/>
        </w:rPr>
        <w:t>src/main.rs</w:t>
      </w:r>
      <w:r w:rsidRPr="00CE1782">
        <w:rPr>
          <w:lang w:eastAsia="en-GB"/>
        </w:rPr>
        <w:t xml:space="preserve"> to the following:</w:t>
      </w:r>
    </w:p>
    <w:p w14:paraId="4574186B" w14:textId="5976DE13" w:rsidR="00CE1782" w:rsidRPr="00CE1782" w:rsidRDefault="00CE1782" w:rsidP="00675E74">
      <w:pPr>
        <w:pStyle w:val="CodeLabel"/>
        <w:rPr>
          <w:lang w:eastAsia="en-GB"/>
        </w:rPr>
      </w:pPr>
      <w:r w:rsidRPr="00CE1782">
        <w:rPr>
          <w:lang w:eastAsia="en-GB"/>
        </w:rPr>
        <w:t>src/main.rs</w:t>
      </w:r>
    </w:p>
    <w:p w14:paraId="11D99073" w14:textId="77777777" w:rsidR="00CE1782" w:rsidRPr="00BC6F2E" w:rsidRDefault="00CE1782" w:rsidP="00675E74">
      <w:pPr>
        <w:pStyle w:val="Code"/>
        <w:rPr>
          <w:rStyle w:val="LiteralGray"/>
          <w:rPrChange w:id="52" w:author="Carol Nichols" w:date="2022-08-11T20:00:00Z">
            <w:rPr>
              <w:lang w:eastAsia="en-GB"/>
            </w:rPr>
          </w:rPrChange>
        </w:rPr>
      </w:pPr>
      <w:r w:rsidRPr="00BC6F2E">
        <w:rPr>
          <w:rStyle w:val="LiteralGray"/>
          <w:rPrChange w:id="53" w:author="Carol Nichols" w:date="2022-08-11T20:00:00Z">
            <w:rPr>
              <w:lang w:eastAsia="en-GB"/>
            </w:rPr>
          </w:rPrChange>
        </w:rPr>
        <w:t>fn main() {</w:t>
      </w:r>
    </w:p>
    <w:p w14:paraId="62873B81" w14:textId="77777777" w:rsidR="00CE1782" w:rsidRPr="00CE1782" w:rsidRDefault="00CE1782" w:rsidP="00675E74">
      <w:pPr>
        <w:pStyle w:val="Code"/>
        <w:rPr>
          <w:lang w:eastAsia="en-GB"/>
        </w:rPr>
      </w:pPr>
      <w:r w:rsidRPr="00CE1782">
        <w:rPr>
          <w:lang w:eastAsia="en-GB"/>
        </w:rPr>
        <w:t xml:space="preserve">    let mut x = 5;</w:t>
      </w:r>
    </w:p>
    <w:p w14:paraId="7902B8C0" w14:textId="77777777" w:rsidR="00CE1782" w:rsidRPr="001C10F6" w:rsidRDefault="00CE1782" w:rsidP="00675E74">
      <w:pPr>
        <w:pStyle w:val="Code"/>
        <w:rPr>
          <w:rStyle w:val="LiteralGray"/>
          <w:rPrChange w:id="54" w:author="Carol Nichols" w:date="2022-08-11T20:00:00Z">
            <w:rPr>
              <w:lang w:eastAsia="en-GB"/>
            </w:rPr>
          </w:rPrChange>
        </w:rPr>
      </w:pPr>
      <w:r w:rsidRPr="00CE1782">
        <w:rPr>
          <w:lang w:eastAsia="en-GB"/>
        </w:rPr>
        <w:t xml:space="preserve">    </w:t>
      </w:r>
      <w:r w:rsidRPr="001C10F6">
        <w:rPr>
          <w:rStyle w:val="LiteralGray"/>
          <w:rPrChange w:id="55" w:author="Carol Nichols" w:date="2022-08-11T20:00:00Z">
            <w:rPr>
              <w:lang w:eastAsia="en-GB"/>
            </w:rPr>
          </w:rPrChange>
        </w:rPr>
        <w:t>println!("The value of x is: {x}");</w:t>
      </w:r>
    </w:p>
    <w:p w14:paraId="7876855F" w14:textId="77777777" w:rsidR="00CE1782" w:rsidRPr="001C10F6" w:rsidRDefault="00CE1782" w:rsidP="00675E74">
      <w:pPr>
        <w:pStyle w:val="Code"/>
        <w:rPr>
          <w:rStyle w:val="LiteralGray"/>
          <w:rPrChange w:id="56" w:author="Carol Nichols" w:date="2022-08-11T20:00:00Z">
            <w:rPr>
              <w:lang w:eastAsia="en-GB"/>
            </w:rPr>
          </w:rPrChange>
        </w:rPr>
      </w:pPr>
      <w:r w:rsidRPr="001C10F6">
        <w:rPr>
          <w:rStyle w:val="LiteralGray"/>
          <w:rPrChange w:id="57" w:author="Carol Nichols" w:date="2022-08-11T20:00:00Z">
            <w:rPr>
              <w:lang w:eastAsia="en-GB"/>
            </w:rPr>
          </w:rPrChange>
        </w:rPr>
        <w:t xml:space="preserve">    x = 6;</w:t>
      </w:r>
    </w:p>
    <w:p w14:paraId="75E795CE" w14:textId="77777777" w:rsidR="00CE1782" w:rsidRPr="001C10F6" w:rsidRDefault="00CE1782" w:rsidP="00675E74">
      <w:pPr>
        <w:pStyle w:val="Code"/>
        <w:rPr>
          <w:rStyle w:val="LiteralGray"/>
          <w:rPrChange w:id="58" w:author="Carol Nichols" w:date="2022-08-11T20:00:00Z">
            <w:rPr>
              <w:lang w:eastAsia="en-GB"/>
            </w:rPr>
          </w:rPrChange>
        </w:rPr>
      </w:pPr>
      <w:r w:rsidRPr="001C10F6">
        <w:rPr>
          <w:rStyle w:val="LiteralGray"/>
          <w:rPrChange w:id="59" w:author="Carol Nichols" w:date="2022-08-11T20:00:00Z">
            <w:rPr>
              <w:lang w:eastAsia="en-GB"/>
            </w:rPr>
          </w:rPrChange>
        </w:rPr>
        <w:t xml:space="preserve">    println!("The value of x is: {x}");</w:t>
      </w:r>
    </w:p>
    <w:p w14:paraId="506AE942" w14:textId="77777777" w:rsidR="00CE1782" w:rsidRPr="001C10F6" w:rsidRDefault="00CE1782" w:rsidP="00675E74">
      <w:pPr>
        <w:pStyle w:val="Code"/>
        <w:rPr>
          <w:rStyle w:val="LiteralGray"/>
          <w:rPrChange w:id="60" w:author="Carol Nichols" w:date="2022-08-11T20:00:00Z">
            <w:rPr>
              <w:lang w:eastAsia="en-GB"/>
            </w:rPr>
          </w:rPrChange>
        </w:rPr>
      </w:pPr>
      <w:r w:rsidRPr="001C10F6">
        <w:rPr>
          <w:rStyle w:val="LiteralGray"/>
          <w:rPrChange w:id="61" w:author="Carol Nichols" w:date="2022-08-11T20:00:00Z">
            <w:rPr>
              <w:lang w:eastAsia="en-GB"/>
            </w:rPr>
          </w:rPrChange>
        </w:rPr>
        <w:t>}</w:t>
      </w:r>
    </w:p>
    <w:p w14:paraId="308378B2" w14:textId="77777777" w:rsidR="00CE1782" w:rsidRPr="00CE1782" w:rsidRDefault="00CE1782" w:rsidP="00F67D33">
      <w:pPr>
        <w:pStyle w:val="Body"/>
        <w:rPr>
          <w:lang w:eastAsia="en-GB"/>
        </w:rPr>
      </w:pPr>
      <w:r w:rsidRPr="00CE1782">
        <w:rPr>
          <w:lang w:eastAsia="en-GB"/>
        </w:rPr>
        <w:t>When we run the program now, we get this:</w:t>
      </w:r>
    </w:p>
    <w:p w14:paraId="3EBA17D6" w14:textId="34E58896"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0431380D" w14:textId="77777777" w:rsidR="00CE1782" w:rsidRPr="00CE1782" w:rsidRDefault="00CE1782" w:rsidP="00675E74">
      <w:pPr>
        <w:pStyle w:val="Code"/>
        <w:rPr>
          <w:lang w:eastAsia="en-GB"/>
        </w:rPr>
      </w:pPr>
      <w:r w:rsidRPr="00CE1782">
        <w:rPr>
          <w:lang w:eastAsia="en-GB"/>
        </w:rPr>
        <w:t xml:space="preserve">   Compiling variables v0.1.0 (file:///projects/variables)</w:t>
      </w:r>
    </w:p>
    <w:p w14:paraId="6F3FECE3" w14:textId="77777777" w:rsidR="00CE1782" w:rsidRPr="00CE1782" w:rsidRDefault="00CE1782" w:rsidP="00675E74">
      <w:pPr>
        <w:pStyle w:val="Code"/>
        <w:rPr>
          <w:lang w:eastAsia="en-GB"/>
        </w:rPr>
      </w:pPr>
      <w:r w:rsidRPr="00CE1782">
        <w:rPr>
          <w:lang w:eastAsia="en-GB"/>
        </w:rPr>
        <w:t xml:space="preserve">    Finished dev [unoptimized + debuginfo] target(s) in 0.30s</w:t>
      </w:r>
    </w:p>
    <w:p w14:paraId="026FBA14" w14:textId="77777777" w:rsidR="00CE1782" w:rsidRPr="00CE1782" w:rsidRDefault="00CE1782" w:rsidP="00675E74">
      <w:pPr>
        <w:pStyle w:val="Code"/>
        <w:rPr>
          <w:lang w:eastAsia="en-GB"/>
        </w:rPr>
      </w:pPr>
      <w:r w:rsidRPr="00CE1782">
        <w:rPr>
          <w:lang w:eastAsia="en-GB"/>
        </w:rPr>
        <w:t xml:space="preserve">     Running `target/debug/variables`</w:t>
      </w:r>
    </w:p>
    <w:p w14:paraId="13423D40" w14:textId="77777777" w:rsidR="00CE1782" w:rsidRPr="00CE1782" w:rsidRDefault="00CE1782" w:rsidP="00675E74">
      <w:pPr>
        <w:pStyle w:val="Code"/>
        <w:rPr>
          <w:lang w:eastAsia="en-GB"/>
        </w:rPr>
      </w:pPr>
      <w:r w:rsidRPr="00CE1782">
        <w:rPr>
          <w:lang w:eastAsia="en-GB"/>
        </w:rPr>
        <w:t>The value of x is: 5</w:t>
      </w:r>
    </w:p>
    <w:p w14:paraId="6F348BA1" w14:textId="77777777" w:rsidR="00CE1782" w:rsidRPr="00CE1782" w:rsidRDefault="00CE1782" w:rsidP="00675E74">
      <w:pPr>
        <w:pStyle w:val="Code"/>
        <w:rPr>
          <w:lang w:eastAsia="en-GB"/>
        </w:rPr>
      </w:pPr>
      <w:r w:rsidRPr="00CE1782">
        <w:rPr>
          <w:lang w:eastAsia="en-GB"/>
        </w:rPr>
        <w:t>The value of x is: 6</w:t>
      </w:r>
    </w:p>
    <w:p w14:paraId="466A2755" w14:textId="7CFBB08B" w:rsidR="00CE1782" w:rsidRPr="00284A81" w:rsidRDefault="00CE1782" w:rsidP="00675E74">
      <w:pPr>
        <w:pStyle w:val="Body"/>
      </w:pPr>
      <w:r w:rsidRPr="001D5A08">
        <w:t xml:space="preserve">We’re allowed to change the value bound to </w:t>
      </w:r>
      <w:r w:rsidRPr="00E61177">
        <w:rPr>
          <w:rStyle w:val="Literal"/>
        </w:rPr>
        <w:t>x</w:t>
      </w:r>
      <w:r w:rsidRPr="001D5A08">
        <w:t xml:space="preserve"> from </w:t>
      </w:r>
      <w:r w:rsidRPr="00E61177">
        <w:rPr>
          <w:rStyle w:val="Literal"/>
        </w:rPr>
        <w:t>5</w:t>
      </w:r>
      <w:r w:rsidRPr="001D5A08">
        <w:t xml:space="preserve"> to </w:t>
      </w:r>
      <w:r w:rsidRPr="00E61177">
        <w:rPr>
          <w:rStyle w:val="Literal"/>
        </w:rPr>
        <w:t>6</w:t>
      </w:r>
      <w:r w:rsidRPr="001D5A08">
        <w:t xml:space="preserve"> when </w:t>
      </w:r>
      <w:r w:rsidRPr="00E61177">
        <w:rPr>
          <w:rStyle w:val="Literal"/>
        </w:rPr>
        <w:t>mut</w:t>
      </w:r>
      <w:r w:rsidR="00E61177">
        <w:rPr>
          <w:lang w:eastAsia="en-GB"/>
        </w:rPr>
        <w:t xml:space="preserve"> </w:t>
      </w:r>
      <w:r w:rsidRPr="00CE1782">
        <w:rPr>
          <w:lang w:eastAsia="en-GB"/>
        </w:rPr>
        <w:t>is used. Ultimately, deciding whether to use mutability or not is up to you and</w:t>
      </w:r>
      <w:r w:rsidR="00E61177">
        <w:rPr>
          <w:lang w:eastAsia="en-GB"/>
        </w:rPr>
        <w:t xml:space="preserve"> </w:t>
      </w:r>
      <w:r w:rsidRPr="00CE1782">
        <w:rPr>
          <w:lang w:eastAsia="en-GB"/>
        </w:rPr>
        <w:t>depends on what you think is clearest in that particular situation.</w:t>
      </w:r>
      <w:ins w:id="62" w:author="Carol Nichols" w:date="2022-08-11T21:47:00Z">
        <w:r w:rsidR="0009516C">
          <w:rPr>
            <w:lang w:eastAsia="en-GB"/>
          </w:rPr>
          <w:fldChar w:fldCharType="begin"/>
        </w:r>
        <w:r w:rsidR="0009516C">
          <w:instrText xml:space="preserve"> XE "mut keyword:making a variable mutable with endRange" </w:instrText>
        </w:r>
        <w:r w:rsidR="0009516C">
          <w:rPr>
            <w:lang w:eastAsia="en-GB"/>
          </w:rPr>
          <w:fldChar w:fldCharType="end"/>
        </w:r>
      </w:ins>
      <w:ins w:id="63" w:author="Carol Nichols" w:date="2022-08-11T21:45:00Z">
        <w:r w:rsidR="004D1E91">
          <w:rPr>
            <w:lang w:eastAsia="en-GB"/>
          </w:rPr>
          <w:fldChar w:fldCharType="begin"/>
        </w:r>
        <w:r w:rsidR="004D1E91">
          <w:instrText xml:space="preserve"> XE "variables:muta</w:instrText>
        </w:r>
      </w:ins>
      <w:ins w:id="64" w:author="Carol Nichols" w:date="2022-08-11T21:46:00Z">
        <w:r w:rsidR="004D1E91">
          <w:instrText>bility</w:instrText>
        </w:r>
      </w:ins>
      <w:ins w:id="65" w:author="Carol Nichols" w:date="2022-08-11T21:45:00Z">
        <w:r w:rsidR="004D1E91">
          <w:instrText xml:space="preserve"> </w:instrText>
        </w:r>
      </w:ins>
      <w:ins w:id="66" w:author="Carol Nichols" w:date="2022-08-11T21:46:00Z">
        <w:r w:rsidR="004D1E91">
          <w:instrText>end</w:instrText>
        </w:r>
      </w:ins>
      <w:ins w:id="67" w:author="Carol Nichols" w:date="2022-08-11T21:45:00Z">
        <w:r w:rsidR="004D1E91">
          <w:instrText xml:space="preserve">Range" </w:instrText>
        </w:r>
        <w:r w:rsidR="004D1E91">
          <w:rPr>
            <w:lang w:eastAsia="en-GB"/>
          </w:rPr>
          <w:fldChar w:fldCharType="end"/>
        </w:r>
      </w:ins>
      <w:del w:id="68" w:author="Carol Nichols" w:date="2022-08-11T21:45:00Z">
        <w:r w:rsidR="00E61177" w:rsidRPr="00284A81" w:rsidDel="004D1E91">
          <w:delText xml:space="preserve"> </w:delText>
        </w:r>
      </w:del>
      <w:ins w:id="69" w:author="Carol Nichols" w:date="2022-08-11T21:44:00Z">
        <w:r w:rsidR="00136C10">
          <w:rPr>
            <w:lang w:eastAsia="en-GB"/>
          </w:rPr>
          <w:fldChar w:fldCharType="begin"/>
        </w:r>
        <w:r w:rsidR="00136C10">
          <w:instrText xml:space="preserve"> XE "mutability:of variables endRange" </w:instrText>
        </w:r>
        <w:r w:rsidR="00136C10">
          <w:rPr>
            <w:lang w:eastAsia="en-GB"/>
          </w:rPr>
          <w:fldChar w:fldCharType="end"/>
        </w:r>
      </w:ins>
    </w:p>
    <w:bookmarkStart w:id="70" w:name="constants"/>
    <w:bookmarkStart w:id="71" w:name="_Toc105758575"/>
    <w:bookmarkStart w:id="72" w:name="_Toc106887975"/>
    <w:bookmarkEnd w:id="70"/>
    <w:p w14:paraId="7173BB59" w14:textId="4325AD5B" w:rsidR="00CE1782" w:rsidRPr="00CE1782" w:rsidRDefault="00690A60" w:rsidP="00675E74">
      <w:pPr>
        <w:pStyle w:val="HeadB"/>
        <w:rPr>
          <w:lang w:eastAsia="en-GB"/>
        </w:rPr>
      </w:pPr>
      <w:ins w:id="73" w:author="Carol Nichols" w:date="2022-08-11T21:47:00Z">
        <w:r>
          <w:rPr>
            <w:lang w:eastAsia="en-GB"/>
          </w:rPr>
          <w:lastRenderedPageBreak/>
          <w:fldChar w:fldCharType="begin"/>
        </w:r>
        <w:r>
          <w:instrText xml:space="preserve"> XE "constants startRange" </w:instrText>
        </w:r>
        <w:r>
          <w:rPr>
            <w:lang w:eastAsia="en-GB"/>
          </w:rPr>
          <w:fldChar w:fldCharType="end"/>
        </w:r>
      </w:ins>
      <w:r w:rsidR="00CE1782" w:rsidRPr="00CE1782">
        <w:rPr>
          <w:lang w:eastAsia="en-GB"/>
        </w:rPr>
        <w:t>Constants</w:t>
      </w:r>
      <w:bookmarkEnd w:id="71"/>
      <w:bookmarkEnd w:id="72"/>
    </w:p>
    <w:p w14:paraId="7FE72C81" w14:textId="2FE1D668" w:rsidR="00CE1782" w:rsidRPr="00CE1782" w:rsidRDefault="00304861" w:rsidP="00304861">
      <w:pPr>
        <w:pStyle w:val="Body"/>
        <w:rPr>
          <w:lang w:eastAsia="en-GB"/>
        </w:rPr>
      </w:pPr>
      <w:ins w:id="74" w:author="Carol Nichols" w:date="2022-08-11T21:48:00Z">
        <w:r>
          <w:rPr>
            <w:lang w:eastAsia="en-GB"/>
          </w:rPr>
          <w:fldChar w:fldCharType="begin"/>
        </w:r>
        <w:r>
          <w:instrText xml:space="preserve"> XE "constants:vs. variables startRange" </w:instrText>
        </w:r>
        <w:r>
          <w:rPr>
            <w:lang w:eastAsia="en-GB"/>
          </w:rPr>
          <w:fldChar w:fldCharType="end"/>
        </w:r>
      </w:ins>
      <w:ins w:id="75" w:author="Carol Nichols" w:date="2022-08-11T21:49:00Z">
        <w:r w:rsidR="00452999">
          <w:rPr>
            <w:lang w:eastAsia="en-GB"/>
          </w:rPr>
          <w:fldChar w:fldCharType="begin"/>
        </w:r>
        <w:r w:rsidR="00452999">
          <w:instrText xml:space="preserve"> XE "variables:vs. constants startRange" </w:instrText>
        </w:r>
        <w:r w:rsidR="00452999">
          <w:rPr>
            <w:lang w:eastAsia="en-GB"/>
          </w:rPr>
          <w:fldChar w:fldCharType="end"/>
        </w:r>
      </w:ins>
      <w:r w:rsidR="00CE1782" w:rsidRPr="001D5A08">
        <w:t xml:space="preserve">Like immutable variables, </w:t>
      </w:r>
      <w:r w:rsidR="00CE1782" w:rsidRPr="00675E74">
        <w:rPr>
          <w:rStyle w:val="Italic"/>
        </w:rPr>
        <w:t>constants</w:t>
      </w:r>
      <w:r w:rsidR="00CE1782" w:rsidRPr="00CE1782">
        <w:rPr>
          <w:lang w:eastAsia="en-GB"/>
        </w:rPr>
        <w:t xml:space="preserve"> are values that are bound to a name and</w:t>
      </w:r>
      <w:r w:rsidR="00E61177">
        <w:rPr>
          <w:lang w:eastAsia="en-GB"/>
        </w:rPr>
        <w:t xml:space="preserve"> </w:t>
      </w:r>
      <w:r w:rsidR="00CE1782" w:rsidRPr="00CE1782">
        <w:rPr>
          <w:lang w:eastAsia="en-GB"/>
        </w:rPr>
        <w:t>are not allowed to change, but there are a few differences between constants</w:t>
      </w:r>
      <w:r w:rsidR="00E61177">
        <w:rPr>
          <w:lang w:eastAsia="en-GB"/>
        </w:rPr>
        <w:t xml:space="preserve"> </w:t>
      </w:r>
      <w:r w:rsidR="00CE1782" w:rsidRPr="00CE1782">
        <w:rPr>
          <w:lang w:eastAsia="en-GB"/>
        </w:rPr>
        <w:t>and variables.</w:t>
      </w:r>
    </w:p>
    <w:p w14:paraId="62A355B6" w14:textId="4DD6693A" w:rsidR="00CE1782" w:rsidRPr="00CE1782" w:rsidRDefault="00CE1782" w:rsidP="001D5A08">
      <w:pPr>
        <w:pStyle w:val="Body"/>
        <w:rPr>
          <w:lang w:eastAsia="en-GB"/>
        </w:rPr>
      </w:pPr>
      <w:r w:rsidRPr="00CE1782">
        <w:rPr>
          <w:lang w:eastAsia="en-GB"/>
        </w:rPr>
        <w:t xml:space="preserve">First, you aren’t allowed to use </w:t>
      </w:r>
      <w:r w:rsidRPr="00E61177">
        <w:rPr>
          <w:rStyle w:val="Literal"/>
        </w:rPr>
        <w:t>mut</w:t>
      </w:r>
      <w:r w:rsidRPr="001D5A08">
        <w:t xml:space="preserve"> with constants. Constants aren’t just</w:t>
      </w:r>
      <w:r w:rsidR="00E61177">
        <w:t xml:space="preserve"> </w:t>
      </w:r>
      <w:r w:rsidRPr="001D5A08">
        <w:t>immutable by default—they’re always immutable. You declare constants using the</w:t>
      </w:r>
      <w:r w:rsidR="00E61177">
        <w:t xml:space="preserve"> </w:t>
      </w:r>
      <w:r w:rsidRPr="00E61177">
        <w:rPr>
          <w:rStyle w:val="Literal"/>
        </w:rPr>
        <w:t>const</w:t>
      </w:r>
      <w:r w:rsidRPr="001D5A08">
        <w:t xml:space="preserve"> keyword instead of the </w:t>
      </w:r>
      <w:r w:rsidRPr="00E61177">
        <w:rPr>
          <w:rStyle w:val="Literal"/>
        </w:rPr>
        <w:t>let</w:t>
      </w:r>
      <w:r w:rsidRPr="001D5A08">
        <w:t xml:space="preserve"> keyword, and the type of the value </w:t>
      </w:r>
      <w:r w:rsidRPr="00675E74">
        <w:rPr>
          <w:rStyle w:val="Italic"/>
        </w:rPr>
        <w:t>must</w:t>
      </w:r>
      <w:r w:rsidR="00E61177">
        <w:rPr>
          <w:lang w:eastAsia="en-GB"/>
        </w:rPr>
        <w:t xml:space="preserve"> </w:t>
      </w:r>
      <w:r w:rsidRPr="00CE1782">
        <w:rPr>
          <w:lang w:eastAsia="en-GB"/>
        </w:rPr>
        <w:t>be annotated. We’</w:t>
      </w:r>
      <w:ins w:id="76" w:author="Audrey Doyle" w:date="2022-07-27T11:46:00Z">
        <w:r w:rsidR="008F56B0">
          <w:rPr>
            <w:lang w:eastAsia="en-GB"/>
          </w:rPr>
          <w:t>ll</w:t>
        </w:r>
      </w:ins>
      <w:del w:id="77" w:author="Audrey Doyle" w:date="2022-07-27T11:46:00Z">
        <w:r w:rsidRPr="00CE1782" w:rsidDel="008F56B0">
          <w:rPr>
            <w:lang w:eastAsia="en-GB"/>
          </w:rPr>
          <w:delText>re about to</w:delText>
        </w:r>
      </w:del>
      <w:r w:rsidRPr="00CE1782">
        <w:rPr>
          <w:lang w:eastAsia="en-GB"/>
        </w:rPr>
        <w:t xml:space="preserve"> cover types and type annotations in </w:t>
      </w:r>
      <w:del w:id="78" w:author="Audrey Doyle" w:date="2022-07-27T11:46:00Z">
        <w:r w:rsidRPr="00CE1782" w:rsidDel="008F56B0">
          <w:rPr>
            <w:lang w:eastAsia="en-GB"/>
          </w:rPr>
          <w:delText>the next</w:delText>
        </w:r>
        <w:r w:rsidR="00E61177" w:rsidDel="008F56B0">
          <w:rPr>
            <w:lang w:eastAsia="en-GB"/>
          </w:rPr>
          <w:delText xml:space="preserve"> </w:delText>
        </w:r>
        <w:r w:rsidRPr="00CE1782" w:rsidDel="008F56B0">
          <w:rPr>
            <w:lang w:eastAsia="en-GB"/>
          </w:rPr>
          <w:delText xml:space="preserve">section, </w:delText>
        </w:r>
      </w:del>
      <w:r w:rsidRPr="00A66324">
        <w:rPr>
          <w:rStyle w:val="Xref"/>
        </w:rPr>
        <w:t>“Data Types</w:t>
      </w:r>
      <w:del w:id="79" w:author="Audrey Doyle" w:date="2022-07-27T11:46:00Z">
        <w:r w:rsidRPr="00A66324" w:rsidDel="008F56B0">
          <w:rPr>
            <w:rStyle w:val="Xref"/>
          </w:rPr>
          <w:delText>,</w:delText>
        </w:r>
      </w:del>
      <w:r w:rsidRPr="00A66324">
        <w:rPr>
          <w:rStyle w:val="Xref"/>
        </w:rPr>
        <w:t>”</w:t>
      </w:r>
      <w:r w:rsidRPr="00CE1782">
        <w:rPr>
          <w:lang w:eastAsia="en-GB"/>
        </w:rPr>
        <w:t xml:space="preserve"> </w:t>
      </w:r>
      <w:ins w:id="80" w:author="Audrey Doyle" w:date="2022-07-27T11:46:00Z">
        <w:r w:rsidR="008F56B0">
          <w:rPr>
            <w:lang w:eastAsia="en-GB"/>
          </w:rPr>
          <w:t xml:space="preserve">on </w:t>
        </w:r>
        <w:r w:rsidR="008F56B0" w:rsidRPr="00FE148B">
          <w:rPr>
            <w:rStyle w:val="Xref"/>
            <w:rPrChange w:id="81" w:author="Audrey Doyle" w:date="2022-07-28T10:53:00Z">
              <w:rPr>
                <w:lang w:eastAsia="en-GB"/>
              </w:rPr>
            </w:rPrChange>
          </w:rPr>
          <w:t>page XX</w:t>
        </w:r>
        <w:r w:rsidR="008F56B0">
          <w:rPr>
            <w:lang w:eastAsia="en-GB"/>
          </w:rPr>
          <w:t xml:space="preserve">, </w:t>
        </w:r>
      </w:ins>
      <w:r w:rsidRPr="00CE1782">
        <w:rPr>
          <w:lang w:eastAsia="en-GB"/>
        </w:rPr>
        <w:t>so don’t worry about the details right now. Just know</w:t>
      </w:r>
      <w:r w:rsidR="00E61177">
        <w:rPr>
          <w:lang w:eastAsia="en-GB"/>
        </w:rPr>
        <w:t xml:space="preserve"> </w:t>
      </w:r>
      <w:r w:rsidRPr="00CE1782">
        <w:rPr>
          <w:lang w:eastAsia="en-GB"/>
        </w:rPr>
        <w:t>that you must always annotate the type.</w:t>
      </w:r>
    </w:p>
    <w:p w14:paraId="2F1C02E8" w14:textId="22C260DA" w:rsidR="00CE1782" w:rsidRPr="00CE1782" w:rsidRDefault="00CE1782" w:rsidP="00675E74">
      <w:pPr>
        <w:pStyle w:val="Body"/>
        <w:rPr>
          <w:lang w:eastAsia="en-GB"/>
        </w:rPr>
      </w:pPr>
      <w:r w:rsidRPr="00CE1782">
        <w:rPr>
          <w:lang w:eastAsia="en-GB"/>
        </w:rPr>
        <w:t>Constants can be declared in any scope, including the global scope, which makes</w:t>
      </w:r>
      <w:r w:rsidR="00E61177">
        <w:rPr>
          <w:lang w:eastAsia="en-GB"/>
        </w:rPr>
        <w:t xml:space="preserve"> </w:t>
      </w:r>
      <w:r w:rsidRPr="00CE1782">
        <w:rPr>
          <w:lang w:eastAsia="en-GB"/>
        </w:rPr>
        <w:t>them useful for values that many parts of code need to know about.</w:t>
      </w:r>
    </w:p>
    <w:p w14:paraId="60A84550" w14:textId="1F60E47B" w:rsidR="00CE1782" w:rsidRPr="00CE1782" w:rsidRDefault="00CE1782" w:rsidP="00675E74">
      <w:pPr>
        <w:pStyle w:val="Body"/>
        <w:rPr>
          <w:lang w:eastAsia="en-GB"/>
        </w:rPr>
      </w:pPr>
      <w:r w:rsidRPr="00CE1782">
        <w:rPr>
          <w:lang w:eastAsia="en-GB"/>
        </w:rPr>
        <w:t>The last difference is that constants may be set only to a constant expression,</w:t>
      </w:r>
      <w:r w:rsidR="00E61177">
        <w:rPr>
          <w:lang w:eastAsia="en-GB"/>
        </w:rPr>
        <w:t xml:space="preserve"> </w:t>
      </w:r>
      <w:r w:rsidRPr="00CE1782">
        <w:rPr>
          <w:lang w:eastAsia="en-GB"/>
        </w:rPr>
        <w:t>not the result of a value that could only be computed at runtime.</w:t>
      </w:r>
      <w:ins w:id="82" w:author="Carol Nichols" w:date="2022-08-11T21:49:00Z">
        <w:r w:rsidR="004E1F5B">
          <w:rPr>
            <w:lang w:eastAsia="en-GB"/>
          </w:rPr>
          <w:fldChar w:fldCharType="begin"/>
        </w:r>
        <w:r w:rsidR="004E1F5B">
          <w:instrText xml:space="preserve"> XE "variables</w:instrText>
        </w:r>
      </w:ins>
      <w:ins w:id="83" w:author="Carol Nichols" w:date="2022-08-11T21:50:00Z">
        <w:r w:rsidR="003F38F2">
          <w:instrText>:</w:instrText>
        </w:r>
      </w:ins>
      <w:ins w:id="84" w:author="Carol Nichols" w:date="2022-08-11T21:49:00Z">
        <w:r w:rsidR="004E1F5B">
          <w:instrText>vs. constants</w:instrText>
        </w:r>
      </w:ins>
      <w:ins w:id="85" w:author="Carol Nichols" w:date="2022-08-11T21:50:00Z">
        <w:r w:rsidR="004E1F5B">
          <w:instrText xml:space="preserve"> end</w:instrText>
        </w:r>
      </w:ins>
      <w:ins w:id="86" w:author="Carol Nichols" w:date="2022-08-11T21:49:00Z">
        <w:r w:rsidR="004E1F5B">
          <w:instrText xml:space="preserve">Range" </w:instrText>
        </w:r>
        <w:r w:rsidR="004E1F5B">
          <w:rPr>
            <w:lang w:eastAsia="en-GB"/>
          </w:rPr>
          <w:fldChar w:fldCharType="end"/>
        </w:r>
      </w:ins>
      <w:ins w:id="87" w:author="Carol Nichols" w:date="2022-08-11T21:48:00Z">
        <w:r w:rsidR="006A66F2">
          <w:rPr>
            <w:lang w:eastAsia="en-GB"/>
          </w:rPr>
          <w:fldChar w:fldCharType="begin"/>
        </w:r>
        <w:r w:rsidR="006A66F2">
          <w:instrText xml:space="preserve"> XE "constants:vs. variables endRange" </w:instrText>
        </w:r>
        <w:r w:rsidR="006A66F2">
          <w:rPr>
            <w:lang w:eastAsia="en-GB"/>
          </w:rPr>
          <w:fldChar w:fldCharType="end"/>
        </w:r>
      </w:ins>
    </w:p>
    <w:p w14:paraId="3277EF65" w14:textId="77777777" w:rsidR="00CE1782" w:rsidRPr="00CE1782" w:rsidRDefault="00CE1782" w:rsidP="00675E74">
      <w:pPr>
        <w:pStyle w:val="Body"/>
        <w:rPr>
          <w:lang w:eastAsia="en-GB"/>
        </w:rPr>
      </w:pPr>
      <w:r w:rsidRPr="00CE1782">
        <w:rPr>
          <w:lang w:eastAsia="en-GB"/>
        </w:rPr>
        <w:t>Here’s an example of a constant declaration:</w:t>
      </w:r>
    </w:p>
    <w:p w14:paraId="3E27CDA8" w14:textId="77777777" w:rsidR="00CE1782" w:rsidRPr="00CE1782" w:rsidRDefault="00CE1782" w:rsidP="00675E74">
      <w:pPr>
        <w:pStyle w:val="Code"/>
        <w:rPr>
          <w:lang w:eastAsia="en-GB"/>
        </w:rPr>
      </w:pPr>
      <w:r w:rsidRPr="00CE1782">
        <w:rPr>
          <w:lang w:eastAsia="en-GB"/>
        </w:rPr>
        <w:t>const THREE_HOURS_IN_SECONDS: u32 = 60 * 60 * 3;</w:t>
      </w:r>
    </w:p>
    <w:p w14:paraId="18098950" w14:textId="1237BF08" w:rsidR="00CE1782" w:rsidRPr="00CE1782" w:rsidRDefault="00AB06FF" w:rsidP="001D5A08">
      <w:pPr>
        <w:pStyle w:val="Body"/>
        <w:rPr>
          <w:lang w:eastAsia="en-GB"/>
        </w:rPr>
      </w:pPr>
      <w:ins w:id="88" w:author="Carol Nichols" w:date="2022-08-11T21:56:00Z">
        <w:r>
          <w:rPr>
            <w:lang w:eastAsia="en-GB"/>
          </w:rPr>
          <w:fldChar w:fldCharType="begin"/>
        </w:r>
        <w:r>
          <w:instrText xml:space="preserve"> XE "constant evaluation startRange" </w:instrText>
        </w:r>
        <w:r>
          <w:rPr>
            <w:lang w:eastAsia="en-GB"/>
          </w:rPr>
          <w:fldChar w:fldCharType="end"/>
        </w:r>
      </w:ins>
      <w:ins w:id="89" w:author="Carol Nichols" w:date="2022-08-11T21:58:00Z">
        <w:r w:rsidR="00F6526B">
          <w:rPr>
            <w:lang w:eastAsia="en-GB"/>
          </w:rPr>
          <w:fldChar w:fldCharType="begin"/>
        </w:r>
        <w:r w:rsidR="00F6526B">
          <w:instrText xml:space="preserve"> XE "</w:instrText>
        </w:r>
        <w:r w:rsidR="00F6526B" w:rsidRPr="005F51CE">
          <w:instrText>compile-time evaluation</w:instrText>
        </w:r>
        <w:r w:rsidR="00F6526B">
          <w:instrText>" \t "</w:instrText>
        </w:r>
      </w:ins>
      <w:r w:rsidR="00F6526B" w:rsidRPr="00291171">
        <w:rPr>
          <w:rFonts w:asciiTheme="minorHAnsi" w:hAnsiTheme="minorHAnsi"/>
          <w:i/>
        </w:rPr>
        <w:instrText>See</w:instrText>
      </w:r>
      <w:r w:rsidR="00F6526B" w:rsidRPr="00291171">
        <w:rPr>
          <w:rFonts w:asciiTheme="minorHAnsi" w:hAnsiTheme="minorHAnsi"/>
        </w:rPr>
        <w:instrText xml:space="preserve"> </w:instrText>
      </w:r>
      <w:ins w:id="90" w:author="Carol Nichols" w:date="2022-08-11T21:58:00Z">
        <w:r w:rsidR="00F6526B" w:rsidRPr="00291171">
          <w:rPr>
            <w:rFonts w:asciiTheme="minorHAnsi" w:hAnsiTheme="minorHAnsi"/>
          </w:rPr>
          <w:instrText>constant evaluation</w:instrText>
        </w:r>
        <w:r w:rsidR="00F6526B">
          <w:instrText xml:space="preserve">" </w:instrText>
        </w:r>
        <w:r w:rsidR="00F6526B">
          <w:rPr>
            <w:lang w:eastAsia="en-GB"/>
          </w:rPr>
          <w:fldChar w:fldCharType="end"/>
        </w:r>
      </w:ins>
      <w:r w:rsidR="00CE1782" w:rsidRPr="001D5A08">
        <w:t xml:space="preserve">The constant’s name is </w:t>
      </w:r>
      <w:r w:rsidR="00CE1782" w:rsidRPr="00E61177">
        <w:rPr>
          <w:rStyle w:val="Literal"/>
        </w:rPr>
        <w:t>THREE_HOURS_IN_SECONDS</w:t>
      </w:r>
      <w:r w:rsidR="00CE1782" w:rsidRPr="001D5A08">
        <w:t xml:space="preserve"> and its value is set to the</w:t>
      </w:r>
      <w:r w:rsidR="00E61177">
        <w:t xml:space="preserve"> </w:t>
      </w:r>
      <w:r w:rsidR="00CE1782" w:rsidRPr="001D5A08">
        <w:t>result of multiplying 60 (the number of seconds in a minute) by 60 (the number</w:t>
      </w:r>
      <w:r w:rsidR="00E61177">
        <w:t xml:space="preserve"> </w:t>
      </w:r>
      <w:r w:rsidR="00CE1782" w:rsidRPr="001D5A08">
        <w:t>of minutes in an hour) by 3 (the number of hours we want to count in this</w:t>
      </w:r>
      <w:r w:rsidR="00E61177">
        <w:t xml:space="preserve"> </w:t>
      </w:r>
      <w:r w:rsidR="00CE1782" w:rsidRPr="001D5A08">
        <w:t xml:space="preserve">program). </w:t>
      </w:r>
      <w:ins w:id="91" w:author="Carol Nichols" w:date="2022-08-11T21:51:00Z">
        <w:r w:rsidR="00657AEE">
          <w:rPr>
            <w:lang w:eastAsia="en-GB"/>
          </w:rPr>
          <w:fldChar w:fldCharType="begin"/>
        </w:r>
        <w:r w:rsidR="00657AEE">
          <w:instrText xml:space="preserve"> XE "convention</w:instrText>
        </w:r>
      </w:ins>
      <w:ins w:id="92" w:author="Carol Nichols" w:date="2022-08-11T21:52:00Z">
        <w:r w:rsidR="00657AEE">
          <w:instrText>s:naming</w:instrText>
        </w:r>
        <w:r w:rsidR="000575CB">
          <w:instrText>:of constants</w:instrText>
        </w:r>
      </w:ins>
      <w:ins w:id="93" w:author="Carol Nichols" w:date="2022-08-11T21:51:00Z">
        <w:r w:rsidR="00657AEE">
          <w:instrText xml:space="preserve"> startRange" </w:instrText>
        </w:r>
        <w:r w:rsidR="00657AEE">
          <w:rPr>
            <w:lang w:eastAsia="en-GB"/>
          </w:rPr>
          <w:fldChar w:fldCharType="end"/>
        </w:r>
      </w:ins>
      <w:r w:rsidR="00CE1782" w:rsidRPr="001D5A08">
        <w:t>Rust’s naming convention for constants is to use all uppercase with</w:t>
      </w:r>
      <w:r w:rsidR="00E61177">
        <w:t xml:space="preserve"> </w:t>
      </w:r>
      <w:r w:rsidR="00CE1782" w:rsidRPr="001D5A08">
        <w:t>underscores between words.</w:t>
      </w:r>
      <w:ins w:id="94" w:author="Carol Nichols" w:date="2022-08-11T21:52:00Z">
        <w:r w:rsidR="00657AEE" w:rsidRPr="00657AEE">
          <w:rPr>
            <w:lang w:eastAsia="en-GB"/>
          </w:rPr>
          <w:t xml:space="preserve"> </w:t>
        </w:r>
        <w:r w:rsidR="00657AEE">
          <w:rPr>
            <w:lang w:eastAsia="en-GB"/>
          </w:rPr>
          <w:fldChar w:fldCharType="begin"/>
        </w:r>
        <w:r w:rsidR="00657AEE">
          <w:instrText xml:space="preserve"> XE "conventions:</w:instrText>
        </w:r>
      </w:ins>
      <w:ins w:id="95" w:author="Carol Nichols" w:date="2022-08-11T21:53:00Z">
        <w:r w:rsidR="000575CB">
          <w:instrText xml:space="preserve">naming:of </w:instrText>
        </w:r>
      </w:ins>
      <w:ins w:id="96" w:author="Carol Nichols" w:date="2022-08-11T21:52:00Z">
        <w:r w:rsidR="00657AEE">
          <w:instrText>constant</w:instrText>
        </w:r>
      </w:ins>
      <w:ins w:id="97" w:author="Carol Nichols" w:date="2022-08-11T21:53:00Z">
        <w:r w:rsidR="000575CB">
          <w:instrText xml:space="preserve">s </w:instrText>
        </w:r>
      </w:ins>
      <w:ins w:id="98" w:author="Carol Nichols" w:date="2022-08-11T21:52:00Z">
        <w:r w:rsidR="00657AEE">
          <w:instrText xml:space="preserve">endRange" </w:instrText>
        </w:r>
        <w:r w:rsidR="00657AEE">
          <w:rPr>
            <w:lang w:eastAsia="en-GB"/>
          </w:rPr>
          <w:fldChar w:fldCharType="end"/>
        </w:r>
      </w:ins>
      <w:del w:id="99" w:author="Carol Nichols" w:date="2022-08-13T20:52:00Z">
        <w:r w:rsidR="00CE1782" w:rsidRPr="001D5A08" w:rsidDel="00A74EB2">
          <w:delText xml:space="preserve"> </w:delText>
        </w:r>
      </w:del>
      <w:r w:rsidR="00CE1782" w:rsidRPr="001D5A08">
        <w:t>The compiler is able to evaluate a limited set of</w:t>
      </w:r>
      <w:r w:rsidR="00E61177">
        <w:t xml:space="preserve"> </w:t>
      </w:r>
      <w:r w:rsidR="00CE1782" w:rsidRPr="001D5A08">
        <w:t>operations at compile time, which lets us choose to write out this value in a</w:t>
      </w:r>
      <w:r w:rsidR="00E61177">
        <w:t xml:space="preserve"> </w:t>
      </w:r>
      <w:r w:rsidR="00CE1782" w:rsidRPr="001D5A08">
        <w:t>way that’s easier to understand and verify, rather than setting this constant</w:t>
      </w:r>
      <w:r w:rsidR="00E61177">
        <w:t xml:space="preserve"> </w:t>
      </w:r>
      <w:r w:rsidR="00CE1782" w:rsidRPr="001D5A08">
        <w:t xml:space="preserve">to the value 10,800. See the Rust Reference’s section on constant evaluation </w:t>
      </w:r>
      <w:r w:rsidR="00CE1782" w:rsidRPr="002B2889">
        <w:rPr>
          <w:rPrChange w:id="100" w:author="Audrey Doyle" w:date="2022-07-27T11:48:00Z">
            <w:rPr>
              <w:rStyle w:val="LinkURL"/>
            </w:rPr>
          </w:rPrChange>
        </w:rPr>
        <w:t>at</w:t>
      </w:r>
      <w:r w:rsidR="00E61177" w:rsidRPr="00675E74">
        <w:rPr>
          <w:rStyle w:val="LinkURL"/>
        </w:rPr>
        <w:t xml:space="preserve"> </w:t>
      </w:r>
      <w:hyperlink r:id="rId12" w:history="1">
        <w:r w:rsidR="00CE1782" w:rsidRPr="00675E74">
          <w:rPr>
            <w:rStyle w:val="LinkURL"/>
          </w:rPr>
          <w:t>https://doc.rust-lang.org/reference/const_eval.html</w:t>
        </w:r>
      </w:hyperlink>
      <w:r w:rsidR="00CE1782" w:rsidRPr="00CE1782">
        <w:rPr>
          <w:lang w:eastAsia="en-GB"/>
        </w:rPr>
        <w:t xml:space="preserve"> for more information on</w:t>
      </w:r>
      <w:r w:rsidR="00E61177">
        <w:rPr>
          <w:lang w:eastAsia="en-GB"/>
        </w:rPr>
        <w:t xml:space="preserve"> </w:t>
      </w:r>
      <w:r w:rsidR="00CE1782" w:rsidRPr="00CE1782">
        <w:rPr>
          <w:lang w:eastAsia="en-GB"/>
        </w:rPr>
        <w:t>what operations can be used when declaring constants.</w:t>
      </w:r>
      <w:ins w:id="101" w:author="Carol Nichols" w:date="2022-08-11T21:56:00Z">
        <w:r w:rsidRPr="00AB06FF">
          <w:rPr>
            <w:lang w:eastAsia="en-GB"/>
          </w:rPr>
          <w:t xml:space="preserve"> </w:t>
        </w:r>
        <w:r>
          <w:rPr>
            <w:lang w:eastAsia="en-GB"/>
          </w:rPr>
          <w:fldChar w:fldCharType="begin"/>
        </w:r>
        <w:r>
          <w:instrText xml:space="preserve"> XE "constant evaluation endRange" </w:instrText>
        </w:r>
        <w:r>
          <w:rPr>
            <w:lang w:eastAsia="en-GB"/>
          </w:rPr>
          <w:fldChar w:fldCharType="end"/>
        </w:r>
      </w:ins>
    </w:p>
    <w:p w14:paraId="40E58F64" w14:textId="1CA64786" w:rsidR="00CE1782" w:rsidRPr="00CE1782" w:rsidRDefault="00CE1782" w:rsidP="00675E74">
      <w:pPr>
        <w:pStyle w:val="Body"/>
        <w:rPr>
          <w:lang w:eastAsia="en-GB"/>
        </w:rPr>
      </w:pPr>
      <w:r w:rsidRPr="00CE1782">
        <w:rPr>
          <w:lang w:eastAsia="en-GB"/>
        </w:rPr>
        <w:t xml:space="preserve">Constants are valid for the entire time a program runs, within the scope </w:t>
      </w:r>
      <w:ins w:id="102" w:author="Audrey Doyle" w:date="2022-07-27T13:11:00Z">
        <w:r w:rsidR="002965F9">
          <w:rPr>
            <w:lang w:eastAsia="en-GB"/>
          </w:rPr>
          <w:t xml:space="preserve">in which </w:t>
        </w:r>
      </w:ins>
      <w:r w:rsidRPr="00CE1782">
        <w:rPr>
          <w:lang w:eastAsia="en-GB"/>
        </w:rPr>
        <w:t>they</w:t>
      </w:r>
      <w:r w:rsidR="00E61177">
        <w:rPr>
          <w:lang w:eastAsia="en-GB"/>
        </w:rPr>
        <w:t xml:space="preserve"> </w:t>
      </w:r>
      <w:r w:rsidRPr="00CE1782">
        <w:rPr>
          <w:lang w:eastAsia="en-GB"/>
        </w:rPr>
        <w:t>were declared</w:t>
      </w:r>
      <w:del w:id="103" w:author="Audrey Doyle" w:date="2022-07-27T13:11:00Z">
        <w:r w:rsidRPr="00CE1782" w:rsidDel="002965F9">
          <w:rPr>
            <w:lang w:eastAsia="en-GB"/>
          </w:rPr>
          <w:delText xml:space="preserve"> in</w:delText>
        </w:r>
      </w:del>
      <w:r w:rsidRPr="00CE1782">
        <w:rPr>
          <w:lang w:eastAsia="en-GB"/>
        </w:rPr>
        <w:t>. This property makes constants useful for values in your</w:t>
      </w:r>
      <w:r w:rsidR="00E61177">
        <w:rPr>
          <w:lang w:eastAsia="en-GB"/>
        </w:rPr>
        <w:t xml:space="preserve"> </w:t>
      </w:r>
      <w:r w:rsidRPr="00CE1782">
        <w:rPr>
          <w:lang w:eastAsia="en-GB"/>
        </w:rPr>
        <w:t>application domain that multiple parts of the program might need to know about,</w:t>
      </w:r>
      <w:r w:rsidR="00E61177">
        <w:rPr>
          <w:lang w:eastAsia="en-GB"/>
        </w:rPr>
        <w:t xml:space="preserve"> </w:t>
      </w:r>
      <w:r w:rsidRPr="00CE1782">
        <w:rPr>
          <w:lang w:eastAsia="en-GB"/>
        </w:rPr>
        <w:t>such as the maximum number of points any player of a game is allowed to earn or</w:t>
      </w:r>
      <w:r w:rsidR="00E61177">
        <w:rPr>
          <w:lang w:eastAsia="en-GB"/>
        </w:rPr>
        <w:t xml:space="preserve"> </w:t>
      </w:r>
      <w:r w:rsidRPr="00CE1782">
        <w:rPr>
          <w:lang w:eastAsia="en-GB"/>
        </w:rPr>
        <w:t>the speed of light.</w:t>
      </w:r>
    </w:p>
    <w:p w14:paraId="41BAB430" w14:textId="1CDEC150" w:rsidR="00CE1782" w:rsidRPr="00CE1782" w:rsidRDefault="00CE1782" w:rsidP="00675E74">
      <w:pPr>
        <w:pStyle w:val="Body"/>
        <w:rPr>
          <w:lang w:eastAsia="en-GB"/>
        </w:rPr>
      </w:pPr>
      <w:r w:rsidRPr="00CE1782">
        <w:rPr>
          <w:lang w:eastAsia="en-GB"/>
        </w:rPr>
        <w:t>Naming hardcoded values used throughout your program as constants is useful in</w:t>
      </w:r>
      <w:r w:rsidR="00E61177">
        <w:rPr>
          <w:lang w:eastAsia="en-GB"/>
        </w:rPr>
        <w:t xml:space="preserve"> </w:t>
      </w:r>
      <w:r w:rsidRPr="00CE1782">
        <w:rPr>
          <w:lang w:eastAsia="en-GB"/>
        </w:rPr>
        <w:t>conveying the meaning of that value to future maintainers of the code. It also</w:t>
      </w:r>
      <w:r w:rsidR="00E61177">
        <w:rPr>
          <w:lang w:eastAsia="en-GB"/>
        </w:rPr>
        <w:t xml:space="preserve"> </w:t>
      </w:r>
      <w:r w:rsidRPr="00CE1782">
        <w:rPr>
          <w:lang w:eastAsia="en-GB"/>
        </w:rPr>
        <w:t>helps to have only one place in your code you would need to change if the</w:t>
      </w:r>
      <w:r w:rsidR="00E61177">
        <w:rPr>
          <w:lang w:eastAsia="en-GB"/>
        </w:rPr>
        <w:t xml:space="preserve"> </w:t>
      </w:r>
      <w:r w:rsidRPr="00CE1782">
        <w:rPr>
          <w:lang w:eastAsia="en-GB"/>
        </w:rPr>
        <w:t>hardcoded value needed to be updated in the future.</w:t>
      </w:r>
      <w:ins w:id="104" w:author="Carol Nichols" w:date="2022-08-11T21:47:00Z">
        <w:r w:rsidR="0028386C">
          <w:rPr>
            <w:lang w:eastAsia="en-GB"/>
          </w:rPr>
          <w:fldChar w:fldCharType="begin"/>
        </w:r>
        <w:r w:rsidR="0028386C">
          <w:instrText xml:space="preserve"> XE "constants endRange" </w:instrText>
        </w:r>
        <w:r w:rsidR="0028386C">
          <w:rPr>
            <w:lang w:eastAsia="en-GB"/>
          </w:rPr>
          <w:fldChar w:fldCharType="end"/>
        </w:r>
      </w:ins>
    </w:p>
    <w:bookmarkStart w:id="105" w:name="shadowing"/>
    <w:bookmarkStart w:id="106" w:name="_Toc105758576"/>
    <w:bookmarkStart w:id="107" w:name="_Toc106887976"/>
    <w:bookmarkEnd w:id="105"/>
    <w:p w14:paraId="329F6C81" w14:textId="3CC447C5" w:rsidR="00CE1782" w:rsidRPr="00CE1782" w:rsidRDefault="0028073F" w:rsidP="00675E74">
      <w:pPr>
        <w:pStyle w:val="HeadB"/>
        <w:rPr>
          <w:lang w:eastAsia="en-GB"/>
        </w:rPr>
      </w:pPr>
      <w:ins w:id="108" w:author="Carol Nichols" w:date="2022-08-11T21:49:00Z">
        <w:r>
          <w:rPr>
            <w:lang w:eastAsia="en-GB"/>
          </w:rPr>
          <w:lastRenderedPageBreak/>
          <w:fldChar w:fldCharType="begin"/>
        </w:r>
        <w:r>
          <w:instrText xml:space="preserve"> XE "shadowing startRange" </w:instrText>
        </w:r>
        <w:r>
          <w:rPr>
            <w:lang w:eastAsia="en-GB"/>
          </w:rPr>
          <w:fldChar w:fldCharType="end"/>
        </w:r>
      </w:ins>
      <w:ins w:id="109" w:author="Carol Nichols" w:date="2022-08-11T21:50:00Z">
        <w:r w:rsidR="0037152A">
          <w:rPr>
            <w:lang w:eastAsia="en-GB"/>
          </w:rPr>
          <w:fldChar w:fldCharType="begin"/>
        </w:r>
        <w:r w:rsidR="0037152A">
          <w:instrText xml:space="preserve"> XE "variables:shadowing startRange" </w:instrText>
        </w:r>
        <w:r w:rsidR="0037152A">
          <w:rPr>
            <w:lang w:eastAsia="en-GB"/>
          </w:rPr>
          <w:fldChar w:fldCharType="end"/>
        </w:r>
      </w:ins>
      <w:r w:rsidR="00CE1782" w:rsidRPr="00CE1782">
        <w:rPr>
          <w:lang w:eastAsia="en-GB"/>
        </w:rPr>
        <w:t>Shadowing</w:t>
      </w:r>
      <w:bookmarkEnd w:id="106"/>
      <w:bookmarkEnd w:id="107"/>
    </w:p>
    <w:p w14:paraId="42F608AA" w14:textId="677AFA0D" w:rsidR="00CE1782" w:rsidRPr="00284A81" w:rsidRDefault="00CE1782" w:rsidP="00675E74">
      <w:pPr>
        <w:pStyle w:val="Body"/>
      </w:pPr>
      <w:r w:rsidRPr="001D5A08">
        <w:t xml:space="preserve">As you saw in the guessing game tutorial in </w:t>
      </w:r>
      <w:r w:rsidR="007025DA" w:rsidRPr="007C2DB9">
        <w:rPr>
          <w:rStyle w:val="Xref"/>
        </w:rPr>
        <w:t>Chapter</w:t>
      </w:r>
      <w:r w:rsidRPr="007C2DB9">
        <w:rPr>
          <w:rStyle w:val="Xref"/>
        </w:rPr>
        <w:t xml:space="preserve"> 2</w:t>
      </w:r>
      <w:r w:rsidRPr="001D5A08">
        <w:t>, you can declare a new</w:t>
      </w:r>
      <w:r w:rsidR="00E61177">
        <w:t xml:space="preserve"> </w:t>
      </w:r>
      <w:r w:rsidRPr="001D5A08">
        <w:t>variable with the same name as a previous variable. Rustaceans say that the</w:t>
      </w:r>
      <w:r w:rsidR="00E61177">
        <w:t xml:space="preserve"> </w:t>
      </w:r>
      <w:r w:rsidRPr="001D5A08">
        <w:t xml:space="preserve">first variable is </w:t>
      </w:r>
      <w:r w:rsidRPr="00675E74">
        <w:rPr>
          <w:rStyle w:val="Italic"/>
        </w:rPr>
        <w:t>shadowed</w:t>
      </w:r>
      <w:r w:rsidRPr="001D5A08">
        <w:t xml:space="preserve"> by the second, which means that the second</w:t>
      </w:r>
      <w:r w:rsidR="00E61177">
        <w:t xml:space="preserve"> </w:t>
      </w:r>
      <w:r w:rsidRPr="001D5A08">
        <w:t>variable is what the compiler will see when you use the name of the variable.</w:t>
      </w:r>
      <w:r w:rsidR="00E61177">
        <w:t xml:space="preserve"> </w:t>
      </w:r>
      <w:r w:rsidRPr="001D5A08">
        <w:t>In effect, the second variable overshadows the first, taking any uses of the</w:t>
      </w:r>
      <w:r w:rsidR="00E61177">
        <w:t xml:space="preserve"> </w:t>
      </w:r>
      <w:r w:rsidRPr="001D5A08">
        <w:t>variable name to itself until either it itself is shadowed or the scope ends.</w:t>
      </w:r>
      <w:r w:rsidR="00E61177">
        <w:t xml:space="preserve"> </w:t>
      </w:r>
      <w:r w:rsidRPr="001D5A08">
        <w:t>We can shadow a variable by using the same variable’s name and repeating the</w:t>
      </w:r>
      <w:r w:rsidR="00E61177">
        <w:t xml:space="preserve"> </w:t>
      </w:r>
      <w:r w:rsidRPr="001D5A08">
        <w:t xml:space="preserve">use of the </w:t>
      </w:r>
      <w:r w:rsidRPr="00E61177">
        <w:rPr>
          <w:rStyle w:val="Literal"/>
        </w:rPr>
        <w:t>let</w:t>
      </w:r>
      <w:r w:rsidRPr="00CE1782">
        <w:rPr>
          <w:lang w:eastAsia="en-GB"/>
        </w:rPr>
        <w:t xml:space="preserve"> keyword as follows:</w:t>
      </w:r>
    </w:p>
    <w:p w14:paraId="73B7487B" w14:textId="40327151" w:rsidR="00CE1782" w:rsidRPr="00CE1782" w:rsidRDefault="00CE1782" w:rsidP="00675E74">
      <w:pPr>
        <w:pStyle w:val="CodeLabel"/>
        <w:rPr>
          <w:lang w:eastAsia="en-GB"/>
        </w:rPr>
      </w:pPr>
      <w:r w:rsidRPr="00CE1782">
        <w:rPr>
          <w:lang w:eastAsia="en-GB"/>
        </w:rPr>
        <w:t>src/main.rs</w:t>
      </w:r>
    </w:p>
    <w:p w14:paraId="59649802" w14:textId="77777777" w:rsidR="00CE1782" w:rsidRPr="00CE1782" w:rsidRDefault="00CE1782" w:rsidP="00675E74">
      <w:pPr>
        <w:pStyle w:val="Code"/>
        <w:rPr>
          <w:lang w:eastAsia="en-GB"/>
        </w:rPr>
      </w:pPr>
      <w:r w:rsidRPr="00CE1782">
        <w:rPr>
          <w:lang w:eastAsia="en-GB"/>
        </w:rPr>
        <w:t>fn main() {</w:t>
      </w:r>
    </w:p>
    <w:p w14:paraId="0328725A" w14:textId="77777777" w:rsidR="00CE1782" w:rsidRPr="00CE1782" w:rsidRDefault="00CE1782" w:rsidP="00675E74">
      <w:pPr>
        <w:pStyle w:val="Code"/>
        <w:rPr>
          <w:lang w:eastAsia="en-GB"/>
        </w:rPr>
      </w:pPr>
      <w:r w:rsidRPr="00CE1782">
        <w:rPr>
          <w:lang w:eastAsia="en-GB"/>
        </w:rPr>
        <w:t xml:space="preserve">    let x = 5;</w:t>
      </w:r>
    </w:p>
    <w:p w14:paraId="41B79035" w14:textId="77777777" w:rsidR="00CE1782" w:rsidRPr="00CE1782" w:rsidRDefault="00CE1782" w:rsidP="00675E74">
      <w:pPr>
        <w:pStyle w:val="Code"/>
        <w:rPr>
          <w:lang w:eastAsia="en-GB"/>
        </w:rPr>
      </w:pPr>
    </w:p>
    <w:p w14:paraId="3A240CDC" w14:textId="77777777" w:rsidR="00CE1782" w:rsidRPr="00CE1782" w:rsidRDefault="00CE1782" w:rsidP="00675E74">
      <w:pPr>
        <w:pStyle w:val="Code"/>
        <w:rPr>
          <w:lang w:eastAsia="en-GB"/>
        </w:rPr>
      </w:pPr>
      <w:r w:rsidRPr="00CE1782">
        <w:rPr>
          <w:lang w:eastAsia="en-GB"/>
        </w:rPr>
        <w:t xml:space="preserve">    let x = x + 1;</w:t>
      </w:r>
    </w:p>
    <w:p w14:paraId="140E28F8" w14:textId="77777777" w:rsidR="00CE1782" w:rsidRPr="00CE1782" w:rsidRDefault="00CE1782" w:rsidP="00675E74">
      <w:pPr>
        <w:pStyle w:val="Code"/>
        <w:rPr>
          <w:lang w:eastAsia="en-GB"/>
        </w:rPr>
      </w:pPr>
    </w:p>
    <w:p w14:paraId="7E466BC9" w14:textId="77777777" w:rsidR="00CE1782" w:rsidRPr="00CE1782" w:rsidRDefault="00CE1782" w:rsidP="00675E74">
      <w:pPr>
        <w:pStyle w:val="Code"/>
        <w:rPr>
          <w:lang w:eastAsia="en-GB"/>
        </w:rPr>
      </w:pPr>
      <w:r w:rsidRPr="00CE1782">
        <w:rPr>
          <w:lang w:eastAsia="en-GB"/>
        </w:rPr>
        <w:t xml:space="preserve">    {</w:t>
      </w:r>
    </w:p>
    <w:p w14:paraId="6EA1F8F9" w14:textId="77777777" w:rsidR="00CE1782" w:rsidRPr="00CE1782" w:rsidRDefault="00CE1782" w:rsidP="00675E74">
      <w:pPr>
        <w:pStyle w:val="Code"/>
        <w:rPr>
          <w:lang w:eastAsia="en-GB"/>
        </w:rPr>
      </w:pPr>
      <w:r w:rsidRPr="00CE1782">
        <w:rPr>
          <w:lang w:eastAsia="en-GB"/>
        </w:rPr>
        <w:t xml:space="preserve">        let x = x * 2;</w:t>
      </w:r>
    </w:p>
    <w:p w14:paraId="56D96B81" w14:textId="77777777" w:rsidR="00CE1782" w:rsidRPr="00CE1782" w:rsidRDefault="00CE1782" w:rsidP="00675E74">
      <w:pPr>
        <w:pStyle w:val="Code"/>
        <w:rPr>
          <w:lang w:eastAsia="en-GB"/>
        </w:rPr>
      </w:pPr>
      <w:r w:rsidRPr="00CE1782">
        <w:rPr>
          <w:lang w:eastAsia="en-GB"/>
        </w:rPr>
        <w:t xml:space="preserve">        println!("The value of x in the inner scope is: {x}");</w:t>
      </w:r>
    </w:p>
    <w:p w14:paraId="6DFE2839" w14:textId="77777777" w:rsidR="00CE1782" w:rsidRPr="00CE1782" w:rsidRDefault="00CE1782" w:rsidP="00675E74">
      <w:pPr>
        <w:pStyle w:val="Code"/>
        <w:rPr>
          <w:lang w:eastAsia="en-GB"/>
        </w:rPr>
      </w:pPr>
      <w:r w:rsidRPr="00CE1782">
        <w:rPr>
          <w:lang w:eastAsia="en-GB"/>
        </w:rPr>
        <w:t xml:space="preserve">    }</w:t>
      </w:r>
    </w:p>
    <w:p w14:paraId="4A5A1648" w14:textId="77777777" w:rsidR="00CE1782" w:rsidRPr="00CE1782" w:rsidRDefault="00CE1782" w:rsidP="00675E74">
      <w:pPr>
        <w:pStyle w:val="Code"/>
        <w:rPr>
          <w:lang w:eastAsia="en-GB"/>
        </w:rPr>
      </w:pPr>
    </w:p>
    <w:p w14:paraId="7D15A07E" w14:textId="77777777" w:rsidR="00CE1782" w:rsidRPr="00CE1782" w:rsidRDefault="00CE1782" w:rsidP="00675E74">
      <w:pPr>
        <w:pStyle w:val="Code"/>
        <w:rPr>
          <w:lang w:eastAsia="en-GB"/>
        </w:rPr>
      </w:pPr>
      <w:r w:rsidRPr="00CE1782">
        <w:rPr>
          <w:lang w:eastAsia="en-GB"/>
        </w:rPr>
        <w:t xml:space="preserve">    println!("The value of x is: {x}");</w:t>
      </w:r>
    </w:p>
    <w:p w14:paraId="41BB07E5" w14:textId="77777777" w:rsidR="00CE1782" w:rsidRPr="00CE1782" w:rsidRDefault="00CE1782" w:rsidP="00675E74">
      <w:pPr>
        <w:pStyle w:val="Code"/>
        <w:rPr>
          <w:lang w:eastAsia="en-GB"/>
        </w:rPr>
      </w:pPr>
      <w:r w:rsidRPr="00CE1782">
        <w:rPr>
          <w:lang w:eastAsia="en-GB"/>
        </w:rPr>
        <w:t>}</w:t>
      </w:r>
    </w:p>
    <w:p w14:paraId="65651944" w14:textId="548659BA" w:rsidR="00CE1782" w:rsidRPr="00CE1782" w:rsidRDefault="00CE1782" w:rsidP="001D5A08">
      <w:pPr>
        <w:pStyle w:val="Body"/>
        <w:rPr>
          <w:lang w:eastAsia="en-GB"/>
        </w:rPr>
      </w:pPr>
      <w:r w:rsidRPr="001D5A08">
        <w:t xml:space="preserve">This program first binds </w:t>
      </w:r>
      <w:r w:rsidRPr="00E61177">
        <w:rPr>
          <w:rStyle w:val="Literal"/>
        </w:rPr>
        <w:t>x</w:t>
      </w:r>
      <w:r w:rsidRPr="001D5A08">
        <w:t xml:space="preserve"> to a value of </w:t>
      </w:r>
      <w:r w:rsidRPr="00E61177">
        <w:rPr>
          <w:rStyle w:val="Literal"/>
        </w:rPr>
        <w:t>5</w:t>
      </w:r>
      <w:r w:rsidRPr="001D5A08">
        <w:t>. Then it creates a new variable</w:t>
      </w:r>
      <w:r w:rsidR="00E61177">
        <w:t xml:space="preserve"> </w:t>
      </w:r>
      <w:r w:rsidRPr="00E61177">
        <w:rPr>
          <w:rStyle w:val="Literal"/>
        </w:rPr>
        <w:t>x</w:t>
      </w:r>
      <w:r w:rsidRPr="001D5A08">
        <w:t xml:space="preserve"> by repeating </w:t>
      </w:r>
      <w:r w:rsidRPr="00E61177">
        <w:rPr>
          <w:rStyle w:val="Literal"/>
        </w:rPr>
        <w:t>let x =</w:t>
      </w:r>
      <w:r w:rsidRPr="001D5A08">
        <w:t xml:space="preserve">, taking the original value and adding </w:t>
      </w:r>
      <w:r w:rsidRPr="00E61177">
        <w:rPr>
          <w:rStyle w:val="Literal"/>
        </w:rPr>
        <w:t>1</w:t>
      </w:r>
      <w:r w:rsidRPr="001D5A08">
        <w:t xml:space="preserve"> so the</w:t>
      </w:r>
      <w:r w:rsidR="00E61177">
        <w:t xml:space="preserve"> </w:t>
      </w:r>
      <w:r w:rsidRPr="001D5A08">
        <w:t xml:space="preserve">value of </w:t>
      </w:r>
      <w:r w:rsidRPr="00E61177">
        <w:rPr>
          <w:rStyle w:val="Literal"/>
        </w:rPr>
        <w:t>x</w:t>
      </w:r>
      <w:r w:rsidRPr="001D5A08">
        <w:t xml:space="preserve"> is then </w:t>
      </w:r>
      <w:r w:rsidRPr="00E61177">
        <w:rPr>
          <w:rStyle w:val="Literal"/>
        </w:rPr>
        <w:t>6</w:t>
      </w:r>
      <w:r w:rsidRPr="001D5A08">
        <w:t>. Then, within an inner scope created with the curly</w:t>
      </w:r>
      <w:r w:rsidR="00E61177">
        <w:t xml:space="preserve"> </w:t>
      </w:r>
      <w:r w:rsidRPr="001D5A08">
        <w:t xml:space="preserve">brackets, the third </w:t>
      </w:r>
      <w:r w:rsidRPr="00E61177">
        <w:rPr>
          <w:rStyle w:val="Literal"/>
        </w:rPr>
        <w:t>let</w:t>
      </w:r>
      <w:r w:rsidRPr="001D5A08">
        <w:t xml:space="preserve"> statement also shadows </w:t>
      </w:r>
      <w:r w:rsidRPr="00E61177">
        <w:rPr>
          <w:rStyle w:val="Literal"/>
        </w:rPr>
        <w:t>x</w:t>
      </w:r>
      <w:r w:rsidRPr="001D5A08">
        <w:t xml:space="preserve"> and creates a new</w:t>
      </w:r>
      <w:r w:rsidR="00E61177">
        <w:t xml:space="preserve"> </w:t>
      </w:r>
      <w:r w:rsidRPr="001D5A08">
        <w:t xml:space="preserve">variable, multiplying the previous value by </w:t>
      </w:r>
      <w:r w:rsidRPr="00E61177">
        <w:rPr>
          <w:rStyle w:val="Literal"/>
        </w:rPr>
        <w:t>2</w:t>
      </w:r>
      <w:r w:rsidRPr="001D5A08">
        <w:t xml:space="preserve"> to give </w:t>
      </w:r>
      <w:r w:rsidRPr="00E61177">
        <w:rPr>
          <w:rStyle w:val="Literal"/>
        </w:rPr>
        <w:t>x</w:t>
      </w:r>
      <w:r w:rsidRPr="001D5A08">
        <w:t xml:space="preserve"> a value of </w:t>
      </w:r>
      <w:r w:rsidRPr="00E61177">
        <w:rPr>
          <w:rStyle w:val="Literal"/>
        </w:rPr>
        <w:t>12</w:t>
      </w:r>
      <w:r w:rsidRPr="001D5A08">
        <w:t>.</w:t>
      </w:r>
      <w:r w:rsidR="00E61177">
        <w:t xml:space="preserve"> </w:t>
      </w:r>
      <w:r w:rsidRPr="001D5A08">
        <w:t xml:space="preserve">When that scope is over, the inner shadowing ends and </w:t>
      </w:r>
      <w:r w:rsidRPr="00E61177">
        <w:rPr>
          <w:rStyle w:val="Literal"/>
        </w:rPr>
        <w:t>x</w:t>
      </w:r>
      <w:r w:rsidRPr="001D5A08">
        <w:t xml:space="preserve"> returns to being </w:t>
      </w:r>
      <w:r w:rsidRPr="00E61177">
        <w:rPr>
          <w:rStyle w:val="Literal"/>
        </w:rPr>
        <w:t>6</w:t>
      </w:r>
      <w:r w:rsidRPr="00CE1782">
        <w:rPr>
          <w:lang w:eastAsia="en-GB"/>
        </w:rPr>
        <w:t>.</w:t>
      </w:r>
      <w:r w:rsidR="00E61177">
        <w:rPr>
          <w:lang w:eastAsia="en-GB"/>
        </w:rPr>
        <w:t xml:space="preserve"> </w:t>
      </w:r>
      <w:r w:rsidRPr="00CE1782">
        <w:rPr>
          <w:lang w:eastAsia="en-GB"/>
        </w:rPr>
        <w:t>When we run this program, it will output the following:</w:t>
      </w:r>
    </w:p>
    <w:p w14:paraId="4647985B" w14:textId="2760A495"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43ACB5CC" w14:textId="77777777" w:rsidR="00CE1782" w:rsidRPr="00CE1782" w:rsidRDefault="00CE1782" w:rsidP="00675E74">
      <w:pPr>
        <w:pStyle w:val="Code"/>
        <w:rPr>
          <w:lang w:eastAsia="en-GB"/>
        </w:rPr>
      </w:pPr>
      <w:r w:rsidRPr="00CE1782">
        <w:rPr>
          <w:lang w:eastAsia="en-GB"/>
        </w:rPr>
        <w:t xml:space="preserve">   Compiling variables v0.1.0 (file:///projects/variables)</w:t>
      </w:r>
    </w:p>
    <w:p w14:paraId="53C72BAC"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1AE35A26" w14:textId="77777777" w:rsidR="00CE1782" w:rsidRPr="00CE1782" w:rsidRDefault="00CE1782" w:rsidP="00675E74">
      <w:pPr>
        <w:pStyle w:val="Code"/>
        <w:rPr>
          <w:lang w:eastAsia="en-GB"/>
        </w:rPr>
      </w:pPr>
      <w:r w:rsidRPr="00CE1782">
        <w:rPr>
          <w:lang w:eastAsia="en-GB"/>
        </w:rPr>
        <w:t xml:space="preserve">     Running `target/debug/variables`</w:t>
      </w:r>
    </w:p>
    <w:p w14:paraId="1F063687" w14:textId="77777777" w:rsidR="00CE1782" w:rsidRPr="00CE1782" w:rsidRDefault="00CE1782" w:rsidP="00675E74">
      <w:pPr>
        <w:pStyle w:val="Code"/>
        <w:rPr>
          <w:lang w:eastAsia="en-GB"/>
        </w:rPr>
      </w:pPr>
      <w:r w:rsidRPr="00CE1782">
        <w:rPr>
          <w:lang w:eastAsia="en-GB"/>
        </w:rPr>
        <w:t>The value of x in the inner scope is: 12</w:t>
      </w:r>
    </w:p>
    <w:p w14:paraId="4C66A0E6" w14:textId="77777777" w:rsidR="00CE1782" w:rsidRPr="00CE1782" w:rsidRDefault="00CE1782" w:rsidP="00675E74">
      <w:pPr>
        <w:pStyle w:val="Code"/>
        <w:rPr>
          <w:lang w:eastAsia="en-GB"/>
        </w:rPr>
      </w:pPr>
      <w:r w:rsidRPr="00CE1782">
        <w:rPr>
          <w:lang w:eastAsia="en-GB"/>
        </w:rPr>
        <w:t>The value of x is: 6</w:t>
      </w:r>
    </w:p>
    <w:p w14:paraId="183778D0" w14:textId="2C4CF2D2" w:rsidR="00CE1782" w:rsidRPr="00CE1782" w:rsidRDefault="00504A1B" w:rsidP="001D5A08">
      <w:pPr>
        <w:pStyle w:val="Body"/>
        <w:rPr>
          <w:lang w:eastAsia="en-GB"/>
        </w:rPr>
      </w:pPr>
      <w:ins w:id="110" w:author="Carol Nichols" w:date="2022-08-11T22:00:00Z">
        <w:r>
          <w:rPr>
            <w:lang w:eastAsia="en-GB"/>
          </w:rPr>
          <w:fldChar w:fldCharType="begin"/>
        </w:r>
        <w:r>
          <w:instrText xml:space="preserve"> XE "mut keyword:vs. shadowing startRange" </w:instrText>
        </w:r>
        <w:r>
          <w:rPr>
            <w:lang w:eastAsia="en-GB"/>
          </w:rPr>
          <w:fldChar w:fldCharType="end"/>
        </w:r>
      </w:ins>
      <w:ins w:id="111" w:author="Carol Nichols" w:date="2022-08-11T22:01:00Z">
        <w:r w:rsidR="00BD04AD">
          <w:rPr>
            <w:lang w:eastAsia="en-GB"/>
          </w:rPr>
          <w:fldChar w:fldCharType="begin"/>
        </w:r>
        <w:r w:rsidR="00BD04AD">
          <w:instrText xml:space="preserve"> XE "shadowing:vs. mut keyword startRange" </w:instrText>
        </w:r>
        <w:r w:rsidR="00BD04AD">
          <w:rPr>
            <w:lang w:eastAsia="en-GB"/>
          </w:rPr>
          <w:fldChar w:fldCharType="end"/>
        </w:r>
      </w:ins>
      <w:r w:rsidR="00CE1782" w:rsidRPr="001D5A08">
        <w:t xml:space="preserve">Shadowing is different from marking a variable as </w:t>
      </w:r>
      <w:r w:rsidR="00CE1782" w:rsidRPr="00E61177">
        <w:rPr>
          <w:rStyle w:val="Literal"/>
        </w:rPr>
        <w:t>mut</w:t>
      </w:r>
      <w:del w:id="112" w:author="Audrey Doyle" w:date="2022-07-27T13:12:00Z">
        <w:r w:rsidR="00CE1782" w:rsidRPr="001D5A08" w:rsidDel="002965F9">
          <w:delText>,</w:delText>
        </w:r>
      </w:del>
      <w:r w:rsidR="00CE1782" w:rsidRPr="001D5A08">
        <w:t xml:space="preserve"> because we’ll get a</w:t>
      </w:r>
      <w:r w:rsidR="00E61177">
        <w:t xml:space="preserve"> </w:t>
      </w:r>
      <w:r w:rsidR="00CE1782" w:rsidRPr="001D5A08">
        <w:t>compile-time error if we accidentally try to reassign to this variable without</w:t>
      </w:r>
      <w:r w:rsidR="00E61177">
        <w:t xml:space="preserve"> </w:t>
      </w:r>
      <w:r w:rsidR="00CE1782" w:rsidRPr="001D5A08">
        <w:t xml:space="preserve">using the </w:t>
      </w:r>
      <w:r w:rsidR="00CE1782" w:rsidRPr="00E61177">
        <w:rPr>
          <w:rStyle w:val="Literal"/>
        </w:rPr>
        <w:t>let</w:t>
      </w:r>
      <w:r w:rsidR="00CE1782" w:rsidRPr="001D5A08">
        <w:t xml:space="preserve"> keyword. By using </w:t>
      </w:r>
      <w:r w:rsidR="00CE1782" w:rsidRPr="00E61177">
        <w:rPr>
          <w:rStyle w:val="Literal"/>
        </w:rPr>
        <w:t>let</w:t>
      </w:r>
      <w:r w:rsidR="00CE1782" w:rsidRPr="00CE1782">
        <w:rPr>
          <w:lang w:eastAsia="en-GB"/>
        </w:rPr>
        <w:t>, we can perform a few transformations</w:t>
      </w:r>
      <w:r w:rsidR="00E61177">
        <w:rPr>
          <w:lang w:eastAsia="en-GB"/>
        </w:rPr>
        <w:t xml:space="preserve"> </w:t>
      </w:r>
      <w:r w:rsidR="00CE1782" w:rsidRPr="00CE1782">
        <w:rPr>
          <w:lang w:eastAsia="en-GB"/>
        </w:rPr>
        <w:t>on a value but have the variable be immutable after those transformations have</w:t>
      </w:r>
      <w:r w:rsidR="00E61177">
        <w:rPr>
          <w:lang w:eastAsia="en-GB"/>
        </w:rPr>
        <w:t xml:space="preserve"> </w:t>
      </w:r>
      <w:r w:rsidR="00CE1782" w:rsidRPr="00CE1782">
        <w:rPr>
          <w:lang w:eastAsia="en-GB"/>
        </w:rPr>
        <w:t>been completed.</w:t>
      </w:r>
    </w:p>
    <w:p w14:paraId="189B5EA6" w14:textId="3564F9E7" w:rsidR="00CE1782" w:rsidRPr="00284A81" w:rsidRDefault="00E61177" w:rsidP="00675E74">
      <w:pPr>
        <w:pStyle w:val="Body"/>
      </w:pPr>
      <w:del w:id="113" w:author="Carol Nichols" w:date="2022-08-11T19:25:00Z">
        <w:r w:rsidRPr="00284A81" w:rsidDel="0063130F">
          <w:delText xml:space="preserve"> </w:delText>
        </w:r>
      </w:del>
      <w:r w:rsidR="00CE1782" w:rsidRPr="001D5A08">
        <w:t xml:space="preserve">The other difference between </w:t>
      </w:r>
      <w:r w:rsidR="00CE1782" w:rsidRPr="00E61177">
        <w:rPr>
          <w:rStyle w:val="Literal"/>
        </w:rPr>
        <w:t>mut</w:t>
      </w:r>
      <w:r w:rsidR="00CE1782" w:rsidRPr="001D5A08">
        <w:t xml:space="preserve"> and shadowing is that because we’re</w:t>
      </w:r>
      <w:r>
        <w:t xml:space="preserve"> </w:t>
      </w:r>
      <w:r w:rsidR="00CE1782" w:rsidRPr="001D5A08">
        <w:t xml:space="preserve">effectively creating a new variable when we use the </w:t>
      </w:r>
      <w:r w:rsidR="00CE1782" w:rsidRPr="00E61177">
        <w:rPr>
          <w:rStyle w:val="Literal"/>
        </w:rPr>
        <w:t>let</w:t>
      </w:r>
      <w:r w:rsidR="00CE1782" w:rsidRPr="00CE1782">
        <w:rPr>
          <w:lang w:eastAsia="en-GB"/>
        </w:rPr>
        <w:t xml:space="preserve"> keyword again, we can</w:t>
      </w:r>
      <w:r>
        <w:rPr>
          <w:lang w:eastAsia="en-GB"/>
        </w:rPr>
        <w:t xml:space="preserve"> </w:t>
      </w:r>
      <w:r w:rsidR="00CE1782" w:rsidRPr="00CE1782">
        <w:rPr>
          <w:lang w:eastAsia="en-GB"/>
        </w:rPr>
        <w:t>change the type of the value but reuse the same name. For example, say our</w:t>
      </w:r>
      <w:r>
        <w:rPr>
          <w:lang w:eastAsia="en-GB"/>
        </w:rPr>
        <w:t xml:space="preserve"> </w:t>
      </w:r>
      <w:r w:rsidR="00CE1782" w:rsidRPr="00CE1782">
        <w:rPr>
          <w:lang w:eastAsia="en-GB"/>
        </w:rPr>
        <w:t>program asks a user to show how many spaces they want between some text by</w:t>
      </w:r>
      <w:r>
        <w:rPr>
          <w:lang w:eastAsia="en-GB"/>
        </w:rPr>
        <w:t xml:space="preserve"> </w:t>
      </w:r>
      <w:r w:rsidR="00CE1782" w:rsidRPr="00CE1782">
        <w:rPr>
          <w:lang w:eastAsia="en-GB"/>
        </w:rPr>
        <w:t>inputting space characters, and then we want to store that input as a number:</w:t>
      </w:r>
    </w:p>
    <w:p w14:paraId="1B8ACEB0" w14:textId="327CE587" w:rsidR="00CE1782" w:rsidRPr="00CE1782" w:rsidRDefault="00CE1782" w:rsidP="00675E74">
      <w:pPr>
        <w:pStyle w:val="Code"/>
        <w:rPr>
          <w:lang w:eastAsia="en-GB"/>
        </w:rPr>
      </w:pPr>
      <w:del w:id="114" w:author="Carol Nichols" w:date="2022-08-23T20:11:00Z">
        <w:r w:rsidRPr="00CE1782" w:rsidDel="00A467CE">
          <w:rPr>
            <w:lang w:eastAsia="en-GB"/>
          </w:rPr>
          <w:lastRenderedPageBreak/>
          <w:delText xml:space="preserve">    </w:delText>
        </w:r>
      </w:del>
      <w:r w:rsidRPr="00CE1782">
        <w:rPr>
          <w:lang w:eastAsia="en-GB"/>
        </w:rPr>
        <w:t>let spaces = "   ";</w:t>
      </w:r>
    </w:p>
    <w:p w14:paraId="372806C0" w14:textId="7456507A" w:rsidR="00CE1782" w:rsidRPr="00CE1782" w:rsidRDefault="00CE1782" w:rsidP="00675E74">
      <w:pPr>
        <w:pStyle w:val="Code"/>
        <w:rPr>
          <w:lang w:eastAsia="en-GB"/>
        </w:rPr>
      </w:pPr>
      <w:del w:id="115" w:author="Carol Nichols" w:date="2022-08-23T20:11:00Z">
        <w:r w:rsidRPr="00CE1782" w:rsidDel="00A467CE">
          <w:rPr>
            <w:lang w:eastAsia="en-GB"/>
          </w:rPr>
          <w:delText xml:space="preserve">    </w:delText>
        </w:r>
      </w:del>
      <w:r w:rsidRPr="00CE1782">
        <w:rPr>
          <w:lang w:eastAsia="en-GB"/>
        </w:rPr>
        <w:t>let spaces = spaces.len();</w:t>
      </w:r>
    </w:p>
    <w:p w14:paraId="1597B68D" w14:textId="4044A2EA" w:rsidR="00CE1782" w:rsidRPr="00CE1782" w:rsidRDefault="00CE1782" w:rsidP="001D5A08">
      <w:pPr>
        <w:pStyle w:val="Body"/>
        <w:rPr>
          <w:lang w:eastAsia="en-GB"/>
        </w:rPr>
      </w:pPr>
      <w:r w:rsidRPr="001D5A08">
        <w:t xml:space="preserve">The first </w:t>
      </w:r>
      <w:r w:rsidRPr="00E61177">
        <w:rPr>
          <w:rStyle w:val="Literal"/>
        </w:rPr>
        <w:t>spaces</w:t>
      </w:r>
      <w:r w:rsidRPr="001D5A08">
        <w:t xml:space="preserve"> variable is a string type and the second </w:t>
      </w:r>
      <w:r w:rsidRPr="00E61177">
        <w:rPr>
          <w:rStyle w:val="Literal"/>
        </w:rPr>
        <w:t>spaces</w:t>
      </w:r>
      <w:r w:rsidRPr="001D5A08">
        <w:t xml:space="preserve"> variable</w:t>
      </w:r>
      <w:r w:rsidR="00E61177">
        <w:t xml:space="preserve"> </w:t>
      </w:r>
      <w:r w:rsidRPr="001D5A08">
        <w:t>is a number type. Shadowing thus spares us from having to come up with</w:t>
      </w:r>
      <w:r w:rsidR="00E61177">
        <w:t xml:space="preserve"> </w:t>
      </w:r>
      <w:r w:rsidRPr="001D5A08">
        <w:t xml:space="preserve">different names, such as </w:t>
      </w:r>
      <w:r w:rsidRPr="00E61177">
        <w:rPr>
          <w:rStyle w:val="Literal"/>
        </w:rPr>
        <w:t>spaces_str</w:t>
      </w:r>
      <w:r w:rsidRPr="001D5A08">
        <w:t xml:space="preserve"> and </w:t>
      </w:r>
      <w:r w:rsidRPr="00E61177">
        <w:rPr>
          <w:rStyle w:val="Literal"/>
        </w:rPr>
        <w:t>spaces_num</w:t>
      </w:r>
      <w:r w:rsidRPr="001D5A08">
        <w:t>; instead, we can reuse</w:t>
      </w:r>
      <w:r w:rsidR="00E61177">
        <w:t xml:space="preserve"> </w:t>
      </w:r>
      <w:r w:rsidRPr="001D5A08">
        <w:t xml:space="preserve">the simpler </w:t>
      </w:r>
      <w:r w:rsidRPr="00E61177">
        <w:rPr>
          <w:rStyle w:val="Literal"/>
        </w:rPr>
        <w:t>spaces</w:t>
      </w:r>
      <w:r w:rsidRPr="001D5A08">
        <w:t xml:space="preserve"> name. However, if we try to use </w:t>
      </w:r>
      <w:r w:rsidRPr="00E61177">
        <w:rPr>
          <w:rStyle w:val="Literal"/>
        </w:rPr>
        <w:t>mut</w:t>
      </w:r>
      <w:r w:rsidRPr="00CE1782">
        <w:rPr>
          <w:lang w:eastAsia="en-GB"/>
        </w:rPr>
        <w:t xml:space="preserve"> for this, as shown</w:t>
      </w:r>
      <w:r w:rsidR="00E61177">
        <w:rPr>
          <w:lang w:eastAsia="en-GB"/>
        </w:rPr>
        <w:t xml:space="preserve"> </w:t>
      </w:r>
      <w:r w:rsidRPr="00CE1782">
        <w:rPr>
          <w:lang w:eastAsia="en-GB"/>
        </w:rPr>
        <w:t>here, we’ll get a compile-time error:</w:t>
      </w:r>
    </w:p>
    <w:p w14:paraId="78430341" w14:textId="3A35CD4A" w:rsidR="00CE1782" w:rsidRPr="00CE1782" w:rsidRDefault="00CE1782" w:rsidP="00675E74">
      <w:pPr>
        <w:pStyle w:val="Code"/>
        <w:rPr>
          <w:lang w:eastAsia="en-GB"/>
        </w:rPr>
      </w:pPr>
      <w:del w:id="116" w:author="Carol Nichols" w:date="2022-08-23T20:11:00Z">
        <w:r w:rsidRPr="00CE1782" w:rsidDel="00F20818">
          <w:rPr>
            <w:lang w:eastAsia="en-GB"/>
          </w:rPr>
          <w:delText xml:space="preserve">    </w:delText>
        </w:r>
      </w:del>
      <w:r w:rsidRPr="00CE1782">
        <w:rPr>
          <w:lang w:eastAsia="en-GB"/>
        </w:rPr>
        <w:t>let mut spaces = "   ";</w:t>
      </w:r>
    </w:p>
    <w:p w14:paraId="3DE0D21E" w14:textId="483353F4" w:rsidR="00CE1782" w:rsidRPr="00CE1782" w:rsidRDefault="00CE1782" w:rsidP="00675E74">
      <w:pPr>
        <w:pStyle w:val="Code"/>
        <w:rPr>
          <w:lang w:eastAsia="en-GB"/>
        </w:rPr>
      </w:pPr>
      <w:del w:id="117" w:author="Carol Nichols" w:date="2022-08-23T20:11:00Z">
        <w:r w:rsidRPr="00CE1782" w:rsidDel="00F20818">
          <w:rPr>
            <w:lang w:eastAsia="en-GB"/>
          </w:rPr>
          <w:delText xml:space="preserve">    </w:delText>
        </w:r>
      </w:del>
      <w:r w:rsidRPr="00CE1782">
        <w:rPr>
          <w:lang w:eastAsia="en-GB"/>
        </w:rPr>
        <w:t>spaces = spaces.len();</w:t>
      </w:r>
    </w:p>
    <w:p w14:paraId="74E9AC53" w14:textId="77777777" w:rsidR="00CE1782" w:rsidRPr="00CE1782" w:rsidRDefault="00CE1782" w:rsidP="00675E74">
      <w:pPr>
        <w:pStyle w:val="Body"/>
        <w:rPr>
          <w:lang w:eastAsia="en-GB"/>
        </w:rPr>
      </w:pPr>
      <w:r w:rsidRPr="00CE1782">
        <w:rPr>
          <w:lang w:eastAsia="en-GB"/>
        </w:rPr>
        <w:t>The error says we’re not allowed to mutate a variable’s type:</w:t>
      </w:r>
    </w:p>
    <w:p w14:paraId="4384EDC7" w14:textId="4F097F5C"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5DA2CE6C" w14:textId="77777777" w:rsidR="00CE1782" w:rsidRPr="00CE1782" w:rsidRDefault="00CE1782" w:rsidP="00675E74">
      <w:pPr>
        <w:pStyle w:val="Code"/>
        <w:rPr>
          <w:lang w:eastAsia="en-GB"/>
        </w:rPr>
      </w:pPr>
      <w:r w:rsidRPr="00CE1782">
        <w:rPr>
          <w:lang w:eastAsia="en-GB"/>
        </w:rPr>
        <w:t xml:space="preserve">   Compiling variables v0.1.0 (file:///projects/variables)</w:t>
      </w:r>
    </w:p>
    <w:p w14:paraId="49D5EAFD" w14:textId="77777777" w:rsidR="00CE1782" w:rsidRPr="00CE1782" w:rsidRDefault="00CE1782" w:rsidP="00675E74">
      <w:pPr>
        <w:pStyle w:val="Code"/>
        <w:rPr>
          <w:lang w:eastAsia="en-GB"/>
        </w:rPr>
      </w:pPr>
      <w:r w:rsidRPr="00CE1782">
        <w:rPr>
          <w:lang w:eastAsia="en-GB"/>
        </w:rPr>
        <w:t>error[E0308]: mismatched types</w:t>
      </w:r>
    </w:p>
    <w:p w14:paraId="2EA4B903" w14:textId="77777777" w:rsidR="00CE1782" w:rsidRPr="00CE1782" w:rsidRDefault="00CE1782" w:rsidP="00675E74">
      <w:pPr>
        <w:pStyle w:val="Code"/>
        <w:rPr>
          <w:lang w:eastAsia="en-GB"/>
        </w:rPr>
      </w:pPr>
      <w:r w:rsidRPr="00CE1782">
        <w:rPr>
          <w:lang w:eastAsia="en-GB"/>
        </w:rPr>
        <w:t xml:space="preserve"> --&gt; src/main.rs:3:14</w:t>
      </w:r>
    </w:p>
    <w:p w14:paraId="005A7E69" w14:textId="77777777" w:rsidR="00CE1782" w:rsidRPr="00CE1782" w:rsidRDefault="00CE1782" w:rsidP="00675E74">
      <w:pPr>
        <w:pStyle w:val="Code"/>
        <w:rPr>
          <w:lang w:eastAsia="en-GB"/>
        </w:rPr>
      </w:pPr>
      <w:r w:rsidRPr="00CE1782">
        <w:rPr>
          <w:lang w:eastAsia="en-GB"/>
        </w:rPr>
        <w:t xml:space="preserve">  |</w:t>
      </w:r>
    </w:p>
    <w:p w14:paraId="2AB03F36" w14:textId="77777777" w:rsidR="00CE1782" w:rsidRPr="00CE1782" w:rsidRDefault="00CE1782" w:rsidP="00675E74">
      <w:pPr>
        <w:pStyle w:val="Code"/>
        <w:rPr>
          <w:lang w:eastAsia="en-GB"/>
        </w:rPr>
      </w:pPr>
      <w:r w:rsidRPr="00CE1782">
        <w:rPr>
          <w:lang w:eastAsia="en-GB"/>
        </w:rPr>
        <w:t>2 |     let mut spaces = "   ";</w:t>
      </w:r>
    </w:p>
    <w:p w14:paraId="4675D5E2" w14:textId="77777777" w:rsidR="00CE1782" w:rsidRPr="00CE1782" w:rsidRDefault="00CE1782" w:rsidP="00675E74">
      <w:pPr>
        <w:pStyle w:val="Code"/>
        <w:rPr>
          <w:lang w:eastAsia="en-GB"/>
        </w:rPr>
      </w:pPr>
      <w:r w:rsidRPr="00CE1782">
        <w:rPr>
          <w:lang w:eastAsia="en-GB"/>
        </w:rPr>
        <w:t xml:space="preserve">  |                      ----- expected due to this value</w:t>
      </w:r>
    </w:p>
    <w:p w14:paraId="319B0A1B" w14:textId="77777777" w:rsidR="00CE1782" w:rsidRPr="00CE1782" w:rsidRDefault="00CE1782" w:rsidP="00675E74">
      <w:pPr>
        <w:pStyle w:val="Code"/>
        <w:rPr>
          <w:lang w:eastAsia="en-GB"/>
        </w:rPr>
      </w:pPr>
      <w:r w:rsidRPr="00CE1782">
        <w:rPr>
          <w:lang w:eastAsia="en-GB"/>
        </w:rPr>
        <w:t>3 |     spaces = spaces.len();</w:t>
      </w:r>
    </w:p>
    <w:p w14:paraId="23DF80D5" w14:textId="3FA1A4FF" w:rsidR="00CE1782" w:rsidRPr="00CE1782" w:rsidRDefault="00CE1782" w:rsidP="00675E74">
      <w:pPr>
        <w:pStyle w:val="Code"/>
        <w:rPr>
          <w:lang w:eastAsia="en-GB"/>
        </w:rPr>
      </w:pPr>
      <w:r w:rsidRPr="00CE1782">
        <w:rPr>
          <w:lang w:eastAsia="en-GB"/>
        </w:rPr>
        <w:t xml:space="preserve">  |              ^^^^^^^^^^^^ expected `&amp;str`, found `usize`</w:t>
      </w:r>
      <w:ins w:id="118" w:author="Carol Nichols" w:date="2022-08-11T22:01:00Z">
        <w:r w:rsidR="001D704E">
          <w:rPr>
            <w:lang w:eastAsia="en-GB"/>
          </w:rPr>
          <w:fldChar w:fldCharType="begin"/>
        </w:r>
        <w:r w:rsidR="001D704E">
          <w:instrText xml:space="preserve"> XE "shadowing:vs. </w:instrText>
        </w:r>
      </w:ins>
      <w:ins w:id="119" w:author="Carol Nichols" w:date="2022-08-11T22:02:00Z">
        <w:r w:rsidR="001D704E">
          <w:instrText>mut keyword</w:instrText>
        </w:r>
      </w:ins>
      <w:ins w:id="120" w:author="Carol Nichols" w:date="2022-08-11T22:01:00Z">
        <w:r w:rsidR="001D704E">
          <w:instrText xml:space="preserve"> </w:instrText>
        </w:r>
      </w:ins>
      <w:ins w:id="121" w:author="Carol Nichols" w:date="2022-08-11T22:02:00Z">
        <w:r w:rsidR="001D704E">
          <w:instrText>end</w:instrText>
        </w:r>
      </w:ins>
      <w:ins w:id="122" w:author="Carol Nichols" w:date="2022-08-11T22:01:00Z">
        <w:r w:rsidR="001D704E">
          <w:instrText xml:space="preserve">Range" </w:instrText>
        </w:r>
        <w:r w:rsidR="001D704E">
          <w:rPr>
            <w:lang w:eastAsia="en-GB"/>
          </w:rPr>
          <w:fldChar w:fldCharType="end"/>
        </w:r>
        <w:r w:rsidR="00504A1B">
          <w:rPr>
            <w:lang w:eastAsia="en-GB"/>
          </w:rPr>
          <w:fldChar w:fldCharType="begin"/>
        </w:r>
        <w:r w:rsidR="00504A1B">
          <w:instrText xml:space="preserve"> XE "mut keyword:vs. shadowing end</w:instrText>
        </w:r>
        <w:r w:rsidR="002D3C30">
          <w:instrText>R</w:instrText>
        </w:r>
        <w:r w:rsidR="00504A1B">
          <w:instrText xml:space="preserve">ange" </w:instrText>
        </w:r>
        <w:r w:rsidR="00504A1B">
          <w:rPr>
            <w:lang w:eastAsia="en-GB"/>
          </w:rPr>
          <w:fldChar w:fldCharType="end"/>
        </w:r>
      </w:ins>
    </w:p>
    <w:p w14:paraId="505E28BF" w14:textId="12819ADB" w:rsidR="00CE1782" w:rsidRPr="00CE1782" w:rsidRDefault="00CE1782" w:rsidP="00284A81">
      <w:pPr>
        <w:pStyle w:val="Body"/>
        <w:rPr>
          <w:lang w:eastAsia="en-GB"/>
        </w:rPr>
      </w:pPr>
      <w:r w:rsidRPr="00CE1782">
        <w:rPr>
          <w:lang w:eastAsia="en-GB"/>
        </w:rPr>
        <w:t>Now that we’ve explored how variables work, let’s look at more data types they</w:t>
      </w:r>
      <w:r w:rsidR="00E61177">
        <w:rPr>
          <w:lang w:eastAsia="en-GB"/>
        </w:rPr>
        <w:t xml:space="preserve"> </w:t>
      </w:r>
      <w:r w:rsidRPr="00CE1782">
        <w:rPr>
          <w:lang w:eastAsia="en-GB"/>
        </w:rPr>
        <w:t>can have.</w:t>
      </w:r>
      <w:ins w:id="123" w:author="Carol Nichols" w:date="2022-08-11T21:51:00Z">
        <w:r w:rsidR="005C4D8A">
          <w:rPr>
            <w:lang w:eastAsia="en-GB"/>
          </w:rPr>
          <w:fldChar w:fldCharType="begin"/>
        </w:r>
        <w:r w:rsidR="005C4D8A">
          <w:instrText xml:space="preserve"> XE "variables:shadowing endRange" </w:instrText>
        </w:r>
        <w:r w:rsidR="005C4D8A">
          <w:rPr>
            <w:lang w:eastAsia="en-GB"/>
          </w:rPr>
          <w:fldChar w:fldCharType="end"/>
        </w:r>
      </w:ins>
      <w:ins w:id="124" w:author="Carol Nichols" w:date="2022-08-11T21:49:00Z">
        <w:r w:rsidR="0028073F">
          <w:rPr>
            <w:lang w:eastAsia="en-GB"/>
          </w:rPr>
          <w:fldChar w:fldCharType="begin"/>
        </w:r>
        <w:r w:rsidR="0028073F">
          <w:instrText xml:space="preserve"> XE "shadowing endRange" </w:instrText>
        </w:r>
        <w:r w:rsidR="0028073F">
          <w:rPr>
            <w:lang w:eastAsia="en-GB"/>
          </w:rPr>
          <w:fldChar w:fldCharType="end"/>
        </w:r>
      </w:ins>
      <w:ins w:id="125" w:author="Carol Nichols" w:date="2022-08-11T21:45:00Z">
        <w:r w:rsidR="00242BDC">
          <w:rPr>
            <w:lang w:eastAsia="en-GB"/>
          </w:rPr>
          <w:fldChar w:fldCharType="begin"/>
        </w:r>
        <w:r w:rsidR="00242BDC">
          <w:instrText xml:space="preserve"> XE "variables endRange" </w:instrText>
        </w:r>
        <w:r w:rsidR="00242BDC">
          <w:rPr>
            <w:lang w:eastAsia="en-GB"/>
          </w:rPr>
          <w:fldChar w:fldCharType="end"/>
        </w:r>
      </w:ins>
    </w:p>
    <w:bookmarkStart w:id="126" w:name="data-types"/>
    <w:bookmarkStart w:id="127" w:name="_Toc105758577"/>
    <w:bookmarkStart w:id="128" w:name="_Toc106887977"/>
    <w:bookmarkEnd w:id="126"/>
    <w:p w14:paraId="474DF829" w14:textId="0DD32D84" w:rsidR="00CE1782" w:rsidRPr="00CE1782" w:rsidRDefault="00E36AFF" w:rsidP="00CE1782">
      <w:pPr>
        <w:pStyle w:val="HeadA"/>
        <w:rPr>
          <w:lang w:eastAsia="en-GB"/>
        </w:rPr>
      </w:pPr>
      <w:ins w:id="129" w:author="Carol Nichols" w:date="2022-08-11T22:03:00Z">
        <w:r>
          <w:rPr>
            <w:lang w:eastAsia="en-GB"/>
          </w:rPr>
          <w:fldChar w:fldCharType="begin"/>
        </w:r>
        <w:r>
          <w:instrText xml:space="preserve"> XE "data types startRange" </w:instrText>
        </w:r>
        <w:r>
          <w:rPr>
            <w:lang w:eastAsia="en-GB"/>
          </w:rPr>
          <w:fldChar w:fldCharType="end"/>
        </w:r>
      </w:ins>
      <w:r w:rsidR="00CE1782" w:rsidRPr="00CE1782">
        <w:rPr>
          <w:lang w:eastAsia="en-GB"/>
        </w:rPr>
        <w:t>Data Types</w:t>
      </w:r>
      <w:bookmarkEnd w:id="127"/>
      <w:bookmarkEnd w:id="128"/>
    </w:p>
    <w:p w14:paraId="15360F65" w14:textId="4452534E" w:rsidR="00CE1782" w:rsidRPr="00CE1782" w:rsidRDefault="00CE1782" w:rsidP="001D5A08">
      <w:pPr>
        <w:pStyle w:val="Body"/>
        <w:rPr>
          <w:lang w:eastAsia="en-GB"/>
        </w:rPr>
      </w:pPr>
      <w:r w:rsidRPr="001D5A08">
        <w:t xml:space="preserve">Every value in Rust is of a certain </w:t>
      </w:r>
      <w:r w:rsidRPr="00675E74">
        <w:rPr>
          <w:rStyle w:val="Italic"/>
        </w:rPr>
        <w:t>data type</w:t>
      </w:r>
      <w:r w:rsidRPr="00CE1782">
        <w:rPr>
          <w:lang w:eastAsia="en-GB"/>
        </w:rPr>
        <w:t>, which tells Rust what kind of</w:t>
      </w:r>
      <w:r w:rsidR="00E61177">
        <w:rPr>
          <w:lang w:eastAsia="en-GB"/>
        </w:rPr>
        <w:t xml:space="preserve"> </w:t>
      </w:r>
      <w:r w:rsidRPr="00CE1782">
        <w:rPr>
          <w:lang w:eastAsia="en-GB"/>
        </w:rPr>
        <w:t>data is being specified so it knows how to work with that data. We’ll look at</w:t>
      </w:r>
      <w:r w:rsidR="00E61177">
        <w:rPr>
          <w:lang w:eastAsia="en-GB"/>
        </w:rPr>
        <w:t xml:space="preserve"> </w:t>
      </w:r>
      <w:r w:rsidRPr="00CE1782">
        <w:rPr>
          <w:lang w:eastAsia="en-GB"/>
        </w:rPr>
        <w:t>two data type subsets: scalar and compound.</w:t>
      </w:r>
    </w:p>
    <w:p w14:paraId="55F948A4" w14:textId="57EA1889" w:rsidR="00CE1782" w:rsidRPr="00CE1782" w:rsidRDefault="00CE1782" w:rsidP="001D5A08">
      <w:pPr>
        <w:pStyle w:val="Body"/>
        <w:rPr>
          <w:lang w:eastAsia="en-GB"/>
        </w:rPr>
      </w:pPr>
      <w:r w:rsidRPr="00CE1782">
        <w:rPr>
          <w:lang w:eastAsia="en-GB"/>
        </w:rPr>
        <w:t xml:space="preserve">Keep in mind that Rust is a </w:t>
      </w:r>
      <w:r w:rsidRPr="00675E74">
        <w:rPr>
          <w:rStyle w:val="Italic"/>
        </w:rPr>
        <w:t>statically typed</w:t>
      </w:r>
      <w:ins w:id="130" w:author="Carol Nichols" w:date="2022-08-11T22:02:00Z">
        <w:r w:rsidR="00E445F6">
          <w:rPr>
            <w:lang w:eastAsia="en-GB"/>
          </w:rPr>
          <w:fldChar w:fldCharType="begin"/>
        </w:r>
        <w:r w:rsidR="00E445F6">
          <w:instrText xml:space="preserve"> XE "statically typed" </w:instrText>
        </w:r>
        <w:r w:rsidR="00E445F6">
          <w:rPr>
            <w:lang w:eastAsia="en-GB"/>
          </w:rPr>
          <w:fldChar w:fldCharType="end"/>
        </w:r>
      </w:ins>
      <w:r w:rsidRPr="001D5A08">
        <w:t xml:space="preserve"> language, which means that it</w:t>
      </w:r>
      <w:r w:rsidR="00E61177">
        <w:t xml:space="preserve"> </w:t>
      </w:r>
      <w:r w:rsidRPr="001D5A08">
        <w:t>must know the types of all variables at compile time. The compiler can usually</w:t>
      </w:r>
      <w:r w:rsidR="00E61177">
        <w:t xml:space="preserve"> </w:t>
      </w:r>
      <w:r w:rsidRPr="001D5A08">
        <w:t xml:space="preserve">infer what type we want to use based on the value and how we use it. </w:t>
      </w:r>
      <w:ins w:id="131" w:author="Carol Nichols" w:date="2022-08-11T22:03:00Z">
        <w:r w:rsidR="00C56345">
          <w:rPr>
            <w:lang w:eastAsia="en-GB"/>
          </w:rPr>
          <w:fldChar w:fldCharType="begin"/>
        </w:r>
        <w:r w:rsidR="00C56345">
          <w:instrText xml:space="preserve"> XE "type annotation startRange" </w:instrText>
        </w:r>
        <w:r w:rsidR="00C56345">
          <w:rPr>
            <w:lang w:eastAsia="en-GB"/>
          </w:rPr>
          <w:fldChar w:fldCharType="end"/>
        </w:r>
      </w:ins>
      <w:ins w:id="132" w:author="Carol Nichols" w:date="2022-08-11T22:04:00Z">
        <w:r w:rsidR="008850A8">
          <w:rPr>
            <w:lang w:eastAsia="en-GB"/>
          </w:rPr>
          <w:fldChar w:fldCharType="begin"/>
        </w:r>
        <w:r w:rsidR="008850A8">
          <w:instrText xml:space="preserve"> XE "data types:annotation of startRange" </w:instrText>
        </w:r>
        <w:r w:rsidR="008850A8">
          <w:rPr>
            <w:lang w:eastAsia="en-GB"/>
          </w:rPr>
          <w:fldChar w:fldCharType="end"/>
        </w:r>
      </w:ins>
      <w:r w:rsidRPr="001D5A08">
        <w:t>In cases</w:t>
      </w:r>
      <w:r w:rsidR="00E61177">
        <w:t xml:space="preserve"> </w:t>
      </w:r>
      <w:r w:rsidRPr="001D5A08">
        <w:t xml:space="preserve">when many types are possible, such as when we converted a </w:t>
      </w:r>
      <w:r w:rsidRPr="00E61177">
        <w:rPr>
          <w:rStyle w:val="Literal"/>
        </w:rPr>
        <w:t>String</w:t>
      </w:r>
      <w:r w:rsidRPr="001D5A08">
        <w:t xml:space="preserve"> to a numeric</w:t>
      </w:r>
      <w:r w:rsidR="00E61177">
        <w:t xml:space="preserve"> </w:t>
      </w:r>
      <w:r w:rsidRPr="001D5A08">
        <w:t xml:space="preserve">type using </w:t>
      </w:r>
      <w:r w:rsidRPr="00E61177">
        <w:rPr>
          <w:rStyle w:val="Literal"/>
        </w:rPr>
        <w:t>parse</w:t>
      </w:r>
      <w:r w:rsidRPr="00CE1782">
        <w:rPr>
          <w:lang w:eastAsia="en-GB"/>
        </w:rPr>
        <w:t xml:space="preserve"> in </w:t>
      </w:r>
      <w:del w:id="133" w:author="Audrey Doyle" w:date="2022-07-27T11:54:00Z">
        <w:r w:rsidRPr="00CE1782" w:rsidDel="00EB073F">
          <w:rPr>
            <w:lang w:eastAsia="en-GB"/>
          </w:rPr>
          <w:delText xml:space="preserve">the </w:delText>
        </w:r>
      </w:del>
      <w:r w:rsidRPr="00EB073F">
        <w:rPr>
          <w:rStyle w:val="Xref"/>
          <w:rPrChange w:id="134" w:author="Audrey Doyle" w:date="2022-07-27T11:55:00Z">
            <w:rPr>
              <w:lang w:eastAsia="en-GB"/>
            </w:rPr>
          </w:rPrChange>
        </w:rPr>
        <w:t>“Comparing the Guess to the Secret Number”</w:t>
      </w:r>
      <w:r w:rsidRPr="00CE1782">
        <w:rPr>
          <w:lang w:eastAsia="en-GB"/>
        </w:rPr>
        <w:t xml:space="preserve"> </w:t>
      </w:r>
      <w:del w:id="135" w:author="Audrey Doyle" w:date="2022-07-27T11:54:00Z">
        <w:r w:rsidRPr="00CE1782" w:rsidDel="00EB073F">
          <w:rPr>
            <w:lang w:eastAsia="en-GB"/>
          </w:rPr>
          <w:delText xml:space="preserve">section </w:delText>
        </w:r>
      </w:del>
      <w:del w:id="136" w:author="Audrey Doyle" w:date="2022-07-27T13:13:00Z">
        <w:r w:rsidRPr="00CE1782" w:rsidDel="0040171C">
          <w:rPr>
            <w:lang w:eastAsia="en-GB"/>
          </w:rPr>
          <w:delText>in</w:delText>
        </w:r>
      </w:del>
      <w:ins w:id="137" w:author="Audrey Doyle" w:date="2022-07-27T13:13:00Z">
        <w:r w:rsidR="0040171C">
          <w:rPr>
            <w:lang w:eastAsia="en-GB"/>
          </w:rPr>
          <w:t xml:space="preserve">on </w:t>
        </w:r>
        <w:r w:rsidR="0040171C" w:rsidRPr="00FE148B">
          <w:rPr>
            <w:rStyle w:val="Xref"/>
            <w:rPrChange w:id="138" w:author="Audrey Doyle" w:date="2022-07-28T10:53:00Z">
              <w:rPr>
                <w:lang w:eastAsia="en-GB"/>
              </w:rPr>
            </w:rPrChange>
          </w:rPr>
          <w:t>page XX</w:t>
        </w:r>
      </w:ins>
      <w:del w:id="139" w:author="Audrey Doyle" w:date="2022-07-27T13:13:00Z">
        <w:r w:rsidR="00E61177" w:rsidDel="0040171C">
          <w:rPr>
            <w:lang w:eastAsia="en-GB"/>
          </w:rPr>
          <w:delText xml:space="preserve"> </w:delText>
        </w:r>
        <w:r w:rsidR="007025DA" w:rsidRPr="007C2DB9" w:rsidDel="0040171C">
          <w:rPr>
            <w:rStyle w:val="Xref"/>
          </w:rPr>
          <w:delText>Chapter</w:delText>
        </w:r>
        <w:r w:rsidRPr="007C2DB9" w:rsidDel="0040171C">
          <w:rPr>
            <w:rStyle w:val="Xref"/>
          </w:rPr>
          <w:delText xml:space="preserve"> 2</w:delText>
        </w:r>
      </w:del>
      <w:r w:rsidRPr="00CE1782">
        <w:rPr>
          <w:lang w:eastAsia="en-GB"/>
        </w:rPr>
        <w:t>, we must add a type annotation, like this:</w:t>
      </w:r>
    </w:p>
    <w:p w14:paraId="5764A932" w14:textId="77777777" w:rsidR="00CE1782" w:rsidRPr="00CE1782" w:rsidRDefault="00CE1782" w:rsidP="00675E74">
      <w:pPr>
        <w:pStyle w:val="Code"/>
        <w:rPr>
          <w:lang w:eastAsia="en-GB"/>
        </w:rPr>
      </w:pPr>
      <w:r w:rsidRPr="00CE1782">
        <w:rPr>
          <w:lang w:eastAsia="en-GB"/>
        </w:rPr>
        <w:t>let guess: u32 = "42".parse().expect("Not a number!");</w:t>
      </w:r>
    </w:p>
    <w:p w14:paraId="00901006" w14:textId="1B2B543A" w:rsidR="00CE1782" w:rsidRPr="00284A81" w:rsidRDefault="00CE1782" w:rsidP="00284A81">
      <w:pPr>
        <w:pStyle w:val="Body"/>
      </w:pPr>
      <w:r w:rsidRPr="001D5A08">
        <w:t xml:space="preserve">If we don’t add the </w:t>
      </w:r>
      <w:r w:rsidRPr="00E61177">
        <w:rPr>
          <w:rStyle w:val="Literal"/>
        </w:rPr>
        <w:t>: u32</w:t>
      </w:r>
      <w:r w:rsidRPr="00CE1782">
        <w:rPr>
          <w:lang w:eastAsia="en-GB"/>
        </w:rPr>
        <w:t xml:space="preserve"> type annotation </w:t>
      </w:r>
      <w:del w:id="140" w:author="Audrey Doyle" w:date="2022-07-27T11:55:00Z">
        <w:r w:rsidRPr="00CE1782" w:rsidDel="00EB073F">
          <w:rPr>
            <w:lang w:eastAsia="en-GB"/>
          </w:rPr>
          <w:delText>above</w:delText>
        </w:r>
      </w:del>
      <w:ins w:id="141" w:author="Audrey Doyle" w:date="2022-07-27T11:55:00Z">
        <w:r w:rsidR="00EB073F">
          <w:rPr>
            <w:lang w:eastAsia="en-GB"/>
          </w:rPr>
          <w:t>shown in the preceding code</w:t>
        </w:r>
      </w:ins>
      <w:r w:rsidRPr="00CE1782">
        <w:rPr>
          <w:lang w:eastAsia="en-GB"/>
        </w:rPr>
        <w:t>, Rust will display the</w:t>
      </w:r>
      <w:r w:rsidR="00E61177">
        <w:rPr>
          <w:lang w:eastAsia="en-GB"/>
        </w:rPr>
        <w:t xml:space="preserve"> </w:t>
      </w:r>
      <w:r w:rsidRPr="00CE1782">
        <w:rPr>
          <w:lang w:eastAsia="en-GB"/>
        </w:rPr>
        <w:t>following error, which means the compiler needs more information from us to</w:t>
      </w:r>
      <w:r w:rsidR="00E61177">
        <w:rPr>
          <w:lang w:eastAsia="en-GB"/>
        </w:rPr>
        <w:t xml:space="preserve"> </w:t>
      </w:r>
      <w:r w:rsidRPr="00CE1782">
        <w:rPr>
          <w:lang w:eastAsia="en-GB"/>
        </w:rPr>
        <w:t>know which type we want to use:</w:t>
      </w:r>
    </w:p>
    <w:p w14:paraId="31C37439" w14:textId="77777777" w:rsidR="00CE1782" w:rsidRPr="00CE1782" w:rsidRDefault="00CE1782" w:rsidP="00675E74">
      <w:pPr>
        <w:pStyle w:val="Code"/>
        <w:rPr>
          <w:lang w:eastAsia="en-GB"/>
        </w:rPr>
      </w:pPr>
      <w:r w:rsidRPr="00CE1782">
        <w:rPr>
          <w:lang w:eastAsia="en-GB"/>
        </w:rPr>
        <w:t xml:space="preserve">$ </w:t>
      </w:r>
      <w:r w:rsidRPr="00284A81">
        <w:rPr>
          <w:rStyle w:val="LiteralBold"/>
        </w:rPr>
        <w:t>cargo build</w:t>
      </w:r>
    </w:p>
    <w:p w14:paraId="324E7178" w14:textId="77777777" w:rsidR="00CE1782" w:rsidRPr="00CE1782" w:rsidRDefault="00CE1782" w:rsidP="00675E74">
      <w:pPr>
        <w:pStyle w:val="Code"/>
        <w:rPr>
          <w:lang w:eastAsia="en-GB"/>
        </w:rPr>
      </w:pPr>
      <w:r w:rsidRPr="00CE1782">
        <w:rPr>
          <w:lang w:eastAsia="en-GB"/>
        </w:rPr>
        <w:t xml:space="preserve">   Compiling no_type_annotations v0.1.0 (file:///projects/no_type_annotations)</w:t>
      </w:r>
    </w:p>
    <w:p w14:paraId="0663E7DE" w14:textId="77777777" w:rsidR="00CE1782" w:rsidRPr="00CE1782" w:rsidRDefault="00CE1782" w:rsidP="00675E74">
      <w:pPr>
        <w:pStyle w:val="Code"/>
        <w:rPr>
          <w:lang w:eastAsia="en-GB"/>
        </w:rPr>
      </w:pPr>
      <w:r w:rsidRPr="00CE1782">
        <w:rPr>
          <w:lang w:eastAsia="en-GB"/>
        </w:rPr>
        <w:t>error[E0282]: type annotations needed</w:t>
      </w:r>
    </w:p>
    <w:p w14:paraId="41C2F49F" w14:textId="77777777" w:rsidR="00CE1782" w:rsidRPr="00CE1782" w:rsidRDefault="00CE1782" w:rsidP="00675E74">
      <w:pPr>
        <w:pStyle w:val="Code"/>
        <w:rPr>
          <w:lang w:eastAsia="en-GB"/>
        </w:rPr>
      </w:pPr>
      <w:r w:rsidRPr="00CE1782">
        <w:rPr>
          <w:lang w:eastAsia="en-GB"/>
        </w:rPr>
        <w:lastRenderedPageBreak/>
        <w:t xml:space="preserve"> --&gt; src/main.rs:2:9</w:t>
      </w:r>
    </w:p>
    <w:p w14:paraId="6F2F4619" w14:textId="77777777" w:rsidR="00CE1782" w:rsidRPr="00CE1782" w:rsidRDefault="00CE1782" w:rsidP="00675E74">
      <w:pPr>
        <w:pStyle w:val="Code"/>
        <w:rPr>
          <w:lang w:eastAsia="en-GB"/>
        </w:rPr>
      </w:pPr>
      <w:r w:rsidRPr="00CE1782">
        <w:rPr>
          <w:lang w:eastAsia="en-GB"/>
        </w:rPr>
        <w:t xml:space="preserve">  |</w:t>
      </w:r>
    </w:p>
    <w:p w14:paraId="03A1166F" w14:textId="77777777" w:rsidR="00CE1782" w:rsidRPr="00CE1782" w:rsidRDefault="00CE1782" w:rsidP="00675E74">
      <w:pPr>
        <w:pStyle w:val="Code"/>
        <w:rPr>
          <w:lang w:eastAsia="en-GB"/>
        </w:rPr>
      </w:pPr>
      <w:r w:rsidRPr="00CE1782">
        <w:rPr>
          <w:lang w:eastAsia="en-GB"/>
        </w:rPr>
        <w:t>2 |     let guess = "42".parse().expect("Not a number!");</w:t>
      </w:r>
    </w:p>
    <w:p w14:paraId="55E662C9" w14:textId="77777777" w:rsidR="00CE1782" w:rsidRPr="00CE1782" w:rsidRDefault="00CE1782" w:rsidP="00675E74">
      <w:pPr>
        <w:pStyle w:val="Code"/>
        <w:rPr>
          <w:lang w:eastAsia="en-GB"/>
        </w:rPr>
      </w:pPr>
      <w:r w:rsidRPr="00CE1782">
        <w:rPr>
          <w:lang w:eastAsia="en-GB"/>
        </w:rPr>
        <w:t xml:space="preserve">  |         ^^^^^ consider giving `guess` a type</w:t>
      </w:r>
    </w:p>
    <w:p w14:paraId="02689749" w14:textId="1D665E43" w:rsidR="00CE1782" w:rsidRPr="00CE1782" w:rsidRDefault="00CE1782" w:rsidP="00284A81">
      <w:pPr>
        <w:pStyle w:val="Body"/>
        <w:rPr>
          <w:lang w:eastAsia="en-GB"/>
        </w:rPr>
      </w:pPr>
      <w:r w:rsidRPr="00CE1782">
        <w:rPr>
          <w:lang w:eastAsia="en-GB"/>
        </w:rPr>
        <w:t>You’ll see different type annotations for other data types.</w:t>
      </w:r>
      <w:ins w:id="142" w:author="Carol Nichols" w:date="2022-08-11T22:04:00Z">
        <w:r w:rsidR="002D6D01">
          <w:rPr>
            <w:lang w:eastAsia="en-GB"/>
          </w:rPr>
          <w:fldChar w:fldCharType="begin"/>
        </w:r>
        <w:r w:rsidR="002D6D01">
          <w:instrText xml:space="preserve"> XE "data types:annotation of endRange" </w:instrText>
        </w:r>
        <w:r w:rsidR="002D6D01">
          <w:rPr>
            <w:lang w:eastAsia="en-GB"/>
          </w:rPr>
          <w:fldChar w:fldCharType="end"/>
        </w:r>
      </w:ins>
      <w:ins w:id="143" w:author="Carol Nichols" w:date="2022-08-11T22:03:00Z">
        <w:r w:rsidR="006716C7">
          <w:rPr>
            <w:lang w:eastAsia="en-GB"/>
          </w:rPr>
          <w:fldChar w:fldCharType="begin"/>
        </w:r>
        <w:r w:rsidR="006716C7">
          <w:instrText xml:space="preserve"> XE "type annotation endRange" </w:instrText>
        </w:r>
        <w:r w:rsidR="006716C7">
          <w:rPr>
            <w:lang w:eastAsia="en-GB"/>
          </w:rPr>
          <w:fldChar w:fldCharType="end"/>
        </w:r>
      </w:ins>
    </w:p>
    <w:bookmarkStart w:id="144" w:name="scalar-types"/>
    <w:bookmarkStart w:id="145" w:name="_Toc105758578"/>
    <w:bookmarkStart w:id="146" w:name="_Toc106887978"/>
    <w:bookmarkEnd w:id="144"/>
    <w:p w14:paraId="01806BF8" w14:textId="14677E05" w:rsidR="00CE1782" w:rsidRPr="00CE1782" w:rsidRDefault="00E72502" w:rsidP="00675E74">
      <w:pPr>
        <w:pStyle w:val="HeadB"/>
        <w:rPr>
          <w:lang w:eastAsia="en-GB"/>
        </w:rPr>
      </w:pPr>
      <w:ins w:id="147" w:author="Carol Nichols" w:date="2022-08-11T22:05:00Z">
        <w:r>
          <w:rPr>
            <w:lang w:eastAsia="en-GB"/>
          </w:rPr>
          <w:fldChar w:fldCharType="begin"/>
        </w:r>
        <w:r>
          <w:instrText xml:space="preserve"> XE "data types:scalar startRange" </w:instrText>
        </w:r>
        <w:r>
          <w:rPr>
            <w:lang w:eastAsia="en-GB"/>
          </w:rPr>
          <w:fldChar w:fldCharType="end"/>
        </w:r>
        <w:r w:rsidR="00D123C2">
          <w:rPr>
            <w:lang w:eastAsia="en-GB"/>
          </w:rPr>
          <w:fldChar w:fldCharType="begin"/>
        </w:r>
        <w:r w:rsidR="00D123C2">
          <w:instrText xml:space="preserve"> XE "scalar d</w:instrText>
        </w:r>
      </w:ins>
      <w:ins w:id="148" w:author="Carol Nichols" w:date="2022-08-11T22:06:00Z">
        <w:r w:rsidR="00D123C2">
          <w:instrText>ata types</w:instrText>
        </w:r>
      </w:ins>
      <w:ins w:id="149" w:author="Carol Nichols" w:date="2022-08-11T22:05:00Z">
        <w:r w:rsidR="00D123C2">
          <w:instrText xml:space="preserve"> startRange" </w:instrText>
        </w:r>
        <w:r w:rsidR="00D123C2">
          <w:rPr>
            <w:lang w:eastAsia="en-GB"/>
          </w:rPr>
          <w:fldChar w:fldCharType="end"/>
        </w:r>
      </w:ins>
      <w:r w:rsidR="00CE1782" w:rsidRPr="00CE1782">
        <w:rPr>
          <w:lang w:eastAsia="en-GB"/>
        </w:rPr>
        <w:t>Scalar Types</w:t>
      </w:r>
      <w:bookmarkEnd w:id="145"/>
      <w:bookmarkEnd w:id="146"/>
    </w:p>
    <w:p w14:paraId="36BAAF29" w14:textId="1EA8FBD4" w:rsidR="00CE1782" w:rsidRPr="00CE1782" w:rsidRDefault="00CE1782" w:rsidP="001D5A08">
      <w:pPr>
        <w:pStyle w:val="Body"/>
        <w:rPr>
          <w:lang w:eastAsia="en-GB"/>
        </w:rPr>
      </w:pPr>
      <w:r w:rsidRPr="001D5A08">
        <w:t xml:space="preserve">A </w:t>
      </w:r>
      <w:r w:rsidRPr="00675E74">
        <w:rPr>
          <w:rStyle w:val="Italic"/>
        </w:rPr>
        <w:t>scalar</w:t>
      </w:r>
      <w:r w:rsidRPr="00CE1782">
        <w:rPr>
          <w:lang w:eastAsia="en-GB"/>
        </w:rPr>
        <w:t xml:space="preserve"> type represents a single value. Rust has four primary scalar types:</w:t>
      </w:r>
      <w:r w:rsidR="00E61177">
        <w:rPr>
          <w:lang w:eastAsia="en-GB"/>
        </w:rPr>
        <w:t xml:space="preserve"> </w:t>
      </w:r>
      <w:r w:rsidRPr="00CE1782">
        <w:rPr>
          <w:lang w:eastAsia="en-GB"/>
        </w:rPr>
        <w:t>integers, floating-point numbers, Booleans, and characters. You may recognize</w:t>
      </w:r>
      <w:r w:rsidR="00E61177">
        <w:rPr>
          <w:lang w:eastAsia="en-GB"/>
        </w:rPr>
        <w:t xml:space="preserve"> </w:t>
      </w:r>
      <w:r w:rsidRPr="00CE1782">
        <w:rPr>
          <w:lang w:eastAsia="en-GB"/>
        </w:rPr>
        <w:t>these from other programming languages. Let’s jump into how they work in Rust.</w:t>
      </w:r>
    </w:p>
    <w:bookmarkStart w:id="150" w:name="integer-types"/>
    <w:bookmarkStart w:id="151" w:name="_Toc105758579"/>
    <w:bookmarkStart w:id="152" w:name="_Toc106887979"/>
    <w:bookmarkEnd w:id="150"/>
    <w:p w14:paraId="32DE8CDC" w14:textId="7BE5D600" w:rsidR="00CE1782" w:rsidRPr="00CE1782" w:rsidRDefault="00C74092" w:rsidP="00284A81">
      <w:pPr>
        <w:pStyle w:val="HeadC"/>
        <w:rPr>
          <w:lang w:eastAsia="en-GB"/>
        </w:rPr>
      </w:pPr>
      <w:ins w:id="153" w:author="Carol Nichols" w:date="2022-08-12T09:02:00Z">
        <w:r>
          <w:rPr>
            <w:lang w:eastAsia="en-GB"/>
          </w:rPr>
          <w:fldChar w:fldCharType="begin"/>
        </w:r>
        <w:r>
          <w:instrText xml:space="preserve"> XE "integer data types startRange" </w:instrText>
        </w:r>
        <w:r>
          <w:rPr>
            <w:lang w:eastAsia="en-GB"/>
          </w:rPr>
          <w:fldChar w:fldCharType="end"/>
        </w:r>
      </w:ins>
      <w:r w:rsidR="00CE1782" w:rsidRPr="00CE1782">
        <w:rPr>
          <w:lang w:eastAsia="en-GB"/>
        </w:rPr>
        <w:t>Integer Types</w:t>
      </w:r>
      <w:bookmarkEnd w:id="151"/>
      <w:bookmarkEnd w:id="152"/>
    </w:p>
    <w:p w14:paraId="1ECE99E8" w14:textId="5B2D5B73" w:rsidR="00CE1782" w:rsidRDefault="00CE1782" w:rsidP="001D5A08">
      <w:pPr>
        <w:pStyle w:val="Body"/>
        <w:rPr>
          <w:ins w:id="154" w:author="Audrey Doyle" w:date="2022-07-28T15:24:00Z"/>
          <w:lang w:eastAsia="en-GB"/>
        </w:rPr>
      </w:pPr>
      <w:r w:rsidRPr="001D5A08">
        <w:t xml:space="preserve">An </w:t>
      </w:r>
      <w:r w:rsidRPr="00675E74">
        <w:rPr>
          <w:rStyle w:val="Italic"/>
        </w:rPr>
        <w:t>integer</w:t>
      </w:r>
      <w:r w:rsidRPr="001D5A08">
        <w:t xml:space="preserve"> is a number without a fractional component. We used one integer</w:t>
      </w:r>
      <w:r w:rsidR="00E61177">
        <w:t xml:space="preserve"> </w:t>
      </w:r>
      <w:r w:rsidRPr="001D5A08">
        <w:t xml:space="preserve">type in </w:t>
      </w:r>
      <w:r w:rsidR="007025DA" w:rsidRPr="007C2DB9">
        <w:rPr>
          <w:rStyle w:val="Xref"/>
        </w:rPr>
        <w:t>Chapter</w:t>
      </w:r>
      <w:r w:rsidRPr="007C2DB9">
        <w:rPr>
          <w:rStyle w:val="Xref"/>
        </w:rPr>
        <w:t xml:space="preserve"> 2</w:t>
      </w:r>
      <w:r w:rsidRPr="001D5A08">
        <w:t xml:space="preserve">, the </w:t>
      </w:r>
      <w:r w:rsidRPr="00E61177">
        <w:rPr>
          <w:rStyle w:val="Literal"/>
        </w:rPr>
        <w:t>u32</w:t>
      </w:r>
      <w:r w:rsidRPr="001D5A08">
        <w:t xml:space="preserve"> type. </w:t>
      </w:r>
      <w:ins w:id="155" w:author="Carol Nichols" w:date="2022-08-12T09:04:00Z">
        <w:r w:rsidR="007C10B7">
          <w:rPr>
            <w:lang w:eastAsia="en-GB"/>
          </w:rPr>
          <w:fldChar w:fldCharType="begin"/>
        </w:r>
        <w:r w:rsidR="007C10B7">
          <w:instrText xml:space="preserve"> XE "unsigned integer types startRange" </w:instrText>
        </w:r>
        <w:r w:rsidR="007C10B7">
          <w:rPr>
            <w:lang w:eastAsia="en-GB"/>
          </w:rPr>
          <w:fldChar w:fldCharType="end"/>
        </w:r>
      </w:ins>
      <w:ins w:id="156" w:author="Carol Nichols" w:date="2022-08-12T09:09:00Z">
        <w:r w:rsidR="00C02658">
          <w:rPr>
            <w:lang w:eastAsia="en-GB"/>
          </w:rPr>
          <w:fldChar w:fldCharType="begin"/>
        </w:r>
        <w:r w:rsidR="00C02658">
          <w:instrText xml:space="preserve"> XE "integer data types:unsigned startRange" </w:instrText>
        </w:r>
        <w:r w:rsidR="00C02658">
          <w:rPr>
            <w:lang w:eastAsia="en-GB"/>
          </w:rPr>
          <w:fldChar w:fldCharType="end"/>
        </w:r>
      </w:ins>
      <w:r w:rsidRPr="001D5A08">
        <w:t>This type declaration indicates that the</w:t>
      </w:r>
      <w:r w:rsidR="00E61177">
        <w:t xml:space="preserve"> </w:t>
      </w:r>
      <w:r w:rsidRPr="001D5A08">
        <w:t xml:space="preserve">value it’s associated with should be an unsigned integer </w:t>
      </w:r>
      <w:ins w:id="157" w:author="Carol Nichols" w:date="2022-08-12T09:06:00Z">
        <w:r w:rsidR="00636DD1">
          <w:rPr>
            <w:lang w:eastAsia="en-GB"/>
          </w:rPr>
          <w:fldChar w:fldCharType="begin"/>
        </w:r>
        <w:r w:rsidR="00636DD1">
          <w:instrText xml:space="preserve"> XE "signed integer types startRange" </w:instrText>
        </w:r>
        <w:r w:rsidR="00636DD1">
          <w:rPr>
            <w:lang w:eastAsia="en-GB"/>
          </w:rPr>
          <w:fldChar w:fldCharType="end"/>
        </w:r>
        <w:r w:rsidR="007C332A">
          <w:rPr>
            <w:lang w:eastAsia="en-GB"/>
          </w:rPr>
          <w:fldChar w:fldCharType="begin"/>
        </w:r>
        <w:r w:rsidR="007C332A">
          <w:instrText xml:space="preserve"> XE "</w:instrText>
        </w:r>
      </w:ins>
      <w:ins w:id="158" w:author="Carol Nichols" w:date="2022-08-12T09:07:00Z">
        <w:r w:rsidR="007C332A">
          <w:instrText xml:space="preserve">integer </w:instrText>
        </w:r>
      </w:ins>
      <w:ins w:id="159" w:author="Carol Nichols" w:date="2022-08-12T09:06:00Z">
        <w:r w:rsidR="007C332A">
          <w:instrText>data types:</w:instrText>
        </w:r>
      </w:ins>
      <w:ins w:id="160" w:author="Carol Nichols" w:date="2022-08-12T09:07:00Z">
        <w:r w:rsidR="007C332A">
          <w:instrText>signed</w:instrText>
        </w:r>
      </w:ins>
      <w:ins w:id="161" w:author="Carol Nichols" w:date="2022-08-12T09:06:00Z">
        <w:r w:rsidR="007C332A">
          <w:instrText xml:space="preserve"> </w:instrText>
        </w:r>
      </w:ins>
      <w:ins w:id="162" w:author="Carol Nichols" w:date="2022-08-12T09:07:00Z">
        <w:r w:rsidR="007C332A">
          <w:instrText>start</w:instrText>
        </w:r>
      </w:ins>
      <w:ins w:id="163" w:author="Carol Nichols" w:date="2022-08-12T09:06:00Z">
        <w:r w:rsidR="007C332A">
          <w:instrText xml:space="preserve">Range" </w:instrText>
        </w:r>
        <w:r w:rsidR="007C332A">
          <w:rPr>
            <w:lang w:eastAsia="en-GB"/>
          </w:rPr>
          <w:fldChar w:fldCharType="end"/>
        </w:r>
      </w:ins>
      <w:r w:rsidRPr="001D5A08">
        <w:t>(signed integer types</w:t>
      </w:r>
      <w:r w:rsidR="00E61177">
        <w:t xml:space="preserve"> </w:t>
      </w:r>
      <w:r w:rsidRPr="001D5A08">
        <w:t xml:space="preserve">start with </w:t>
      </w:r>
      <w:r w:rsidRPr="00E61177">
        <w:rPr>
          <w:rStyle w:val="Literal"/>
        </w:rPr>
        <w:t>i</w:t>
      </w:r>
      <w:del w:id="164" w:author="Audrey Doyle" w:date="2022-07-27T11:56:00Z">
        <w:r w:rsidRPr="001D5A08" w:rsidDel="00EB073F">
          <w:delText>,</w:delText>
        </w:r>
      </w:del>
      <w:r w:rsidRPr="001D5A08">
        <w:t xml:space="preserve"> instead of </w:t>
      </w:r>
      <w:r w:rsidRPr="00E61177">
        <w:rPr>
          <w:rStyle w:val="Literal"/>
        </w:rPr>
        <w:t>u</w:t>
      </w:r>
      <w:r w:rsidRPr="00CE1782">
        <w:rPr>
          <w:lang w:eastAsia="en-GB"/>
        </w:rPr>
        <w:t>) that takes up 32 bits of space. Table 3-1 shows</w:t>
      </w:r>
      <w:r w:rsidR="00E61177">
        <w:rPr>
          <w:lang w:eastAsia="en-GB"/>
        </w:rPr>
        <w:t xml:space="preserve"> </w:t>
      </w:r>
      <w:r w:rsidRPr="00CE1782">
        <w:rPr>
          <w:lang w:eastAsia="en-GB"/>
        </w:rPr>
        <w:t>the built-in integer types in Rust. We can use any of these variants to declare</w:t>
      </w:r>
      <w:r w:rsidR="00E61177">
        <w:rPr>
          <w:lang w:eastAsia="en-GB"/>
        </w:rPr>
        <w:t xml:space="preserve"> </w:t>
      </w:r>
      <w:r w:rsidRPr="00CE1782">
        <w:rPr>
          <w:lang w:eastAsia="en-GB"/>
        </w:rPr>
        <w:t>the type of an integer value.</w:t>
      </w:r>
    </w:p>
    <w:p w14:paraId="75893417" w14:textId="26B444A7" w:rsidR="00CF491B" w:rsidRPr="00CE1782" w:rsidRDefault="00CF491B">
      <w:pPr>
        <w:pStyle w:val="ProductionDirective"/>
        <w:rPr>
          <w:lang w:eastAsia="en-GB"/>
        </w:rPr>
        <w:pPrChange w:id="165" w:author="Audrey Doyle" w:date="2022-07-28T15:24:00Z">
          <w:pPr>
            <w:pStyle w:val="Body"/>
          </w:pPr>
        </w:pPrChange>
      </w:pPr>
      <w:ins w:id="166" w:author="Audrey Doyle" w:date="2022-07-28T15:24:00Z">
        <w:r>
          <w:rPr>
            <w:lang w:eastAsia="en-GB"/>
          </w:rPr>
          <w:t>PROD</w:t>
        </w:r>
        <w:r w:rsidRPr="00CF491B">
          <w:rPr>
            <w:lang w:eastAsia="en-GB"/>
          </w:rPr>
          <w:t>: Please number this as Table 3-1.</w:t>
        </w:r>
      </w:ins>
    </w:p>
    <w:p w14:paraId="76F325C8" w14:textId="56B3726C" w:rsidR="00CE1782" w:rsidRDefault="00CE1782" w:rsidP="00284A81">
      <w:pPr>
        <w:pStyle w:val="TableTitle"/>
        <w:rPr>
          <w:lang w:eastAsia="en-GB"/>
        </w:rPr>
      </w:pPr>
      <w:r w:rsidRPr="00CE1782">
        <w:rPr>
          <w:lang w:eastAsia="en-GB"/>
        </w:rPr>
        <w:t>Integer Types in Rust</w:t>
      </w:r>
    </w:p>
    <w:tbl>
      <w:tblPr>
        <w:tblStyle w:val="TableGrid"/>
        <w:tblW w:w="0" w:type="auto"/>
        <w:tblInd w:w="1440" w:type="dxa"/>
        <w:tblLook w:val="04A0" w:firstRow="1" w:lastRow="0" w:firstColumn="1" w:lastColumn="0" w:noHBand="0" w:noVBand="1"/>
      </w:tblPr>
      <w:tblGrid>
        <w:gridCol w:w="2216"/>
        <w:gridCol w:w="2217"/>
        <w:gridCol w:w="2217"/>
      </w:tblGrid>
      <w:tr w:rsidR="005A3308" w14:paraId="03BEFC73" w14:textId="77777777" w:rsidTr="005A3308">
        <w:tc>
          <w:tcPr>
            <w:tcW w:w="2216" w:type="dxa"/>
          </w:tcPr>
          <w:p w14:paraId="2EB45D5B" w14:textId="6691B4D0" w:rsidR="005A3308" w:rsidRDefault="005A3308" w:rsidP="005A3308">
            <w:pPr>
              <w:pStyle w:val="TableHeader"/>
              <w:rPr>
                <w:lang w:eastAsia="en-GB"/>
              </w:rPr>
            </w:pPr>
            <w:r>
              <w:rPr>
                <w:lang w:eastAsia="en-GB"/>
              </w:rPr>
              <w:t xml:space="preserve">Length    </w:t>
            </w:r>
          </w:p>
        </w:tc>
        <w:tc>
          <w:tcPr>
            <w:tcW w:w="2217" w:type="dxa"/>
          </w:tcPr>
          <w:p w14:paraId="586E4A04" w14:textId="0D5299DC" w:rsidR="005A3308" w:rsidRDefault="005A3308" w:rsidP="005A3308">
            <w:pPr>
              <w:pStyle w:val="TableHeader"/>
              <w:rPr>
                <w:lang w:eastAsia="en-GB"/>
              </w:rPr>
            </w:pPr>
            <w:r>
              <w:rPr>
                <w:lang w:eastAsia="en-GB"/>
              </w:rPr>
              <w:tab/>
              <w:t xml:space="preserve">Signed    </w:t>
            </w:r>
          </w:p>
        </w:tc>
        <w:tc>
          <w:tcPr>
            <w:tcW w:w="2217" w:type="dxa"/>
          </w:tcPr>
          <w:p w14:paraId="61D14CBC" w14:textId="77777777" w:rsidR="005A3308" w:rsidRDefault="005A3308" w:rsidP="005A3308">
            <w:pPr>
              <w:pStyle w:val="TableHeader"/>
              <w:rPr>
                <w:lang w:eastAsia="en-GB"/>
              </w:rPr>
            </w:pPr>
            <w:r>
              <w:rPr>
                <w:lang w:eastAsia="en-GB"/>
              </w:rPr>
              <w:t>Unsigned</w:t>
            </w:r>
          </w:p>
          <w:p w14:paraId="1A1A731E" w14:textId="77777777" w:rsidR="005A3308" w:rsidRDefault="005A3308" w:rsidP="005A3308">
            <w:pPr>
              <w:pStyle w:val="TableHeader"/>
              <w:rPr>
                <w:lang w:eastAsia="en-GB"/>
              </w:rPr>
            </w:pPr>
          </w:p>
        </w:tc>
      </w:tr>
      <w:tr w:rsidR="005A3308" w14:paraId="71560433" w14:textId="77777777" w:rsidTr="005A3308">
        <w:tc>
          <w:tcPr>
            <w:tcW w:w="2216" w:type="dxa"/>
          </w:tcPr>
          <w:p w14:paraId="50E7843E" w14:textId="3C5A2F62" w:rsidR="005A3308" w:rsidRDefault="005A3308" w:rsidP="005A3308">
            <w:pPr>
              <w:pStyle w:val="TableBody"/>
              <w:rPr>
                <w:lang w:eastAsia="en-GB"/>
              </w:rPr>
            </w:pPr>
            <w:r>
              <w:rPr>
                <w:lang w:eastAsia="en-GB"/>
              </w:rPr>
              <w:t>8-bit</w:t>
            </w:r>
          </w:p>
        </w:tc>
        <w:tc>
          <w:tcPr>
            <w:tcW w:w="2217" w:type="dxa"/>
          </w:tcPr>
          <w:p w14:paraId="5CC92EC4" w14:textId="112763F3" w:rsidR="005A3308" w:rsidRPr="00ED778A" w:rsidRDefault="005A3308" w:rsidP="005A3308">
            <w:pPr>
              <w:pStyle w:val="TableBody"/>
              <w:rPr>
                <w:rStyle w:val="Literal"/>
                <w:rPrChange w:id="167" w:author="Audrey Doyle" w:date="2022-07-27T12:09:00Z">
                  <w:rPr>
                    <w:lang w:eastAsia="en-GB"/>
                  </w:rPr>
                </w:rPrChange>
              </w:rPr>
            </w:pPr>
            <w:r w:rsidRPr="00ED778A">
              <w:rPr>
                <w:rStyle w:val="Literal"/>
                <w:rPrChange w:id="168" w:author="Audrey Doyle" w:date="2022-07-27T12:09:00Z">
                  <w:rPr>
                    <w:lang w:eastAsia="en-GB"/>
                  </w:rPr>
                </w:rPrChange>
              </w:rPr>
              <w:t>i8</w:t>
            </w:r>
          </w:p>
        </w:tc>
        <w:tc>
          <w:tcPr>
            <w:tcW w:w="2217" w:type="dxa"/>
          </w:tcPr>
          <w:p w14:paraId="2D13F2CA" w14:textId="1D3B4C97" w:rsidR="005A3308" w:rsidRPr="00ED778A" w:rsidRDefault="005A3308" w:rsidP="005A3308">
            <w:pPr>
              <w:pStyle w:val="TableBody"/>
              <w:rPr>
                <w:rStyle w:val="Literal"/>
                <w:rPrChange w:id="169" w:author="Audrey Doyle" w:date="2022-07-27T12:09:00Z">
                  <w:rPr>
                    <w:lang w:eastAsia="en-GB"/>
                  </w:rPr>
                </w:rPrChange>
              </w:rPr>
            </w:pPr>
            <w:r w:rsidRPr="00ED778A">
              <w:rPr>
                <w:rStyle w:val="Literal"/>
                <w:rPrChange w:id="170" w:author="Audrey Doyle" w:date="2022-07-27T12:09:00Z">
                  <w:rPr>
                    <w:lang w:eastAsia="en-GB"/>
                  </w:rPr>
                </w:rPrChange>
              </w:rPr>
              <w:t>u8</w:t>
            </w:r>
          </w:p>
        </w:tc>
      </w:tr>
      <w:tr w:rsidR="005A3308" w14:paraId="1315D18E" w14:textId="77777777" w:rsidTr="005A3308">
        <w:tc>
          <w:tcPr>
            <w:tcW w:w="2216" w:type="dxa"/>
          </w:tcPr>
          <w:p w14:paraId="0BEC0A0C" w14:textId="248A791F" w:rsidR="005A3308" w:rsidRDefault="005A3308" w:rsidP="005A3308">
            <w:pPr>
              <w:pStyle w:val="TableBody"/>
              <w:rPr>
                <w:lang w:eastAsia="en-GB"/>
              </w:rPr>
            </w:pPr>
            <w:r>
              <w:rPr>
                <w:lang w:eastAsia="en-GB"/>
              </w:rPr>
              <w:t>16-bit</w:t>
            </w:r>
          </w:p>
        </w:tc>
        <w:tc>
          <w:tcPr>
            <w:tcW w:w="2217" w:type="dxa"/>
          </w:tcPr>
          <w:p w14:paraId="794A2906" w14:textId="6FF21E8D" w:rsidR="005A3308" w:rsidRPr="00ED778A" w:rsidRDefault="005A3308" w:rsidP="005A3308">
            <w:pPr>
              <w:pStyle w:val="TableBody"/>
              <w:rPr>
                <w:rStyle w:val="Literal"/>
                <w:rPrChange w:id="171" w:author="Audrey Doyle" w:date="2022-07-27T12:09:00Z">
                  <w:rPr>
                    <w:lang w:eastAsia="en-GB"/>
                  </w:rPr>
                </w:rPrChange>
              </w:rPr>
            </w:pPr>
            <w:r w:rsidRPr="00ED778A">
              <w:rPr>
                <w:rStyle w:val="Literal"/>
                <w:rPrChange w:id="172" w:author="Audrey Doyle" w:date="2022-07-27T12:09:00Z">
                  <w:rPr>
                    <w:lang w:eastAsia="en-GB"/>
                  </w:rPr>
                </w:rPrChange>
              </w:rPr>
              <w:t>i16</w:t>
            </w:r>
          </w:p>
        </w:tc>
        <w:tc>
          <w:tcPr>
            <w:tcW w:w="2217" w:type="dxa"/>
          </w:tcPr>
          <w:p w14:paraId="2D14D400" w14:textId="43A93867" w:rsidR="005A3308" w:rsidRPr="00ED778A" w:rsidRDefault="005A3308" w:rsidP="005A3308">
            <w:pPr>
              <w:pStyle w:val="TableBody"/>
              <w:rPr>
                <w:rStyle w:val="Literal"/>
                <w:rPrChange w:id="173" w:author="Audrey Doyle" w:date="2022-07-27T12:09:00Z">
                  <w:rPr>
                    <w:lang w:eastAsia="en-GB"/>
                  </w:rPr>
                </w:rPrChange>
              </w:rPr>
            </w:pPr>
            <w:r w:rsidRPr="00ED778A">
              <w:rPr>
                <w:rStyle w:val="Literal"/>
                <w:rPrChange w:id="174" w:author="Audrey Doyle" w:date="2022-07-27T12:09:00Z">
                  <w:rPr>
                    <w:lang w:eastAsia="en-GB"/>
                  </w:rPr>
                </w:rPrChange>
              </w:rPr>
              <w:t>u16</w:t>
            </w:r>
          </w:p>
        </w:tc>
      </w:tr>
      <w:tr w:rsidR="005A3308" w14:paraId="10C5F3B7" w14:textId="77777777" w:rsidTr="005A3308">
        <w:tc>
          <w:tcPr>
            <w:tcW w:w="2216" w:type="dxa"/>
          </w:tcPr>
          <w:p w14:paraId="4714E7FD" w14:textId="736E6DC7" w:rsidR="005A3308" w:rsidRDefault="005A3308" w:rsidP="005A3308">
            <w:pPr>
              <w:pStyle w:val="TableBody"/>
              <w:rPr>
                <w:lang w:eastAsia="en-GB"/>
              </w:rPr>
            </w:pPr>
            <w:r>
              <w:rPr>
                <w:lang w:eastAsia="en-GB"/>
              </w:rPr>
              <w:t>32-bit</w:t>
            </w:r>
          </w:p>
        </w:tc>
        <w:tc>
          <w:tcPr>
            <w:tcW w:w="2217" w:type="dxa"/>
          </w:tcPr>
          <w:p w14:paraId="08149F9E" w14:textId="72FE6633" w:rsidR="005A3308" w:rsidRPr="00ED778A" w:rsidRDefault="005A3308" w:rsidP="005A3308">
            <w:pPr>
              <w:pStyle w:val="TableBody"/>
              <w:rPr>
                <w:rStyle w:val="Literal"/>
                <w:rPrChange w:id="175" w:author="Audrey Doyle" w:date="2022-07-27T12:09:00Z">
                  <w:rPr>
                    <w:lang w:eastAsia="en-GB"/>
                  </w:rPr>
                </w:rPrChange>
              </w:rPr>
            </w:pPr>
            <w:r w:rsidRPr="00ED778A">
              <w:rPr>
                <w:rStyle w:val="Literal"/>
                <w:rPrChange w:id="176" w:author="Audrey Doyle" w:date="2022-07-27T12:09:00Z">
                  <w:rPr>
                    <w:lang w:eastAsia="en-GB"/>
                  </w:rPr>
                </w:rPrChange>
              </w:rPr>
              <w:t>i32</w:t>
            </w:r>
          </w:p>
        </w:tc>
        <w:tc>
          <w:tcPr>
            <w:tcW w:w="2217" w:type="dxa"/>
          </w:tcPr>
          <w:p w14:paraId="1A3C278C" w14:textId="5D1C0CEB" w:rsidR="005A3308" w:rsidRPr="00ED778A" w:rsidRDefault="005A3308" w:rsidP="005A3308">
            <w:pPr>
              <w:pStyle w:val="TableBody"/>
              <w:rPr>
                <w:rStyle w:val="Literal"/>
                <w:rPrChange w:id="177" w:author="Audrey Doyle" w:date="2022-07-27T12:09:00Z">
                  <w:rPr>
                    <w:lang w:eastAsia="en-GB"/>
                  </w:rPr>
                </w:rPrChange>
              </w:rPr>
            </w:pPr>
            <w:r w:rsidRPr="00ED778A">
              <w:rPr>
                <w:rStyle w:val="Literal"/>
                <w:rPrChange w:id="178" w:author="Audrey Doyle" w:date="2022-07-27T12:09:00Z">
                  <w:rPr>
                    <w:lang w:eastAsia="en-GB"/>
                  </w:rPr>
                </w:rPrChange>
              </w:rPr>
              <w:t>u32</w:t>
            </w:r>
          </w:p>
        </w:tc>
      </w:tr>
      <w:tr w:rsidR="005A3308" w14:paraId="6F3479CB" w14:textId="77777777" w:rsidTr="005A3308">
        <w:tc>
          <w:tcPr>
            <w:tcW w:w="2216" w:type="dxa"/>
          </w:tcPr>
          <w:p w14:paraId="15235C65" w14:textId="3262099F" w:rsidR="005A3308" w:rsidRDefault="005A3308" w:rsidP="005A3308">
            <w:pPr>
              <w:pStyle w:val="TableBody"/>
              <w:rPr>
                <w:lang w:eastAsia="en-GB"/>
              </w:rPr>
            </w:pPr>
            <w:r>
              <w:rPr>
                <w:lang w:eastAsia="en-GB"/>
              </w:rPr>
              <w:t>64-bit</w:t>
            </w:r>
          </w:p>
        </w:tc>
        <w:tc>
          <w:tcPr>
            <w:tcW w:w="2217" w:type="dxa"/>
          </w:tcPr>
          <w:p w14:paraId="089C48EA" w14:textId="617A284B" w:rsidR="005A3308" w:rsidRPr="00ED778A" w:rsidRDefault="005A3308" w:rsidP="005A3308">
            <w:pPr>
              <w:pStyle w:val="TableBody"/>
              <w:rPr>
                <w:rStyle w:val="Literal"/>
                <w:rPrChange w:id="179" w:author="Audrey Doyle" w:date="2022-07-27T12:09:00Z">
                  <w:rPr>
                    <w:lang w:eastAsia="en-GB"/>
                  </w:rPr>
                </w:rPrChange>
              </w:rPr>
            </w:pPr>
            <w:r w:rsidRPr="00ED778A">
              <w:rPr>
                <w:rStyle w:val="Literal"/>
                <w:rPrChange w:id="180" w:author="Audrey Doyle" w:date="2022-07-27T12:09:00Z">
                  <w:rPr>
                    <w:lang w:eastAsia="en-GB"/>
                  </w:rPr>
                </w:rPrChange>
              </w:rPr>
              <w:t>i64</w:t>
            </w:r>
          </w:p>
        </w:tc>
        <w:tc>
          <w:tcPr>
            <w:tcW w:w="2217" w:type="dxa"/>
          </w:tcPr>
          <w:p w14:paraId="6EA5F1A7" w14:textId="10A7DDDD" w:rsidR="005A3308" w:rsidRPr="00ED778A" w:rsidRDefault="005A3308" w:rsidP="005A3308">
            <w:pPr>
              <w:pStyle w:val="TableBody"/>
              <w:rPr>
                <w:rStyle w:val="Literal"/>
                <w:rPrChange w:id="181" w:author="Audrey Doyle" w:date="2022-07-27T12:09:00Z">
                  <w:rPr>
                    <w:lang w:eastAsia="en-GB"/>
                  </w:rPr>
                </w:rPrChange>
              </w:rPr>
            </w:pPr>
            <w:r w:rsidRPr="00ED778A">
              <w:rPr>
                <w:rStyle w:val="Literal"/>
                <w:rPrChange w:id="182" w:author="Audrey Doyle" w:date="2022-07-27T12:09:00Z">
                  <w:rPr>
                    <w:lang w:eastAsia="en-GB"/>
                  </w:rPr>
                </w:rPrChange>
              </w:rPr>
              <w:t>u64</w:t>
            </w:r>
          </w:p>
        </w:tc>
      </w:tr>
      <w:tr w:rsidR="005A3308" w14:paraId="540DB670" w14:textId="77777777" w:rsidTr="005A3308">
        <w:tc>
          <w:tcPr>
            <w:tcW w:w="2216" w:type="dxa"/>
          </w:tcPr>
          <w:p w14:paraId="4B3150C3" w14:textId="2CA7FE11" w:rsidR="005A3308" w:rsidRDefault="005A3308" w:rsidP="005A3308">
            <w:pPr>
              <w:pStyle w:val="TableBody"/>
              <w:rPr>
                <w:lang w:eastAsia="en-GB"/>
              </w:rPr>
            </w:pPr>
            <w:r>
              <w:rPr>
                <w:lang w:eastAsia="en-GB"/>
              </w:rPr>
              <w:t>128-bit</w:t>
            </w:r>
          </w:p>
        </w:tc>
        <w:tc>
          <w:tcPr>
            <w:tcW w:w="2217" w:type="dxa"/>
          </w:tcPr>
          <w:p w14:paraId="3DF437F5" w14:textId="413B7153" w:rsidR="005A3308" w:rsidRPr="00ED778A" w:rsidRDefault="005A3308" w:rsidP="005A3308">
            <w:pPr>
              <w:pStyle w:val="TableBody"/>
              <w:rPr>
                <w:rStyle w:val="Literal"/>
                <w:rPrChange w:id="183" w:author="Audrey Doyle" w:date="2022-07-27T12:09:00Z">
                  <w:rPr>
                    <w:lang w:eastAsia="en-GB"/>
                  </w:rPr>
                </w:rPrChange>
              </w:rPr>
            </w:pPr>
            <w:r w:rsidRPr="00ED778A">
              <w:rPr>
                <w:rStyle w:val="Literal"/>
                <w:rPrChange w:id="184" w:author="Audrey Doyle" w:date="2022-07-27T12:09:00Z">
                  <w:rPr>
                    <w:lang w:eastAsia="en-GB"/>
                  </w:rPr>
                </w:rPrChange>
              </w:rPr>
              <w:t>i128</w:t>
            </w:r>
          </w:p>
        </w:tc>
        <w:tc>
          <w:tcPr>
            <w:tcW w:w="2217" w:type="dxa"/>
          </w:tcPr>
          <w:p w14:paraId="5D139A27" w14:textId="2655B48B" w:rsidR="005A3308" w:rsidRPr="00ED778A" w:rsidRDefault="005A3308" w:rsidP="005A3308">
            <w:pPr>
              <w:pStyle w:val="TableBody"/>
              <w:rPr>
                <w:rStyle w:val="Literal"/>
                <w:rPrChange w:id="185" w:author="Audrey Doyle" w:date="2022-07-27T12:09:00Z">
                  <w:rPr>
                    <w:lang w:eastAsia="en-GB"/>
                  </w:rPr>
                </w:rPrChange>
              </w:rPr>
            </w:pPr>
            <w:r w:rsidRPr="00ED778A">
              <w:rPr>
                <w:rStyle w:val="Literal"/>
                <w:rPrChange w:id="186" w:author="Audrey Doyle" w:date="2022-07-27T12:09:00Z">
                  <w:rPr>
                    <w:lang w:eastAsia="en-GB"/>
                  </w:rPr>
                </w:rPrChange>
              </w:rPr>
              <w:t>u128</w:t>
            </w:r>
          </w:p>
        </w:tc>
      </w:tr>
      <w:tr w:rsidR="005A3308" w14:paraId="4C42F71A" w14:textId="77777777" w:rsidTr="005A3308">
        <w:tc>
          <w:tcPr>
            <w:tcW w:w="2216" w:type="dxa"/>
          </w:tcPr>
          <w:p w14:paraId="2D1CD296" w14:textId="54F88B39" w:rsidR="005A3308" w:rsidRDefault="005A3308" w:rsidP="005A3308">
            <w:pPr>
              <w:pStyle w:val="TableBody"/>
              <w:rPr>
                <w:lang w:eastAsia="en-GB"/>
              </w:rPr>
            </w:pPr>
            <w:r>
              <w:rPr>
                <w:lang w:eastAsia="en-GB"/>
              </w:rPr>
              <w:t>arch</w:t>
            </w:r>
          </w:p>
        </w:tc>
        <w:tc>
          <w:tcPr>
            <w:tcW w:w="2217" w:type="dxa"/>
          </w:tcPr>
          <w:p w14:paraId="45C78D8C" w14:textId="4B798D5F" w:rsidR="005A3308" w:rsidRPr="00ED778A" w:rsidRDefault="005A3308" w:rsidP="005A3308">
            <w:pPr>
              <w:pStyle w:val="TableBody"/>
              <w:rPr>
                <w:rStyle w:val="Literal"/>
                <w:rPrChange w:id="187" w:author="Audrey Doyle" w:date="2022-07-27T12:09:00Z">
                  <w:rPr>
                    <w:lang w:eastAsia="en-GB"/>
                  </w:rPr>
                </w:rPrChange>
              </w:rPr>
            </w:pPr>
            <w:r w:rsidRPr="00ED778A">
              <w:rPr>
                <w:rStyle w:val="Literal"/>
                <w:rPrChange w:id="188" w:author="Audrey Doyle" w:date="2022-07-27T12:09:00Z">
                  <w:rPr>
                    <w:lang w:eastAsia="en-GB"/>
                  </w:rPr>
                </w:rPrChange>
              </w:rPr>
              <w:t>isize</w:t>
            </w:r>
          </w:p>
        </w:tc>
        <w:tc>
          <w:tcPr>
            <w:tcW w:w="2217" w:type="dxa"/>
          </w:tcPr>
          <w:p w14:paraId="138E1186" w14:textId="2AFCC5BE" w:rsidR="005A3308" w:rsidRPr="00ED778A" w:rsidRDefault="005A3308" w:rsidP="005A3308">
            <w:pPr>
              <w:pStyle w:val="TableBody"/>
              <w:rPr>
                <w:rStyle w:val="Literal"/>
                <w:rPrChange w:id="189" w:author="Audrey Doyle" w:date="2022-07-27T12:09:00Z">
                  <w:rPr>
                    <w:lang w:eastAsia="en-GB"/>
                  </w:rPr>
                </w:rPrChange>
              </w:rPr>
            </w:pPr>
            <w:r w:rsidRPr="00ED778A">
              <w:rPr>
                <w:rStyle w:val="Literal"/>
                <w:rPrChange w:id="190" w:author="Audrey Doyle" w:date="2022-07-27T12:09:00Z">
                  <w:rPr>
                    <w:lang w:eastAsia="en-GB"/>
                  </w:rPr>
                </w:rPrChange>
              </w:rPr>
              <w:t>usize</w:t>
            </w:r>
          </w:p>
        </w:tc>
      </w:tr>
    </w:tbl>
    <w:p w14:paraId="39973F6A" w14:textId="438AAC86" w:rsidR="00CE1782" w:rsidRPr="00CE1782" w:rsidRDefault="00CE1782" w:rsidP="001D5A08">
      <w:pPr>
        <w:pStyle w:val="Body"/>
        <w:rPr>
          <w:lang w:eastAsia="en-GB"/>
        </w:rPr>
      </w:pPr>
      <w:r w:rsidRPr="001D5A08">
        <w:t>Each variant can be either signed or unsigned and has an explicit size.</w:t>
      </w:r>
      <w:r w:rsidR="00E61177">
        <w:t xml:space="preserve"> </w:t>
      </w:r>
      <w:r w:rsidRPr="00675E74">
        <w:rPr>
          <w:rStyle w:val="Italic"/>
        </w:rPr>
        <w:t>Signed</w:t>
      </w:r>
      <w:r w:rsidRPr="001D5A08">
        <w:t xml:space="preserve"> and </w:t>
      </w:r>
      <w:r w:rsidRPr="00675E74">
        <w:rPr>
          <w:rStyle w:val="Italic"/>
        </w:rPr>
        <w:t>unsigned</w:t>
      </w:r>
      <w:r w:rsidRPr="00CE1782">
        <w:rPr>
          <w:lang w:eastAsia="en-GB"/>
        </w:rPr>
        <w:t xml:space="preserve"> refer to whether it’s possible for the number to be</w:t>
      </w:r>
      <w:r w:rsidR="00E61177">
        <w:rPr>
          <w:lang w:eastAsia="en-GB"/>
        </w:rPr>
        <w:t xml:space="preserve"> </w:t>
      </w:r>
      <w:r w:rsidRPr="00CE1782">
        <w:rPr>
          <w:lang w:eastAsia="en-GB"/>
        </w:rPr>
        <w:t>negative—in other words, whether the number needs to have a sign with it</w:t>
      </w:r>
      <w:r w:rsidR="00E61177">
        <w:rPr>
          <w:lang w:eastAsia="en-GB"/>
        </w:rPr>
        <w:t xml:space="preserve"> </w:t>
      </w:r>
      <w:r w:rsidRPr="00CE1782">
        <w:rPr>
          <w:lang w:eastAsia="en-GB"/>
        </w:rPr>
        <w:t>(signed) or whether it will only ever be positive and can therefore be</w:t>
      </w:r>
      <w:r w:rsidR="00E61177">
        <w:rPr>
          <w:lang w:eastAsia="en-GB"/>
        </w:rPr>
        <w:t xml:space="preserve"> </w:t>
      </w:r>
      <w:r w:rsidRPr="00CE1782">
        <w:rPr>
          <w:lang w:eastAsia="en-GB"/>
        </w:rPr>
        <w:t>represented without a sign (unsigned). It’s like writing numbers on paper: when</w:t>
      </w:r>
      <w:r w:rsidR="00E61177">
        <w:rPr>
          <w:lang w:eastAsia="en-GB"/>
        </w:rPr>
        <w:t xml:space="preserve"> </w:t>
      </w:r>
      <w:r w:rsidRPr="00CE1782">
        <w:rPr>
          <w:lang w:eastAsia="en-GB"/>
        </w:rPr>
        <w:t>the sign matters, a number is shown with a plus sign or a minus sign; however,</w:t>
      </w:r>
      <w:r w:rsidR="00E61177">
        <w:rPr>
          <w:lang w:eastAsia="en-GB"/>
        </w:rPr>
        <w:t xml:space="preserve"> </w:t>
      </w:r>
      <w:r w:rsidRPr="00CE1782">
        <w:rPr>
          <w:lang w:eastAsia="en-GB"/>
        </w:rPr>
        <w:t>when it’s safe to assume the number is positive, it’s shown with no sign.</w:t>
      </w:r>
      <w:r w:rsidR="00E61177">
        <w:rPr>
          <w:lang w:eastAsia="en-GB"/>
        </w:rPr>
        <w:t xml:space="preserve"> </w:t>
      </w:r>
      <w:r w:rsidRPr="00CE1782">
        <w:rPr>
          <w:lang w:eastAsia="en-GB"/>
        </w:rPr>
        <w:t>Signed numbers are stored using two’s complement representation.</w:t>
      </w:r>
    </w:p>
    <w:p w14:paraId="7A688EB6" w14:textId="57EB9DF0" w:rsidR="00CE1782" w:rsidRPr="00CE1782" w:rsidRDefault="00CE1782" w:rsidP="001D5A08">
      <w:pPr>
        <w:pStyle w:val="Body"/>
        <w:rPr>
          <w:lang w:eastAsia="en-GB"/>
        </w:rPr>
      </w:pPr>
      <w:r w:rsidRPr="00CE1782">
        <w:rPr>
          <w:lang w:eastAsia="en-GB"/>
        </w:rPr>
        <w:t>Each signed variant can store numbers from -(2</w:t>
      </w:r>
      <w:r w:rsidRPr="00284A81">
        <w:rPr>
          <w:rStyle w:val="Superscript"/>
        </w:rPr>
        <w:t>n - 1</w:t>
      </w:r>
      <w:r w:rsidRPr="001D5A08">
        <w:t>) to 2</w:t>
      </w:r>
      <w:r w:rsidRPr="00284A81">
        <w:rPr>
          <w:rStyle w:val="Superscript"/>
        </w:rPr>
        <w:t>n -</w:t>
      </w:r>
      <w:r w:rsidR="00E61177" w:rsidRPr="00284A81">
        <w:rPr>
          <w:rStyle w:val="Superscript"/>
        </w:rPr>
        <w:t xml:space="preserve"> </w:t>
      </w:r>
      <w:r w:rsidRPr="00284A81">
        <w:rPr>
          <w:rStyle w:val="Superscript"/>
        </w:rPr>
        <w:t>1</w:t>
      </w:r>
      <w:r w:rsidRPr="001D5A08">
        <w:t xml:space="preserve"> - 1 inclusive, where </w:t>
      </w:r>
      <w:r w:rsidRPr="00675E74">
        <w:rPr>
          <w:rStyle w:val="Italic"/>
        </w:rPr>
        <w:t>n</w:t>
      </w:r>
      <w:r w:rsidRPr="001D5A08">
        <w:t xml:space="preserve"> is the number of bits that variant uses. So an</w:t>
      </w:r>
      <w:r w:rsidR="00E61177">
        <w:t xml:space="preserve"> </w:t>
      </w:r>
      <w:r w:rsidRPr="00E61177">
        <w:rPr>
          <w:rStyle w:val="Literal"/>
        </w:rPr>
        <w:t>i8</w:t>
      </w:r>
      <w:r w:rsidRPr="001D5A08">
        <w:t xml:space="preserve"> can store numbers from -(2</w:t>
      </w:r>
      <w:r w:rsidRPr="00284A81">
        <w:rPr>
          <w:rStyle w:val="Superscript"/>
        </w:rPr>
        <w:t>7</w:t>
      </w:r>
      <w:r w:rsidRPr="001D5A08">
        <w:t>) to 2</w:t>
      </w:r>
      <w:r w:rsidRPr="00284A81">
        <w:rPr>
          <w:rStyle w:val="Superscript"/>
        </w:rPr>
        <w:t>7</w:t>
      </w:r>
      <w:r w:rsidRPr="001D5A08">
        <w:t xml:space="preserve"> - 1, which equals</w:t>
      </w:r>
      <w:r w:rsidR="00E61177">
        <w:t xml:space="preserve"> </w:t>
      </w:r>
      <w:r w:rsidRPr="001D5A08">
        <w:t>-128 to 127. Unsigned variants can store numbers from 0 to 2</w:t>
      </w:r>
      <w:r w:rsidRPr="00284A81">
        <w:rPr>
          <w:rStyle w:val="Superscript"/>
        </w:rPr>
        <w:t>n</w:t>
      </w:r>
      <w:r w:rsidRPr="001D5A08">
        <w:t xml:space="preserve"> - 1,</w:t>
      </w:r>
      <w:r w:rsidR="00E61177">
        <w:t xml:space="preserve"> </w:t>
      </w:r>
      <w:r w:rsidRPr="001D5A08">
        <w:t xml:space="preserve">so a </w:t>
      </w:r>
      <w:r w:rsidRPr="00E61177">
        <w:rPr>
          <w:rStyle w:val="Literal"/>
        </w:rPr>
        <w:t>u8</w:t>
      </w:r>
      <w:r w:rsidRPr="001D5A08">
        <w:t xml:space="preserve"> can store numbers from 0 to 2</w:t>
      </w:r>
      <w:r w:rsidRPr="00284A81">
        <w:rPr>
          <w:rStyle w:val="Superscript"/>
        </w:rPr>
        <w:t>8</w:t>
      </w:r>
      <w:r w:rsidRPr="00CE1782">
        <w:rPr>
          <w:lang w:eastAsia="en-GB"/>
        </w:rPr>
        <w:t xml:space="preserve"> - 1, which equals 0 to 255.</w:t>
      </w:r>
    </w:p>
    <w:p w14:paraId="1837C7B8" w14:textId="33185C22" w:rsidR="00CE1782" w:rsidRPr="00CE1782" w:rsidRDefault="00EE3E0F" w:rsidP="001D5A08">
      <w:pPr>
        <w:pStyle w:val="Body"/>
        <w:rPr>
          <w:lang w:eastAsia="en-GB"/>
        </w:rPr>
      </w:pPr>
      <w:ins w:id="191" w:author="Carol Nichols" w:date="2022-08-12T10:46:00Z">
        <w:r>
          <w:rPr>
            <w:lang w:eastAsia="en-GB"/>
          </w:rPr>
          <w:lastRenderedPageBreak/>
          <w:fldChar w:fldCharType="begin"/>
        </w:r>
        <w:r>
          <w:instrText xml:space="preserve"> XE "</w:instrText>
        </w:r>
      </w:ins>
      <w:ins w:id="192" w:author="Carol Nichols" w:date="2022-08-12T10:47:00Z">
        <w:r>
          <w:instrText>usize type:architecture dependent size of start</w:instrText>
        </w:r>
      </w:ins>
      <w:ins w:id="193" w:author="Carol Nichols" w:date="2022-08-12T10:46:00Z">
        <w:r>
          <w:instrText xml:space="preserve">Range" </w:instrText>
        </w:r>
        <w:r>
          <w:rPr>
            <w:lang w:eastAsia="en-GB"/>
          </w:rPr>
          <w:fldChar w:fldCharType="end"/>
        </w:r>
      </w:ins>
      <w:ins w:id="194" w:author="Carol Nichols" w:date="2022-08-12T10:47:00Z">
        <w:r w:rsidR="00E436EC">
          <w:rPr>
            <w:lang w:eastAsia="en-GB"/>
          </w:rPr>
          <w:fldChar w:fldCharType="begin"/>
        </w:r>
        <w:r w:rsidR="00E436EC">
          <w:instrText xml:space="preserve"> XE "isize type:architecture dependent size of startRange" </w:instrText>
        </w:r>
        <w:r w:rsidR="00E436EC">
          <w:rPr>
            <w:lang w:eastAsia="en-GB"/>
          </w:rPr>
          <w:fldChar w:fldCharType="end"/>
        </w:r>
      </w:ins>
      <w:r w:rsidR="00CE1782" w:rsidRPr="00CE1782">
        <w:rPr>
          <w:lang w:eastAsia="en-GB"/>
        </w:rPr>
        <w:t xml:space="preserve">Additionally, the </w:t>
      </w:r>
      <w:r w:rsidR="00CE1782" w:rsidRPr="00E61177">
        <w:rPr>
          <w:rStyle w:val="Literal"/>
        </w:rPr>
        <w:t>isize</w:t>
      </w:r>
      <w:r w:rsidR="00CE1782" w:rsidRPr="001D5A08">
        <w:t xml:space="preserve"> and </w:t>
      </w:r>
      <w:r w:rsidR="00CE1782" w:rsidRPr="00E61177">
        <w:rPr>
          <w:rStyle w:val="Literal"/>
        </w:rPr>
        <w:t>usize</w:t>
      </w:r>
      <w:r w:rsidR="00CE1782" w:rsidRPr="00CE1782">
        <w:rPr>
          <w:lang w:eastAsia="en-GB"/>
        </w:rPr>
        <w:t xml:space="preserve"> types depend on the architecture of the</w:t>
      </w:r>
      <w:r w:rsidR="00E61177">
        <w:rPr>
          <w:lang w:eastAsia="en-GB"/>
        </w:rPr>
        <w:t xml:space="preserve"> </w:t>
      </w:r>
      <w:r w:rsidR="00CE1782" w:rsidRPr="00CE1782">
        <w:rPr>
          <w:lang w:eastAsia="en-GB"/>
        </w:rPr>
        <w:t>computer your program is running on, which is denoted in the table as “arch”:</w:t>
      </w:r>
      <w:r w:rsidR="00E61177">
        <w:rPr>
          <w:lang w:eastAsia="en-GB"/>
        </w:rPr>
        <w:t xml:space="preserve"> </w:t>
      </w:r>
      <w:r w:rsidR="00CE1782" w:rsidRPr="00CE1782">
        <w:rPr>
          <w:lang w:eastAsia="en-GB"/>
        </w:rPr>
        <w:t>64 bits if you’re on a 64-bit architecture and 32 bits if you’re on a 32-bit</w:t>
      </w:r>
      <w:r w:rsidR="00E61177">
        <w:rPr>
          <w:lang w:eastAsia="en-GB"/>
        </w:rPr>
        <w:t xml:space="preserve"> </w:t>
      </w:r>
      <w:r w:rsidR="00CE1782" w:rsidRPr="00CE1782">
        <w:rPr>
          <w:lang w:eastAsia="en-GB"/>
        </w:rPr>
        <w:t>architecture.</w:t>
      </w:r>
      <w:ins w:id="195" w:author="Carol Nichols" w:date="2022-08-12T10:47:00Z">
        <w:r w:rsidR="004B356D">
          <w:rPr>
            <w:lang w:eastAsia="en-GB"/>
          </w:rPr>
          <w:fldChar w:fldCharType="begin"/>
        </w:r>
        <w:r w:rsidR="004B356D">
          <w:instrText xml:space="preserve"> XE "</w:instrText>
        </w:r>
      </w:ins>
      <w:ins w:id="196" w:author="Carol Nichols" w:date="2022-08-12T10:48:00Z">
        <w:r w:rsidR="004B356D">
          <w:instrText xml:space="preserve">isize type:architecture dependent size of </w:instrText>
        </w:r>
      </w:ins>
      <w:ins w:id="197" w:author="Carol Nichols" w:date="2022-08-12T10:47:00Z">
        <w:r w:rsidR="004B356D">
          <w:instrText xml:space="preserve">endRange" </w:instrText>
        </w:r>
        <w:r w:rsidR="004B356D">
          <w:rPr>
            <w:lang w:eastAsia="en-GB"/>
          </w:rPr>
          <w:fldChar w:fldCharType="end"/>
        </w:r>
        <w:r w:rsidR="00E436EC">
          <w:rPr>
            <w:lang w:eastAsia="en-GB"/>
          </w:rPr>
          <w:fldChar w:fldCharType="begin"/>
        </w:r>
        <w:r w:rsidR="00E436EC">
          <w:instrText xml:space="preserve"> XE "usize type:architecture dependent size of endRange" </w:instrText>
        </w:r>
        <w:r w:rsidR="00E436EC">
          <w:rPr>
            <w:lang w:eastAsia="en-GB"/>
          </w:rPr>
          <w:fldChar w:fldCharType="end"/>
        </w:r>
      </w:ins>
    </w:p>
    <w:p w14:paraId="2EF58B07" w14:textId="19FA2903" w:rsidR="00CE1782" w:rsidRDefault="00CE1782" w:rsidP="001D5A08">
      <w:pPr>
        <w:pStyle w:val="Body"/>
        <w:rPr>
          <w:ins w:id="198" w:author="Audrey Doyle" w:date="2022-08-04T10:51:00Z"/>
          <w:lang w:eastAsia="en-GB"/>
        </w:rPr>
      </w:pPr>
      <w:r w:rsidRPr="00CE1782">
        <w:rPr>
          <w:lang w:eastAsia="en-GB"/>
        </w:rPr>
        <w:t xml:space="preserve">You can write integer literals in any of the forms shown in Table 3-2. </w:t>
      </w:r>
      <w:ins w:id="199" w:author="Carol Nichols" w:date="2022-08-12T09:08:00Z">
        <w:r w:rsidR="009A404C">
          <w:rPr>
            <w:lang w:eastAsia="en-GB"/>
          </w:rPr>
          <w:fldChar w:fldCharType="begin"/>
        </w:r>
        <w:r w:rsidR="009A404C">
          <w:instrText xml:space="preserve"> XE "integer data types:type suffixes of startRange" </w:instrText>
        </w:r>
        <w:r w:rsidR="009A404C">
          <w:rPr>
            <w:lang w:eastAsia="en-GB"/>
          </w:rPr>
          <w:fldChar w:fldCharType="end"/>
        </w:r>
      </w:ins>
      <w:ins w:id="200" w:author="Carol Nichols" w:date="2022-08-12T10:46:00Z">
        <w:r w:rsidR="008910D0">
          <w:rPr>
            <w:lang w:eastAsia="en-GB"/>
          </w:rPr>
          <w:fldChar w:fldCharType="begin"/>
        </w:r>
        <w:r w:rsidR="008910D0">
          <w:instrText xml:space="preserve"> XE "type suffixes startRange" </w:instrText>
        </w:r>
        <w:r w:rsidR="008910D0">
          <w:rPr>
            <w:lang w:eastAsia="en-GB"/>
          </w:rPr>
          <w:fldChar w:fldCharType="end"/>
        </w:r>
      </w:ins>
      <w:r w:rsidRPr="00CE1782">
        <w:rPr>
          <w:lang w:eastAsia="en-GB"/>
        </w:rPr>
        <w:t>Note</w:t>
      </w:r>
      <w:r w:rsidR="00E61177">
        <w:rPr>
          <w:lang w:eastAsia="en-GB"/>
        </w:rPr>
        <w:t xml:space="preserve"> </w:t>
      </w:r>
      <w:r w:rsidRPr="00CE1782">
        <w:rPr>
          <w:lang w:eastAsia="en-GB"/>
        </w:rPr>
        <w:t>that number literals that can be multiple numeric types allow a type suffix,</w:t>
      </w:r>
      <w:r w:rsidR="00E61177">
        <w:rPr>
          <w:lang w:eastAsia="en-GB"/>
        </w:rPr>
        <w:t xml:space="preserve"> </w:t>
      </w:r>
      <w:r w:rsidRPr="00CE1782">
        <w:rPr>
          <w:lang w:eastAsia="en-GB"/>
        </w:rPr>
        <w:t xml:space="preserve">such as </w:t>
      </w:r>
      <w:r w:rsidRPr="00E61177">
        <w:rPr>
          <w:rStyle w:val="Literal"/>
        </w:rPr>
        <w:t>57u8</w:t>
      </w:r>
      <w:r w:rsidRPr="001D5A08">
        <w:t>, to designate the type.</w:t>
      </w:r>
      <w:ins w:id="201" w:author="Carol Nichols" w:date="2022-08-12T10:46:00Z">
        <w:r w:rsidR="00AF61F9">
          <w:rPr>
            <w:lang w:eastAsia="en-GB"/>
          </w:rPr>
          <w:fldChar w:fldCharType="begin"/>
        </w:r>
        <w:r w:rsidR="00AF61F9">
          <w:instrText xml:space="preserve"> XE "type suffixes endRange" </w:instrText>
        </w:r>
        <w:r w:rsidR="00AF61F9">
          <w:rPr>
            <w:lang w:eastAsia="en-GB"/>
          </w:rPr>
          <w:fldChar w:fldCharType="end"/>
        </w:r>
      </w:ins>
      <w:ins w:id="202" w:author="Carol Nichols" w:date="2022-08-12T09:08:00Z">
        <w:r w:rsidR="00D63B46">
          <w:rPr>
            <w:lang w:eastAsia="en-GB"/>
          </w:rPr>
          <w:fldChar w:fldCharType="begin"/>
        </w:r>
        <w:r w:rsidR="00D63B46">
          <w:instrText xml:space="preserve"> XE "integer data types:type suffixes of endRange" </w:instrText>
        </w:r>
        <w:r w:rsidR="00D63B46">
          <w:rPr>
            <w:lang w:eastAsia="en-GB"/>
          </w:rPr>
          <w:fldChar w:fldCharType="end"/>
        </w:r>
      </w:ins>
      <w:r w:rsidRPr="001D5A08">
        <w:t xml:space="preserve"> </w:t>
      </w:r>
      <w:ins w:id="203" w:author="Carol Nichols" w:date="2022-08-12T09:10:00Z">
        <w:r w:rsidR="00C140EE">
          <w:rPr>
            <w:lang w:eastAsia="en-GB"/>
          </w:rPr>
          <w:fldChar w:fldCharType="begin"/>
        </w:r>
        <w:r w:rsidR="00C140EE">
          <w:instrText xml:space="preserve"> XE "_ (underscore):as a visual separator in integer literals startRange" </w:instrText>
        </w:r>
        <w:r w:rsidR="00C140EE">
          <w:rPr>
            <w:lang w:eastAsia="en-GB"/>
          </w:rPr>
          <w:fldChar w:fldCharType="end"/>
        </w:r>
      </w:ins>
      <w:ins w:id="204" w:author="Carol Nichols" w:date="2022-08-12T09:11:00Z">
        <w:r w:rsidR="009B22E6">
          <w:rPr>
            <w:lang w:eastAsia="en-GB"/>
          </w:rPr>
          <w:fldChar w:fldCharType="begin"/>
        </w:r>
        <w:r w:rsidR="009B22E6">
          <w:instrText xml:space="preserve"> XE "underscore (_):as a visual separator in integer literals startRange" </w:instrText>
        </w:r>
        <w:r w:rsidR="009B22E6">
          <w:rPr>
            <w:lang w:eastAsia="en-GB"/>
          </w:rPr>
          <w:fldChar w:fldCharType="end"/>
        </w:r>
      </w:ins>
      <w:r w:rsidRPr="001D5A08">
        <w:t xml:space="preserve">Number literals can also use </w:t>
      </w:r>
      <w:r w:rsidRPr="00E61177">
        <w:rPr>
          <w:rStyle w:val="Literal"/>
        </w:rPr>
        <w:t>_</w:t>
      </w:r>
      <w:r w:rsidRPr="001D5A08">
        <w:t xml:space="preserve"> as a</w:t>
      </w:r>
      <w:r w:rsidR="00E61177">
        <w:t xml:space="preserve"> </w:t>
      </w:r>
      <w:r w:rsidRPr="001D5A08">
        <w:t xml:space="preserve">visual separator to make the number easier to read, such as </w:t>
      </w:r>
      <w:r w:rsidRPr="00E61177">
        <w:rPr>
          <w:rStyle w:val="Literal"/>
        </w:rPr>
        <w:t>1_000</w:t>
      </w:r>
      <w:r w:rsidRPr="001D5A08">
        <w:t>, which will</w:t>
      </w:r>
      <w:r w:rsidR="00E61177">
        <w:t xml:space="preserve"> </w:t>
      </w:r>
      <w:r w:rsidRPr="001D5A08">
        <w:t xml:space="preserve">have the same value as if you had specified </w:t>
      </w:r>
      <w:r w:rsidRPr="00E61177">
        <w:rPr>
          <w:rStyle w:val="Literal"/>
        </w:rPr>
        <w:t>1000</w:t>
      </w:r>
      <w:r w:rsidRPr="00CE1782">
        <w:rPr>
          <w:lang w:eastAsia="en-GB"/>
        </w:rPr>
        <w:t>.</w:t>
      </w:r>
      <w:ins w:id="205" w:author="Carol Nichols" w:date="2022-08-12T09:11:00Z">
        <w:r w:rsidR="00E6321A">
          <w:rPr>
            <w:lang w:eastAsia="en-GB"/>
          </w:rPr>
          <w:fldChar w:fldCharType="begin"/>
        </w:r>
        <w:r w:rsidR="00E6321A">
          <w:instrText xml:space="preserve"> XE "underscore(_):as a visual separator in integer literals startRange" </w:instrText>
        </w:r>
        <w:r w:rsidR="00E6321A">
          <w:rPr>
            <w:lang w:eastAsia="en-GB"/>
          </w:rPr>
          <w:fldChar w:fldCharType="end"/>
        </w:r>
      </w:ins>
      <w:ins w:id="206" w:author="Carol Nichols" w:date="2022-08-12T09:10:00Z">
        <w:r w:rsidR="00C140EE">
          <w:rPr>
            <w:lang w:eastAsia="en-GB"/>
          </w:rPr>
          <w:fldChar w:fldCharType="begin"/>
        </w:r>
        <w:r w:rsidR="00C140EE">
          <w:instrText xml:space="preserve"> XE "_ (underscore):as a visual separator in integer literals endRange" </w:instrText>
        </w:r>
        <w:r w:rsidR="00C140EE">
          <w:rPr>
            <w:lang w:eastAsia="en-GB"/>
          </w:rPr>
          <w:fldChar w:fldCharType="end"/>
        </w:r>
      </w:ins>
    </w:p>
    <w:p w14:paraId="5B82C5AC" w14:textId="43073D87" w:rsidR="003A3495" w:rsidRPr="00CE1782" w:rsidRDefault="003A3495">
      <w:pPr>
        <w:pStyle w:val="ProductionDirective"/>
        <w:rPr>
          <w:lang w:eastAsia="en-GB"/>
        </w:rPr>
        <w:pPrChange w:id="207" w:author="Audrey Doyle" w:date="2022-08-04T10:51:00Z">
          <w:pPr>
            <w:pStyle w:val="Body"/>
          </w:pPr>
        </w:pPrChange>
      </w:pPr>
      <w:ins w:id="208" w:author="Audrey Doyle" w:date="2022-08-04T10:51:00Z">
        <w:r>
          <w:rPr>
            <w:lang w:eastAsia="en-GB"/>
          </w:rPr>
          <w:t>Prod: The following should be numbered as Table 3-2.</w:t>
        </w:r>
      </w:ins>
    </w:p>
    <w:p w14:paraId="1CE35354" w14:textId="4A4C9E72" w:rsidR="00CE1782" w:rsidRPr="00CE1782" w:rsidRDefault="00CE1782" w:rsidP="00284A81">
      <w:pPr>
        <w:pStyle w:val="TableTitle"/>
        <w:rPr>
          <w:lang w:eastAsia="en-GB"/>
        </w:rPr>
      </w:pPr>
      <w:r w:rsidRPr="00CE1782">
        <w:rPr>
          <w:lang w:eastAsia="en-GB"/>
        </w:rPr>
        <w:t>Integer Literals in Rust</w:t>
      </w:r>
    </w:p>
    <w:tbl>
      <w:tblPr>
        <w:tblStyle w:val="TableGrid"/>
        <w:tblW w:w="0" w:type="auto"/>
        <w:tblInd w:w="1440" w:type="dxa"/>
        <w:tblLook w:val="04A0" w:firstRow="1" w:lastRow="0" w:firstColumn="1" w:lastColumn="0" w:noHBand="0" w:noVBand="1"/>
      </w:tblPr>
      <w:tblGrid>
        <w:gridCol w:w="2216"/>
        <w:gridCol w:w="2217"/>
      </w:tblGrid>
      <w:tr w:rsidR="005A3308" w14:paraId="41F549EA" w14:textId="77777777" w:rsidTr="00A07C97">
        <w:tc>
          <w:tcPr>
            <w:tcW w:w="2216" w:type="dxa"/>
          </w:tcPr>
          <w:p w14:paraId="4F10E35C" w14:textId="4E467DD0" w:rsidR="005A3308" w:rsidRDefault="005A3308" w:rsidP="00A07C97">
            <w:pPr>
              <w:pStyle w:val="TableHeader"/>
              <w:rPr>
                <w:lang w:eastAsia="en-GB"/>
              </w:rPr>
            </w:pPr>
            <w:r>
              <w:rPr>
                <w:lang w:eastAsia="en-GB"/>
              </w:rPr>
              <w:t>Number literals</w:t>
            </w:r>
          </w:p>
        </w:tc>
        <w:tc>
          <w:tcPr>
            <w:tcW w:w="2217" w:type="dxa"/>
          </w:tcPr>
          <w:p w14:paraId="55EF0F8C" w14:textId="3F7C056D" w:rsidR="005A3308" w:rsidRDefault="005A3308" w:rsidP="00A07C97">
            <w:pPr>
              <w:pStyle w:val="TableHeader"/>
              <w:rPr>
                <w:lang w:eastAsia="en-GB"/>
              </w:rPr>
            </w:pPr>
            <w:r>
              <w:rPr>
                <w:lang w:eastAsia="en-GB"/>
              </w:rPr>
              <w:t>Example</w:t>
            </w:r>
          </w:p>
        </w:tc>
      </w:tr>
      <w:tr w:rsidR="005A3308" w14:paraId="1E6949D9" w14:textId="77777777" w:rsidTr="00A07C97">
        <w:tc>
          <w:tcPr>
            <w:tcW w:w="2216" w:type="dxa"/>
          </w:tcPr>
          <w:p w14:paraId="7A2166A1" w14:textId="34469A7D" w:rsidR="005A3308" w:rsidRDefault="005A3308" w:rsidP="00A07C97">
            <w:pPr>
              <w:pStyle w:val="TableBody"/>
              <w:rPr>
                <w:lang w:eastAsia="en-GB"/>
              </w:rPr>
            </w:pPr>
            <w:r>
              <w:rPr>
                <w:lang w:eastAsia="en-GB"/>
              </w:rPr>
              <w:t>Decimal</w:t>
            </w:r>
            <w:ins w:id="209" w:author="Carol Nichols" w:date="2022-08-12T10:45:00Z">
              <w:r w:rsidR="00BC792B">
                <w:rPr>
                  <w:lang w:eastAsia="en-GB"/>
                </w:rPr>
                <w:fldChar w:fldCharType="begin"/>
              </w:r>
              <w:r w:rsidR="00BC792B">
                <w:instrText xml:space="preserve"> XE "</w:instrText>
              </w:r>
            </w:ins>
            <w:ins w:id="210" w:author="Carol Nichols" w:date="2022-08-12T10:44:00Z">
              <w:r w:rsidR="00BC792B" w:rsidRPr="007974EA">
                <w:instrText>decimal literal syntax</w:instrText>
              </w:r>
            </w:ins>
            <w:ins w:id="211" w:author="Carol Nichols" w:date="2022-08-12T10:45:00Z">
              <w:r w:rsidR="00BC792B">
                <w:instrText xml:space="preserve">" </w:instrText>
              </w:r>
              <w:r w:rsidR="00BC792B">
                <w:rPr>
                  <w:lang w:eastAsia="en-GB"/>
                </w:rPr>
                <w:fldChar w:fldCharType="end"/>
              </w:r>
            </w:ins>
          </w:p>
        </w:tc>
        <w:tc>
          <w:tcPr>
            <w:tcW w:w="2217" w:type="dxa"/>
          </w:tcPr>
          <w:p w14:paraId="6E6B1969" w14:textId="7D0EED5B" w:rsidR="005A3308" w:rsidRPr="005A3308" w:rsidRDefault="005A3308" w:rsidP="00A07C97">
            <w:pPr>
              <w:pStyle w:val="TableBody"/>
              <w:rPr>
                <w:rStyle w:val="Literal"/>
              </w:rPr>
            </w:pPr>
            <w:r w:rsidRPr="005A3308">
              <w:rPr>
                <w:rStyle w:val="Literal"/>
              </w:rPr>
              <w:t>98_22</w:t>
            </w:r>
            <w:r>
              <w:rPr>
                <w:rStyle w:val="Literal"/>
              </w:rPr>
              <w:t>2</w:t>
            </w:r>
          </w:p>
        </w:tc>
      </w:tr>
      <w:tr w:rsidR="005A3308" w14:paraId="1C3155F1" w14:textId="77777777" w:rsidTr="00A07C97">
        <w:tc>
          <w:tcPr>
            <w:tcW w:w="2216" w:type="dxa"/>
          </w:tcPr>
          <w:p w14:paraId="4842BD3C" w14:textId="32184258" w:rsidR="005A3308" w:rsidRDefault="005A3308" w:rsidP="00A07C97">
            <w:pPr>
              <w:pStyle w:val="TableBody"/>
              <w:rPr>
                <w:lang w:eastAsia="en-GB"/>
              </w:rPr>
            </w:pPr>
            <w:r>
              <w:rPr>
                <w:lang w:eastAsia="en-GB"/>
              </w:rPr>
              <w:t>Hex</w:t>
            </w:r>
            <w:ins w:id="212" w:author="Carol Nichols" w:date="2022-08-12T10:45:00Z">
              <w:r w:rsidR="00BC792B">
                <w:rPr>
                  <w:lang w:eastAsia="en-GB"/>
                </w:rPr>
                <w:fldChar w:fldCharType="begin"/>
              </w:r>
              <w:r w:rsidR="00BC792B">
                <w:instrText xml:space="preserve"> XE "</w:instrText>
              </w:r>
              <w:r w:rsidR="00BC792B" w:rsidRPr="00F90483">
                <w:instrText>hexadecimal literal syntax</w:instrText>
              </w:r>
              <w:r w:rsidR="00BC792B">
                <w:instrText xml:space="preserve">" </w:instrText>
              </w:r>
              <w:r w:rsidR="00BC792B">
                <w:rPr>
                  <w:lang w:eastAsia="en-GB"/>
                </w:rPr>
                <w:fldChar w:fldCharType="end"/>
              </w:r>
            </w:ins>
          </w:p>
        </w:tc>
        <w:tc>
          <w:tcPr>
            <w:tcW w:w="2217" w:type="dxa"/>
          </w:tcPr>
          <w:p w14:paraId="43627180" w14:textId="14C23B42" w:rsidR="005A3308" w:rsidRPr="005A3308" w:rsidRDefault="005A3308" w:rsidP="00A07C97">
            <w:pPr>
              <w:pStyle w:val="TableBody"/>
              <w:rPr>
                <w:rStyle w:val="Literal"/>
              </w:rPr>
            </w:pPr>
            <w:r w:rsidRPr="005A3308">
              <w:rPr>
                <w:rStyle w:val="Literal"/>
              </w:rPr>
              <w:t>0xff</w:t>
            </w:r>
          </w:p>
        </w:tc>
      </w:tr>
      <w:tr w:rsidR="005A3308" w14:paraId="634568F6" w14:textId="77777777" w:rsidTr="00A07C97">
        <w:tc>
          <w:tcPr>
            <w:tcW w:w="2216" w:type="dxa"/>
          </w:tcPr>
          <w:p w14:paraId="2BBACDD4" w14:textId="717132BD" w:rsidR="005A3308" w:rsidRDefault="005A3308" w:rsidP="00A07C97">
            <w:pPr>
              <w:pStyle w:val="TableBody"/>
              <w:rPr>
                <w:lang w:eastAsia="en-GB"/>
              </w:rPr>
            </w:pPr>
            <w:r>
              <w:rPr>
                <w:lang w:eastAsia="en-GB"/>
              </w:rPr>
              <w:t>Octal</w:t>
            </w:r>
            <w:ins w:id="213" w:author="Carol Nichols" w:date="2022-08-12T10:45:00Z">
              <w:r w:rsidR="00BC792B">
                <w:rPr>
                  <w:lang w:eastAsia="en-GB"/>
                </w:rPr>
                <w:fldChar w:fldCharType="begin"/>
              </w:r>
              <w:r w:rsidR="00BC792B">
                <w:instrText xml:space="preserve"> XE "</w:instrText>
              </w:r>
              <w:r w:rsidR="00BC792B" w:rsidRPr="0041543B">
                <w:instrText>octal literal syntax</w:instrText>
              </w:r>
              <w:r w:rsidR="00BC792B">
                <w:instrText xml:space="preserve">" </w:instrText>
              </w:r>
              <w:r w:rsidR="00BC792B">
                <w:rPr>
                  <w:lang w:eastAsia="en-GB"/>
                </w:rPr>
                <w:fldChar w:fldCharType="end"/>
              </w:r>
            </w:ins>
          </w:p>
        </w:tc>
        <w:tc>
          <w:tcPr>
            <w:tcW w:w="2217" w:type="dxa"/>
          </w:tcPr>
          <w:p w14:paraId="3876F83C" w14:textId="1F877D76" w:rsidR="005A3308" w:rsidRPr="005A3308" w:rsidRDefault="005A3308" w:rsidP="00A07C97">
            <w:pPr>
              <w:pStyle w:val="TableBody"/>
              <w:rPr>
                <w:rStyle w:val="Literal"/>
              </w:rPr>
            </w:pPr>
            <w:r w:rsidRPr="005A3308">
              <w:rPr>
                <w:rStyle w:val="Literal"/>
              </w:rPr>
              <w:t>0o77</w:t>
            </w:r>
          </w:p>
        </w:tc>
      </w:tr>
      <w:tr w:rsidR="005A3308" w14:paraId="776B6B52" w14:textId="77777777" w:rsidTr="00A07C97">
        <w:tc>
          <w:tcPr>
            <w:tcW w:w="2216" w:type="dxa"/>
          </w:tcPr>
          <w:p w14:paraId="78D8954F" w14:textId="465909DD" w:rsidR="005A3308" w:rsidRDefault="005A3308" w:rsidP="00A07C97">
            <w:pPr>
              <w:pStyle w:val="TableBody"/>
              <w:rPr>
                <w:lang w:eastAsia="en-GB"/>
              </w:rPr>
            </w:pPr>
            <w:r>
              <w:rPr>
                <w:lang w:eastAsia="en-GB"/>
              </w:rPr>
              <w:t>Binary</w:t>
            </w:r>
            <w:ins w:id="214" w:author="Carol Nichols" w:date="2022-08-12T10:45:00Z">
              <w:r w:rsidR="00BC792B">
                <w:rPr>
                  <w:lang w:eastAsia="en-GB"/>
                </w:rPr>
                <w:fldChar w:fldCharType="begin"/>
              </w:r>
              <w:r w:rsidR="00BC792B">
                <w:instrText xml:space="preserve"> XE "</w:instrText>
              </w:r>
              <w:r w:rsidR="00BC792B" w:rsidRPr="001C3B76">
                <w:instrText>binary literal syntax</w:instrText>
              </w:r>
              <w:r w:rsidR="00BC792B">
                <w:instrText xml:space="preserve">" </w:instrText>
              </w:r>
              <w:r w:rsidR="00BC792B">
                <w:rPr>
                  <w:lang w:eastAsia="en-GB"/>
                </w:rPr>
                <w:fldChar w:fldCharType="end"/>
              </w:r>
            </w:ins>
          </w:p>
        </w:tc>
        <w:tc>
          <w:tcPr>
            <w:tcW w:w="2217" w:type="dxa"/>
          </w:tcPr>
          <w:p w14:paraId="27E4DFC7" w14:textId="7B7EBAFD" w:rsidR="005A3308" w:rsidRPr="005A3308" w:rsidRDefault="005A3308" w:rsidP="00A07C97">
            <w:pPr>
              <w:pStyle w:val="TableBody"/>
              <w:rPr>
                <w:rStyle w:val="Literal"/>
              </w:rPr>
            </w:pPr>
            <w:r w:rsidRPr="005A3308">
              <w:rPr>
                <w:rStyle w:val="Literal"/>
              </w:rPr>
              <w:t>0b1111_0000</w:t>
            </w:r>
          </w:p>
        </w:tc>
      </w:tr>
      <w:tr w:rsidR="005A3308" w14:paraId="6033C8BC" w14:textId="77777777" w:rsidTr="00A07C97">
        <w:tc>
          <w:tcPr>
            <w:tcW w:w="2216" w:type="dxa"/>
          </w:tcPr>
          <w:p w14:paraId="6F0113B6" w14:textId="08046893" w:rsidR="005A3308" w:rsidRDefault="005A3308" w:rsidP="00A07C97">
            <w:pPr>
              <w:pStyle w:val="TableBody"/>
              <w:rPr>
                <w:lang w:eastAsia="en-GB"/>
              </w:rPr>
            </w:pPr>
            <w:r>
              <w:rPr>
                <w:lang w:eastAsia="en-GB"/>
              </w:rPr>
              <w:t>Byte (u8 only)</w:t>
            </w:r>
            <w:ins w:id="215" w:author="Carol Nichols" w:date="2022-08-12T10:45:00Z">
              <w:r w:rsidR="00BC792B">
                <w:rPr>
                  <w:lang w:eastAsia="en-GB"/>
                </w:rPr>
                <w:t xml:space="preserve"> </w:t>
              </w:r>
              <w:r w:rsidR="00BC792B">
                <w:rPr>
                  <w:lang w:eastAsia="en-GB"/>
                </w:rPr>
                <w:fldChar w:fldCharType="begin"/>
              </w:r>
              <w:r w:rsidR="00BC792B">
                <w:instrText xml:space="preserve"> XE "byte</w:instrText>
              </w:r>
              <w:r w:rsidR="00BC792B" w:rsidRPr="00AC00B2">
                <w:instrText xml:space="preserve"> literal syntax</w:instrText>
              </w:r>
              <w:r w:rsidR="00BC792B">
                <w:instrText xml:space="preserve">" </w:instrText>
              </w:r>
              <w:r w:rsidR="00BC792B">
                <w:rPr>
                  <w:lang w:eastAsia="en-GB"/>
                </w:rPr>
                <w:fldChar w:fldCharType="end"/>
              </w:r>
            </w:ins>
          </w:p>
        </w:tc>
        <w:tc>
          <w:tcPr>
            <w:tcW w:w="2217" w:type="dxa"/>
          </w:tcPr>
          <w:p w14:paraId="175E0EC0" w14:textId="14D68C27" w:rsidR="005A3308" w:rsidRPr="005A3308" w:rsidRDefault="005A3308" w:rsidP="00A07C97">
            <w:pPr>
              <w:pStyle w:val="TableBody"/>
              <w:rPr>
                <w:rStyle w:val="Literal"/>
              </w:rPr>
            </w:pPr>
            <w:commentRangeStart w:id="216"/>
            <w:r w:rsidRPr="005A3308">
              <w:rPr>
                <w:rStyle w:val="Literal"/>
              </w:rPr>
              <w:t>b</w:t>
            </w:r>
            <w:ins w:id="217" w:author="Carol Nichols" w:date="2022-08-11T19:28:00Z">
              <w:r w:rsidR="00771C5C">
                <w:rPr>
                  <w:rStyle w:val="Literal"/>
                </w:rPr>
                <w:t>'</w:t>
              </w:r>
            </w:ins>
            <w:del w:id="218" w:author="Carol Nichols" w:date="2022-08-11T19:28:00Z">
              <w:r w:rsidRPr="005A3308" w:rsidDel="00771C5C">
                <w:rPr>
                  <w:rStyle w:val="Literal"/>
                </w:rPr>
                <w:delText>’</w:delText>
              </w:r>
            </w:del>
            <w:r w:rsidRPr="005A3308">
              <w:rPr>
                <w:rStyle w:val="Literal"/>
              </w:rPr>
              <w:t>A</w:t>
            </w:r>
            <w:ins w:id="219" w:author="Carol Nichols" w:date="2022-08-11T19:28:00Z">
              <w:r w:rsidR="00771C5C">
                <w:rPr>
                  <w:rStyle w:val="Literal"/>
                </w:rPr>
                <w:t>'</w:t>
              </w:r>
            </w:ins>
            <w:commentRangeEnd w:id="216"/>
            <w:ins w:id="220" w:author="Carol Nichols" w:date="2022-08-11T19:29:00Z">
              <w:r w:rsidR="0048436C">
                <w:rPr>
                  <w:rStyle w:val="CommentReference"/>
                  <w:rFonts w:ascii="Times New Roman" w:hAnsi="Times New Roman" w:cs="Times New Roman"/>
                  <w:color w:val="auto"/>
                  <w:lang w:val="en-CA"/>
                </w:rPr>
                <w:commentReference w:id="216"/>
              </w:r>
            </w:ins>
            <w:del w:id="221" w:author="Carol Nichols" w:date="2022-08-11T19:28:00Z">
              <w:r w:rsidRPr="005A3308" w:rsidDel="00771C5C">
                <w:rPr>
                  <w:rStyle w:val="Literal"/>
                </w:rPr>
                <w:delText>’</w:delText>
              </w:r>
            </w:del>
          </w:p>
        </w:tc>
      </w:tr>
    </w:tbl>
    <w:p w14:paraId="3C25707B" w14:textId="14FD130D" w:rsidR="00CE1782" w:rsidRPr="00CE1782" w:rsidRDefault="00CE1782" w:rsidP="004D666C">
      <w:pPr>
        <w:pStyle w:val="Body"/>
        <w:rPr>
          <w:lang w:eastAsia="en-GB"/>
        </w:rPr>
      </w:pPr>
      <w:r w:rsidRPr="001D5A08">
        <w:t>So how do you know which type of integer to use? If you’re unsure, Rust’s</w:t>
      </w:r>
      <w:r w:rsidR="00E61177">
        <w:t xml:space="preserve"> </w:t>
      </w:r>
      <w:r w:rsidRPr="001D5A08">
        <w:t xml:space="preserve">defaults are generally good places to start: integer types default to </w:t>
      </w:r>
      <w:r w:rsidRPr="00E61177">
        <w:rPr>
          <w:rStyle w:val="Literal"/>
        </w:rPr>
        <w:t>i32</w:t>
      </w:r>
      <w:r w:rsidRPr="001D5A08">
        <w:t>.</w:t>
      </w:r>
      <w:r w:rsidR="00E61177">
        <w:t xml:space="preserve"> </w:t>
      </w:r>
      <w:ins w:id="222" w:author="Carol Nichols" w:date="2022-08-12T10:48:00Z">
        <w:r w:rsidR="003720ED">
          <w:rPr>
            <w:lang w:eastAsia="en-GB"/>
          </w:rPr>
          <w:fldChar w:fldCharType="begin"/>
        </w:r>
        <w:r w:rsidR="003720ED">
          <w:instrText xml:space="preserve"> XE "usize type:indexing collection with startRange" </w:instrText>
        </w:r>
        <w:r w:rsidR="003720ED">
          <w:rPr>
            <w:lang w:eastAsia="en-GB"/>
          </w:rPr>
          <w:fldChar w:fldCharType="end"/>
        </w:r>
      </w:ins>
      <w:ins w:id="223" w:author="Carol Nichols" w:date="2022-08-12T10:49:00Z">
        <w:r w:rsidR="003B6531">
          <w:rPr>
            <w:lang w:eastAsia="en-GB"/>
          </w:rPr>
          <w:fldChar w:fldCharType="begin"/>
        </w:r>
        <w:r w:rsidR="003B6531">
          <w:instrText xml:space="preserve"> XE "isize type:indexing collection with startRange" </w:instrText>
        </w:r>
        <w:r w:rsidR="003B6531">
          <w:rPr>
            <w:lang w:eastAsia="en-GB"/>
          </w:rPr>
          <w:fldChar w:fldCharType="end"/>
        </w:r>
      </w:ins>
      <w:r w:rsidRPr="001D5A08">
        <w:t xml:space="preserve">The primary situation in which you’d use </w:t>
      </w:r>
      <w:r w:rsidRPr="00E61177">
        <w:rPr>
          <w:rStyle w:val="Literal"/>
        </w:rPr>
        <w:t>isize</w:t>
      </w:r>
      <w:r w:rsidRPr="001D5A08">
        <w:t xml:space="preserve"> or </w:t>
      </w:r>
      <w:r w:rsidRPr="00E61177">
        <w:rPr>
          <w:rStyle w:val="Literal"/>
        </w:rPr>
        <w:t>usize</w:t>
      </w:r>
      <w:r w:rsidRPr="00CE1782">
        <w:rPr>
          <w:lang w:eastAsia="en-GB"/>
        </w:rPr>
        <w:t xml:space="preserve"> is when indexing</w:t>
      </w:r>
      <w:r w:rsidR="00E61177">
        <w:rPr>
          <w:lang w:eastAsia="en-GB"/>
        </w:rPr>
        <w:t xml:space="preserve"> </w:t>
      </w:r>
      <w:r w:rsidRPr="00CE1782">
        <w:rPr>
          <w:lang w:eastAsia="en-GB"/>
        </w:rPr>
        <w:t>some sort of collection.</w:t>
      </w:r>
      <w:ins w:id="224" w:author="Carol Nichols" w:date="2022-08-12T10:49:00Z">
        <w:r w:rsidR="003B6531">
          <w:rPr>
            <w:lang w:eastAsia="en-GB"/>
          </w:rPr>
          <w:fldChar w:fldCharType="begin"/>
        </w:r>
        <w:r w:rsidR="003B6531">
          <w:instrText xml:space="preserve"> XE "isize type:indexing collection with endRange" </w:instrText>
        </w:r>
        <w:r w:rsidR="003B6531">
          <w:rPr>
            <w:lang w:eastAsia="en-GB"/>
          </w:rPr>
          <w:fldChar w:fldCharType="end"/>
        </w:r>
      </w:ins>
      <w:ins w:id="225" w:author="Carol Nichols" w:date="2022-08-12T10:48:00Z">
        <w:r w:rsidR="003720ED">
          <w:rPr>
            <w:lang w:eastAsia="en-GB"/>
          </w:rPr>
          <w:fldChar w:fldCharType="begin"/>
        </w:r>
        <w:r w:rsidR="003720ED">
          <w:instrText xml:space="preserve"> XE "usize type:indexing collection with endRange" </w:instrText>
        </w:r>
        <w:r w:rsidR="003720ED">
          <w:rPr>
            <w:lang w:eastAsia="en-GB"/>
          </w:rPr>
          <w:fldChar w:fldCharType="end"/>
        </w:r>
      </w:ins>
      <w:ins w:id="226" w:author="Carol Nichols" w:date="2022-08-12T09:07:00Z">
        <w:r w:rsidR="00B7240C">
          <w:rPr>
            <w:lang w:eastAsia="en-GB"/>
          </w:rPr>
          <w:fldChar w:fldCharType="begin"/>
        </w:r>
        <w:r w:rsidR="00B7240C">
          <w:instrText xml:space="preserve"> XE "integer data types:signed endRange" </w:instrText>
        </w:r>
        <w:r w:rsidR="00B7240C">
          <w:rPr>
            <w:lang w:eastAsia="en-GB"/>
          </w:rPr>
          <w:fldChar w:fldCharType="end"/>
        </w:r>
      </w:ins>
      <w:ins w:id="227" w:author="Carol Nichols" w:date="2022-08-12T09:06:00Z">
        <w:r w:rsidR="00FF6F56">
          <w:rPr>
            <w:lang w:eastAsia="en-GB"/>
          </w:rPr>
          <w:fldChar w:fldCharType="begin"/>
        </w:r>
        <w:r w:rsidR="00FF6F56">
          <w:instrText xml:space="preserve"> XE "signed integer types endRange" </w:instrText>
        </w:r>
        <w:r w:rsidR="00FF6F56">
          <w:rPr>
            <w:lang w:eastAsia="en-GB"/>
          </w:rPr>
          <w:fldChar w:fldCharType="end"/>
        </w:r>
      </w:ins>
      <w:ins w:id="228" w:author="Carol Nichols" w:date="2022-08-12T09:09:00Z">
        <w:r w:rsidR="00423D2D">
          <w:rPr>
            <w:lang w:eastAsia="en-GB"/>
          </w:rPr>
          <w:fldChar w:fldCharType="begin"/>
        </w:r>
        <w:r w:rsidR="00423D2D">
          <w:instrText xml:space="preserve"> XE "integer data types:unsigned endRange" </w:instrText>
        </w:r>
        <w:r w:rsidR="00423D2D">
          <w:rPr>
            <w:lang w:eastAsia="en-GB"/>
          </w:rPr>
          <w:fldChar w:fldCharType="end"/>
        </w:r>
      </w:ins>
      <w:ins w:id="229" w:author="Carol Nichols" w:date="2022-08-12T09:05:00Z">
        <w:r w:rsidR="006D0D7A">
          <w:rPr>
            <w:lang w:eastAsia="en-GB"/>
          </w:rPr>
          <w:fldChar w:fldCharType="begin"/>
        </w:r>
        <w:r w:rsidR="006D0D7A">
          <w:instrText xml:space="preserve"> XE "unsigned integer types endRange" </w:instrText>
        </w:r>
        <w:r w:rsidR="006D0D7A">
          <w:rPr>
            <w:lang w:eastAsia="en-GB"/>
          </w:rPr>
          <w:fldChar w:fldCharType="end"/>
        </w:r>
      </w:ins>
    </w:p>
    <w:p w14:paraId="2AB685B3" w14:textId="77777777" w:rsidR="00A01D98" w:rsidRDefault="00A01D98">
      <w:pPr>
        <w:pStyle w:val="BoxType"/>
        <w:rPr>
          <w:ins w:id="230" w:author="Audrey Doyle" w:date="2022-08-03T16:40:00Z"/>
          <w:lang w:eastAsia="en-GB"/>
        </w:rPr>
        <w:pPrChange w:id="231" w:author="Audrey Doyle" w:date="2022-08-03T16:40:00Z">
          <w:pPr>
            <w:pStyle w:val="BoxTitle"/>
          </w:pPr>
        </w:pPrChange>
      </w:pPr>
      <w:bookmarkStart w:id="232" w:name="integer-overflow"/>
      <w:bookmarkStart w:id="233" w:name="_Toc105758580"/>
      <w:bookmarkEnd w:id="232"/>
    </w:p>
    <w:p w14:paraId="0358FB26" w14:textId="0C0C2443" w:rsidR="00CE1782" w:rsidRPr="00CE1782" w:rsidRDefault="00B96A56" w:rsidP="00A66324">
      <w:pPr>
        <w:pStyle w:val="BoxTitle"/>
        <w:rPr>
          <w:lang w:eastAsia="en-GB"/>
        </w:rPr>
      </w:pPr>
      <w:ins w:id="234" w:author="Carol Nichols" w:date="2022-08-12T10:49:00Z">
        <w:r>
          <w:rPr>
            <w:lang w:eastAsia="en-GB"/>
          </w:rPr>
          <w:fldChar w:fldCharType="begin"/>
        </w:r>
        <w:r>
          <w:instrText xml:space="preserve"> XE "integer overflow startRange" </w:instrText>
        </w:r>
        <w:r>
          <w:rPr>
            <w:lang w:eastAsia="en-GB"/>
          </w:rPr>
          <w:fldChar w:fldCharType="end"/>
        </w:r>
      </w:ins>
      <w:ins w:id="235" w:author="Carol Nichols" w:date="2022-08-12T10:51:00Z">
        <w:r w:rsidR="007C0E82">
          <w:rPr>
            <w:lang w:eastAsia="en-GB"/>
          </w:rPr>
          <w:fldChar w:fldCharType="begin"/>
        </w:r>
        <w:r w:rsidR="007C0E82">
          <w:instrText xml:space="preserve"> XE "overflow of integers" </w:instrText>
        </w:r>
        <w:r w:rsidR="007C0E82">
          <w:rPr>
            <w:lang w:eastAsia="en-GB"/>
          </w:rPr>
          <w:fldChar w:fldCharType="end"/>
        </w:r>
      </w:ins>
      <w:r w:rsidR="00CE1782" w:rsidRPr="00CE1782">
        <w:rPr>
          <w:lang w:eastAsia="en-GB"/>
        </w:rPr>
        <w:t>Integer Overflow</w:t>
      </w:r>
      <w:bookmarkEnd w:id="233"/>
    </w:p>
    <w:p w14:paraId="07A799D4" w14:textId="24F6AE1A" w:rsidR="00CE1782" w:rsidRPr="00CE1782" w:rsidDel="00EB3318" w:rsidRDefault="00CE1782" w:rsidP="00A66324">
      <w:pPr>
        <w:pStyle w:val="BoxBody"/>
        <w:rPr>
          <w:del w:id="236" w:author="Audrey Doyle" w:date="2022-07-27T12:15:00Z"/>
          <w:lang w:eastAsia="en-GB"/>
        </w:rPr>
      </w:pPr>
      <w:r w:rsidRPr="001D5A08">
        <w:t xml:space="preserve">Let’s say you have a variable of type </w:t>
      </w:r>
      <w:r w:rsidRPr="00E61177">
        <w:rPr>
          <w:rStyle w:val="Literal"/>
        </w:rPr>
        <w:t>u8</w:t>
      </w:r>
      <w:r w:rsidRPr="00CE1782">
        <w:rPr>
          <w:lang w:eastAsia="en-GB"/>
        </w:rPr>
        <w:t xml:space="preserve"> that can hold values between 0 and</w:t>
      </w:r>
      <w:ins w:id="237" w:author="Audrey Doyle" w:date="2022-07-27T13:15:00Z">
        <w:r w:rsidR="0040171C">
          <w:rPr>
            <w:lang w:eastAsia="en-GB"/>
          </w:rPr>
          <w:t xml:space="preserve"> </w:t>
        </w:r>
      </w:ins>
      <w:r w:rsidR="00A66324">
        <w:rPr>
          <w:lang w:eastAsia="en-GB"/>
        </w:rPr>
        <w:t>255</w:t>
      </w:r>
      <w:ins w:id="238" w:author="Audrey Doyle" w:date="2022-07-27T12:15:00Z">
        <w:r w:rsidR="00EB3318">
          <w:rPr>
            <w:lang w:eastAsia="en-GB"/>
          </w:rPr>
          <w:t xml:space="preserve">. </w:t>
        </w:r>
      </w:ins>
    </w:p>
    <w:p w14:paraId="43C51642" w14:textId="623E0F22" w:rsidR="00CE1782" w:rsidRPr="00CE1782" w:rsidRDefault="00CE1782" w:rsidP="00A66324">
      <w:pPr>
        <w:pStyle w:val="BoxBody"/>
        <w:rPr>
          <w:lang w:eastAsia="en-GB"/>
        </w:rPr>
      </w:pPr>
      <w:r w:rsidRPr="00CE1782">
        <w:rPr>
          <w:lang w:eastAsia="en-GB"/>
        </w:rPr>
        <w:t xml:space="preserve">If you try to change </w:t>
      </w:r>
      <w:r w:rsidRPr="00CE1782">
        <w:rPr>
          <w:lang w:eastAsia="en-GB"/>
        </w:rPr>
        <w:lastRenderedPageBreak/>
        <w:t xml:space="preserve">the variable to a value outside </w:t>
      </w:r>
      <w:del w:id="239" w:author="Audrey Doyle" w:date="2022-07-27T12:15:00Z">
        <w:r w:rsidRPr="00CE1782" w:rsidDel="00EB3318">
          <w:rPr>
            <w:lang w:eastAsia="en-GB"/>
          </w:rPr>
          <w:delText xml:space="preserve">of </w:delText>
        </w:r>
      </w:del>
      <w:r w:rsidRPr="00CE1782">
        <w:rPr>
          <w:lang w:eastAsia="en-GB"/>
        </w:rPr>
        <w:t>that range, such</w:t>
      </w:r>
      <w:r w:rsidR="00E61177">
        <w:rPr>
          <w:lang w:eastAsia="en-GB"/>
        </w:rPr>
        <w:t xml:space="preserve"> </w:t>
      </w:r>
      <w:r w:rsidRPr="00CE1782">
        <w:rPr>
          <w:lang w:eastAsia="en-GB"/>
        </w:rPr>
        <w:t xml:space="preserve">as 256, </w:t>
      </w:r>
      <w:r w:rsidRPr="00675E74">
        <w:rPr>
          <w:rStyle w:val="Italic"/>
        </w:rPr>
        <w:t>integer overflow</w:t>
      </w:r>
      <w:r w:rsidRPr="001D5A08">
        <w:t xml:space="preserve"> will occur, which can result in one of two</w:t>
      </w:r>
      <w:r w:rsidR="00E61177">
        <w:t xml:space="preserve"> </w:t>
      </w:r>
      <w:r w:rsidRPr="001D5A08">
        <w:t>behaviors. When you’re compiling in debug mode, Rust includes checks for</w:t>
      </w:r>
      <w:r w:rsidR="00E61177">
        <w:t xml:space="preserve"> </w:t>
      </w:r>
      <w:r w:rsidRPr="001D5A08">
        <w:t xml:space="preserve">integer overflow that cause your program to </w:t>
      </w:r>
      <w:r w:rsidRPr="00675E74">
        <w:rPr>
          <w:rStyle w:val="Italic"/>
        </w:rPr>
        <w:t>panic</w:t>
      </w:r>
      <w:r w:rsidRPr="001D5A08">
        <w:t xml:space="preserve"> at runtime if this</w:t>
      </w:r>
      <w:r w:rsidR="00E61177">
        <w:t xml:space="preserve"> </w:t>
      </w:r>
      <w:r w:rsidRPr="001D5A08">
        <w:t xml:space="preserve">behavior occurs. Rust uses the term </w:t>
      </w:r>
      <w:r w:rsidRPr="00EB3318">
        <w:rPr>
          <w:rStyle w:val="Italic"/>
          <w:rPrChange w:id="240" w:author="Audrey Doyle" w:date="2022-07-27T12:16:00Z">
            <w:rPr/>
          </w:rPrChange>
        </w:rPr>
        <w:t>panicking</w:t>
      </w:r>
      <w:ins w:id="241" w:author="Carol Nichols" w:date="2022-08-12T10:52:00Z">
        <w:r w:rsidR="00FA3CFC">
          <w:rPr>
            <w:lang w:eastAsia="en-GB"/>
          </w:rPr>
          <w:fldChar w:fldCharType="begin"/>
        </w:r>
        <w:r w:rsidR="00FA3CFC">
          <w:instrText xml:space="preserve"> XE "panicking" </w:instrText>
        </w:r>
        <w:r w:rsidR="00FA3CFC">
          <w:rPr>
            <w:lang w:eastAsia="en-GB"/>
          </w:rPr>
          <w:fldChar w:fldCharType="end"/>
        </w:r>
      </w:ins>
      <w:r w:rsidRPr="001D5A08">
        <w:t xml:space="preserve"> when a program exits with an</w:t>
      </w:r>
      <w:r w:rsidR="00E61177">
        <w:t xml:space="preserve"> </w:t>
      </w:r>
      <w:r w:rsidRPr="001D5A08">
        <w:t xml:space="preserve">error; we’ll discuss panics in more depth in </w:t>
      </w:r>
      <w:del w:id="242" w:author="Audrey Doyle" w:date="2022-07-27T12:16:00Z">
        <w:r w:rsidRPr="001D5A08" w:rsidDel="00EB3318">
          <w:delText xml:space="preserve">the </w:delText>
        </w:r>
      </w:del>
      <w:r w:rsidRPr="00EB3318">
        <w:rPr>
          <w:rStyle w:val="Xref"/>
          <w:rPrChange w:id="243" w:author="Audrey Doyle" w:date="2022-07-27T12:16:00Z">
            <w:rPr/>
          </w:rPrChange>
        </w:rPr>
        <w:t>“Unrecoverable Errors with</w:t>
      </w:r>
      <w:r w:rsidR="00E61177" w:rsidRPr="00EB3318">
        <w:rPr>
          <w:rStyle w:val="Xref"/>
          <w:rPrChange w:id="244" w:author="Audrey Doyle" w:date="2022-07-27T12:16:00Z">
            <w:rPr/>
          </w:rPrChange>
        </w:rPr>
        <w:t xml:space="preserve"> </w:t>
      </w:r>
      <w:r w:rsidRPr="00EB3318">
        <w:rPr>
          <w:rStyle w:val="Xref"/>
          <w:rPrChange w:id="245" w:author="Audrey Doyle" w:date="2022-07-27T12:16:00Z">
            <w:rPr>
              <w:rStyle w:val="Literal"/>
            </w:rPr>
          </w:rPrChange>
        </w:rPr>
        <w:t>panic!</w:t>
      </w:r>
      <w:r w:rsidRPr="00EB3318">
        <w:rPr>
          <w:rStyle w:val="Xref"/>
          <w:rPrChange w:id="246" w:author="Audrey Doyle" w:date="2022-07-27T12:16:00Z">
            <w:rPr>
              <w:lang w:eastAsia="en-GB"/>
            </w:rPr>
          </w:rPrChange>
        </w:rPr>
        <w:t>”</w:t>
      </w:r>
      <w:r w:rsidRPr="00CE1782">
        <w:rPr>
          <w:lang w:eastAsia="en-GB"/>
        </w:rPr>
        <w:t xml:space="preserve"> </w:t>
      </w:r>
      <w:del w:id="247" w:author="Audrey Doyle" w:date="2022-07-27T12:16:00Z">
        <w:r w:rsidRPr="00CE1782" w:rsidDel="00EB3318">
          <w:rPr>
            <w:lang w:eastAsia="en-GB"/>
          </w:rPr>
          <w:delText xml:space="preserve">section </w:delText>
        </w:r>
      </w:del>
      <w:del w:id="248" w:author="Audrey Doyle" w:date="2022-07-27T13:16:00Z">
        <w:r w:rsidRPr="00CE1782" w:rsidDel="0040171C">
          <w:rPr>
            <w:lang w:eastAsia="en-GB"/>
          </w:rPr>
          <w:delText>in</w:delText>
        </w:r>
      </w:del>
      <w:ins w:id="249" w:author="Audrey Doyle" w:date="2022-07-27T13:16:00Z">
        <w:r w:rsidR="0040171C">
          <w:rPr>
            <w:lang w:eastAsia="en-GB"/>
          </w:rPr>
          <w:t xml:space="preserve">on </w:t>
        </w:r>
        <w:r w:rsidR="0040171C" w:rsidRPr="00FE148B">
          <w:rPr>
            <w:rStyle w:val="Xref"/>
            <w:rPrChange w:id="250" w:author="Audrey Doyle" w:date="2022-07-28T10:54:00Z">
              <w:rPr>
                <w:lang w:eastAsia="en-GB"/>
              </w:rPr>
            </w:rPrChange>
          </w:rPr>
          <w:t>page XX</w:t>
        </w:r>
      </w:ins>
      <w:del w:id="251" w:author="Audrey Doyle" w:date="2022-07-27T13:16:00Z">
        <w:r w:rsidRPr="00CE1782" w:rsidDel="0040171C">
          <w:rPr>
            <w:lang w:eastAsia="en-GB"/>
          </w:rPr>
          <w:delText xml:space="preserve"> </w:delText>
        </w:r>
        <w:r w:rsidR="007025DA" w:rsidRPr="007C2DB9" w:rsidDel="0040171C">
          <w:rPr>
            <w:rStyle w:val="Xref"/>
          </w:rPr>
          <w:delText>Chapter</w:delText>
        </w:r>
        <w:r w:rsidRPr="007C2DB9" w:rsidDel="0040171C">
          <w:rPr>
            <w:rStyle w:val="Xref"/>
          </w:rPr>
          <w:delText xml:space="preserve"> 9</w:delText>
        </w:r>
      </w:del>
      <w:r w:rsidRPr="00CE1782">
        <w:rPr>
          <w:lang w:eastAsia="en-GB"/>
        </w:rPr>
        <w:t>.</w:t>
      </w:r>
    </w:p>
    <w:p w14:paraId="7AF3BD50" w14:textId="5A441BE0" w:rsidR="00CE1782" w:rsidRPr="00CE1782" w:rsidRDefault="00CE1782" w:rsidP="00A66324">
      <w:pPr>
        <w:pStyle w:val="BoxBody"/>
        <w:rPr>
          <w:lang w:eastAsia="en-GB"/>
        </w:rPr>
      </w:pPr>
      <w:r w:rsidRPr="00CE1782">
        <w:rPr>
          <w:lang w:eastAsia="en-GB"/>
        </w:rPr>
        <w:t xml:space="preserve">When you’re compiling in release mode with the </w:t>
      </w:r>
      <w:r w:rsidRPr="00E61177">
        <w:rPr>
          <w:rStyle w:val="Literal"/>
        </w:rPr>
        <w:t>--release</w:t>
      </w:r>
      <w:r w:rsidRPr="001D5A08">
        <w:t xml:space="preserve"> flag</w:t>
      </w:r>
      <w:ins w:id="252" w:author="Carol Nichols" w:date="2022-08-12T10:52:00Z">
        <w:r w:rsidR="00EE256F">
          <w:rPr>
            <w:lang w:eastAsia="en-GB"/>
          </w:rPr>
          <w:fldChar w:fldCharType="begin"/>
        </w:r>
        <w:r w:rsidR="00EE256F">
          <w:instrText xml:space="preserve"> XE "release mode" </w:instrText>
        </w:r>
        <w:r w:rsidR="00EE256F">
          <w:rPr>
            <w:lang w:eastAsia="en-GB"/>
          </w:rPr>
          <w:fldChar w:fldCharType="end"/>
        </w:r>
      </w:ins>
      <w:r w:rsidRPr="001D5A08">
        <w:t>, Rust does</w:t>
      </w:r>
      <w:r w:rsidR="00E61177">
        <w:t xml:space="preserve"> </w:t>
      </w:r>
      <w:r w:rsidRPr="00675E74">
        <w:rPr>
          <w:rStyle w:val="Italic"/>
        </w:rPr>
        <w:t>not</w:t>
      </w:r>
      <w:r w:rsidRPr="001D5A08">
        <w:t xml:space="preserve"> include checks for integer overflow that cause panics. Instead, if</w:t>
      </w:r>
      <w:r w:rsidR="00E61177">
        <w:t xml:space="preserve"> </w:t>
      </w:r>
      <w:r w:rsidRPr="001D5A08">
        <w:t xml:space="preserve">overflow occurs, Rust performs </w:t>
      </w:r>
      <w:r w:rsidRPr="00675E74">
        <w:rPr>
          <w:rStyle w:val="Italic"/>
        </w:rPr>
        <w:t>two’s complement wrapping</w:t>
      </w:r>
      <w:ins w:id="253" w:author="Carol Nichols" w:date="2022-08-12T10:52:00Z">
        <w:r w:rsidR="007F32B6">
          <w:rPr>
            <w:lang w:eastAsia="en-GB"/>
          </w:rPr>
          <w:fldChar w:fldCharType="begin"/>
        </w:r>
        <w:r w:rsidR="007F32B6">
          <w:instrText xml:space="preserve"> XE "two's complement wrapping" </w:instrText>
        </w:r>
        <w:r w:rsidR="007F32B6">
          <w:rPr>
            <w:lang w:eastAsia="en-GB"/>
          </w:rPr>
          <w:fldChar w:fldCharType="end"/>
        </w:r>
      </w:ins>
      <w:r w:rsidRPr="001D5A08">
        <w:t>. In short, values</w:t>
      </w:r>
      <w:r w:rsidR="00E61177">
        <w:t xml:space="preserve"> </w:t>
      </w:r>
      <w:r w:rsidRPr="001D5A08">
        <w:t>greater than the maximum value the type can hold “wrap around” to the minimum</w:t>
      </w:r>
      <w:r w:rsidR="00E61177">
        <w:t xml:space="preserve"> </w:t>
      </w:r>
      <w:r w:rsidRPr="001D5A08">
        <w:t xml:space="preserve">of the values the type can hold. In the case of a </w:t>
      </w:r>
      <w:r w:rsidRPr="00E61177">
        <w:rPr>
          <w:rStyle w:val="Literal"/>
        </w:rPr>
        <w:t>u8</w:t>
      </w:r>
      <w:r w:rsidRPr="00CE1782">
        <w:rPr>
          <w:lang w:eastAsia="en-GB"/>
        </w:rPr>
        <w:t>, the value 256 becomes</w:t>
      </w:r>
      <w:r w:rsidR="00E61177">
        <w:rPr>
          <w:lang w:eastAsia="en-GB"/>
        </w:rPr>
        <w:t xml:space="preserve"> </w:t>
      </w:r>
      <w:r w:rsidRPr="00CE1782">
        <w:rPr>
          <w:lang w:eastAsia="en-GB"/>
        </w:rPr>
        <w:t>0, the value 257 becomes 1, and so on. The program won’t panic, but the</w:t>
      </w:r>
      <w:r w:rsidR="00E61177">
        <w:rPr>
          <w:lang w:eastAsia="en-GB"/>
        </w:rPr>
        <w:t xml:space="preserve"> </w:t>
      </w:r>
      <w:r w:rsidRPr="00CE1782">
        <w:rPr>
          <w:lang w:eastAsia="en-GB"/>
        </w:rPr>
        <w:t>variable will have a value that probably isn’t what you were expecting it to</w:t>
      </w:r>
      <w:r w:rsidR="00E61177">
        <w:rPr>
          <w:lang w:eastAsia="en-GB"/>
        </w:rPr>
        <w:t xml:space="preserve"> </w:t>
      </w:r>
      <w:r w:rsidRPr="00CE1782">
        <w:rPr>
          <w:lang w:eastAsia="en-GB"/>
        </w:rPr>
        <w:t>have. Relying on integer overflow’s wrapping behavior is considered an error.</w:t>
      </w:r>
    </w:p>
    <w:p w14:paraId="73B29002" w14:textId="4D4648D4" w:rsidR="00CE1782" w:rsidRPr="00CE1782" w:rsidRDefault="00CE1782" w:rsidP="00A66324">
      <w:pPr>
        <w:pStyle w:val="BoxBody"/>
        <w:rPr>
          <w:lang w:eastAsia="en-GB"/>
        </w:rPr>
      </w:pPr>
      <w:r w:rsidRPr="00CE1782">
        <w:rPr>
          <w:lang w:eastAsia="en-GB"/>
        </w:rPr>
        <w:t>To explicitly handle the possibility of overflow, you can use these families</w:t>
      </w:r>
      <w:r w:rsidR="00E61177">
        <w:rPr>
          <w:lang w:eastAsia="en-GB"/>
        </w:rPr>
        <w:t xml:space="preserve"> </w:t>
      </w:r>
      <w:r w:rsidRPr="00CE1782">
        <w:rPr>
          <w:lang w:eastAsia="en-GB"/>
        </w:rPr>
        <w:t>of methods provided by the standard library for primitive numeric types:</w:t>
      </w:r>
    </w:p>
    <w:p w14:paraId="244B96F0" w14:textId="4A5406E8" w:rsidR="00CE1782" w:rsidRPr="00EB3318" w:rsidRDefault="00CE1782" w:rsidP="00A66324">
      <w:pPr>
        <w:pStyle w:val="BoxListBullet"/>
        <w:rPr>
          <w:rPrChange w:id="254" w:author="Audrey Doyle" w:date="2022-07-27T12:17:00Z">
            <w:rPr>
              <w:lang w:eastAsia="en-GB"/>
            </w:rPr>
          </w:rPrChange>
        </w:rPr>
      </w:pPr>
      <w:r w:rsidRPr="001D5A08">
        <w:t xml:space="preserve">Wrap in all modes with the </w:t>
      </w:r>
      <w:r w:rsidRPr="00E61177">
        <w:rPr>
          <w:rStyle w:val="Literal"/>
        </w:rPr>
        <w:t>wrapping_*</w:t>
      </w:r>
      <w:r w:rsidRPr="001D5A08">
        <w:t xml:space="preserve"> methods, such as </w:t>
      </w:r>
      <w:r w:rsidRPr="00E61177">
        <w:rPr>
          <w:rStyle w:val="Literal"/>
        </w:rPr>
        <w:t>wrapping_add</w:t>
      </w:r>
      <w:ins w:id="255" w:author="Audrey Doyle" w:date="2022-07-27T12:17:00Z">
        <w:r w:rsidR="00EB3318" w:rsidRPr="00EB3318">
          <w:rPr>
            <w:rPrChange w:id="256" w:author="Audrey Doyle" w:date="2022-07-27T12:17:00Z">
              <w:rPr>
                <w:rStyle w:val="Literal"/>
              </w:rPr>
            </w:rPrChange>
          </w:rPr>
          <w:t>.</w:t>
        </w:r>
      </w:ins>
      <w:ins w:id="257" w:author="Carol Nichols" w:date="2022-08-12T10:50:00Z">
        <w:r w:rsidR="005B15AC">
          <w:rPr>
            <w:lang w:eastAsia="en-GB"/>
          </w:rPr>
          <w:fldChar w:fldCharType="begin"/>
        </w:r>
        <w:r w:rsidR="005B15AC">
          <w:instrText xml:space="preserve"> XE "wrapping</w:instrText>
        </w:r>
        <w:r w:rsidR="002C706E">
          <w:instrText>_*</w:instrText>
        </w:r>
        <w:r w:rsidR="005B15AC">
          <w:instrText xml:space="preserve"> methods" </w:instrText>
        </w:r>
        <w:r w:rsidR="005B15AC">
          <w:rPr>
            <w:lang w:eastAsia="en-GB"/>
          </w:rPr>
          <w:fldChar w:fldCharType="end"/>
        </w:r>
      </w:ins>
    </w:p>
    <w:p w14:paraId="02EA328F" w14:textId="11240B6B" w:rsidR="00CE1782" w:rsidRPr="00CE1782" w:rsidRDefault="00CE1782" w:rsidP="00A66324">
      <w:pPr>
        <w:pStyle w:val="BoxListBullet"/>
        <w:rPr>
          <w:lang w:eastAsia="en-GB"/>
        </w:rPr>
      </w:pPr>
      <w:r w:rsidRPr="00CE1782">
        <w:rPr>
          <w:lang w:eastAsia="en-GB"/>
        </w:rPr>
        <w:t xml:space="preserve">Return the </w:t>
      </w:r>
      <w:r w:rsidRPr="00E61177">
        <w:rPr>
          <w:rStyle w:val="Literal"/>
        </w:rPr>
        <w:t>None</w:t>
      </w:r>
      <w:r w:rsidRPr="001D5A08">
        <w:t xml:space="preserve"> value if there is overflow with the </w:t>
      </w:r>
      <w:r w:rsidRPr="00E61177">
        <w:rPr>
          <w:rStyle w:val="Literal"/>
        </w:rPr>
        <w:t>checked_*</w:t>
      </w:r>
      <w:r w:rsidRPr="00CE1782">
        <w:rPr>
          <w:lang w:eastAsia="en-GB"/>
        </w:rPr>
        <w:t xml:space="preserve"> methods</w:t>
      </w:r>
      <w:ins w:id="258" w:author="Audrey Doyle" w:date="2022-07-27T12:17:00Z">
        <w:r w:rsidR="00EB3318">
          <w:rPr>
            <w:lang w:eastAsia="en-GB"/>
          </w:rPr>
          <w:t>.</w:t>
        </w:r>
      </w:ins>
      <w:ins w:id="259" w:author="Carol Nichols" w:date="2022-08-12T10:50:00Z">
        <w:r w:rsidR="002C706E" w:rsidRPr="002C706E">
          <w:rPr>
            <w:lang w:eastAsia="en-GB"/>
          </w:rPr>
          <w:t xml:space="preserve"> </w:t>
        </w:r>
        <w:r w:rsidR="002C706E">
          <w:rPr>
            <w:lang w:eastAsia="en-GB"/>
          </w:rPr>
          <w:fldChar w:fldCharType="begin"/>
        </w:r>
        <w:r w:rsidR="002C706E">
          <w:instrText xml:space="preserve"> XE "</w:instrText>
        </w:r>
      </w:ins>
      <w:ins w:id="260" w:author="Carol Nichols" w:date="2022-08-12T10:51:00Z">
        <w:r w:rsidR="002C706E">
          <w:instrText>checked</w:instrText>
        </w:r>
      </w:ins>
      <w:ins w:id="261" w:author="Carol Nichols" w:date="2022-08-12T10:50:00Z">
        <w:r w:rsidR="002C706E">
          <w:instrText xml:space="preserve">_* methods" </w:instrText>
        </w:r>
        <w:r w:rsidR="002C706E">
          <w:rPr>
            <w:lang w:eastAsia="en-GB"/>
          </w:rPr>
          <w:fldChar w:fldCharType="end"/>
        </w:r>
      </w:ins>
    </w:p>
    <w:p w14:paraId="6DA2425B" w14:textId="64A33058" w:rsidR="00CE1782" w:rsidRPr="00CE1782" w:rsidRDefault="00CE1782" w:rsidP="00A66324">
      <w:pPr>
        <w:pStyle w:val="BoxListBullet"/>
        <w:rPr>
          <w:lang w:eastAsia="en-GB"/>
        </w:rPr>
      </w:pPr>
      <w:r w:rsidRPr="00CE1782">
        <w:rPr>
          <w:lang w:eastAsia="en-GB"/>
        </w:rPr>
        <w:t>Return the value and a boolean indicating whether there was overflow with</w:t>
      </w:r>
      <w:r w:rsidR="00E61177">
        <w:rPr>
          <w:lang w:eastAsia="en-GB"/>
        </w:rPr>
        <w:t xml:space="preserve"> </w:t>
      </w:r>
      <w:r w:rsidRPr="00CE1782">
        <w:rPr>
          <w:lang w:eastAsia="en-GB"/>
        </w:rPr>
        <w:t xml:space="preserve">the </w:t>
      </w:r>
      <w:r w:rsidRPr="00E61177">
        <w:rPr>
          <w:rStyle w:val="Literal"/>
        </w:rPr>
        <w:t>overflowing_*</w:t>
      </w:r>
      <w:r w:rsidRPr="00CE1782">
        <w:rPr>
          <w:lang w:eastAsia="en-GB"/>
        </w:rPr>
        <w:t xml:space="preserve"> methods</w:t>
      </w:r>
      <w:ins w:id="262" w:author="Audrey Doyle" w:date="2022-07-27T12:17:00Z">
        <w:r w:rsidR="00EB3318">
          <w:rPr>
            <w:lang w:eastAsia="en-GB"/>
          </w:rPr>
          <w:t>.</w:t>
        </w:r>
      </w:ins>
      <w:ins w:id="263" w:author="Carol Nichols" w:date="2022-08-12T10:51:00Z">
        <w:r w:rsidR="00774D76" w:rsidRPr="00774D76">
          <w:rPr>
            <w:lang w:eastAsia="en-GB"/>
          </w:rPr>
          <w:t xml:space="preserve"> </w:t>
        </w:r>
        <w:r w:rsidR="00774D76">
          <w:rPr>
            <w:lang w:eastAsia="en-GB"/>
          </w:rPr>
          <w:fldChar w:fldCharType="begin"/>
        </w:r>
        <w:r w:rsidR="00774D76">
          <w:instrText xml:space="preserve"> XE "overflowing_* methods" </w:instrText>
        </w:r>
        <w:r w:rsidR="00774D76">
          <w:rPr>
            <w:lang w:eastAsia="en-GB"/>
          </w:rPr>
          <w:fldChar w:fldCharType="end"/>
        </w:r>
      </w:ins>
    </w:p>
    <w:p w14:paraId="04D895ED" w14:textId="19B294E7" w:rsidR="00CE1782" w:rsidRPr="00CE1782" w:rsidRDefault="00CE1782" w:rsidP="00A66324">
      <w:pPr>
        <w:pStyle w:val="BoxListBullet"/>
        <w:rPr>
          <w:lang w:eastAsia="en-GB"/>
        </w:rPr>
      </w:pPr>
      <w:r w:rsidRPr="00CE1782">
        <w:rPr>
          <w:lang w:eastAsia="en-GB"/>
        </w:rPr>
        <w:t>Saturate at the value’s minimum or maximum values with</w:t>
      </w:r>
      <w:ins w:id="264" w:author="Audrey Doyle" w:date="2022-07-27T13:16:00Z">
        <w:r w:rsidR="0040171C">
          <w:rPr>
            <w:lang w:eastAsia="en-GB"/>
          </w:rPr>
          <w:t xml:space="preserve"> the</w:t>
        </w:r>
      </w:ins>
      <w:r w:rsidRPr="00CE1782">
        <w:rPr>
          <w:lang w:eastAsia="en-GB"/>
        </w:rPr>
        <w:t xml:space="preserve"> </w:t>
      </w:r>
      <w:r w:rsidRPr="00E61177">
        <w:rPr>
          <w:rStyle w:val="Literal"/>
        </w:rPr>
        <w:t>saturating_*</w:t>
      </w:r>
      <w:r w:rsidR="00E61177">
        <w:rPr>
          <w:lang w:eastAsia="en-GB"/>
        </w:rPr>
        <w:t xml:space="preserve"> </w:t>
      </w:r>
      <w:r w:rsidRPr="00CE1782">
        <w:rPr>
          <w:lang w:eastAsia="en-GB"/>
        </w:rPr>
        <w:t>methods</w:t>
      </w:r>
      <w:ins w:id="265" w:author="Audrey Doyle" w:date="2022-07-27T12:17:00Z">
        <w:r w:rsidR="00EB3318">
          <w:rPr>
            <w:lang w:eastAsia="en-GB"/>
          </w:rPr>
          <w:t>.</w:t>
        </w:r>
      </w:ins>
      <w:ins w:id="266" w:author="Carol Nichols" w:date="2022-08-12T10:51:00Z">
        <w:r w:rsidR="009E01FA">
          <w:rPr>
            <w:lang w:eastAsia="en-GB"/>
          </w:rPr>
          <w:fldChar w:fldCharType="begin"/>
        </w:r>
        <w:r w:rsidR="009E01FA">
          <w:instrText xml:space="preserve"> XE "saturating_* methods" </w:instrText>
        </w:r>
        <w:r w:rsidR="009E01FA">
          <w:rPr>
            <w:lang w:eastAsia="en-GB"/>
          </w:rPr>
          <w:fldChar w:fldCharType="end"/>
        </w:r>
      </w:ins>
      <w:ins w:id="267" w:author="Carol Nichols" w:date="2022-08-12T09:03:00Z">
        <w:r w:rsidR="00F93A54">
          <w:rPr>
            <w:lang w:eastAsia="en-GB"/>
          </w:rPr>
          <w:fldChar w:fldCharType="begin"/>
        </w:r>
        <w:r w:rsidR="00F93A54">
          <w:instrText xml:space="preserve"> XE "integer data types endRange" </w:instrText>
        </w:r>
        <w:r w:rsidR="00F93A54">
          <w:rPr>
            <w:lang w:eastAsia="en-GB"/>
          </w:rPr>
          <w:fldChar w:fldCharType="end"/>
        </w:r>
      </w:ins>
      <w:ins w:id="268" w:author="Carol Nichols" w:date="2022-08-12T10:49:00Z">
        <w:r w:rsidR="00300BA1">
          <w:rPr>
            <w:lang w:eastAsia="en-GB"/>
          </w:rPr>
          <w:fldChar w:fldCharType="begin"/>
        </w:r>
        <w:r w:rsidR="00300BA1">
          <w:instrText xml:space="preserve"> XE "integer overflow endRange" </w:instrText>
        </w:r>
        <w:r w:rsidR="00300BA1">
          <w:rPr>
            <w:lang w:eastAsia="en-GB"/>
          </w:rPr>
          <w:fldChar w:fldCharType="end"/>
        </w:r>
      </w:ins>
      <w:ins w:id="269" w:author="Carol Nichols" w:date="2022-08-12T10:51:00Z">
        <w:r w:rsidR="00045FA2">
          <w:rPr>
            <w:lang w:eastAsia="en-GB"/>
          </w:rPr>
          <w:fldChar w:fldCharType="begin"/>
        </w:r>
        <w:r w:rsidR="00045FA2">
          <w:instrText xml:space="preserve"> XE "ov</w:instrText>
        </w:r>
      </w:ins>
      <w:ins w:id="270" w:author="Carol Nichols" w:date="2022-08-12T10:52:00Z">
        <w:r w:rsidR="00045FA2">
          <w:instrText>erflow of integers endRange</w:instrText>
        </w:r>
      </w:ins>
      <w:ins w:id="271" w:author="Carol Nichols" w:date="2022-08-12T10:51:00Z">
        <w:r w:rsidR="00045FA2">
          <w:instrText xml:space="preserve">" </w:instrText>
        </w:r>
        <w:r w:rsidR="00045FA2">
          <w:rPr>
            <w:lang w:eastAsia="en-GB"/>
          </w:rPr>
          <w:fldChar w:fldCharType="end"/>
        </w:r>
      </w:ins>
    </w:p>
    <w:bookmarkStart w:id="272" w:name="floating-point-types"/>
    <w:bookmarkStart w:id="273" w:name="_Toc105758581"/>
    <w:bookmarkStart w:id="274" w:name="_Toc106887980"/>
    <w:bookmarkEnd w:id="272"/>
    <w:p w14:paraId="03FC48B1" w14:textId="001A229B" w:rsidR="00CE1782" w:rsidRPr="00CE1782" w:rsidRDefault="00FD51DA" w:rsidP="00284A81">
      <w:pPr>
        <w:pStyle w:val="HeadC"/>
        <w:rPr>
          <w:lang w:eastAsia="en-GB"/>
        </w:rPr>
      </w:pPr>
      <w:ins w:id="275" w:author="Carol Nichols" w:date="2022-08-12T10:55:00Z">
        <w:r>
          <w:rPr>
            <w:lang w:eastAsia="en-GB"/>
          </w:rPr>
          <w:fldChar w:fldCharType="begin"/>
        </w:r>
        <w:r>
          <w:instrText xml:space="preserve"> XE "floating-point data types startRange" </w:instrText>
        </w:r>
        <w:r>
          <w:rPr>
            <w:lang w:eastAsia="en-GB"/>
          </w:rPr>
          <w:fldChar w:fldCharType="end"/>
        </w:r>
      </w:ins>
      <w:r w:rsidR="00CE1782" w:rsidRPr="00CE1782">
        <w:rPr>
          <w:lang w:eastAsia="en-GB"/>
        </w:rPr>
        <w:t>Floating-Point Types</w:t>
      </w:r>
      <w:bookmarkEnd w:id="273"/>
      <w:bookmarkEnd w:id="274"/>
    </w:p>
    <w:p w14:paraId="007D6C7F" w14:textId="5C078FD1" w:rsidR="00CE1782" w:rsidRPr="00CE1782" w:rsidRDefault="00CE1782" w:rsidP="001D5A08">
      <w:pPr>
        <w:pStyle w:val="Body"/>
        <w:rPr>
          <w:lang w:eastAsia="en-GB"/>
        </w:rPr>
      </w:pPr>
      <w:r w:rsidRPr="001D5A08">
        <w:t xml:space="preserve">Rust also has two primitive types for </w:t>
      </w:r>
      <w:r w:rsidRPr="00675E74">
        <w:rPr>
          <w:rStyle w:val="Italic"/>
        </w:rPr>
        <w:t>floating-point numbers</w:t>
      </w:r>
      <w:r w:rsidRPr="001D5A08">
        <w:t>, which are</w:t>
      </w:r>
      <w:r w:rsidR="00E61177">
        <w:t xml:space="preserve"> </w:t>
      </w:r>
      <w:r w:rsidRPr="001D5A08">
        <w:t xml:space="preserve">numbers with decimal points. Rust’s floating-point types are </w:t>
      </w:r>
      <w:r w:rsidRPr="00E61177">
        <w:rPr>
          <w:rStyle w:val="Literal"/>
        </w:rPr>
        <w:t>f32</w:t>
      </w:r>
      <w:r w:rsidRPr="001D5A08">
        <w:t xml:space="preserve"> and </w:t>
      </w:r>
      <w:r w:rsidRPr="00E61177">
        <w:rPr>
          <w:rStyle w:val="Literal"/>
        </w:rPr>
        <w:t>f64</w:t>
      </w:r>
      <w:r w:rsidRPr="001D5A08">
        <w:t>,</w:t>
      </w:r>
      <w:r w:rsidR="00E61177">
        <w:t xml:space="preserve"> </w:t>
      </w:r>
      <w:r w:rsidRPr="001D5A08">
        <w:t xml:space="preserve">which are 32 bits and 64 bits in size, respectively. The default type is </w:t>
      </w:r>
      <w:r w:rsidRPr="00E61177">
        <w:rPr>
          <w:rStyle w:val="Literal"/>
        </w:rPr>
        <w:t>f64</w:t>
      </w:r>
      <w:r w:rsidR="00E61177">
        <w:t xml:space="preserve"> </w:t>
      </w:r>
      <w:r w:rsidRPr="001D5A08">
        <w:t xml:space="preserve">because on modern CPUs it’s roughly the same speed as </w:t>
      </w:r>
      <w:r w:rsidRPr="00E61177">
        <w:rPr>
          <w:rStyle w:val="Literal"/>
        </w:rPr>
        <w:t>f32</w:t>
      </w:r>
      <w:r w:rsidRPr="00CE1782">
        <w:rPr>
          <w:lang w:eastAsia="en-GB"/>
        </w:rPr>
        <w:t xml:space="preserve"> but is capable of</w:t>
      </w:r>
      <w:r w:rsidR="00E61177">
        <w:rPr>
          <w:lang w:eastAsia="en-GB"/>
        </w:rPr>
        <w:t xml:space="preserve"> </w:t>
      </w:r>
      <w:r w:rsidRPr="00CE1782">
        <w:rPr>
          <w:lang w:eastAsia="en-GB"/>
        </w:rPr>
        <w:t>more precision. All floating-point types are signed.</w:t>
      </w:r>
    </w:p>
    <w:p w14:paraId="66B7EE78" w14:textId="77777777" w:rsidR="00CE1782" w:rsidRPr="00CE1782" w:rsidRDefault="00CE1782" w:rsidP="00284A81">
      <w:pPr>
        <w:pStyle w:val="Body"/>
        <w:rPr>
          <w:lang w:eastAsia="en-GB"/>
        </w:rPr>
      </w:pPr>
      <w:r w:rsidRPr="00CE1782">
        <w:rPr>
          <w:lang w:eastAsia="en-GB"/>
        </w:rPr>
        <w:t>Here’s an example that shows floating-point numbers in action:</w:t>
      </w:r>
    </w:p>
    <w:p w14:paraId="3944637D" w14:textId="6A321846" w:rsidR="00CE1782" w:rsidRPr="00CE1782" w:rsidRDefault="00CE1782" w:rsidP="00675E74">
      <w:pPr>
        <w:pStyle w:val="CodeLabel"/>
        <w:rPr>
          <w:lang w:eastAsia="en-GB"/>
        </w:rPr>
      </w:pPr>
      <w:r w:rsidRPr="00CE1782">
        <w:rPr>
          <w:lang w:eastAsia="en-GB"/>
        </w:rPr>
        <w:t>src/main.rs</w:t>
      </w:r>
    </w:p>
    <w:p w14:paraId="0FA974F3" w14:textId="77777777" w:rsidR="00CE1782" w:rsidRPr="00CE1782" w:rsidRDefault="00CE1782" w:rsidP="00675E74">
      <w:pPr>
        <w:pStyle w:val="Code"/>
        <w:rPr>
          <w:lang w:eastAsia="en-GB"/>
        </w:rPr>
      </w:pPr>
      <w:r w:rsidRPr="00CE1782">
        <w:rPr>
          <w:lang w:eastAsia="en-GB"/>
        </w:rPr>
        <w:t>fn main() {</w:t>
      </w:r>
    </w:p>
    <w:p w14:paraId="72F84D24" w14:textId="77777777" w:rsidR="00CE1782" w:rsidRPr="00CE1782" w:rsidRDefault="00CE1782" w:rsidP="00675E74">
      <w:pPr>
        <w:pStyle w:val="Code"/>
        <w:rPr>
          <w:lang w:eastAsia="en-GB"/>
        </w:rPr>
      </w:pPr>
      <w:r w:rsidRPr="00CE1782">
        <w:rPr>
          <w:lang w:eastAsia="en-GB"/>
        </w:rPr>
        <w:t xml:space="preserve">    let x = 2.0; // f64</w:t>
      </w:r>
    </w:p>
    <w:p w14:paraId="3AB44721" w14:textId="77777777" w:rsidR="00CE1782" w:rsidRPr="00CE1782" w:rsidRDefault="00CE1782" w:rsidP="00675E74">
      <w:pPr>
        <w:pStyle w:val="Code"/>
        <w:rPr>
          <w:lang w:eastAsia="en-GB"/>
        </w:rPr>
      </w:pPr>
    </w:p>
    <w:p w14:paraId="311989F1" w14:textId="77777777" w:rsidR="00CE1782" w:rsidRPr="00CE1782" w:rsidRDefault="00CE1782" w:rsidP="00675E74">
      <w:pPr>
        <w:pStyle w:val="Code"/>
        <w:rPr>
          <w:lang w:eastAsia="en-GB"/>
        </w:rPr>
      </w:pPr>
      <w:r w:rsidRPr="00CE1782">
        <w:rPr>
          <w:lang w:eastAsia="en-GB"/>
        </w:rPr>
        <w:t xml:space="preserve">    let y: f32 = 3.0; // f32</w:t>
      </w:r>
    </w:p>
    <w:p w14:paraId="3BCDAAEF" w14:textId="77777777" w:rsidR="00CE1782" w:rsidRPr="00CE1782" w:rsidRDefault="00CE1782" w:rsidP="00675E74">
      <w:pPr>
        <w:pStyle w:val="Code"/>
        <w:rPr>
          <w:lang w:eastAsia="en-GB"/>
        </w:rPr>
      </w:pPr>
      <w:r w:rsidRPr="00CE1782">
        <w:rPr>
          <w:lang w:eastAsia="en-GB"/>
        </w:rPr>
        <w:t>}</w:t>
      </w:r>
    </w:p>
    <w:p w14:paraId="5C235822" w14:textId="07BE7316" w:rsidR="00CE1782" w:rsidRPr="00CE1782" w:rsidRDefault="00CE1782" w:rsidP="001D5A08">
      <w:pPr>
        <w:pStyle w:val="Body"/>
        <w:rPr>
          <w:lang w:eastAsia="en-GB"/>
        </w:rPr>
      </w:pPr>
      <w:r w:rsidRPr="001D5A08">
        <w:t>Floating-point numbers are represented according to the IEEE-754 standard. The</w:t>
      </w:r>
      <w:r w:rsidR="00E61177">
        <w:t xml:space="preserve"> </w:t>
      </w:r>
      <w:r w:rsidRPr="00E61177">
        <w:rPr>
          <w:rStyle w:val="Literal"/>
        </w:rPr>
        <w:t>f32</w:t>
      </w:r>
      <w:r w:rsidRPr="001D5A08">
        <w:t xml:space="preserve"> type is a single-precision float, and </w:t>
      </w:r>
      <w:r w:rsidRPr="00E61177">
        <w:rPr>
          <w:rStyle w:val="Literal"/>
        </w:rPr>
        <w:t>f64</w:t>
      </w:r>
      <w:r w:rsidRPr="00CE1782">
        <w:rPr>
          <w:lang w:eastAsia="en-GB"/>
        </w:rPr>
        <w:t xml:space="preserve"> has double precision.</w:t>
      </w:r>
      <w:ins w:id="276" w:author="Carol Nichols" w:date="2022-08-12T10:55:00Z">
        <w:r w:rsidR="00FD51DA" w:rsidRPr="00FD51DA">
          <w:rPr>
            <w:lang w:eastAsia="en-GB"/>
          </w:rPr>
          <w:t xml:space="preserve"> </w:t>
        </w:r>
        <w:r w:rsidR="00FD51DA">
          <w:rPr>
            <w:lang w:eastAsia="en-GB"/>
          </w:rPr>
          <w:fldChar w:fldCharType="begin"/>
        </w:r>
        <w:r w:rsidR="00FD51DA">
          <w:instrText xml:space="preserve"> XE "floating-point data types endRange" </w:instrText>
        </w:r>
        <w:r w:rsidR="00FD51DA">
          <w:rPr>
            <w:lang w:eastAsia="en-GB"/>
          </w:rPr>
          <w:fldChar w:fldCharType="end"/>
        </w:r>
      </w:ins>
    </w:p>
    <w:bookmarkStart w:id="277" w:name="numeric-operations"/>
    <w:bookmarkStart w:id="278" w:name="_Toc105758582"/>
    <w:bookmarkStart w:id="279" w:name="_Toc106887981"/>
    <w:bookmarkEnd w:id="277"/>
    <w:p w14:paraId="52F8EADD" w14:textId="3499749F" w:rsidR="00CE1782" w:rsidRPr="00CE1782" w:rsidRDefault="00FB3CDB" w:rsidP="00284A81">
      <w:pPr>
        <w:pStyle w:val="HeadC"/>
        <w:rPr>
          <w:lang w:eastAsia="en-GB"/>
        </w:rPr>
      </w:pPr>
      <w:ins w:id="280" w:author="Carol Nichols" w:date="2022-08-12T09:03:00Z">
        <w:r>
          <w:rPr>
            <w:lang w:eastAsia="en-GB"/>
          </w:rPr>
          <w:fldChar w:fldCharType="begin"/>
        </w:r>
        <w:r>
          <w:instrText xml:space="preserve"> XE "integer data types:numeric operations with startRange" </w:instrText>
        </w:r>
        <w:r>
          <w:rPr>
            <w:lang w:eastAsia="en-GB"/>
          </w:rPr>
          <w:fldChar w:fldCharType="end"/>
        </w:r>
      </w:ins>
      <w:ins w:id="281" w:author="Carol Nichols" w:date="2022-08-12T10:58:00Z">
        <w:r w:rsidR="00D26312">
          <w:rPr>
            <w:lang w:eastAsia="en-GB"/>
          </w:rPr>
          <w:fldChar w:fldCharType="begin"/>
        </w:r>
        <w:r w:rsidR="00D26312">
          <w:instrText xml:space="preserve"> XE "numeric operations startRange" </w:instrText>
        </w:r>
        <w:r w:rsidR="00D26312">
          <w:rPr>
            <w:lang w:eastAsia="en-GB"/>
          </w:rPr>
          <w:fldChar w:fldCharType="end"/>
        </w:r>
      </w:ins>
      <w:r w:rsidR="00CE1782" w:rsidRPr="00CE1782">
        <w:rPr>
          <w:lang w:eastAsia="en-GB"/>
        </w:rPr>
        <w:t>Numeric Operations</w:t>
      </w:r>
      <w:bookmarkEnd w:id="278"/>
      <w:bookmarkEnd w:id="279"/>
    </w:p>
    <w:p w14:paraId="32570A4F" w14:textId="61C6E90F" w:rsidR="00CE1782" w:rsidRPr="00CE1782" w:rsidRDefault="00CE1782" w:rsidP="001D5A08">
      <w:pPr>
        <w:pStyle w:val="Body"/>
        <w:rPr>
          <w:lang w:eastAsia="en-GB"/>
        </w:rPr>
      </w:pPr>
      <w:r w:rsidRPr="001D5A08">
        <w:t xml:space="preserve">Rust supports the basic mathematical operations you’d expect for all </w:t>
      </w:r>
      <w:del w:id="282" w:author="Audrey Doyle" w:date="2022-07-27T12:18:00Z">
        <w:r w:rsidRPr="001D5A08" w:rsidDel="009D58E0">
          <w:delText xml:space="preserve">of </w:delText>
        </w:r>
      </w:del>
      <w:r w:rsidRPr="001D5A08">
        <w:t>the</w:t>
      </w:r>
      <w:r w:rsidR="00E61177">
        <w:t xml:space="preserve"> </w:t>
      </w:r>
      <w:r w:rsidRPr="001D5A08">
        <w:lastRenderedPageBreak/>
        <w:t>number types: addition</w:t>
      </w:r>
      <w:ins w:id="283" w:author="Carol Nichols" w:date="2022-08-12T10:56:00Z">
        <w:r w:rsidR="00CA702D">
          <w:rPr>
            <w:lang w:eastAsia="en-GB"/>
          </w:rPr>
          <w:fldChar w:fldCharType="begin"/>
        </w:r>
        <w:r w:rsidR="00CA702D">
          <w:instrText xml:space="preserve"> XE "+ (addition operator)" </w:instrText>
        </w:r>
        <w:r w:rsidR="00CA702D">
          <w:rPr>
            <w:lang w:eastAsia="en-GB"/>
          </w:rPr>
          <w:fldChar w:fldCharType="end"/>
        </w:r>
        <w:r w:rsidR="00CA702D">
          <w:rPr>
            <w:lang w:eastAsia="en-GB"/>
          </w:rPr>
          <w:fldChar w:fldCharType="begin"/>
        </w:r>
        <w:r w:rsidR="00CA702D">
          <w:instrText xml:space="preserve"> XE "addition operator (+)" </w:instrText>
        </w:r>
        <w:r w:rsidR="00CA702D">
          <w:rPr>
            <w:lang w:eastAsia="en-GB"/>
          </w:rPr>
          <w:fldChar w:fldCharType="end"/>
        </w:r>
      </w:ins>
      <w:ins w:id="284" w:author="Carol Nichols" w:date="2022-08-12T10:57:00Z">
        <w:r w:rsidR="0053374F">
          <w:rPr>
            <w:lang w:eastAsia="en-GB"/>
          </w:rPr>
          <w:fldChar w:fldCharType="begin"/>
        </w:r>
        <w:r w:rsidR="0053374F">
          <w:instrText xml:space="preserve"> XE "addition:of number types" </w:instrText>
        </w:r>
        <w:r w:rsidR="0053374F">
          <w:rPr>
            <w:lang w:eastAsia="en-GB"/>
          </w:rPr>
          <w:fldChar w:fldCharType="end"/>
        </w:r>
      </w:ins>
      <w:r w:rsidRPr="001D5A08">
        <w:t>, subtraction</w:t>
      </w:r>
      <w:ins w:id="285" w:author="Carol Nichols" w:date="2022-08-12T10:57:00Z">
        <w:r w:rsidR="00235B00">
          <w:rPr>
            <w:lang w:eastAsia="en-GB"/>
          </w:rPr>
          <w:fldChar w:fldCharType="begin"/>
        </w:r>
        <w:r w:rsidR="00235B00">
          <w:instrText xml:space="preserve"> XE "- (hyphen):for subtraction" </w:instrText>
        </w:r>
        <w:r w:rsidR="00235B00">
          <w:rPr>
            <w:lang w:eastAsia="en-GB"/>
          </w:rPr>
          <w:fldChar w:fldCharType="end"/>
        </w:r>
      </w:ins>
      <w:ins w:id="286" w:author="Carol Nichols" w:date="2022-08-12T10:58:00Z">
        <w:r w:rsidR="00AC3C19">
          <w:rPr>
            <w:lang w:eastAsia="en-GB"/>
          </w:rPr>
          <w:fldChar w:fldCharType="begin"/>
        </w:r>
        <w:r w:rsidR="00AC3C19">
          <w:instrText xml:space="preserve"> XE "hyphen (-):for subtraction" </w:instrText>
        </w:r>
        <w:r w:rsidR="00AC3C19">
          <w:rPr>
            <w:lang w:eastAsia="en-GB"/>
          </w:rPr>
          <w:fldChar w:fldCharType="end"/>
        </w:r>
        <w:r w:rsidR="0082683A">
          <w:rPr>
            <w:lang w:eastAsia="en-GB"/>
          </w:rPr>
          <w:fldChar w:fldCharType="begin"/>
        </w:r>
        <w:r w:rsidR="0082683A">
          <w:instrText xml:space="preserve"> XE "subtraction" </w:instrText>
        </w:r>
        <w:r w:rsidR="0082683A">
          <w:rPr>
            <w:lang w:eastAsia="en-GB"/>
          </w:rPr>
          <w:fldChar w:fldCharType="end"/>
        </w:r>
      </w:ins>
      <w:r w:rsidRPr="001D5A08">
        <w:t>, multiplication</w:t>
      </w:r>
      <w:ins w:id="287" w:author="Carol Nichols" w:date="2022-08-12T16:34:00Z">
        <w:r w:rsidR="00DE35B2">
          <w:rPr>
            <w:lang w:eastAsia="en-GB"/>
          </w:rPr>
          <w:fldChar w:fldCharType="begin"/>
        </w:r>
        <w:r w:rsidR="00DE35B2">
          <w:instrText xml:space="preserve"> XE "</w:instrText>
        </w:r>
      </w:ins>
      <w:ins w:id="288" w:author="Carol Nichols" w:date="2022-08-12T16:35:00Z">
        <w:r w:rsidR="00DE35B2">
          <w:instrText>*</w:instrText>
        </w:r>
      </w:ins>
      <w:ins w:id="289" w:author="Carol Nichols" w:date="2022-08-12T16:34:00Z">
        <w:r w:rsidR="00DE35B2">
          <w:instrText xml:space="preserve"> (</w:instrText>
        </w:r>
      </w:ins>
      <w:ins w:id="290" w:author="Carol Nichols" w:date="2022-08-12T16:35:00Z">
        <w:r w:rsidR="000F442D">
          <w:instrText>asterisk):</w:instrText>
        </w:r>
        <w:r w:rsidR="00DE35B2">
          <w:instrText>multiplication</w:instrText>
        </w:r>
      </w:ins>
      <w:ins w:id="291" w:author="Carol Nichols" w:date="2022-08-12T16:34:00Z">
        <w:r w:rsidR="00DE35B2">
          <w:instrText xml:space="preserve"> operator" </w:instrText>
        </w:r>
        <w:r w:rsidR="00DE35B2">
          <w:rPr>
            <w:lang w:eastAsia="en-GB"/>
          </w:rPr>
          <w:fldChar w:fldCharType="end"/>
        </w:r>
      </w:ins>
      <w:ins w:id="292" w:author="Carol Nichols" w:date="2022-08-12T16:36:00Z">
        <w:r w:rsidR="00FE7FB1">
          <w:rPr>
            <w:lang w:eastAsia="en-GB"/>
          </w:rPr>
          <w:fldChar w:fldCharType="begin"/>
        </w:r>
        <w:r w:rsidR="00FE7FB1">
          <w:instrText xml:space="preserve"> XE "asterisk (*):multiplication operator" </w:instrText>
        </w:r>
        <w:r w:rsidR="00FE7FB1">
          <w:rPr>
            <w:lang w:eastAsia="en-GB"/>
          </w:rPr>
          <w:fldChar w:fldCharType="end"/>
        </w:r>
      </w:ins>
      <w:ins w:id="293" w:author="Carol Nichols" w:date="2022-08-12T16:35:00Z">
        <w:r w:rsidR="00B2324E">
          <w:rPr>
            <w:lang w:eastAsia="en-GB"/>
          </w:rPr>
          <w:fldChar w:fldCharType="begin"/>
        </w:r>
        <w:r w:rsidR="00B2324E">
          <w:instrText xml:space="preserve"> XE "multiplication" </w:instrText>
        </w:r>
        <w:r w:rsidR="00B2324E">
          <w:rPr>
            <w:lang w:eastAsia="en-GB"/>
          </w:rPr>
          <w:fldChar w:fldCharType="end"/>
        </w:r>
      </w:ins>
      <w:r w:rsidRPr="001D5A08">
        <w:t>, division</w:t>
      </w:r>
      <w:ins w:id="294" w:author="Carol Nichols" w:date="2022-08-12T16:36:00Z">
        <w:r w:rsidR="00851D39">
          <w:rPr>
            <w:lang w:eastAsia="en-GB"/>
          </w:rPr>
          <w:fldChar w:fldCharType="begin"/>
        </w:r>
        <w:r w:rsidR="00851D39">
          <w:instrText xml:space="preserve"> XE "/ (division operator)" </w:instrText>
        </w:r>
        <w:r w:rsidR="00851D39">
          <w:rPr>
            <w:lang w:eastAsia="en-GB"/>
          </w:rPr>
          <w:fldChar w:fldCharType="end"/>
        </w:r>
        <w:r w:rsidR="00AF2B31">
          <w:rPr>
            <w:lang w:eastAsia="en-GB"/>
          </w:rPr>
          <w:fldChar w:fldCharType="begin"/>
        </w:r>
        <w:r w:rsidR="00AF2B31">
          <w:instrText xml:space="preserve"> XE "division operator</w:instrText>
        </w:r>
      </w:ins>
      <w:ins w:id="295" w:author="Carol Nichols" w:date="2022-08-12T16:37:00Z">
        <w:r w:rsidR="00AF2B31">
          <w:instrText xml:space="preserve"> </w:instrText>
        </w:r>
      </w:ins>
      <w:ins w:id="296" w:author="Carol Nichols" w:date="2022-08-12T16:36:00Z">
        <w:r w:rsidR="00AF2B31">
          <w:instrText>(</w:instrText>
        </w:r>
      </w:ins>
      <w:ins w:id="297" w:author="Carol Nichols" w:date="2022-08-12T16:37:00Z">
        <w:r w:rsidR="00AF2B31">
          <w:instrText>/</w:instrText>
        </w:r>
      </w:ins>
      <w:ins w:id="298" w:author="Carol Nichols" w:date="2022-08-12T16:36:00Z">
        <w:r w:rsidR="00AF2B31">
          <w:instrText xml:space="preserve">)" </w:instrText>
        </w:r>
        <w:r w:rsidR="00AF2B31">
          <w:rPr>
            <w:lang w:eastAsia="en-GB"/>
          </w:rPr>
          <w:fldChar w:fldCharType="end"/>
        </w:r>
      </w:ins>
      <w:r w:rsidRPr="001D5A08">
        <w:t>, and remainder</w:t>
      </w:r>
      <w:ins w:id="299" w:author="Carol Nichols" w:date="2022-08-12T16:37:00Z">
        <w:r w:rsidR="004A2C20">
          <w:rPr>
            <w:lang w:eastAsia="en-GB"/>
          </w:rPr>
          <w:fldChar w:fldCharType="begin"/>
        </w:r>
        <w:r w:rsidR="004A2C20">
          <w:instrText xml:space="preserve"> XE "% (remainder operator)" </w:instrText>
        </w:r>
        <w:r w:rsidR="004A2C20">
          <w:rPr>
            <w:lang w:eastAsia="en-GB"/>
          </w:rPr>
          <w:fldChar w:fldCharType="end"/>
        </w:r>
        <w:r w:rsidR="004A2C20">
          <w:rPr>
            <w:lang w:eastAsia="en-GB"/>
          </w:rPr>
          <w:fldChar w:fldCharType="begin"/>
        </w:r>
        <w:r w:rsidR="004A2C20">
          <w:instrText xml:space="preserve"> XE "remainder operator (%)" </w:instrText>
        </w:r>
        <w:r w:rsidR="004A2C20">
          <w:rPr>
            <w:lang w:eastAsia="en-GB"/>
          </w:rPr>
          <w:fldChar w:fldCharType="end"/>
        </w:r>
      </w:ins>
      <w:ins w:id="300" w:author="Carol Nichols" w:date="2022-08-12T16:38:00Z">
        <w:r w:rsidR="004F3672">
          <w:rPr>
            <w:lang w:eastAsia="en-GB"/>
          </w:rPr>
          <w:fldChar w:fldCharType="begin"/>
        </w:r>
        <w:r w:rsidR="004F3672">
          <w:instrText xml:space="preserve"> XE "</w:instrText>
        </w:r>
        <w:r w:rsidR="004F3672" w:rsidRPr="001402E6">
          <w:instrText>modulo operator</w:instrText>
        </w:r>
        <w:r w:rsidR="004F3672">
          <w:instrText>" \t "</w:instrText>
        </w:r>
      </w:ins>
      <w:r w:rsidR="004F3672" w:rsidRPr="00907624">
        <w:rPr>
          <w:rFonts w:asciiTheme="minorHAnsi" w:hAnsiTheme="minorHAnsi"/>
          <w:i/>
        </w:rPr>
        <w:instrText>See</w:instrText>
      </w:r>
      <w:r w:rsidR="004F3672" w:rsidRPr="00907624">
        <w:rPr>
          <w:rFonts w:asciiTheme="minorHAnsi" w:hAnsiTheme="minorHAnsi"/>
        </w:rPr>
        <w:instrText xml:space="preserve"> </w:instrText>
      </w:r>
      <w:ins w:id="301" w:author="Carol Nichols" w:date="2022-08-12T16:38:00Z">
        <w:r w:rsidR="004F3672" w:rsidRPr="00907624">
          <w:rPr>
            <w:rFonts w:asciiTheme="minorHAnsi" w:hAnsiTheme="minorHAnsi"/>
          </w:rPr>
          <w:instrText>remainder operator</w:instrText>
        </w:r>
        <w:r w:rsidR="004F3672">
          <w:instrText xml:space="preserve">" </w:instrText>
        </w:r>
        <w:r w:rsidR="004F3672">
          <w:rPr>
            <w:lang w:eastAsia="en-GB"/>
          </w:rPr>
          <w:fldChar w:fldCharType="end"/>
        </w:r>
      </w:ins>
      <w:r w:rsidRPr="001D5A08">
        <w:t>.</w:t>
      </w:r>
      <w:r w:rsidR="00E61177">
        <w:t xml:space="preserve"> </w:t>
      </w:r>
      <w:commentRangeStart w:id="302"/>
      <w:r w:rsidRPr="001D5A08">
        <w:t xml:space="preserve">Integer division </w:t>
      </w:r>
      <w:del w:id="303" w:author="Carol Nichols" w:date="2022-08-11T19:35:00Z">
        <w:r w:rsidRPr="001D5A08" w:rsidDel="0024429C">
          <w:delText xml:space="preserve">rounds down </w:delText>
        </w:r>
      </w:del>
      <w:ins w:id="304" w:author="Carol Nichols" w:date="2022-08-11T19:35:00Z">
        <w:r w:rsidR="0024429C">
          <w:t xml:space="preserve">truncates toward zero </w:t>
        </w:r>
      </w:ins>
      <w:r w:rsidRPr="001D5A08">
        <w:t>to the nearest integer.</w:t>
      </w:r>
      <w:commentRangeEnd w:id="302"/>
      <w:r w:rsidR="0096446E">
        <w:rPr>
          <w:rStyle w:val="CommentReference"/>
          <w:rFonts w:ascii="Times New Roman" w:hAnsi="Times New Roman" w:cs="Times New Roman"/>
          <w:color w:val="auto"/>
          <w:lang w:val="en-CA"/>
        </w:rPr>
        <w:commentReference w:id="302"/>
      </w:r>
      <w:r w:rsidRPr="001D5A08">
        <w:t xml:space="preserve"> The following code shows</w:t>
      </w:r>
      <w:r w:rsidR="00E61177">
        <w:t xml:space="preserve"> </w:t>
      </w:r>
      <w:r w:rsidRPr="001D5A08">
        <w:t xml:space="preserve">how you’d use each numeric operation in a </w:t>
      </w:r>
      <w:r w:rsidRPr="00E61177">
        <w:rPr>
          <w:rStyle w:val="Literal"/>
        </w:rPr>
        <w:t>let</w:t>
      </w:r>
      <w:r w:rsidRPr="00CE1782">
        <w:rPr>
          <w:lang w:eastAsia="en-GB"/>
        </w:rPr>
        <w:t xml:space="preserve"> statement:</w:t>
      </w:r>
    </w:p>
    <w:p w14:paraId="5033535D" w14:textId="1EDA2C32" w:rsidR="00CE1782" w:rsidRPr="00CE1782" w:rsidRDefault="00CE1782" w:rsidP="00675E74">
      <w:pPr>
        <w:pStyle w:val="CodeLabel"/>
        <w:rPr>
          <w:lang w:eastAsia="en-GB"/>
        </w:rPr>
      </w:pPr>
      <w:r w:rsidRPr="00CE1782">
        <w:rPr>
          <w:lang w:eastAsia="en-GB"/>
        </w:rPr>
        <w:t>src/main.rs</w:t>
      </w:r>
    </w:p>
    <w:p w14:paraId="5C11E861" w14:textId="77777777" w:rsidR="00CE1782" w:rsidRPr="00CE1782" w:rsidRDefault="00CE1782" w:rsidP="00675E74">
      <w:pPr>
        <w:pStyle w:val="Code"/>
        <w:rPr>
          <w:lang w:eastAsia="en-GB"/>
        </w:rPr>
      </w:pPr>
      <w:r w:rsidRPr="00CE1782">
        <w:rPr>
          <w:lang w:eastAsia="en-GB"/>
        </w:rPr>
        <w:t>fn main() {</w:t>
      </w:r>
    </w:p>
    <w:p w14:paraId="360CCA06" w14:textId="77777777" w:rsidR="00CE1782" w:rsidRPr="00CE1782" w:rsidRDefault="00CE1782" w:rsidP="00675E74">
      <w:pPr>
        <w:pStyle w:val="Code"/>
        <w:rPr>
          <w:lang w:eastAsia="en-GB"/>
        </w:rPr>
      </w:pPr>
      <w:r w:rsidRPr="00CE1782">
        <w:rPr>
          <w:lang w:eastAsia="en-GB"/>
        </w:rPr>
        <w:t xml:space="preserve">    // addition</w:t>
      </w:r>
    </w:p>
    <w:p w14:paraId="23AF1A87" w14:textId="77777777" w:rsidR="00CE1782" w:rsidRPr="00CE1782" w:rsidRDefault="00CE1782" w:rsidP="00675E74">
      <w:pPr>
        <w:pStyle w:val="Code"/>
        <w:rPr>
          <w:lang w:eastAsia="en-GB"/>
        </w:rPr>
      </w:pPr>
      <w:r w:rsidRPr="00CE1782">
        <w:rPr>
          <w:lang w:eastAsia="en-GB"/>
        </w:rPr>
        <w:t xml:space="preserve">    let sum = 5 + 10;</w:t>
      </w:r>
    </w:p>
    <w:p w14:paraId="0F99786D" w14:textId="77777777" w:rsidR="00CE1782" w:rsidRPr="00CE1782" w:rsidRDefault="00CE1782" w:rsidP="00675E74">
      <w:pPr>
        <w:pStyle w:val="Code"/>
        <w:rPr>
          <w:lang w:eastAsia="en-GB"/>
        </w:rPr>
      </w:pPr>
    </w:p>
    <w:p w14:paraId="0DAD96BD" w14:textId="77777777" w:rsidR="00CE1782" w:rsidRPr="00CE1782" w:rsidRDefault="00CE1782" w:rsidP="00675E74">
      <w:pPr>
        <w:pStyle w:val="Code"/>
        <w:rPr>
          <w:lang w:eastAsia="en-GB"/>
        </w:rPr>
      </w:pPr>
      <w:r w:rsidRPr="00CE1782">
        <w:rPr>
          <w:lang w:eastAsia="en-GB"/>
        </w:rPr>
        <w:t xml:space="preserve">    // subtraction</w:t>
      </w:r>
    </w:p>
    <w:p w14:paraId="577C796C" w14:textId="77777777" w:rsidR="00CE1782" w:rsidRPr="00CE1782" w:rsidRDefault="00CE1782" w:rsidP="00675E74">
      <w:pPr>
        <w:pStyle w:val="Code"/>
        <w:rPr>
          <w:lang w:eastAsia="en-GB"/>
        </w:rPr>
      </w:pPr>
      <w:r w:rsidRPr="00CE1782">
        <w:rPr>
          <w:lang w:eastAsia="en-GB"/>
        </w:rPr>
        <w:t xml:space="preserve">    let difference = 95.5 - 4.3;</w:t>
      </w:r>
    </w:p>
    <w:p w14:paraId="5D4AF6E1" w14:textId="77777777" w:rsidR="00CE1782" w:rsidRPr="00CE1782" w:rsidRDefault="00CE1782" w:rsidP="00675E74">
      <w:pPr>
        <w:pStyle w:val="Code"/>
        <w:rPr>
          <w:lang w:eastAsia="en-GB"/>
        </w:rPr>
      </w:pPr>
    </w:p>
    <w:p w14:paraId="1FEDFCFE" w14:textId="77777777" w:rsidR="00CE1782" w:rsidRPr="00CE1782" w:rsidRDefault="00CE1782" w:rsidP="00675E74">
      <w:pPr>
        <w:pStyle w:val="Code"/>
        <w:rPr>
          <w:lang w:eastAsia="en-GB"/>
        </w:rPr>
      </w:pPr>
      <w:r w:rsidRPr="00CE1782">
        <w:rPr>
          <w:lang w:eastAsia="en-GB"/>
        </w:rPr>
        <w:t xml:space="preserve">    // multiplication</w:t>
      </w:r>
    </w:p>
    <w:p w14:paraId="080F5B4B" w14:textId="77777777" w:rsidR="00CE1782" w:rsidRPr="00CE1782" w:rsidRDefault="00CE1782" w:rsidP="00675E74">
      <w:pPr>
        <w:pStyle w:val="Code"/>
        <w:rPr>
          <w:lang w:eastAsia="en-GB"/>
        </w:rPr>
      </w:pPr>
      <w:r w:rsidRPr="00CE1782">
        <w:rPr>
          <w:lang w:eastAsia="en-GB"/>
        </w:rPr>
        <w:t xml:space="preserve">    let product = 4 * 30;</w:t>
      </w:r>
    </w:p>
    <w:p w14:paraId="502DF681" w14:textId="77777777" w:rsidR="00CE1782" w:rsidRPr="00CE1782" w:rsidRDefault="00CE1782" w:rsidP="00675E74">
      <w:pPr>
        <w:pStyle w:val="Code"/>
        <w:rPr>
          <w:lang w:eastAsia="en-GB"/>
        </w:rPr>
      </w:pPr>
    </w:p>
    <w:p w14:paraId="0E569DCA" w14:textId="77777777" w:rsidR="00CE1782" w:rsidRPr="00CE1782" w:rsidRDefault="00CE1782" w:rsidP="00675E74">
      <w:pPr>
        <w:pStyle w:val="Code"/>
        <w:rPr>
          <w:lang w:eastAsia="en-GB"/>
        </w:rPr>
      </w:pPr>
      <w:r w:rsidRPr="00CE1782">
        <w:rPr>
          <w:lang w:eastAsia="en-GB"/>
        </w:rPr>
        <w:t xml:space="preserve">    // division</w:t>
      </w:r>
    </w:p>
    <w:p w14:paraId="2BF00994" w14:textId="77777777" w:rsidR="00CE1782" w:rsidRPr="00CE1782" w:rsidRDefault="00CE1782" w:rsidP="00675E74">
      <w:pPr>
        <w:pStyle w:val="Code"/>
        <w:rPr>
          <w:lang w:eastAsia="en-GB"/>
        </w:rPr>
      </w:pPr>
      <w:r w:rsidRPr="00CE1782">
        <w:rPr>
          <w:lang w:eastAsia="en-GB"/>
        </w:rPr>
        <w:t xml:space="preserve">    let quotient = 56.7 / 32.2;</w:t>
      </w:r>
    </w:p>
    <w:p w14:paraId="32AC3946" w14:textId="6F95060A" w:rsidR="00CE1782" w:rsidRPr="00CE1782" w:rsidRDefault="00CE1782" w:rsidP="00675E74">
      <w:pPr>
        <w:pStyle w:val="Code"/>
        <w:rPr>
          <w:lang w:eastAsia="en-GB"/>
        </w:rPr>
      </w:pPr>
      <w:r w:rsidRPr="00CE1782">
        <w:rPr>
          <w:lang w:eastAsia="en-GB"/>
        </w:rPr>
        <w:t xml:space="preserve">    </w:t>
      </w:r>
      <w:commentRangeStart w:id="305"/>
      <w:r w:rsidRPr="00CE1782">
        <w:rPr>
          <w:lang w:eastAsia="en-GB"/>
        </w:rPr>
        <w:t xml:space="preserve">let </w:t>
      </w:r>
      <w:del w:id="306" w:author="Carol Nichols" w:date="2022-08-11T19:35:00Z">
        <w:r w:rsidRPr="00CE1782" w:rsidDel="009E1FBF">
          <w:rPr>
            <w:lang w:eastAsia="en-GB"/>
          </w:rPr>
          <w:delText xml:space="preserve">floored </w:delText>
        </w:r>
      </w:del>
      <w:ins w:id="307" w:author="Carol Nichols" w:date="2022-08-11T19:35:00Z">
        <w:r w:rsidR="009E1FBF">
          <w:rPr>
            <w:lang w:eastAsia="en-GB"/>
          </w:rPr>
          <w:t>truncated</w:t>
        </w:r>
        <w:r w:rsidR="009E1FBF" w:rsidRPr="00CE1782">
          <w:rPr>
            <w:lang w:eastAsia="en-GB"/>
          </w:rPr>
          <w:t xml:space="preserve"> </w:t>
        </w:r>
      </w:ins>
      <w:r w:rsidRPr="00CE1782">
        <w:rPr>
          <w:lang w:eastAsia="en-GB"/>
        </w:rPr>
        <w:t xml:space="preserve">= </w:t>
      </w:r>
      <w:ins w:id="308" w:author="Carol Nichols" w:date="2022-08-11T19:36:00Z">
        <w:r w:rsidR="003213A0">
          <w:rPr>
            <w:lang w:eastAsia="en-GB"/>
          </w:rPr>
          <w:t>-5</w:t>
        </w:r>
      </w:ins>
      <w:del w:id="309" w:author="Carol Nichols" w:date="2022-08-11T19:36:00Z">
        <w:r w:rsidRPr="00CE1782" w:rsidDel="003213A0">
          <w:rPr>
            <w:lang w:eastAsia="en-GB"/>
          </w:rPr>
          <w:delText>2</w:delText>
        </w:r>
      </w:del>
      <w:r w:rsidRPr="00CE1782">
        <w:rPr>
          <w:lang w:eastAsia="en-GB"/>
        </w:rPr>
        <w:t xml:space="preserve"> / 3; // Results in </w:t>
      </w:r>
      <w:ins w:id="310" w:author="Carol Nichols" w:date="2022-08-11T19:36:00Z">
        <w:r w:rsidR="003213A0">
          <w:rPr>
            <w:lang w:eastAsia="en-GB"/>
          </w:rPr>
          <w:t>-1</w:t>
        </w:r>
      </w:ins>
      <w:commentRangeEnd w:id="305"/>
      <w:ins w:id="311" w:author="Carol Nichols" w:date="2022-08-11T19:38:00Z">
        <w:r w:rsidR="004003CE">
          <w:rPr>
            <w:rStyle w:val="CommentReference"/>
            <w:rFonts w:ascii="Times New Roman" w:hAnsi="Times New Roman" w:cs="Times New Roman"/>
            <w:color w:val="auto"/>
            <w:lang w:val="en-CA"/>
          </w:rPr>
          <w:commentReference w:id="305"/>
        </w:r>
      </w:ins>
      <w:del w:id="312" w:author="Carol Nichols" w:date="2022-08-11T19:36:00Z">
        <w:r w:rsidRPr="00CE1782" w:rsidDel="003213A0">
          <w:rPr>
            <w:lang w:eastAsia="en-GB"/>
          </w:rPr>
          <w:delText>0</w:delText>
        </w:r>
      </w:del>
    </w:p>
    <w:p w14:paraId="141E0959" w14:textId="77777777" w:rsidR="00CE1782" w:rsidRPr="00CE1782" w:rsidRDefault="00CE1782" w:rsidP="00675E74">
      <w:pPr>
        <w:pStyle w:val="Code"/>
        <w:rPr>
          <w:lang w:eastAsia="en-GB"/>
        </w:rPr>
      </w:pPr>
    </w:p>
    <w:p w14:paraId="5F5969C8" w14:textId="77777777" w:rsidR="00CE1782" w:rsidRPr="00CE1782" w:rsidRDefault="00CE1782" w:rsidP="00675E74">
      <w:pPr>
        <w:pStyle w:val="Code"/>
        <w:rPr>
          <w:lang w:eastAsia="en-GB"/>
        </w:rPr>
      </w:pPr>
      <w:r w:rsidRPr="00CE1782">
        <w:rPr>
          <w:lang w:eastAsia="en-GB"/>
        </w:rPr>
        <w:t xml:space="preserve">    // remainder</w:t>
      </w:r>
    </w:p>
    <w:p w14:paraId="043BFE51" w14:textId="77777777" w:rsidR="00CE1782" w:rsidRPr="00CE1782" w:rsidRDefault="00CE1782" w:rsidP="00675E74">
      <w:pPr>
        <w:pStyle w:val="Code"/>
        <w:rPr>
          <w:lang w:eastAsia="en-GB"/>
        </w:rPr>
      </w:pPr>
      <w:r w:rsidRPr="00CE1782">
        <w:rPr>
          <w:lang w:eastAsia="en-GB"/>
        </w:rPr>
        <w:t xml:space="preserve">    let remainder = 43 % 5;</w:t>
      </w:r>
    </w:p>
    <w:p w14:paraId="0C98290B" w14:textId="77777777" w:rsidR="00CE1782" w:rsidRPr="00CE1782" w:rsidRDefault="00CE1782" w:rsidP="00675E74">
      <w:pPr>
        <w:pStyle w:val="Code"/>
        <w:rPr>
          <w:lang w:eastAsia="en-GB"/>
        </w:rPr>
      </w:pPr>
      <w:r w:rsidRPr="00CE1782">
        <w:rPr>
          <w:lang w:eastAsia="en-GB"/>
        </w:rPr>
        <w:t>}</w:t>
      </w:r>
    </w:p>
    <w:p w14:paraId="446B46A4" w14:textId="7099D57D" w:rsidR="00CE1782" w:rsidRPr="00CE1782" w:rsidRDefault="00CE1782" w:rsidP="00390432">
      <w:pPr>
        <w:pStyle w:val="Body"/>
        <w:rPr>
          <w:lang w:eastAsia="en-GB"/>
        </w:rPr>
      </w:pPr>
      <w:r w:rsidRPr="00CE1782">
        <w:rPr>
          <w:lang w:eastAsia="en-GB"/>
        </w:rPr>
        <w:t>Each expression in these statements uses a mathematical operator and evaluates</w:t>
      </w:r>
      <w:r w:rsidR="00E61177">
        <w:rPr>
          <w:lang w:eastAsia="en-GB"/>
        </w:rPr>
        <w:t xml:space="preserve"> </w:t>
      </w:r>
      <w:r w:rsidRPr="00CE1782">
        <w:rPr>
          <w:lang w:eastAsia="en-GB"/>
        </w:rPr>
        <w:t xml:space="preserve">to a single value, which is then bound to a variable. </w:t>
      </w:r>
      <w:r w:rsidRPr="00390432">
        <w:rPr>
          <w:rStyle w:val="Xref"/>
        </w:rPr>
        <w:t>Appendix B</w:t>
      </w:r>
      <w:r w:rsidRPr="00CE1782">
        <w:rPr>
          <w:lang w:eastAsia="en-GB"/>
        </w:rPr>
        <w:t xml:space="preserve"> contains a</w:t>
      </w:r>
      <w:r w:rsidR="00E61177">
        <w:rPr>
          <w:lang w:eastAsia="en-GB"/>
        </w:rPr>
        <w:t xml:space="preserve"> </w:t>
      </w:r>
      <w:r w:rsidRPr="00CE1782">
        <w:rPr>
          <w:lang w:eastAsia="en-GB"/>
        </w:rPr>
        <w:t>list of all operators that Rust provides.</w:t>
      </w:r>
      <w:ins w:id="313" w:author="Carol Nichols" w:date="2022-08-12T10:59:00Z">
        <w:r w:rsidR="00D26312">
          <w:rPr>
            <w:lang w:eastAsia="en-GB"/>
          </w:rPr>
          <w:fldChar w:fldCharType="begin"/>
        </w:r>
        <w:r w:rsidR="00D26312">
          <w:instrText xml:space="preserve"> XE "numeric operations endRange" </w:instrText>
        </w:r>
        <w:r w:rsidR="00D26312">
          <w:rPr>
            <w:lang w:eastAsia="en-GB"/>
          </w:rPr>
          <w:fldChar w:fldCharType="end"/>
        </w:r>
      </w:ins>
      <w:ins w:id="314" w:author="Carol Nichols" w:date="2022-08-12T09:04:00Z">
        <w:r w:rsidR="00902C72">
          <w:rPr>
            <w:lang w:eastAsia="en-GB"/>
          </w:rPr>
          <w:fldChar w:fldCharType="begin"/>
        </w:r>
        <w:r w:rsidR="00902C72">
          <w:instrText xml:space="preserve"> XE "integer data types:numeric operations with endRange" </w:instrText>
        </w:r>
        <w:r w:rsidR="00902C72">
          <w:rPr>
            <w:lang w:eastAsia="en-GB"/>
          </w:rPr>
          <w:fldChar w:fldCharType="end"/>
        </w:r>
      </w:ins>
    </w:p>
    <w:bookmarkStart w:id="315" w:name="the-boolean-type"/>
    <w:bookmarkStart w:id="316" w:name="_Toc105758583"/>
    <w:bookmarkStart w:id="317" w:name="_Toc106887982"/>
    <w:bookmarkEnd w:id="315"/>
    <w:p w14:paraId="6281CB88" w14:textId="5FF5E760" w:rsidR="00CE1782" w:rsidRPr="00CE1782" w:rsidRDefault="00DC4564" w:rsidP="00284A81">
      <w:pPr>
        <w:pStyle w:val="HeadC"/>
        <w:rPr>
          <w:lang w:eastAsia="en-GB"/>
        </w:rPr>
      </w:pPr>
      <w:ins w:id="318" w:author="Carol Nichols" w:date="2022-08-12T16:43:00Z">
        <w:r>
          <w:rPr>
            <w:lang w:eastAsia="en-GB"/>
          </w:rPr>
          <w:fldChar w:fldCharType="begin"/>
        </w:r>
        <w:r>
          <w:instrText xml:space="preserve"> XE "</w:instrText>
        </w:r>
        <w:r w:rsidRPr="00A02161">
          <w:instrText>Boolean data type startRange</w:instrText>
        </w:r>
        <w:r>
          <w:instrText xml:space="preserve">" </w:instrText>
        </w:r>
        <w:r>
          <w:rPr>
            <w:lang w:eastAsia="en-GB"/>
          </w:rPr>
          <w:fldChar w:fldCharType="end"/>
        </w:r>
      </w:ins>
      <w:r w:rsidR="00CE1782" w:rsidRPr="00CE1782">
        <w:rPr>
          <w:lang w:eastAsia="en-GB"/>
        </w:rPr>
        <w:t>The Boolean Type</w:t>
      </w:r>
      <w:bookmarkEnd w:id="316"/>
      <w:bookmarkEnd w:id="317"/>
    </w:p>
    <w:p w14:paraId="286A04F6" w14:textId="4E5B5E2B" w:rsidR="00CE1782" w:rsidRPr="00CE1782" w:rsidRDefault="00CE1782" w:rsidP="001D5A08">
      <w:pPr>
        <w:pStyle w:val="Body"/>
        <w:rPr>
          <w:lang w:eastAsia="en-GB"/>
        </w:rPr>
      </w:pPr>
      <w:r w:rsidRPr="001D5A08">
        <w:t>As in most other programming languages, a Boolean type in Rust has two possible</w:t>
      </w:r>
      <w:r w:rsidR="00E61177">
        <w:t xml:space="preserve"> </w:t>
      </w:r>
      <w:r w:rsidRPr="001D5A08">
        <w:t xml:space="preserve">values: </w:t>
      </w:r>
      <w:r w:rsidRPr="00E61177">
        <w:rPr>
          <w:rStyle w:val="Literal"/>
        </w:rPr>
        <w:t>true</w:t>
      </w:r>
      <w:r w:rsidRPr="001D5A08">
        <w:t xml:space="preserve"> and </w:t>
      </w:r>
      <w:r w:rsidRPr="00E61177">
        <w:rPr>
          <w:rStyle w:val="Literal"/>
        </w:rPr>
        <w:t>false</w:t>
      </w:r>
      <w:r w:rsidRPr="001D5A08">
        <w:t>. Booleans are one byte in size. The Boolean type in</w:t>
      </w:r>
      <w:r w:rsidR="00E61177">
        <w:t xml:space="preserve"> </w:t>
      </w:r>
      <w:r w:rsidRPr="001D5A08">
        <w:t xml:space="preserve">Rust is specified using </w:t>
      </w:r>
      <w:r w:rsidRPr="00E61177">
        <w:rPr>
          <w:rStyle w:val="Literal"/>
        </w:rPr>
        <w:t>bool</w:t>
      </w:r>
      <w:r w:rsidRPr="00CE1782">
        <w:rPr>
          <w:lang w:eastAsia="en-GB"/>
        </w:rPr>
        <w:t>. For example:</w:t>
      </w:r>
    </w:p>
    <w:p w14:paraId="064D2212" w14:textId="32DE29D2" w:rsidR="00CE1782" w:rsidRPr="00CE1782" w:rsidRDefault="00CE1782" w:rsidP="00675E74">
      <w:pPr>
        <w:pStyle w:val="CodeLabel"/>
        <w:rPr>
          <w:lang w:eastAsia="en-GB"/>
        </w:rPr>
      </w:pPr>
      <w:r w:rsidRPr="00CE1782">
        <w:rPr>
          <w:lang w:eastAsia="en-GB"/>
        </w:rPr>
        <w:t>src/main.rs</w:t>
      </w:r>
    </w:p>
    <w:p w14:paraId="5820B1B4" w14:textId="77777777" w:rsidR="00CE1782" w:rsidRPr="00CE1782" w:rsidRDefault="00CE1782" w:rsidP="00675E74">
      <w:pPr>
        <w:pStyle w:val="Code"/>
        <w:rPr>
          <w:lang w:eastAsia="en-GB"/>
        </w:rPr>
      </w:pPr>
      <w:r w:rsidRPr="00CE1782">
        <w:rPr>
          <w:lang w:eastAsia="en-GB"/>
        </w:rPr>
        <w:t>fn main() {</w:t>
      </w:r>
    </w:p>
    <w:p w14:paraId="794E23D3" w14:textId="77777777" w:rsidR="00CE1782" w:rsidRPr="00CE1782" w:rsidRDefault="00CE1782" w:rsidP="00675E74">
      <w:pPr>
        <w:pStyle w:val="Code"/>
        <w:rPr>
          <w:lang w:eastAsia="en-GB"/>
        </w:rPr>
      </w:pPr>
      <w:r w:rsidRPr="00CE1782">
        <w:rPr>
          <w:lang w:eastAsia="en-GB"/>
        </w:rPr>
        <w:t xml:space="preserve">    let t = true;</w:t>
      </w:r>
    </w:p>
    <w:p w14:paraId="45C142E6" w14:textId="77777777" w:rsidR="00CE1782" w:rsidRPr="00CE1782" w:rsidRDefault="00CE1782" w:rsidP="00675E74">
      <w:pPr>
        <w:pStyle w:val="Code"/>
        <w:rPr>
          <w:lang w:eastAsia="en-GB"/>
        </w:rPr>
      </w:pPr>
    </w:p>
    <w:p w14:paraId="2230451A" w14:textId="77777777" w:rsidR="00CE1782" w:rsidRPr="00CE1782" w:rsidRDefault="00CE1782" w:rsidP="00675E74">
      <w:pPr>
        <w:pStyle w:val="Code"/>
        <w:rPr>
          <w:lang w:eastAsia="en-GB"/>
        </w:rPr>
      </w:pPr>
      <w:r w:rsidRPr="00CE1782">
        <w:rPr>
          <w:lang w:eastAsia="en-GB"/>
        </w:rPr>
        <w:t xml:space="preserve">    let f: bool = false; // with explicit type annotation</w:t>
      </w:r>
    </w:p>
    <w:p w14:paraId="30D7BE3A" w14:textId="77777777" w:rsidR="00CE1782" w:rsidRPr="00CE1782" w:rsidRDefault="00CE1782" w:rsidP="00675E74">
      <w:pPr>
        <w:pStyle w:val="Code"/>
        <w:rPr>
          <w:lang w:eastAsia="en-GB"/>
        </w:rPr>
      </w:pPr>
      <w:r w:rsidRPr="00CE1782">
        <w:rPr>
          <w:lang w:eastAsia="en-GB"/>
        </w:rPr>
        <w:t>}</w:t>
      </w:r>
    </w:p>
    <w:p w14:paraId="5FA9915B" w14:textId="65F1B9DD" w:rsidR="00CE1782" w:rsidRPr="00CE1782" w:rsidRDefault="00CE1782" w:rsidP="001D5A08">
      <w:pPr>
        <w:pStyle w:val="Body"/>
        <w:rPr>
          <w:lang w:eastAsia="en-GB"/>
        </w:rPr>
      </w:pPr>
      <w:r w:rsidRPr="001D5A08">
        <w:t xml:space="preserve">The main way to use Boolean values is through conditionals, such as an </w:t>
      </w:r>
      <w:r w:rsidRPr="00E61177">
        <w:rPr>
          <w:rStyle w:val="Literal"/>
        </w:rPr>
        <w:t>if</w:t>
      </w:r>
      <w:r w:rsidR="00E61177">
        <w:t xml:space="preserve"> </w:t>
      </w:r>
      <w:r w:rsidRPr="001D5A08">
        <w:t xml:space="preserve">expression. We’ll cover how </w:t>
      </w:r>
      <w:r w:rsidRPr="00E61177">
        <w:rPr>
          <w:rStyle w:val="Literal"/>
        </w:rPr>
        <w:t>if</w:t>
      </w:r>
      <w:r w:rsidRPr="00CE1782">
        <w:rPr>
          <w:lang w:eastAsia="en-GB"/>
        </w:rPr>
        <w:t xml:space="preserve"> expressions work in Rust in </w:t>
      </w:r>
      <w:del w:id="319" w:author="Audrey Doyle" w:date="2022-07-27T12:20:00Z">
        <w:r w:rsidRPr="00CE1782" w:rsidDel="009D58E0">
          <w:rPr>
            <w:lang w:eastAsia="en-GB"/>
          </w:rPr>
          <w:delText xml:space="preserve">the </w:delText>
        </w:r>
      </w:del>
      <w:r w:rsidRPr="009D58E0">
        <w:rPr>
          <w:rStyle w:val="Xref"/>
          <w:rPrChange w:id="320" w:author="Audrey Doyle" w:date="2022-07-27T12:20:00Z">
            <w:rPr>
              <w:lang w:eastAsia="en-GB"/>
            </w:rPr>
          </w:rPrChange>
        </w:rPr>
        <w:t>“Control</w:t>
      </w:r>
      <w:r w:rsidR="00E61177" w:rsidRPr="009D58E0">
        <w:rPr>
          <w:rStyle w:val="Xref"/>
          <w:rPrChange w:id="321" w:author="Audrey Doyle" w:date="2022-07-27T12:20:00Z">
            <w:rPr>
              <w:lang w:eastAsia="en-GB"/>
            </w:rPr>
          </w:rPrChange>
        </w:rPr>
        <w:t xml:space="preserve"> </w:t>
      </w:r>
      <w:r w:rsidRPr="009D58E0">
        <w:rPr>
          <w:rStyle w:val="Xref"/>
          <w:rPrChange w:id="322" w:author="Audrey Doyle" w:date="2022-07-27T12:20:00Z">
            <w:rPr>
              <w:lang w:eastAsia="en-GB"/>
            </w:rPr>
          </w:rPrChange>
        </w:rPr>
        <w:t>Flow”</w:t>
      </w:r>
      <w:r w:rsidRPr="00CE1782">
        <w:rPr>
          <w:lang w:eastAsia="en-GB"/>
        </w:rPr>
        <w:t xml:space="preserve"> </w:t>
      </w:r>
      <w:del w:id="323" w:author="Audrey Doyle" w:date="2022-07-27T12:20:00Z">
        <w:r w:rsidRPr="00CE1782" w:rsidDel="009D58E0">
          <w:rPr>
            <w:lang w:eastAsia="en-GB"/>
          </w:rPr>
          <w:delText>section</w:delText>
        </w:r>
      </w:del>
      <w:ins w:id="324" w:author="Audrey Doyle" w:date="2022-07-27T12:20:00Z">
        <w:r w:rsidR="009D58E0">
          <w:rPr>
            <w:lang w:eastAsia="en-GB"/>
          </w:rPr>
          <w:t xml:space="preserve">on </w:t>
        </w:r>
        <w:r w:rsidR="009D58E0" w:rsidRPr="00FE148B">
          <w:rPr>
            <w:rStyle w:val="Xref"/>
            <w:rPrChange w:id="325" w:author="Audrey Doyle" w:date="2022-07-28T10:54:00Z">
              <w:rPr>
                <w:lang w:eastAsia="en-GB"/>
              </w:rPr>
            </w:rPrChange>
          </w:rPr>
          <w:t>page XX</w:t>
        </w:r>
      </w:ins>
      <w:r w:rsidRPr="00CE1782">
        <w:rPr>
          <w:lang w:eastAsia="en-GB"/>
        </w:rPr>
        <w:t>.</w:t>
      </w:r>
      <w:ins w:id="326" w:author="Carol Nichols" w:date="2022-08-12T16:43:00Z">
        <w:r w:rsidR="008823C0" w:rsidRPr="008823C0">
          <w:rPr>
            <w:lang w:eastAsia="en-GB"/>
          </w:rPr>
          <w:t xml:space="preserve"> </w:t>
        </w:r>
        <w:r w:rsidR="008823C0">
          <w:rPr>
            <w:lang w:eastAsia="en-GB"/>
          </w:rPr>
          <w:fldChar w:fldCharType="begin"/>
        </w:r>
        <w:r w:rsidR="008823C0">
          <w:instrText xml:space="preserve"> XE "</w:instrText>
        </w:r>
        <w:r w:rsidR="008823C0" w:rsidRPr="00AC00B2">
          <w:instrText xml:space="preserve">Boolean data type </w:instrText>
        </w:r>
        <w:r w:rsidR="008823C0">
          <w:instrText>end</w:instrText>
        </w:r>
        <w:r w:rsidR="008823C0" w:rsidRPr="00AC00B2">
          <w:instrText>Range</w:instrText>
        </w:r>
        <w:r w:rsidR="008823C0">
          <w:instrText xml:space="preserve">" </w:instrText>
        </w:r>
        <w:r w:rsidR="008823C0">
          <w:rPr>
            <w:lang w:eastAsia="en-GB"/>
          </w:rPr>
          <w:fldChar w:fldCharType="end"/>
        </w:r>
      </w:ins>
    </w:p>
    <w:bookmarkStart w:id="327" w:name="the-character-type"/>
    <w:bookmarkStart w:id="328" w:name="_Toc105758584"/>
    <w:bookmarkStart w:id="329" w:name="_Toc106887983"/>
    <w:bookmarkEnd w:id="327"/>
    <w:p w14:paraId="073A4B8B" w14:textId="09D027C5" w:rsidR="00CE1782" w:rsidRPr="00CE1782" w:rsidRDefault="008D7A3D" w:rsidP="00284A81">
      <w:pPr>
        <w:pStyle w:val="HeadC"/>
        <w:rPr>
          <w:lang w:eastAsia="en-GB"/>
        </w:rPr>
      </w:pPr>
      <w:ins w:id="330" w:author="Carol Nichols" w:date="2022-08-12T16:43:00Z">
        <w:r>
          <w:rPr>
            <w:lang w:eastAsia="en-GB"/>
          </w:rPr>
          <w:lastRenderedPageBreak/>
          <w:fldChar w:fldCharType="begin"/>
        </w:r>
        <w:r>
          <w:instrText xml:space="preserve"> XE "character</w:instrText>
        </w:r>
        <w:r w:rsidRPr="00AC00B2">
          <w:instrText xml:space="preserve"> data type startRange</w:instrText>
        </w:r>
        <w:r>
          <w:instrText xml:space="preserve">" </w:instrText>
        </w:r>
        <w:r>
          <w:rPr>
            <w:lang w:eastAsia="en-GB"/>
          </w:rPr>
          <w:fldChar w:fldCharType="end"/>
        </w:r>
      </w:ins>
      <w:r w:rsidR="00CE1782" w:rsidRPr="00CE1782">
        <w:rPr>
          <w:lang w:eastAsia="en-GB"/>
        </w:rPr>
        <w:t>The Character Type</w:t>
      </w:r>
      <w:bookmarkEnd w:id="328"/>
      <w:bookmarkEnd w:id="329"/>
    </w:p>
    <w:p w14:paraId="6270D428" w14:textId="15DB1E7B" w:rsidR="00CE1782" w:rsidRDefault="00CE1782" w:rsidP="001D5A08">
      <w:pPr>
        <w:pStyle w:val="Body"/>
        <w:rPr>
          <w:lang w:eastAsia="en-GB"/>
        </w:rPr>
      </w:pPr>
      <w:r w:rsidRPr="001D5A08">
        <w:t xml:space="preserve">Rust’s </w:t>
      </w:r>
      <w:r w:rsidRPr="00E61177">
        <w:rPr>
          <w:rStyle w:val="Literal"/>
        </w:rPr>
        <w:t>char</w:t>
      </w:r>
      <w:r w:rsidRPr="001D5A08">
        <w:t xml:space="preserve"> type is the language’s most primitive alphabetic type. Here</w:t>
      </w:r>
      <w:ins w:id="331" w:author="Audrey Doyle" w:date="2022-07-27T12:21:00Z">
        <w:r w:rsidR="009D58E0">
          <w:t xml:space="preserve"> are</w:t>
        </w:r>
      </w:ins>
      <w:del w:id="332" w:author="Audrey Doyle" w:date="2022-07-27T12:21:00Z">
        <w:r w:rsidRPr="001D5A08" w:rsidDel="009D58E0">
          <w:delText>’s</w:delText>
        </w:r>
      </w:del>
      <w:r w:rsidR="00E61177">
        <w:t xml:space="preserve"> </w:t>
      </w:r>
      <w:r w:rsidRPr="001D5A08">
        <w:t xml:space="preserve">some examples of declaring </w:t>
      </w:r>
      <w:r w:rsidRPr="00E61177">
        <w:rPr>
          <w:rStyle w:val="Literal"/>
        </w:rPr>
        <w:t>char</w:t>
      </w:r>
      <w:r w:rsidRPr="00CE1782">
        <w:rPr>
          <w:lang w:eastAsia="en-GB"/>
        </w:rPr>
        <w:t xml:space="preserve"> values:</w:t>
      </w:r>
    </w:p>
    <w:p w14:paraId="3DD68226" w14:textId="5B679F54" w:rsidR="00284A81" w:rsidRPr="00CE1782" w:rsidRDefault="00284A81" w:rsidP="00284A81">
      <w:pPr>
        <w:pStyle w:val="ProductionDirective"/>
        <w:rPr>
          <w:lang w:eastAsia="en-GB"/>
        </w:rPr>
      </w:pPr>
      <w:r>
        <w:rPr>
          <w:lang w:eastAsia="en-GB"/>
        </w:rPr>
        <w:t>Prod: not</w:t>
      </w:r>
      <w:ins w:id="333" w:author="Audrey Doyle" w:date="2022-08-03T09:13:00Z">
        <w:r w:rsidR="00885D3A">
          <w:rPr>
            <w:lang w:eastAsia="en-GB"/>
          </w:rPr>
          <w:t>e</w:t>
        </w:r>
      </w:ins>
      <w:r>
        <w:rPr>
          <w:lang w:eastAsia="en-GB"/>
        </w:rPr>
        <w:t xml:space="preserve"> this listing has unusual characters</w:t>
      </w:r>
    </w:p>
    <w:p w14:paraId="1D87F95F" w14:textId="0FF724D9" w:rsidR="00CE1782" w:rsidRPr="00CE1782" w:rsidRDefault="00CE1782" w:rsidP="00675E74">
      <w:pPr>
        <w:pStyle w:val="CodeLabel"/>
        <w:rPr>
          <w:lang w:eastAsia="en-GB"/>
        </w:rPr>
      </w:pPr>
      <w:r w:rsidRPr="00CE1782">
        <w:rPr>
          <w:lang w:eastAsia="en-GB"/>
        </w:rPr>
        <w:t>src/main.rs</w:t>
      </w:r>
    </w:p>
    <w:p w14:paraId="04766823" w14:textId="77777777" w:rsidR="00CE1782" w:rsidRPr="00CE1782" w:rsidRDefault="00CE1782" w:rsidP="00675E74">
      <w:pPr>
        <w:pStyle w:val="Code"/>
        <w:rPr>
          <w:lang w:eastAsia="en-GB"/>
        </w:rPr>
      </w:pPr>
      <w:r w:rsidRPr="00CE1782">
        <w:rPr>
          <w:lang w:eastAsia="en-GB"/>
        </w:rPr>
        <w:t>fn main() {</w:t>
      </w:r>
    </w:p>
    <w:p w14:paraId="4D85CA26" w14:textId="77777777" w:rsidR="00CE1782" w:rsidRPr="00CE1782" w:rsidRDefault="00CE1782" w:rsidP="00675E74">
      <w:pPr>
        <w:pStyle w:val="Code"/>
        <w:rPr>
          <w:lang w:eastAsia="en-GB"/>
        </w:rPr>
      </w:pPr>
      <w:r w:rsidRPr="00CE1782">
        <w:rPr>
          <w:lang w:eastAsia="en-GB"/>
        </w:rPr>
        <w:t xml:space="preserve">    let c = 'z';</w:t>
      </w:r>
    </w:p>
    <w:p w14:paraId="20A8FFEE" w14:textId="77777777" w:rsidR="00CE1782" w:rsidRPr="00CE1782" w:rsidRDefault="00CE1782" w:rsidP="001D5A08">
      <w:pPr>
        <w:pStyle w:val="Code"/>
        <w:rPr>
          <w:lang w:eastAsia="en-GB"/>
        </w:rPr>
      </w:pPr>
      <w:r w:rsidRPr="001D5A08">
        <w:t xml:space="preserve">    let z: char = '</w:t>
      </w:r>
      <w:r w:rsidRPr="00284A81">
        <w:rPr>
          <w:rFonts w:ascii="Cambria Math" w:hAnsi="Cambria Math" w:cs="Cambria Math"/>
        </w:rPr>
        <w:t>ℤ</w:t>
      </w:r>
      <w:r w:rsidRPr="00CE1782">
        <w:rPr>
          <w:lang w:eastAsia="en-GB"/>
        </w:rPr>
        <w:t>'; // with explicit type annotation</w:t>
      </w:r>
    </w:p>
    <w:p w14:paraId="0E6F0510" w14:textId="77777777" w:rsidR="00CE1782" w:rsidRPr="00CE1782" w:rsidRDefault="00CE1782" w:rsidP="001D5A08">
      <w:pPr>
        <w:pStyle w:val="Code"/>
        <w:rPr>
          <w:lang w:eastAsia="en-GB"/>
        </w:rPr>
      </w:pPr>
      <w:r w:rsidRPr="00CE1782">
        <w:rPr>
          <w:lang w:eastAsia="en-GB"/>
        </w:rPr>
        <w:t xml:space="preserve">    let heart_eyed_cat = '</w:t>
      </w:r>
      <w:r w:rsidRPr="00CE1782">
        <w:rPr>
          <w:rFonts w:ascii="Segoe UI Emoji" w:hAnsi="Segoe UI Emoji" w:cs="Segoe UI Emoji"/>
          <w:lang w:eastAsia="en-GB"/>
        </w:rPr>
        <w:t>😻</w:t>
      </w:r>
      <w:r w:rsidRPr="00CE1782">
        <w:rPr>
          <w:lang w:eastAsia="en-GB"/>
        </w:rPr>
        <w:t>';</w:t>
      </w:r>
    </w:p>
    <w:p w14:paraId="5421E1BF" w14:textId="77777777" w:rsidR="00CE1782" w:rsidRPr="00CE1782" w:rsidRDefault="00CE1782" w:rsidP="00675E74">
      <w:pPr>
        <w:pStyle w:val="Code"/>
        <w:rPr>
          <w:lang w:eastAsia="en-GB"/>
        </w:rPr>
      </w:pPr>
      <w:r w:rsidRPr="00CE1782">
        <w:rPr>
          <w:lang w:eastAsia="en-GB"/>
        </w:rPr>
        <w:t>}</w:t>
      </w:r>
    </w:p>
    <w:p w14:paraId="32DE394D" w14:textId="7A6F1FAD" w:rsidR="00CE1782" w:rsidRPr="00CE1782" w:rsidRDefault="00CE1782" w:rsidP="001D5A08">
      <w:pPr>
        <w:pStyle w:val="Body"/>
        <w:rPr>
          <w:lang w:eastAsia="en-GB"/>
        </w:rPr>
      </w:pPr>
      <w:r w:rsidRPr="001D5A08">
        <w:t xml:space="preserve">Note that we specify </w:t>
      </w:r>
      <w:r w:rsidRPr="00E61177">
        <w:rPr>
          <w:rStyle w:val="Literal"/>
        </w:rPr>
        <w:t>char</w:t>
      </w:r>
      <w:r w:rsidRPr="001D5A08">
        <w:t xml:space="preserve"> literals with single quotes</w:t>
      </w:r>
      <w:ins w:id="334" w:author="Carol Nichols" w:date="2022-08-12T16:41:00Z">
        <w:r w:rsidR="007F1DC6">
          <w:rPr>
            <w:lang w:eastAsia="en-GB"/>
          </w:rPr>
          <w:fldChar w:fldCharType="begin"/>
        </w:r>
        <w:r w:rsidR="007F1DC6">
          <w:instrText xml:space="preserve"> XE "' (single quote):for characters" </w:instrText>
        </w:r>
        <w:r w:rsidR="007F1DC6">
          <w:rPr>
            <w:lang w:eastAsia="en-GB"/>
          </w:rPr>
          <w:fldChar w:fldCharType="end"/>
        </w:r>
      </w:ins>
      <w:ins w:id="335" w:author="Carol Nichols" w:date="2022-08-12T16:42:00Z">
        <w:r w:rsidR="00600D3B">
          <w:rPr>
            <w:lang w:eastAsia="en-GB"/>
          </w:rPr>
          <w:fldChar w:fldCharType="begin"/>
        </w:r>
        <w:r w:rsidR="00600D3B">
          <w:instrText xml:space="preserve"> XE "single quote ('):for characters" </w:instrText>
        </w:r>
        <w:r w:rsidR="00600D3B">
          <w:rPr>
            <w:lang w:eastAsia="en-GB"/>
          </w:rPr>
          <w:fldChar w:fldCharType="end"/>
        </w:r>
      </w:ins>
      <w:r w:rsidRPr="001D5A08">
        <w:t>, as opposed to string</w:t>
      </w:r>
      <w:r w:rsidR="00E61177">
        <w:t xml:space="preserve"> </w:t>
      </w:r>
      <w:r w:rsidRPr="001D5A08">
        <w:t>literals, which use double quotes</w:t>
      </w:r>
      <w:ins w:id="336" w:author="Carol Nichols" w:date="2022-08-12T16:42:00Z">
        <w:r w:rsidR="00927275">
          <w:fldChar w:fldCharType="begin"/>
        </w:r>
        <w:r w:rsidR="00927275">
          <w:instrText xml:space="preserve"> XE "</w:instrText>
        </w:r>
      </w:ins>
      <w:r w:rsidR="00927275">
        <w:rPr>
          <w:rFonts w:ascii="Times New Roman" w:hAnsi="Times New Roman" w:cs="Times New Roman"/>
          <w:color w:val="auto"/>
          <w:lang w:val="en-CA"/>
        </w:rPr>
        <w:instrText>\</w:instrText>
      </w:r>
      <w:ins w:id="337" w:author="Carol Nichols" w:date="2022-08-12T16:42:00Z">
        <w:r w:rsidR="00927275" w:rsidRPr="00266BFC">
          <w:instrText>" (double quote)</w:instrText>
        </w:r>
        <w:r w:rsidR="00927275">
          <w:instrText xml:space="preserve">" </w:instrText>
        </w:r>
        <w:r w:rsidR="00927275">
          <w:fldChar w:fldCharType="end"/>
        </w:r>
        <w:r w:rsidR="005C24F3">
          <w:fldChar w:fldCharType="begin"/>
        </w:r>
        <w:r w:rsidR="005C24F3">
          <w:instrText xml:space="preserve"> XE "</w:instrText>
        </w:r>
        <w:r w:rsidR="005C24F3" w:rsidRPr="00AC00B2">
          <w:instrText>double quote</w:instrText>
        </w:r>
      </w:ins>
      <w:ins w:id="338" w:author="Carol Nichols" w:date="2022-08-12T16:43:00Z">
        <w:r w:rsidR="005C24F3">
          <w:instrText xml:space="preserve"> (</w:instrText>
        </w:r>
        <w:r w:rsidR="005C24F3">
          <w:rPr>
            <w:rFonts w:ascii="Times New Roman" w:hAnsi="Times New Roman" w:cs="Times New Roman"/>
            <w:color w:val="auto"/>
            <w:lang w:val="en-CA"/>
          </w:rPr>
          <w:instrText>\</w:instrText>
        </w:r>
        <w:r w:rsidR="005C24F3" w:rsidRPr="00AC00B2">
          <w:instrText>"</w:instrText>
        </w:r>
      </w:ins>
      <w:ins w:id="339" w:author="Carol Nichols" w:date="2022-08-12T16:42:00Z">
        <w:r w:rsidR="005C24F3" w:rsidRPr="00AC00B2">
          <w:instrText>)</w:instrText>
        </w:r>
        <w:r w:rsidR="005C24F3">
          <w:instrText xml:space="preserve">" </w:instrText>
        </w:r>
        <w:r w:rsidR="005C24F3">
          <w:fldChar w:fldCharType="end"/>
        </w:r>
      </w:ins>
      <w:r w:rsidRPr="001D5A08">
        <w:t xml:space="preserve">. Rust’s </w:t>
      </w:r>
      <w:r w:rsidRPr="00E61177">
        <w:rPr>
          <w:rStyle w:val="Literal"/>
        </w:rPr>
        <w:t>char</w:t>
      </w:r>
      <w:r w:rsidRPr="001D5A08">
        <w:t xml:space="preserve"> type is four bytes in size and</w:t>
      </w:r>
      <w:r w:rsidR="00E61177">
        <w:t xml:space="preserve"> </w:t>
      </w:r>
      <w:r w:rsidRPr="001D5A08">
        <w:t xml:space="preserve">represents a </w:t>
      </w:r>
      <w:ins w:id="340" w:author="Carol Nichols" w:date="2022-08-12T16:44:00Z">
        <w:r w:rsidR="00C4018F">
          <w:rPr>
            <w:lang w:eastAsia="en-GB"/>
          </w:rPr>
          <w:fldChar w:fldCharType="begin"/>
        </w:r>
        <w:r w:rsidR="00C4018F">
          <w:instrText xml:space="preserve"> XE "Unicode Scalar Value</w:instrText>
        </w:r>
        <w:r w:rsidR="00C4018F" w:rsidRPr="00AC00B2">
          <w:instrText xml:space="preserve"> startRange</w:instrText>
        </w:r>
        <w:r w:rsidR="00C4018F">
          <w:instrText xml:space="preserve">" </w:instrText>
        </w:r>
        <w:r w:rsidR="00C4018F">
          <w:rPr>
            <w:lang w:eastAsia="en-GB"/>
          </w:rPr>
          <w:fldChar w:fldCharType="end"/>
        </w:r>
      </w:ins>
      <w:r w:rsidRPr="001D5A08">
        <w:t>Unicode Scalar Value, which means it can represent a lot more than</w:t>
      </w:r>
      <w:r w:rsidR="00E61177">
        <w:t xml:space="preserve"> </w:t>
      </w:r>
      <w:r w:rsidRPr="001D5A08">
        <w:t>just ASCII. Accented letters; Chinese, Japanese, and Korean characters; emoji;</w:t>
      </w:r>
      <w:r w:rsidR="00E61177">
        <w:t xml:space="preserve"> </w:t>
      </w:r>
      <w:r w:rsidRPr="001D5A08">
        <w:t xml:space="preserve">and zero-width spaces are all valid </w:t>
      </w:r>
      <w:r w:rsidRPr="00E61177">
        <w:rPr>
          <w:rStyle w:val="Literal"/>
        </w:rPr>
        <w:t>char</w:t>
      </w:r>
      <w:r w:rsidRPr="001D5A08">
        <w:t xml:space="preserve"> values in Rust. Unicode Scalar</w:t>
      </w:r>
      <w:r w:rsidR="00E61177">
        <w:t xml:space="preserve"> </w:t>
      </w:r>
      <w:r w:rsidRPr="001D5A08">
        <w:t xml:space="preserve">Values range from </w:t>
      </w:r>
      <w:r w:rsidRPr="00E61177">
        <w:rPr>
          <w:rStyle w:val="Literal"/>
        </w:rPr>
        <w:t>U+0000</w:t>
      </w:r>
      <w:r w:rsidRPr="001D5A08">
        <w:t xml:space="preserve"> to </w:t>
      </w:r>
      <w:r w:rsidRPr="00E61177">
        <w:rPr>
          <w:rStyle w:val="Literal"/>
        </w:rPr>
        <w:t>U+D7FF</w:t>
      </w:r>
      <w:r w:rsidRPr="001D5A08">
        <w:t xml:space="preserve"> and </w:t>
      </w:r>
      <w:r w:rsidRPr="00E61177">
        <w:rPr>
          <w:rStyle w:val="Literal"/>
        </w:rPr>
        <w:t>U+E000</w:t>
      </w:r>
      <w:r w:rsidRPr="001D5A08">
        <w:t xml:space="preserve"> to </w:t>
      </w:r>
      <w:r w:rsidRPr="00E61177">
        <w:rPr>
          <w:rStyle w:val="Literal"/>
        </w:rPr>
        <w:t>U+10FFFF</w:t>
      </w:r>
      <w:r w:rsidRPr="001D5A08">
        <w:t xml:space="preserve"> inclusive.</w:t>
      </w:r>
      <w:r w:rsidR="00E61177">
        <w:t xml:space="preserve"> </w:t>
      </w:r>
      <w:r w:rsidRPr="001D5A08">
        <w:t>However, a “character” isn’t really a concept in Unicode, so your human</w:t>
      </w:r>
      <w:r w:rsidR="00E61177">
        <w:t xml:space="preserve"> </w:t>
      </w:r>
      <w:r w:rsidRPr="001D5A08">
        <w:t xml:space="preserve">intuition for what a “character” is may not match up with what a </w:t>
      </w:r>
      <w:r w:rsidRPr="00E61177">
        <w:rPr>
          <w:rStyle w:val="Literal"/>
        </w:rPr>
        <w:t>char</w:t>
      </w:r>
      <w:r w:rsidRPr="00CE1782">
        <w:rPr>
          <w:lang w:eastAsia="en-GB"/>
        </w:rPr>
        <w:t xml:space="preserve"> is in</w:t>
      </w:r>
      <w:r w:rsidR="00E61177">
        <w:rPr>
          <w:lang w:eastAsia="en-GB"/>
        </w:rPr>
        <w:t xml:space="preserve"> </w:t>
      </w:r>
      <w:r w:rsidRPr="00CE1782">
        <w:rPr>
          <w:lang w:eastAsia="en-GB"/>
        </w:rPr>
        <w:t xml:space="preserve">Rust. We’ll discuss this topic in detail in </w:t>
      </w:r>
      <w:r w:rsidRPr="00390432">
        <w:rPr>
          <w:rStyle w:val="Xref"/>
        </w:rPr>
        <w:t>“Storing UTF-8 Encoded Text with</w:t>
      </w:r>
      <w:r w:rsidR="00E61177" w:rsidRPr="00390432">
        <w:rPr>
          <w:rStyle w:val="Xref"/>
        </w:rPr>
        <w:t xml:space="preserve"> </w:t>
      </w:r>
      <w:r w:rsidRPr="00390432">
        <w:rPr>
          <w:rStyle w:val="Xref"/>
        </w:rPr>
        <w:t xml:space="preserve">Strings” </w:t>
      </w:r>
      <w:del w:id="341" w:author="Audrey Doyle" w:date="2022-07-27T13:18:00Z">
        <w:r w:rsidRPr="009D58E0" w:rsidDel="0040171C">
          <w:rPr>
            <w:rPrChange w:id="342" w:author="Audrey Doyle" w:date="2022-07-27T12:21:00Z">
              <w:rPr>
                <w:rStyle w:val="Xref"/>
              </w:rPr>
            </w:rPrChange>
          </w:rPr>
          <w:delText xml:space="preserve">in </w:delText>
        </w:r>
      </w:del>
      <w:ins w:id="343" w:author="Audrey Doyle" w:date="2022-07-27T13:18:00Z">
        <w:r w:rsidR="0040171C">
          <w:t xml:space="preserve">on </w:t>
        </w:r>
        <w:r w:rsidR="0040171C" w:rsidRPr="00FE148B">
          <w:rPr>
            <w:rStyle w:val="Xref"/>
            <w:rPrChange w:id="344" w:author="Audrey Doyle" w:date="2022-07-28T10:54:00Z">
              <w:rPr/>
            </w:rPrChange>
          </w:rPr>
          <w:t>page XX</w:t>
        </w:r>
      </w:ins>
      <w:del w:id="345" w:author="Audrey Doyle" w:date="2022-07-27T13:18:00Z">
        <w:r w:rsidR="007025DA" w:rsidRPr="00736FE8" w:rsidDel="0040171C">
          <w:rPr>
            <w:rPrChange w:id="346" w:author="Audrey Doyle" w:date="2022-07-27T13:18:00Z">
              <w:rPr>
                <w:rStyle w:val="Xref"/>
              </w:rPr>
            </w:rPrChange>
          </w:rPr>
          <w:delText>Chapter</w:delText>
        </w:r>
        <w:r w:rsidRPr="00736FE8" w:rsidDel="0040171C">
          <w:rPr>
            <w:rPrChange w:id="347" w:author="Audrey Doyle" w:date="2022-07-27T13:18:00Z">
              <w:rPr>
                <w:rStyle w:val="Xref"/>
              </w:rPr>
            </w:rPrChange>
          </w:rPr>
          <w:delText xml:space="preserve"> 8</w:delText>
        </w:r>
      </w:del>
      <w:ins w:id="348" w:author="Audrey Doyle" w:date="2022-07-27T13:18:00Z">
        <w:r w:rsidR="00736FE8" w:rsidRPr="00736FE8">
          <w:rPr>
            <w:rPrChange w:id="349" w:author="Audrey Doyle" w:date="2022-07-27T13:18:00Z">
              <w:rPr>
                <w:rStyle w:val="Xref"/>
              </w:rPr>
            </w:rPrChange>
          </w:rPr>
          <w:t>.</w:t>
        </w:r>
      </w:ins>
      <w:ins w:id="350" w:author="Carol Nichols" w:date="2022-08-12T16:44:00Z">
        <w:r w:rsidR="00750ADC">
          <w:rPr>
            <w:lang w:eastAsia="en-GB"/>
          </w:rPr>
          <w:fldChar w:fldCharType="begin"/>
        </w:r>
        <w:r w:rsidR="00750ADC">
          <w:instrText xml:space="preserve"> XE "Unicode Scalar Value end</w:instrText>
        </w:r>
        <w:r w:rsidR="00750ADC" w:rsidRPr="00AC00B2">
          <w:instrText>Range</w:instrText>
        </w:r>
        <w:r w:rsidR="00750ADC">
          <w:instrText xml:space="preserve">" </w:instrText>
        </w:r>
        <w:r w:rsidR="00750ADC">
          <w:rPr>
            <w:lang w:eastAsia="en-GB"/>
          </w:rPr>
          <w:fldChar w:fldCharType="end"/>
        </w:r>
      </w:ins>
      <w:ins w:id="351" w:author="Carol Nichols" w:date="2022-08-12T16:43:00Z">
        <w:r w:rsidR="008D7A3D">
          <w:rPr>
            <w:lang w:eastAsia="en-GB"/>
          </w:rPr>
          <w:fldChar w:fldCharType="begin"/>
        </w:r>
        <w:r w:rsidR="008D7A3D">
          <w:instrText xml:space="preserve"> XE "character</w:instrText>
        </w:r>
        <w:r w:rsidR="008D7A3D" w:rsidRPr="00AC00B2">
          <w:instrText xml:space="preserve"> data type </w:instrText>
        </w:r>
        <w:r w:rsidR="008D7A3D">
          <w:instrText>end</w:instrText>
        </w:r>
        <w:r w:rsidR="008D7A3D" w:rsidRPr="00AC00B2">
          <w:instrText>Range</w:instrText>
        </w:r>
        <w:r w:rsidR="008D7A3D">
          <w:instrText xml:space="preserve">" </w:instrText>
        </w:r>
        <w:r w:rsidR="008D7A3D">
          <w:rPr>
            <w:lang w:eastAsia="en-GB"/>
          </w:rPr>
          <w:fldChar w:fldCharType="end"/>
        </w:r>
      </w:ins>
      <w:ins w:id="352" w:author="Carol Nichols" w:date="2022-08-11T22:06:00Z">
        <w:r w:rsidR="003F4D17">
          <w:rPr>
            <w:lang w:eastAsia="en-GB"/>
          </w:rPr>
          <w:fldChar w:fldCharType="begin"/>
        </w:r>
        <w:r w:rsidR="003F4D17">
          <w:instrText xml:space="preserve"> XE "scalar data types endRange" </w:instrText>
        </w:r>
        <w:r w:rsidR="003F4D17">
          <w:rPr>
            <w:lang w:eastAsia="en-GB"/>
          </w:rPr>
          <w:fldChar w:fldCharType="end"/>
        </w:r>
      </w:ins>
      <w:ins w:id="353" w:author="Carol Nichols" w:date="2022-08-11T22:05:00Z">
        <w:r w:rsidR="001A7A76">
          <w:rPr>
            <w:lang w:eastAsia="en-GB"/>
          </w:rPr>
          <w:fldChar w:fldCharType="begin"/>
        </w:r>
        <w:r w:rsidR="001A7A76">
          <w:instrText xml:space="preserve"> XE "data types:scalar endRange" </w:instrText>
        </w:r>
        <w:r w:rsidR="001A7A76">
          <w:rPr>
            <w:lang w:eastAsia="en-GB"/>
          </w:rPr>
          <w:fldChar w:fldCharType="end"/>
        </w:r>
      </w:ins>
      <w:del w:id="354" w:author="Audrey Doyle" w:date="2022-07-27T13:18:00Z">
        <w:r w:rsidRPr="00390432" w:rsidDel="00736FE8">
          <w:rPr>
            <w:rStyle w:val="Xref"/>
          </w:rPr>
          <w:delText>.</w:delText>
        </w:r>
      </w:del>
    </w:p>
    <w:bookmarkStart w:id="355" w:name="compound-types"/>
    <w:bookmarkStart w:id="356" w:name="_Toc105758585"/>
    <w:bookmarkStart w:id="357" w:name="_Toc106887984"/>
    <w:bookmarkEnd w:id="355"/>
    <w:p w14:paraId="1248FB71" w14:textId="5FF1436D" w:rsidR="00CE1782" w:rsidRPr="00CE1782" w:rsidRDefault="0024335B" w:rsidP="00675E74">
      <w:pPr>
        <w:pStyle w:val="HeadB"/>
        <w:rPr>
          <w:lang w:eastAsia="en-GB"/>
        </w:rPr>
      </w:pPr>
      <w:ins w:id="358" w:author="Carol Nichols" w:date="2022-08-12T08:58:00Z">
        <w:r>
          <w:rPr>
            <w:lang w:eastAsia="en-GB"/>
          </w:rPr>
          <w:fldChar w:fldCharType="begin"/>
        </w:r>
        <w:r>
          <w:instrText xml:space="preserve"> XE "data types:compound startRange" </w:instrText>
        </w:r>
        <w:r>
          <w:rPr>
            <w:lang w:eastAsia="en-GB"/>
          </w:rPr>
          <w:fldChar w:fldCharType="end"/>
        </w:r>
      </w:ins>
      <w:ins w:id="359" w:author="Carol Nichols" w:date="2022-08-12T09:02:00Z">
        <w:r w:rsidR="003B4F7A">
          <w:rPr>
            <w:lang w:eastAsia="en-GB"/>
          </w:rPr>
          <w:fldChar w:fldCharType="begin"/>
        </w:r>
        <w:r w:rsidR="003B4F7A">
          <w:instrText xml:space="preserve"> XE "compound data types startRange" </w:instrText>
        </w:r>
        <w:r w:rsidR="003B4F7A">
          <w:rPr>
            <w:lang w:eastAsia="en-GB"/>
          </w:rPr>
          <w:fldChar w:fldCharType="end"/>
        </w:r>
      </w:ins>
      <w:r w:rsidR="00CE1782" w:rsidRPr="00CE1782">
        <w:rPr>
          <w:lang w:eastAsia="en-GB"/>
        </w:rPr>
        <w:t>Compound Types</w:t>
      </w:r>
      <w:bookmarkEnd w:id="356"/>
      <w:bookmarkEnd w:id="357"/>
    </w:p>
    <w:p w14:paraId="14E2E7EF" w14:textId="5B88AC0E" w:rsidR="00CE1782" w:rsidRPr="00CE1782" w:rsidRDefault="00CE1782" w:rsidP="001D5A08">
      <w:pPr>
        <w:pStyle w:val="Body"/>
        <w:rPr>
          <w:lang w:eastAsia="en-GB"/>
        </w:rPr>
      </w:pPr>
      <w:r w:rsidRPr="00675E74">
        <w:rPr>
          <w:rStyle w:val="Italic"/>
        </w:rPr>
        <w:t>Compound types</w:t>
      </w:r>
      <w:r w:rsidRPr="00CE1782">
        <w:rPr>
          <w:lang w:eastAsia="en-GB"/>
        </w:rPr>
        <w:t xml:space="preserve"> can group multiple values into one type. Rust has two</w:t>
      </w:r>
      <w:r w:rsidR="00E61177">
        <w:rPr>
          <w:lang w:eastAsia="en-GB"/>
        </w:rPr>
        <w:t xml:space="preserve"> </w:t>
      </w:r>
      <w:r w:rsidRPr="00CE1782">
        <w:rPr>
          <w:lang w:eastAsia="en-GB"/>
        </w:rPr>
        <w:t>primitive compound types: tuples and arrays.</w:t>
      </w:r>
    </w:p>
    <w:bookmarkStart w:id="360" w:name="the-tuple-type"/>
    <w:bookmarkStart w:id="361" w:name="_Toc105758586"/>
    <w:bookmarkStart w:id="362" w:name="_Toc106887985"/>
    <w:bookmarkEnd w:id="360"/>
    <w:p w14:paraId="5FE8730B" w14:textId="15E0A353" w:rsidR="00CE1782" w:rsidRPr="00CE1782" w:rsidRDefault="00DE28B0" w:rsidP="00284A81">
      <w:pPr>
        <w:pStyle w:val="HeadC"/>
        <w:rPr>
          <w:lang w:eastAsia="en-GB"/>
        </w:rPr>
      </w:pPr>
      <w:ins w:id="363" w:author="Carol Nichols" w:date="2022-08-13T19:58:00Z">
        <w:r>
          <w:rPr>
            <w:lang w:eastAsia="en-GB"/>
          </w:rPr>
          <w:fldChar w:fldCharType="begin"/>
        </w:r>
        <w:r>
          <w:instrText xml:space="preserve"> XE "tuple data type startRange" </w:instrText>
        </w:r>
        <w:r>
          <w:rPr>
            <w:lang w:eastAsia="en-GB"/>
          </w:rPr>
          <w:fldChar w:fldCharType="end"/>
        </w:r>
      </w:ins>
      <w:r w:rsidR="00CE1782" w:rsidRPr="00CE1782">
        <w:rPr>
          <w:lang w:eastAsia="en-GB"/>
        </w:rPr>
        <w:t>The Tuple Type</w:t>
      </w:r>
      <w:bookmarkEnd w:id="361"/>
      <w:bookmarkEnd w:id="362"/>
    </w:p>
    <w:p w14:paraId="7392682D" w14:textId="0F57DD5C" w:rsidR="00CE1782" w:rsidRPr="00CE1782" w:rsidRDefault="00CE1782" w:rsidP="00390432">
      <w:pPr>
        <w:pStyle w:val="Body"/>
        <w:rPr>
          <w:lang w:eastAsia="en-GB"/>
        </w:rPr>
      </w:pPr>
      <w:r w:rsidRPr="00CE1782">
        <w:rPr>
          <w:lang w:eastAsia="en-GB"/>
        </w:rPr>
        <w:t xml:space="preserve">A </w:t>
      </w:r>
      <w:r w:rsidRPr="00736FE8">
        <w:rPr>
          <w:rStyle w:val="Italic"/>
          <w:rPrChange w:id="364" w:author="Audrey Doyle" w:date="2022-07-27T13:19:00Z">
            <w:rPr>
              <w:lang w:eastAsia="en-GB"/>
            </w:rPr>
          </w:rPrChange>
        </w:rPr>
        <w:t>tuple</w:t>
      </w:r>
      <w:r w:rsidRPr="00CE1782">
        <w:rPr>
          <w:lang w:eastAsia="en-GB"/>
        </w:rPr>
        <w:t xml:space="preserve"> is a general way of grouping together a number of values with a variety</w:t>
      </w:r>
      <w:r w:rsidR="00E61177">
        <w:rPr>
          <w:lang w:eastAsia="en-GB"/>
        </w:rPr>
        <w:t xml:space="preserve"> </w:t>
      </w:r>
      <w:r w:rsidRPr="00CE1782">
        <w:rPr>
          <w:lang w:eastAsia="en-GB"/>
        </w:rPr>
        <w:t>of types into one compound type. Tuples have a fixed length: once declared,</w:t>
      </w:r>
      <w:r w:rsidR="00E61177">
        <w:rPr>
          <w:lang w:eastAsia="en-GB"/>
        </w:rPr>
        <w:t xml:space="preserve"> </w:t>
      </w:r>
      <w:r w:rsidRPr="00CE1782">
        <w:rPr>
          <w:lang w:eastAsia="en-GB"/>
        </w:rPr>
        <w:t>they cannot grow or shrink in size.</w:t>
      </w:r>
    </w:p>
    <w:p w14:paraId="52B377DD" w14:textId="44077BC4" w:rsidR="00CE1782" w:rsidRPr="00CE1782" w:rsidRDefault="009A1E93" w:rsidP="00390432">
      <w:pPr>
        <w:pStyle w:val="Body"/>
        <w:rPr>
          <w:lang w:eastAsia="en-GB"/>
        </w:rPr>
      </w:pPr>
      <w:ins w:id="365" w:author="Carol Nichols" w:date="2022-08-13T20:02:00Z">
        <w:r>
          <w:rPr>
            <w:lang w:eastAsia="en-GB"/>
          </w:rPr>
          <w:fldChar w:fldCharType="begin"/>
        </w:r>
        <w:r>
          <w:instrText xml:space="preserve"> XE "() (parentheses):for tuples</w:instrText>
        </w:r>
      </w:ins>
      <w:ins w:id="366" w:author="Carol Nichols" w:date="2022-08-13T20:03:00Z">
        <w:r>
          <w:instrText xml:space="preserve"> startRange</w:instrText>
        </w:r>
      </w:ins>
      <w:ins w:id="367" w:author="Carol Nichols" w:date="2022-08-13T20:02:00Z">
        <w:r>
          <w:instrText xml:space="preserve">" </w:instrText>
        </w:r>
        <w:r>
          <w:rPr>
            <w:lang w:eastAsia="en-GB"/>
          </w:rPr>
          <w:fldChar w:fldCharType="end"/>
        </w:r>
        <w:r>
          <w:rPr>
            <w:lang w:eastAsia="en-GB"/>
          </w:rPr>
          <w:fldChar w:fldCharType="begin"/>
        </w:r>
        <w:r>
          <w:instrText xml:space="preserve"> XE "parentheses (()):for tuples</w:instrText>
        </w:r>
      </w:ins>
      <w:ins w:id="368" w:author="Carol Nichols" w:date="2022-08-13T20:03:00Z">
        <w:r w:rsidR="00DC0D66">
          <w:instrText xml:space="preserve"> start</w:instrText>
        </w:r>
        <w:r>
          <w:instrText>Range</w:instrText>
        </w:r>
      </w:ins>
      <w:ins w:id="369" w:author="Carol Nichols" w:date="2022-08-13T20:02:00Z">
        <w:r>
          <w:instrText xml:space="preserve">" </w:instrText>
        </w:r>
        <w:r>
          <w:rPr>
            <w:lang w:eastAsia="en-GB"/>
          </w:rPr>
          <w:fldChar w:fldCharType="end"/>
        </w:r>
      </w:ins>
      <w:r w:rsidR="00CE1782" w:rsidRPr="00CE1782">
        <w:rPr>
          <w:lang w:eastAsia="en-GB"/>
        </w:rPr>
        <w:t>We create a tuple by writing a comma-separated list of values inside</w:t>
      </w:r>
      <w:r w:rsidR="00E61177">
        <w:rPr>
          <w:lang w:eastAsia="en-GB"/>
        </w:rPr>
        <w:t xml:space="preserve"> </w:t>
      </w:r>
      <w:r w:rsidR="00CE1782" w:rsidRPr="00CE1782">
        <w:rPr>
          <w:lang w:eastAsia="en-GB"/>
        </w:rPr>
        <w:t>parentheses. Each position in the tuple has a type, and the types of the</w:t>
      </w:r>
      <w:r w:rsidR="00E61177">
        <w:rPr>
          <w:lang w:eastAsia="en-GB"/>
        </w:rPr>
        <w:t xml:space="preserve"> </w:t>
      </w:r>
      <w:r w:rsidR="00CE1782" w:rsidRPr="00CE1782">
        <w:rPr>
          <w:lang w:eastAsia="en-GB"/>
        </w:rPr>
        <w:t>different values in the tuple don’t have to be the same. We’ve added optional</w:t>
      </w:r>
      <w:r w:rsidR="00E61177">
        <w:rPr>
          <w:lang w:eastAsia="en-GB"/>
        </w:rPr>
        <w:t xml:space="preserve"> </w:t>
      </w:r>
      <w:r w:rsidR="00CE1782" w:rsidRPr="00CE1782">
        <w:rPr>
          <w:lang w:eastAsia="en-GB"/>
        </w:rPr>
        <w:t>type annotations in this example:</w:t>
      </w:r>
    </w:p>
    <w:p w14:paraId="4A0A3A51" w14:textId="174D5E38" w:rsidR="00CE1782" w:rsidRPr="00CE1782" w:rsidRDefault="00CE1782" w:rsidP="00675E74">
      <w:pPr>
        <w:pStyle w:val="CodeLabel"/>
        <w:rPr>
          <w:lang w:eastAsia="en-GB"/>
        </w:rPr>
      </w:pPr>
      <w:r w:rsidRPr="00CE1782">
        <w:rPr>
          <w:lang w:eastAsia="en-GB"/>
        </w:rPr>
        <w:t>src/main.rs</w:t>
      </w:r>
    </w:p>
    <w:p w14:paraId="056C17E3" w14:textId="77777777" w:rsidR="00CE1782" w:rsidRPr="00CE1782" w:rsidRDefault="00CE1782" w:rsidP="00675E74">
      <w:pPr>
        <w:pStyle w:val="Code"/>
        <w:rPr>
          <w:lang w:eastAsia="en-GB"/>
        </w:rPr>
      </w:pPr>
      <w:r w:rsidRPr="00CE1782">
        <w:rPr>
          <w:lang w:eastAsia="en-GB"/>
        </w:rPr>
        <w:t>fn main() {</w:t>
      </w:r>
    </w:p>
    <w:p w14:paraId="1EDD0681" w14:textId="77777777" w:rsidR="00CE1782" w:rsidRPr="00CE1782" w:rsidRDefault="00CE1782" w:rsidP="00675E74">
      <w:pPr>
        <w:pStyle w:val="Code"/>
        <w:rPr>
          <w:lang w:eastAsia="en-GB"/>
        </w:rPr>
      </w:pPr>
      <w:r w:rsidRPr="00CE1782">
        <w:rPr>
          <w:lang w:eastAsia="en-GB"/>
        </w:rPr>
        <w:t xml:space="preserve">    let tup: (i32, f64, u8) = (500, 6.4, 1);</w:t>
      </w:r>
    </w:p>
    <w:p w14:paraId="204F4EB1" w14:textId="77777777" w:rsidR="00CE1782" w:rsidRPr="00CE1782" w:rsidRDefault="00CE1782" w:rsidP="00675E74">
      <w:pPr>
        <w:pStyle w:val="Code"/>
        <w:rPr>
          <w:lang w:eastAsia="en-GB"/>
        </w:rPr>
      </w:pPr>
      <w:r w:rsidRPr="00CE1782">
        <w:rPr>
          <w:lang w:eastAsia="en-GB"/>
        </w:rPr>
        <w:t>}</w:t>
      </w:r>
    </w:p>
    <w:p w14:paraId="1D8AAF40" w14:textId="198CE521" w:rsidR="00CE1782" w:rsidRPr="00CE1782" w:rsidRDefault="00CE1782" w:rsidP="001D5A08">
      <w:pPr>
        <w:pStyle w:val="Body"/>
        <w:rPr>
          <w:lang w:eastAsia="en-GB"/>
        </w:rPr>
      </w:pPr>
      <w:r w:rsidRPr="001D5A08">
        <w:lastRenderedPageBreak/>
        <w:t xml:space="preserve">The variable </w:t>
      </w:r>
      <w:r w:rsidRPr="00E61177">
        <w:rPr>
          <w:rStyle w:val="Literal"/>
        </w:rPr>
        <w:t>tup</w:t>
      </w:r>
      <w:r w:rsidRPr="00CE1782">
        <w:rPr>
          <w:lang w:eastAsia="en-GB"/>
        </w:rPr>
        <w:t xml:space="preserve"> binds to the entire tuple</w:t>
      </w:r>
      <w:del w:id="370" w:author="Audrey Doyle" w:date="2022-07-27T12:23:00Z">
        <w:r w:rsidRPr="00CE1782" w:rsidDel="00CA35AA">
          <w:rPr>
            <w:lang w:eastAsia="en-GB"/>
          </w:rPr>
          <w:delText>,</w:delText>
        </w:r>
      </w:del>
      <w:r w:rsidRPr="00CE1782">
        <w:rPr>
          <w:lang w:eastAsia="en-GB"/>
        </w:rPr>
        <w:t xml:space="preserve"> because a tuple is considered a</w:t>
      </w:r>
      <w:r w:rsidR="00E61177">
        <w:rPr>
          <w:lang w:eastAsia="en-GB"/>
        </w:rPr>
        <w:t xml:space="preserve"> </w:t>
      </w:r>
      <w:r w:rsidRPr="00CE1782">
        <w:rPr>
          <w:lang w:eastAsia="en-GB"/>
        </w:rPr>
        <w:t xml:space="preserve">single compound element. </w:t>
      </w:r>
      <w:ins w:id="371" w:author="Carol Nichols" w:date="2022-08-13T20:00:00Z">
        <w:r w:rsidR="004D3BFC">
          <w:rPr>
            <w:lang w:eastAsia="en-GB"/>
          </w:rPr>
          <w:fldChar w:fldCharType="begin"/>
        </w:r>
        <w:r w:rsidR="004D3BFC">
          <w:instrText xml:space="preserve"> XE "destructuring:of tuples startRange" </w:instrText>
        </w:r>
        <w:r w:rsidR="004D3BFC">
          <w:rPr>
            <w:lang w:eastAsia="en-GB"/>
          </w:rPr>
          <w:fldChar w:fldCharType="end"/>
        </w:r>
      </w:ins>
      <w:r w:rsidRPr="00CE1782">
        <w:rPr>
          <w:lang w:eastAsia="en-GB"/>
        </w:rPr>
        <w:t>To get the individual values out of a tuple, we can</w:t>
      </w:r>
      <w:r w:rsidR="00E61177">
        <w:rPr>
          <w:lang w:eastAsia="en-GB"/>
        </w:rPr>
        <w:t xml:space="preserve"> </w:t>
      </w:r>
      <w:r w:rsidRPr="00CE1782">
        <w:rPr>
          <w:lang w:eastAsia="en-GB"/>
        </w:rPr>
        <w:t>use pattern matching to destructure a tuple value, like this:</w:t>
      </w:r>
    </w:p>
    <w:p w14:paraId="6C71E0A5" w14:textId="0E244577" w:rsidR="00CE1782" w:rsidRPr="00CE1782" w:rsidRDefault="00CE1782" w:rsidP="00675E74">
      <w:pPr>
        <w:pStyle w:val="CodeLabel"/>
        <w:rPr>
          <w:lang w:eastAsia="en-GB"/>
        </w:rPr>
      </w:pPr>
      <w:r w:rsidRPr="00CE1782">
        <w:rPr>
          <w:lang w:eastAsia="en-GB"/>
        </w:rPr>
        <w:t>src/main.rs</w:t>
      </w:r>
    </w:p>
    <w:p w14:paraId="67C41532" w14:textId="77777777" w:rsidR="00CE1782" w:rsidRPr="00CE1782" w:rsidRDefault="00CE1782" w:rsidP="00675E74">
      <w:pPr>
        <w:pStyle w:val="Code"/>
        <w:rPr>
          <w:lang w:eastAsia="en-GB"/>
        </w:rPr>
      </w:pPr>
      <w:r w:rsidRPr="00CE1782">
        <w:rPr>
          <w:lang w:eastAsia="en-GB"/>
        </w:rPr>
        <w:t>fn main() {</w:t>
      </w:r>
    </w:p>
    <w:p w14:paraId="686E17B9" w14:textId="77777777" w:rsidR="00CE1782" w:rsidRPr="00CE1782" w:rsidRDefault="00CE1782" w:rsidP="00675E74">
      <w:pPr>
        <w:pStyle w:val="Code"/>
        <w:rPr>
          <w:lang w:eastAsia="en-GB"/>
        </w:rPr>
      </w:pPr>
      <w:r w:rsidRPr="00CE1782">
        <w:rPr>
          <w:lang w:eastAsia="en-GB"/>
        </w:rPr>
        <w:t xml:space="preserve">    let tup = (500, 6.4, 1);</w:t>
      </w:r>
    </w:p>
    <w:p w14:paraId="6290F802" w14:textId="77777777" w:rsidR="00CE1782" w:rsidRPr="00CE1782" w:rsidRDefault="00CE1782" w:rsidP="00675E74">
      <w:pPr>
        <w:pStyle w:val="Code"/>
        <w:rPr>
          <w:lang w:eastAsia="en-GB"/>
        </w:rPr>
      </w:pPr>
    </w:p>
    <w:p w14:paraId="6E8762D4" w14:textId="77777777" w:rsidR="00CE1782" w:rsidRPr="00CE1782" w:rsidRDefault="00CE1782" w:rsidP="00675E74">
      <w:pPr>
        <w:pStyle w:val="Code"/>
        <w:rPr>
          <w:lang w:eastAsia="en-GB"/>
        </w:rPr>
      </w:pPr>
      <w:r w:rsidRPr="00CE1782">
        <w:rPr>
          <w:lang w:eastAsia="en-GB"/>
        </w:rPr>
        <w:t xml:space="preserve">    let (x, y, z) = tup;</w:t>
      </w:r>
    </w:p>
    <w:p w14:paraId="5AE753C1" w14:textId="77777777" w:rsidR="00CE1782" w:rsidRPr="00CE1782" w:rsidRDefault="00CE1782" w:rsidP="00675E74">
      <w:pPr>
        <w:pStyle w:val="Code"/>
        <w:rPr>
          <w:lang w:eastAsia="en-GB"/>
        </w:rPr>
      </w:pPr>
    </w:p>
    <w:p w14:paraId="7784ECF3" w14:textId="77777777" w:rsidR="00CE1782" w:rsidRPr="00CE1782" w:rsidRDefault="00CE1782" w:rsidP="00675E74">
      <w:pPr>
        <w:pStyle w:val="Code"/>
        <w:rPr>
          <w:lang w:eastAsia="en-GB"/>
        </w:rPr>
      </w:pPr>
      <w:r w:rsidRPr="00CE1782">
        <w:rPr>
          <w:lang w:eastAsia="en-GB"/>
        </w:rPr>
        <w:t xml:space="preserve">    println!("The value of y is: {y}");</w:t>
      </w:r>
    </w:p>
    <w:p w14:paraId="41831E50" w14:textId="77777777" w:rsidR="00CE1782" w:rsidRPr="00CE1782" w:rsidRDefault="00CE1782" w:rsidP="00675E74">
      <w:pPr>
        <w:pStyle w:val="Code"/>
        <w:rPr>
          <w:lang w:eastAsia="en-GB"/>
        </w:rPr>
      </w:pPr>
      <w:r w:rsidRPr="00CE1782">
        <w:rPr>
          <w:lang w:eastAsia="en-GB"/>
        </w:rPr>
        <w:t>}</w:t>
      </w:r>
    </w:p>
    <w:p w14:paraId="5E2EBC9A" w14:textId="7A3C4002" w:rsidR="00CE1782" w:rsidRPr="00CE1782" w:rsidRDefault="00CE1782" w:rsidP="001D5A08">
      <w:pPr>
        <w:pStyle w:val="Body"/>
        <w:rPr>
          <w:lang w:eastAsia="en-GB"/>
        </w:rPr>
      </w:pPr>
      <w:r w:rsidRPr="001D5A08">
        <w:t xml:space="preserve">This program first creates a tuple and binds it to the variable </w:t>
      </w:r>
      <w:r w:rsidRPr="00E61177">
        <w:rPr>
          <w:rStyle w:val="Literal"/>
        </w:rPr>
        <w:t>tup</w:t>
      </w:r>
      <w:r w:rsidRPr="001D5A08">
        <w:t>. It then</w:t>
      </w:r>
      <w:r w:rsidR="00E61177">
        <w:t xml:space="preserve"> </w:t>
      </w:r>
      <w:r w:rsidRPr="001D5A08">
        <w:t xml:space="preserve">uses a pattern with </w:t>
      </w:r>
      <w:r w:rsidRPr="00E61177">
        <w:rPr>
          <w:rStyle w:val="Literal"/>
        </w:rPr>
        <w:t>let</w:t>
      </w:r>
      <w:r w:rsidRPr="001D5A08">
        <w:t xml:space="preserve"> to take </w:t>
      </w:r>
      <w:r w:rsidRPr="00E61177">
        <w:rPr>
          <w:rStyle w:val="Literal"/>
        </w:rPr>
        <w:t>tup</w:t>
      </w:r>
      <w:r w:rsidRPr="001D5A08">
        <w:t xml:space="preserve"> and turn it into three separate</w:t>
      </w:r>
      <w:r w:rsidR="00E61177">
        <w:t xml:space="preserve"> </w:t>
      </w:r>
      <w:r w:rsidRPr="001D5A08">
        <w:t xml:space="preserve">variables, </w:t>
      </w:r>
      <w:r w:rsidRPr="00E61177">
        <w:rPr>
          <w:rStyle w:val="Literal"/>
        </w:rPr>
        <w:t>x</w:t>
      </w:r>
      <w:r w:rsidRPr="001D5A08">
        <w:t xml:space="preserve">, </w:t>
      </w:r>
      <w:r w:rsidRPr="00E61177">
        <w:rPr>
          <w:rStyle w:val="Literal"/>
        </w:rPr>
        <w:t>y</w:t>
      </w:r>
      <w:r w:rsidRPr="001D5A08">
        <w:t xml:space="preserve">, and </w:t>
      </w:r>
      <w:r w:rsidRPr="00E61177">
        <w:rPr>
          <w:rStyle w:val="Literal"/>
        </w:rPr>
        <w:t>z</w:t>
      </w:r>
      <w:r w:rsidRPr="001D5A08">
        <w:t xml:space="preserve">. This is called </w:t>
      </w:r>
      <w:r w:rsidRPr="00675E74">
        <w:rPr>
          <w:rStyle w:val="Italic"/>
        </w:rPr>
        <w:t>destructuring</w:t>
      </w:r>
      <w:del w:id="372" w:author="Audrey Doyle" w:date="2022-07-27T12:24:00Z">
        <w:r w:rsidRPr="001D5A08" w:rsidDel="00CA35AA">
          <w:delText>,</w:delText>
        </w:r>
      </w:del>
      <w:r w:rsidRPr="001D5A08">
        <w:t xml:space="preserve"> because it breaks</w:t>
      </w:r>
      <w:r w:rsidR="00E61177">
        <w:t xml:space="preserve"> </w:t>
      </w:r>
      <w:r w:rsidRPr="001D5A08">
        <w:t>the single tuple into three parts. Finally, the program prints the value of</w:t>
      </w:r>
      <w:r w:rsidR="00E61177">
        <w:t xml:space="preserve"> </w:t>
      </w:r>
      <w:r w:rsidRPr="00E61177">
        <w:rPr>
          <w:rStyle w:val="Literal"/>
        </w:rPr>
        <w:t>y</w:t>
      </w:r>
      <w:r w:rsidRPr="001D5A08">
        <w:t xml:space="preserve">, which is </w:t>
      </w:r>
      <w:r w:rsidRPr="00E61177">
        <w:rPr>
          <w:rStyle w:val="Literal"/>
        </w:rPr>
        <w:t>6.4</w:t>
      </w:r>
      <w:r w:rsidRPr="00CE1782">
        <w:rPr>
          <w:lang w:eastAsia="en-GB"/>
        </w:rPr>
        <w:t>.</w:t>
      </w:r>
      <w:ins w:id="373" w:author="Carol Nichols" w:date="2022-08-13T20:00:00Z">
        <w:r w:rsidR="00F439BA" w:rsidRPr="00F439BA">
          <w:rPr>
            <w:lang w:eastAsia="en-GB"/>
          </w:rPr>
          <w:t xml:space="preserve"> </w:t>
        </w:r>
        <w:r w:rsidR="00F439BA">
          <w:rPr>
            <w:lang w:eastAsia="en-GB"/>
          </w:rPr>
          <w:fldChar w:fldCharType="begin"/>
        </w:r>
        <w:r w:rsidR="00F439BA">
          <w:instrText xml:space="preserve"> XE "destructuring:of tuples endRange" </w:instrText>
        </w:r>
        <w:r w:rsidR="00F439BA">
          <w:rPr>
            <w:lang w:eastAsia="en-GB"/>
          </w:rPr>
          <w:fldChar w:fldCharType="end"/>
        </w:r>
      </w:ins>
    </w:p>
    <w:p w14:paraId="42063C1B" w14:textId="0BC41342" w:rsidR="00CE1782" w:rsidRPr="00CE1782" w:rsidRDefault="005D63B5" w:rsidP="001D5A08">
      <w:pPr>
        <w:pStyle w:val="Body"/>
        <w:rPr>
          <w:lang w:eastAsia="en-GB"/>
        </w:rPr>
      </w:pPr>
      <w:ins w:id="374" w:author="Carol Nichols" w:date="2022-08-13T20:00:00Z">
        <w:r>
          <w:rPr>
            <w:lang w:eastAsia="en-GB"/>
          </w:rPr>
          <w:fldChar w:fldCharType="begin"/>
        </w:r>
        <w:r>
          <w:instrText xml:space="preserve"> XE "</w:instrText>
        </w:r>
      </w:ins>
      <w:ins w:id="375" w:author="Carol Nichols" w:date="2022-08-13T20:01:00Z">
        <w:r>
          <w:instrText>. (dot):for tuple element access</w:instrText>
        </w:r>
      </w:ins>
      <w:ins w:id="376" w:author="Carol Nichols" w:date="2022-08-13T20:00:00Z">
        <w:r>
          <w:instrText xml:space="preserve"> startRange" </w:instrText>
        </w:r>
        <w:r>
          <w:rPr>
            <w:lang w:eastAsia="en-GB"/>
          </w:rPr>
          <w:fldChar w:fldCharType="end"/>
        </w:r>
      </w:ins>
      <w:ins w:id="377" w:author="Carol Nichols" w:date="2022-08-13T20:01:00Z">
        <w:r w:rsidR="00F7126A">
          <w:rPr>
            <w:lang w:eastAsia="en-GB"/>
          </w:rPr>
          <w:fldChar w:fldCharType="begin"/>
        </w:r>
        <w:r w:rsidR="00F7126A">
          <w:instrText xml:space="preserve"> XE "dot (.):for tuple element access startRange" </w:instrText>
        </w:r>
        <w:r w:rsidR="00F7126A">
          <w:rPr>
            <w:lang w:eastAsia="en-GB"/>
          </w:rPr>
          <w:fldChar w:fldCharType="end"/>
        </w:r>
      </w:ins>
      <w:r w:rsidR="00CE1782" w:rsidRPr="00CE1782">
        <w:rPr>
          <w:lang w:eastAsia="en-GB"/>
        </w:rPr>
        <w:t>We can also access a tuple element directly by using a period (</w:t>
      </w:r>
      <w:r w:rsidR="00CE1782" w:rsidRPr="00E61177">
        <w:rPr>
          <w:rStyle w:val="Literal"/>
        </w:rPr>
        <w:t>.</w:t>
      </w:r>
      <w:r w:rsidR="00CE1782" w:rsidRPr="00CE1782">
        <w:rPr>
          <w:lang w:eastAsia="en-GB"/>
        </w:rPr>
        <w:t>) followed by</w:t>
      </w:r>
      <w:r w:rsidR="00E61177">
        <w:rPr>
          <w:lang w:eastAsia="en-GB"/>
        </w:rPr>
        <w:t xml:space="preserve"> </w:t>
      </w:r>
      <w:r w:rsidR="00CE1782" w:rsidRPr="00CE1782">
        <w:rPr>
          <w:lang w:eastAsia="en-GB"/>
        </w:rPr>
        <w:t>the index of the value we want to access. For example:</w:t>
      </w:r>
    </w:p>
    <w:p w14:paraId="043CC1B0" w14:textId="2089A5C6" w:rsidR="00CE1782" w:rsidRPr="00CE1782" w:rsidRDefault="00CE1782" w:rsidP="00675E74">
      <w:pPr>
        <w:pStyle w:val="CodeLabel"/>
        <w:rPr>
          <w:lang w:eastAsia="en-GB"/>
        </w:rPr>
      </w:pPr>
      <w:r w:rsidRPr="00CE1782">
        <w:rPr>
          <w:lang w:eastAsia="en-GB"/>
        </w:rPr>
        <w:t>src/main.rs</w:t>
      </w:r>
    </w:p>
    <w:p w14:paraId="29DF234D" w14:textId="77777777" w:rsidR="00CE1782" w:rsidRPr="00CE1782" w:rsidRDefault="00CE1782" w:rsidP="00675E74">
      <w:pPr>
        <w:pStyle w:val="Code"/>
        <w:rPr>
          <w:lang w:eastAsia="en-GB"/>
        </w:rPr>
      </w:pPr>
      <w:r w:rsidRPr="00CE1782">
        <w:rPr>
          <w:lang w:eastAsia="en-GB"/>
        </w:rPr>
        <w:t>fn main() {</w:t>
      </w:r>
    </w:p>
    <w:p w14:paraId="705A1ACF" w14:textId="77777777" w:rsidR="00CE1782" w:rsidRPr="00CE1782" w:rsidRDefault="00CE1782" w:rsidP="00675E74">
      <w:pPr>
        <w:pStyle w:val="Code"/>
        <w:rPr>
          <w:lang w:eastAsia="en-GB"/>
        </w:rPr>
      </w:pPr>
      <w:r w:rsidRPr="00CE1782">
        <w:rPr>
          <w:lang w:eastAsia="en-GB"/>
        </w:rPr>
        <w:t xml:space="preserve">    let x: (i32, f64, u8) = (500, 6.4, 1);</w:t>
      </w:r>
    </w:p>
    <w:p w14:paraId="4BC36F3C" w14:textId="77777777" w:rsidR="00CE1782" w:rsidRPr="00CE1782" w:rsidRDefault="00CE1782" w:rsidP="00675E74">
      <w:pPr>
        <w:pStyle w:val="Code"/>
        <w:rPr>
          <w:lang w:eastAsia="en-GB"/>
        </w:rPr>
      </w:pPr>
    </w:p>
    <w:p w14:paraId="238F2A57" w14:textId="77777777" w:rsidR="00CE1782" w:rsidRPr="00CE1782" w:rsidRDefault="00CE1782" w:rsidP="00675E74">
      <w:pPr>
        <w:pStyle w:val="Code"/>
        <w:rPr>
          <w:lang w:eastAsia="en-GB"/>
        </w:rPr>
      </w:pPr>
      <w:r w:rsidRPr="00CE1782">
        <w:rPr>
          <w:lang w:eastAsia="en-GB"/>
        </w:rPr>
        <w:t xml:space="preserve">    let five_hundred = x.0;</w:t>
      </w:r>
    </w:p>
    <w:p w14:paraId="46580167" w14:textId="77777777" w:rsidR="00CE1782" w:rsidRPr="00CE1782" w:rsidRDefault="00CE1782" w:rsidP="00675E74">
      <w:pPr>
        <w:pStyle w:val="Code"/>
        <w:rPr>
          <w:lang w:eastAsia="en-GB"/>
        </w:rPr>
      </w:pPr>
    </w:p>
    <w:p w14:paraId="393AB64B" w14:textId="77777777" w:rsidR="00CE1782" w:rsidRPr="00CE1782" w:rsidRDefault="00CE1782" w:rsidP="00675E74">
      <w:pPr>
        <w:pStyle w:val="Code"/>
        <w:rPr>
          <w:lang w:eastAsia="en-GB"/>
        </w:rPr>
      </w:pPr>
      <w:r w:rsidRPr="00CE1782">
        <w:rPr>
          <w:lang w:eastAsia="en-GB"/>
        </w:rPr>
        <w:t xml:space="preserve">    let six_point_four = x.1;</w:t>
      </w:r>
    </w:p>
    <w:p w14:paraId="1C7027FA" w14:textId="77777777" w:rsidR="00CE1782" w:rsidRPr="00CE1782" w:rsidRDefault="00CE1782" w:rsidP="00675E74">
      <w:pPr>
        <w:pStyle w:val="Code"/>
        <w:rPr>
          <w:lang w:eastAsia="en-GB"/>
        </w:rPr>
      </w:pPr>
    </w:p>
    <w:p w14:paraId="15BA554D" w14:textId="77777777" w:rsidR="00CE1782" w:rsidRPr="00CE1782" w:rsidRDefault="00CE1782" w:rsidP="00675E74">
      <w:pPr>
        <w:pStyle w:val="Code"/>
        <w:rPr>
          <w:lang w:eastAsia="en-GB"/>
        </w:rPr>
      </w:pPr>
      <w:r w:rsidRPr="00CE1782">
        <w:rPr>
          <w:lang w:eastAsia="en-GB"/>
        </w:rPr>
        <w:t xml:space="preserve">    let one = x.2;</w:t>
      </w:r>
    </w:p>
    <w:p w14:paraId="28671648" w14:textId="77777777" w:rsidR="00CE1782" w:rsidRPr="00CE1782" w:rsidRDefault="00CE1782" w:rsidP="00675E74">
      <w:pPr>
        <w:pStyle w:val="Code"/>
        <w:rPr>
          <w:lang w:eastAsia="en-GB"/>
        </w:rPr>
      </w:pPr>
      <w:r w:rsidRPr="00CE1782">
        <w:rPr>
          <w:lang w:eastAsia="en-GB"/>
        </w:rPr>
        <w:t>}</w:t>
      </w:r>
    </w:p>
    <w:p w14:paraId="15CEA18C" w14:textId="303E9CDE" w:rsidR="00CE1782" w:rsidRPr="00CE1782" w:rsidRDefault="00CE1782" w:rsidP="001D5A08">
      <w:pPr>
        <w:pStyle w:val="Body"/>
        <w:rPr>
          <w:lang w:eastAsia="en-GB"/>
        </w:rPr>
      </w:pPr>
      <w:r w:rsidRPr="001D5A08">
        <w:t xml:space="preserve">This program creates the tuple </w:t>
      </w:r>
      <w:r w:rsidRPr="00E61177">
        <w:rPr>
          <w:rStyle w:val="Literal"/>
        </w:rPr>
        <w:t>x</w:t>
      </w:r>
      <w:r w:rsidRPr="00CE1782">
        <w:rPr>
          <w:lang w:eastAsia="en-GB"/>
        </w:rPr>
        <w:t xml:space="preserve"> and then accesses each element of the tuple</w:t>
      </w:r>
      <w:r w:rsidR="00E61177">
        <w:rPr>
          <w:lang w:eastAsia="en-GB"/>
        </w:rPr>
        <w:t xml:space="preserve"> </w:t>
      </w:r>
      <w:r w:rsidRPr="00CE1782">
        <w:rPr>
          <w:lang w:eastAsia="en-GB"/>
        </w:rPr>
        <w:t>using their respective indices. As with most programming languages, the first</w:t>
      </w:r>
      <w:r w:rsidR="00E61177">
        <w:rPr>
          <w:lang w:eastAsia="en-GB"/>
        </w:rPr>
        <w:t xml:space="preserve"> </w:t>
      </w:r>
      <w:r w:rsidRPr="00CE1782">
        <w:rPr>
          <w:lang w:eastAsia="en-GB"/>
        </w:rPr>
        <w:t>index in a tuple is 0.</w:t>
      </w:r>
      <w:ins w:id="378" w:author="Carol Nichols" w:date="2022-08-13T20:01:00Z">
        <w:r w:rsidR="003B36C8" w:rsidRPr="003B36C8">
          <w:rPr>
            <w:lang w:eastAsia="en-GB"/>
          </w:rPr>
          <w:t xml:space="preserve"> </w:t>
        </w:r>
        <w:r w:rsidR="003B36C8">
          <w:rPr>
            <w:lang w:eastAsia="en-GB"/>
          </w:rPr>
          <w:fldChar w:fldCharType="begin"/>
        </w:r>
        <w:r w:rsidR="003B36C8">
          <w:instrText xml:space="preserve"> XE ". (dot):for tuple element access endRange" </w:instrText>
        </w:r>
        <w:r w:rsidR="003B36C8">
          <w:rPr>
            <w:lang w:eastAsia="en-GB"/>
          </w:rPr>
          <w:fldChar w:fldCharType="end"/>
        </w:r>
        <w:r w:rsidR="003B36C8">
          <w:rPr>
            <w:lang w:eastAsia="en-GB"/>
          </w:rPr>
          <w:fldChar w:fldCharType="begin"/>
        </w:r>
        <w:r w:rsidR="003B36C8">
          <w:instrText xml:space="preserve"> XE "dot (.):for tuple element access endRange" </w:instrText>
        </w:r>
        <w:r w:rsidR="003B36C8">
          <w:rPr>
            <w:lang w:eastAsia="en-GB"/>
          </w:rPr>
          <w:fldChar w:fldCharType="end"/>
        </w:r>
      </w:ins>
    </w:p>
    <w:p w14:paraId="454585BF" w14:textId="44A7C358" w:rsidR="00CE1782" w:rsidRPr="00CE1782" w:rsidRDefault="00A30E74" w:rsidP="001D5A08">
      <w:pPr>
        <w:pStyle w:val="Body"/>
        <w:rPr>
          <w:lang w:eastAsia="en-GB"/>
        </w:rPr>
      </w:pPr>
      <w:ins w:id="379" w:author="Carol Nichols" w:date="2022-08-13T20:01:00Z">
        <w:r>
          <w:rPr>
            <w:lang w:eastAsia="en-GB"/>
          </w:rPr>
          <w:fldChar w:fldCharType="begin"/>
        </w:r>
        <w:r>
          <w:instrText xml:space="preserve"> XE "</w:instrText>
        </w:r>
      </w:ins>
      <w:ins w:id="380" w:author="Carol Nichols" w:date="2022-08-13T20:02:00Z">
        <w:r>
          <w:instrText>unit type</w:instrText>
        </w:r>
      </w:ins>
      <w:ins w:id="381" w:author="Carol Nichols" w:date="2022-08-13T20:01:00Z">
        <w:r>
          <w:instrText xml:space="preserve"> startRange" </w:instrText>
        </w:r>
        <w:r>
          <w:rPr>
            <w:lang w:eastAsia="en-GB"/>
          </w:rPr>
          <w:fldChar w:fldCharType="end"/>
        </w:r>
      </w:ins>
      <w:r w:rsidR="00CE1782" w:rsidRPr="001D5A08">
        <w:t xml:space="preserve">The tuple without any values has a special name, </w:t>
      </w:r>
      <w:r w:rsidR="00CE1782" w:rsidRPr="00675E74">
        <w:rPr>
          <w:rStyle w:val="Italic"/>
        </w:rPr>
        <w:t>unit</w:t>
      </w:r>
      <w:r w:rsidR="00CE1782" w:rsidRPr="001D5A08">
        <w:t>. This value and its</w:t>
      </w:r>
      <w:r w:rsidR="00E61177">
        <w:t xml:space="preserve"> </w:t>
      </w:r>
      <w:r w:rsidR="00CE1782" w:rsidRPr="001D5A08">
        <w:t xml:space="preserve">corresponding type are both written </w:t>
      </w:r>
      <w:r w:rsidR="00CE1782" w:rsidRPr="00E61177">
        <w:rPr>
          <w:rStyle w:val="Literal"/>
        </w:rPr>
        <w:t>()</w:t>
      </w:r>
      <w:r w:rsidR="00CE1782" w:rsidRPr="00CE1782">
        <w:rPr>
          <w:lang w:eastAsia="en-GB"/>
        </w:rPr>
        <w:t xml:space="preserve"> and represent an empty value or an</w:t>
      </w:r>
      <w:r w:rsidR="00E61177">
        <w:rPr>
          <w:lang w:eastAsia="en-GB"/>
        </w:rPr>
        <w:t xml:space="preserve"> </w:t>
      </w:r>
      <w:r w:rsidR="00CE1782" w:rsidRPr="00CE1782">
        <w:rPr>
          <w:lang w:eastAsia="en-GB"/>
        </w:rPr>
        <w:t>empty return type. Expressions implicitly return the unit value if they don’t</w:t>
      </w:r>
      <w:r w:rsidR="00E61177">
        <w:rPr>
          <w:lang w:eastAsia="en-GB"/>
        </w:rPr>
        <w:t xml:space="preserve"> </w:t>
      </w:r>
      <w:r w:rsidR="00CE1782" w:rsidRPr="00CE1782">
        <w:rPr>
          <w:lang w:eastAsia="en-GB"/>
        </w:rPr>
        <w:t>return any other value.</w:t>
      </w:r>
      <w:ins w:id="382" w:author="Carol Nichols" w:date="2022-08-13T20:02:00Z">
        <w:r w:rsidR="00AF5342">
          <w:rPr>
            <w:lang w:eastAsia="en-GB"/>
          </w:rPr>
          <w:fldChar w:fldCharType="begin"/>
        </w:r>
        <w:r w:rsidR="00AF5342">
          <w:instrText xml:space="preserve"> XE "unit type endRange" </w:instrText>
        </w:r>
        <w:r w:rsidR="00AF5342">
          <w:rPr>
            <w:lang w:eastAsia="en-GB"/>
          </w:rPr>
          <w:fldChar w:fldCharType="end"/>
        </w:r>
      </w:ins>
      <w:ins w:id="383" w:author="Carol Nichols" w:date="2022-08-13T20:03:00Z">
        <w:r w:rsidR="00DC0D66">
          <w:rPr>
            <w:lang w:eastAsia="en-GB"/>
          </w:rPr>
          <w:fldChar w:fldCharType="begin"/>
        </w:r>
        <w:r w:rsidR="00DC0D66">
          <w:instrText xml:space="preserve"> XE "() (parentheses):for tuples endRange" </w:instrText>
        </w:r>
        <w:r w:rsidR="00DC0D66">
          <w:rPr>
            <w:lang w:eastAsia="en-GB"/>
          </w:rPr>
          <w:fldChar w:fldCharType="end"/>
        </w:r>
        <w:r w:rsidR="00DC0D66">
          <w:rPr>
            <w:lang w:eastAsia="en-GB"/>
          </w:rPr>
          <w:fldChar w:fldCharType="begin"/>
        </w:r>
        <w:r w:rsidR="00DC0D66">
          <w:instrText xml:space="preserve"> XE "parentheses (()):for tuples endRange" </w:instrText>
        </w:r>
        <w:r w:rsidR="00DC0D66">
          <w:rPr>
            <w:lang w:eastAsia="en-GB"/>
          </w:rPr>
          <w:fldChar w:fldCharType="end"/>
        </w:r>
      </w:ins>
      <w:ins w:id="384" w:author="Carol Nichols" w:date="2022-08-13T19:58:00Z">
        <w:r w:rsidR="00F92070">
          <w:rPr>
            <w:lang w:eastAsia="en-GB"/>
          </w:rPr>
          <w:fldChar w:fldCharType="begin"/>
        </w:r>
        <w:r w:rsidR="00F92070">
          <w:instrText xml:space="preserve"> XE "tuple data type endRange" </w:instrText>
        </w:r>
        <w:r w:rsidR="00F92070">
          <w:rPr>
            <w:lang w:eastAsia="en-GB"/>
          </w:rPr>
          <w:fldChar w:fldCharType="end"/>
        </w:r>
      </w:ins>
    </w:p>
    <w:bookmarkStart w:id="385" w:name="the-array-type"/>
    <w:bookmarkStart w:id="386" w:name="_Toc105758587"/>
    <w:bookmarkStart w:id="387" w:name="_Toc106887986"/>
    <w:bookmarkEnd w:id="385"/>
    <w:p w14:paraId="10CF1CAC" w14:textId="6BC0EC4F" w:rsidR="00CE1782" w:rsidRPr="00CE1782" w:rsidRDefault="0007477C" w:rsidP="00284A81">
      <w:pPr>
        <w:pStyle w:val="HeadC"/>
        <w:rPr>
          <w:lang w:eastAsia="en-GB"/>
        </w:rPr>
      </w:pPr>
      <w:ins w:id="388" w:author="Carol Nichols" w:date="2022-08-13T20:03:00Z">
        <w:r>
          <w:rPr>
            <w:lang w:eastAsia="en-GB"/>
          </w:rPr>
          <w:fldChar w:fldCharType="begin"/>
        </w:r>
        <w:r>
          <w:instrText xml:space="preserve"> XE "array data type startRange" </w:instrText>
        </w:r>
        <w:r>
          <w:rPr>
            <w:lang w:eastAsia="en-GB"/>
          </w:rPr>
          <w:fldChar w:fldCharType="end"/>
        </w:r>
      </w:ins>
      <w:r w:rsidR="00CE1782" w:rsidRPr="00CE1782">
        <w:rPr>
          <w:lang w:eastAsia="en-GB"/>
        </w:rPr>
        <w:t>The Array Type</w:t>
      </w:r>
      <w:bookmarkEnd w:id="386"/>
      <w:bookmarkEnd w:id="387"/>
    </w:p>
    <w:p w14:paraId="748BA0A3" w14:textId="62DA1E1D" w:rsidR="00CE1782" w:rsidRPr="00CE1782" w:rsidRDefault="00CE1782" w:rsidP="001D5A08">
      <w:pPr>
        <w:pStyle w:val="Body"/>
        <w:rPr>
          <w:lang w:eastAsia="en-GB"/>
        </w:rPr>
      </w:pPr>
      <w:r w:rsidRPr="001D5A08">
        <w:t xml:space="preserve">Another way to have a collection of multiple values is with an </w:t>
      </w:r>
      <w:r w:rsidRPr="00675E74">
        <w:rPr>
          <w:rStyle w:val="Italic"/>
        </w:rPr>
        <w:t>array</w:t>
      </w:r>
      <w:r w:rsidRPr="00CE1782">
        <w:rPr>
          <w:lang w:eastAsia="en-GB"/>
        </w:rPr>
        <w:t>. Unlike</w:t>
      </w:r>
      <w:r w:rsidR="00E61177">
        <w:rPr>
          <w:lang w:eastAsia="en-GB"/>
        </w:rPr>
        <w:t xml:space="preserve"> </w:t>
      </w:r>
      <w:r w:rsidRPr="00CE1782">
        <w:rPr>
          <w:lang w:eastAsia="en-GB"/>
        </w:rPr>
        <w:t>a tuple, every element of an array must have the same type. Unlike arrays in</w:t>
      </w:r>
      <w:r w:rsidR="00E61177">
        <w:rPr>
          <w:lang w:eastAsia="en-GB"/>
        </w:rPr>
        <w:t xml:space="preserve"> </w:t>
      </w:r>
      <w:r w:rsidRPr="00CE1782">
        <w:rPr>
          <w:lang w:eastAsia="en-GB"/>
        </w:rPr>
        <w:t>some other languages, arrays in Rust have a fixed length.</w:t>
      </w:r>
    </w:p>
    <w:p w14:paraId="2B9E8939" w14:textId="1FFA32B7" w:rsidR="00CE1782" w:rsidRPr="00CE1782" w:rsidRDefault="00CE1782" w:rsidP="00F90AFD">
      <w:pPr>
        <w:pStyle w:val="Body"/>
        <w:rPr>
          <w:lang w:eastAsia="en-GB"/>
        </w:rPr>
      </w:pPr>
      <w:r w:rsidRPr="00CE1782">
        <w:rPr>
          <w:lang w:eastAsia="en-GB"/>
        </w:rPr>
        <w:lastRenderedPageBreak/>
        <w:t>We write the values in an array as a comma-separated list inside square</w:t>
      </w:r>
      <w:r w:rsidR="00E61177">
        <w:rPr>
          <w:lang w:eastAsia="en-GB"/>
        </w:rPr>
        <w:t xml:space="preserve"> </w:t>
      </w:r>
      <w:r w:rsidRPr="00CE1782">
        <w:rPr>
          <w:lang w:eastAsia="en-GB"/>
        </w:rPr>
        <w:t>brackets:</w:t>
      </w:r>
      <w:ins w:id="389" w:author="Carol Nichols" w:date="2022-08-13T20:07:00Z">
        <w:r w:rsidR="00572135">
          <w:rPr>
            <w:lang w:eastAsia="en-GB"/>
          </w:rPr>
          <w:fldChar w:fldCharType="begin"/>
        </w:r>
        <w:r w:rsidR="00572135">
          <w:instrText xml:space="preserve"> XE "[] (square brackets):for array creation" </w:instrText>
        </w:r>
        <w:r w:rsidR="00572135">
          <w:rPr>
            <w:lang w:eastAsia="en-GB"/>
          </w:rPr>
          <w:fldChar w:fldCharType="end"/>
        </w:r>
      </w:ins>
      <w:ins w:id="390" w:author="Carol Nichols" w:date="2022-08-13T20:08:00Z">
        <w:r w:rsidR="00F90AFD">
          <w:rPr>
            <w:lang w:eastAsia="en-GB"/>
          </w:rPr>
          <w:fldChar w:fldCharType="begin"/>
        </w:r>
        <w:r w:rsidR="00F90AFD">
          <w:instrText xml:space="preserve"> XE "square brackets ([]):for array creation" </w:instrText>
        </w:r>
        <w:r w:rsidR="00F90AFD">
          <w:rPr>
            <w:lang w:eastAsia="en-GB"/>
          </w:rPr>
          <w:fldChar w:fldCharType="end"/>
        </w:r>
      </w:ins>
    </w:p>
    <w:p w14:paraId="7C031ADB" w14:textId="5BA9519A" w:rsidR="00CE1782" w:rsidRPr="00CE1782" w:rsidRDefault="00CE1782" w:rsidP="00675E74">
      <w:pPr>
        <w:pStyle w:val="CodeLabel"/>
        <w:rPr>
          <w:lang w:eastAsia="en-GB"/>
        </w:rPr>
      </w:pPr>
      <w:r w:rsidRPr="00CE1782">
        <w:rPr>
          <w:lang w:eastAsia="en-GB"/>
        </w:rPr>
        <w:t>src/main.rs</w:t>
      </w:r>
    </w:p>
    <w:p w14:paraId="1E2A4AE2" w14:textId="77777777" w:rsidR="00CE1782" w:rsidRPr="00CE1782" w:rsidRDefault="00CE1782" w:rsidP="00675E74">
      <w:pPr>
        <w:pStyle w:val="Code"/>
        <w:rPr>
          <w:lang w:eastAsia="en-GB"/>
        </w:rPr>
      </w:pPr>
      <w:r w:rsidRPr="00CE1782">
        <w:rPr>
          <w:lang w:eastAsia="en-GB"/>
        </w:rPr>
        <w:t>fn main() {</w:t>
      </w:r>
    </w:p>
    <w:p w14:paraId="57877560" w14:textId="77777777" w:rsidR="00CE1782" w:rsidRPr="00CE1782" w:rsidRDefault="00CE1782" w:rsidP="00675E74">
      <w:pPr>
        <w:pStyle w:val="Code"/>
        <w:rPr>
          <w:lang w:eastAsia="en-GB"/>
        </w:rPr>
      </w:pPr>
      <w:r w:rsidRPr="00CE1782">
        <w:rPr>
          <w:lang w:eastAsia="en-GB"/>
        </w:rPr>
        <w:t xml:space="preserve">    let a = [1, 2, 3, 4, 5];</w:t>
      </w:r>
    </w:p>
    <w:p w14:paraId="02AEC356" w14:textId="77777777" w:rsidR="00CE1782" w:rsidRPr="00CE1782" w:rsidRDefault="00CE1782" w:rsidP="00675E74">
      <w:pPr>
        <w:pStyle w:val="Code"/>
        <w:rPr>
          <w:lang w:eastAsia="en-GB"/>
        </w:rPr>
      </w:pPr>
      <w:r w:rsidRPr="00CE1782">
        <w:rPr>
          <w:lang w:eastAsia="en-GB"/>
        </w:rPr>
        <w:t>}</w:t>
      </w:r>
    </w:p>
    <w:p w14:paraId="05887D75" w14:textId="36197C16" w:rsidR="00CE1782" w:rsidRPr="00CE1782" w:rsidRDefault="00CE1782" w:rsidP="001D5A08">
      <w:pPr>
        <w:pStyle w:val="Body"/>
        <w:rPr>
          <w:lang w:eastAsia="en-GB"/>
        </w:rPr>
      </w:pPr>
      <w:r w:rsidRPr="001D5A08">
        <w:t>Arrays are useful when you want your data allocated on the stack rather than</w:t>
      </w:r>
      <w:r w:rsidR="00E61177">
        <w:t xml:space="preserve"> </w:t>
      </w:r>
      <w:r w:rsidRPr="001D5A08">
        <w:t xml:space="preserve">the heap (we will discuss the stack and the heap more in </w:t>
      </w:r>
      <w:r w:rsidR="007025DA" w:rsidRPr="007C2DB9">
        <w:rPr>
          <w:rStyle w:val="Xref"/>
        </w:rPr>
        <w:t>Chapter</w:t>
      </w:r>
      <w:r w:rsidRPr="007C2DB9">
        <w:rPr>
          <w:rStyle w:val="Xref"/>
        </w:rPr>
        <w:t xml:space="preserve"> 4</w:t>
      </w:r>
      <w:r w:rsidRPr="001D5A08">
        <w:t>) or when you</w:t>
      </w:r>
      <w:r w:rsidR="00E61177">
        <w:t xml:space="preserve"> </w:t>
      </w:r>
      <w:r w:rsidRPr="001D5A08">
        <w:t>want to ensure you always have a fixed number of elements. An array isn’t as</w:t>
      </w:r>
      <w:r w:rsidR="00E61177">
        <w:t xml:space="preserve"> </w:t>
      </w:r>
      <w:r w:rsidRPr="001D5A08">
        <w:t xml:space="preserve">flexible as the vector type, though. A </w:t>
      </w:r>
      <w:r w:rsidRPr="00736FE8">
        <w:rPr>
          <w:rStyle w:val="Italic"/>
          <w:rPrChange w:id="391" w:author="Audrey Doyle" w:date="2022-07-27T13:20:00Z">
            <w:rPr/>
          </w:rPrChange>
        </w:rPr>
        <w:t>vector</w:t>
      </w:r>
      <w:r w:rsidRPr="001D5A08">
        <w:t xml:space="preserve"> is a similar collection type</w:t>
      </w:r>
      <w:r w:rsidR="00E61177">
        <w:t xml:space="preserve"> </w:t>
      </w:r>
      <w:r w:rsidRPr="001D5A08">
        <w:t xml:space="preserve">provided by the standard library that </w:t>
      </w:r>
      <w:r w:rsidRPr="00675E74">
        <w:rPr>
          <w:rStyle w:val="Italic"/>
        </w:rPr>
        <w:t>is</w:t>
      </w:r>
      <w:r w:rsidRPr="00CE1782">
        <w:rPr>
          <w:lang w:eastAsia="en-GB"/>
        </w:rPr>
        <w:t xml:space="preserve"> allowed to grow or shrink in size.</w:t>
      </w:r>
      <w:r w:rsidR="00E61177">
        <w:rPr>
          <w:lang w:eastAsia="en-GB"/>
        </w:rPr>
        <w:t xml:space="preserve"> </w:t>
      </w:r>
      <w:r w:rsidRPr="00CE1782">
        <w:rPr>
          <w:lang w:eastAsia="en-GB"/>
        </w:rPr>
        <w:t>If you’re unsure whether to use an array or a vector, chances are you should</w:t>
      </w:r>
      <w:r w:rsidR="00E61177">
        <w:rPr>
          <w:lang w:eastAsia="en-GB"/>
        </w:rPr>
        <w:t xml:space="preserve"> </w:t>
      </w:r>
      <w:r w:rsidRPr="00CE1782">
        <w:rPr>
          <w:lang w:eastAsia="en-GB"/>
        </w:rPr>
        <w:t xml:space="preserve">use a vector. </w:t>
      </w:r>
      <w:r w:rsidR="007025DA" w:rsidRPr="007C2DB9">
        <w:rPr>
          <w:rStyle w:val="Xref"/>
        </w:rPr>
        <w:t>Chapter</w:t>
      </w:r>
      <w:r w:rsidRPr="007C2DB9">
        <w:rPr>
          <w:rStyle w:val="Xref"/>
        </w:rPr>
        <w:t xml:space="preserve"> 8</w:t>
      </w:r>
      <w:r w:rsidRPr="00CE1782">
        <w:rPr>
          <w:lang w:eastAsia="en-GB"/>
        </w:rPr>
        <w:t xml:space="preserve"> discusses vectors in more detail.</w:t>
      </w:r>
    </w:p>
    <w:p w14:paraId="6041A25C" w14:textId="5A0D1935" w:rsidR="00CE1782" w:rsidRPr="00CE1782" w:rsidRDefault="00CE1782" w:rsidP="00390432">
      <w:pPr>
        <w:pStyle w:val="Body"/>
        <w:rPr>
          <w:lang w:eastAsia="en-GB"/>
        </w:rPr>
      </w:pPr>
      <w:r w:rsidRPr="00CE1782">
        <w:rPr>
          <w:lang w:eastAsia="en-GB"/>
        </w:rPr>
        <w:t>However, arrays are more useful when you know the number of elements will not</w:t>
      </w:r>
      <w:r w:rsidR="00E61177">
        <w:rPr>
          <w:lang w:eastAsia="en-GB"/>
        </w:rPr>
        <w:t xml:space="preserve"> </w:t>
      </w:r>
      <w:r w:rsidRPr="00CE1782">
        <w:rPr>
          <w:lang w:eastAsia="en-GB"/>
        </w:rPr>
        <w:t>need to change. For example, if you were using the names of the month in a</w:t>
      </w:r>
      <w:r w:rsidR="00E61177">
        <w:rPr>
          <w:lang w:eastAsia="en-GB"/>
        </w:rPr>
        <w:t xml:space="preserve"> </w:t>
      </w:r>
      <w:r w:rsidRPr="00CE1782">
        <w:rPr>
          <w:lang w:eastAsia="en-GB"/>
        </w:rPr>
        <w:t>program, you would probably use an array rather than a vector because you know</w:t>
      </w:r>
      <w:r w:rsidR="00E61177">
        <w:rPr>
          <w:lang w:eastAsia="en-GB"/>
        </w:rPr>
        <w:t xml:space="preserve"> </w:t>
      </w:r>
      <w:r w:rsidRPr="00CE1782">
        <w:rPr>
          <w:lang w:eastAsia="en-GB"/>
        </w:rPr>
        <w:t>it will always contain 12 elements:</w:t>
      </w:r>
    </w:p>
    <w:p w14:paraId="50FE7E60" w14:textId="77777777" w:rsidR="00CE1782" w:rsidRPr="00CE1782" w:rsidRDefault="00CE1782" w:rsidP="00E57586">
      <w:pPr>
        <w:pStyle w:val="CodeWide"/>
        <w:rPr>
          <w:lang w:eastAsia="en-GB"/>
        </w:rPr>
        <w:pPrChange w:id="392" w:author="Carol Nichols" w:date="2022-08-23T20:12:00Z">
          <w:pPr>
            <w:pStyle w:val="Code"/>
          </w:pPr>
        </w:pPrChange>
      </w:pPr>
      <w:r w:rsidRPr="00CE1782">
        <w:rPr>
          <w:lang w:eastAsia="en-GB"/>
        </w:rPr>
        <w:t>let months = ["January", "February", "March", "April", "May", "June", "July",</w:t>
      </w:r>
    </w:p>
    <w:p w14:paraId="4E43070F" w14:textId="77777777" w:rsidR="00CE1782" w:rsidRPr="00CE1782" w:rsidRDefault="00CE1782" w:rsidP="00E57586">
      <w:pPr>
        <w:pStyle w:val="CodeWide"/>
        <w:rPr>
          <w:lang w:eastAsia="en-GB"/>
        </w:rPr>
        <w:pPrChange w:id="393" w:author="Carol Nichols" w:date="2022-08-23T20:12:00Z">
          <w:pPr>
            <w:pStyle w:val="Code"/>
          </w:pPr>
        </w:pPrChange>
      </w:pPr>
      <w:r w:rsidRPr="00CE1782">
        <w:rPr>
          <w:lang w:eastAsia="en-GB"/>
        </w:rPr>
        <w:t xml:space="preserve">              "August", "September", "October", "November", "December"];</w:t>
      </w:r>
    </w:p>
    <w:p w14:paraId="7C72B0A6" w14:textId="53AF5299" w:rsidR="00CE1782" w:rsidRPr="00CE1782" w:rsidRDefault="00CE1782" w:rsidP="00390432">
      <w:pPr>
        <w:pStyle w:val="Body"/>
        <w:rPr>
          <w:lang w:eastAsia="en-GB"/>
        </w:rPr>
      </w:pPr>
      <w:r w:rsidRPr="00CE1782">
        <w:rPr>
          <w:lang w:eastAsia="en-GB"/>
        </w:rPr>
        <w:t>You write an array’s type using square brackets</w:t>
      </w:r>
      <w:ins w:id="394" w:author="Carol Nichols" w:date="2022-08-13T20:08:00Z">
        <w:r w:rsidR="002D197C">
          <w:rPr>
            <w:lang w:eastAsia="en-GB"/>
          </w:rPr>
          <w:fldChar w:fldCharType="begin"/>
        </w:r>
        <w:r w:rsidR="002D197C">
          <w:instrText xml:space="preserve"> XE "[] (square brackets):in the array type" </w:instrText>
        </w:r>
        <w:r w:rsidR="002D197C">
          <w:rPr>
            <w:lang w:eastAsia="en-GB"/>
          </w:rPr>
          <w:fldChar w:fldCharType="end"/>
        </w:r>
      </w:ins>
      <w:ins w:id="395" w:author="Carol Nichols" w:date="2022-08-13T20:09:00Z">
        <w:r w:rsidR="00CC1727">
          <w:rPr>
            <w:lang w:eastAsia="en-GB"/>
          </w:rPr>
          <w:fldChar w:fldCharType="begin"/>
        </w:r>
        <w:r w:rsidR="00CC1727">
          <w:instrText xml:space="preserve"> XE "square brackets ([]):in the array type" </w:instrText>
        </w:r>
        <w:r w:rsidR="00CC1727">
          <w:rPr>
            <w:lang w:eastAsia="en-GB"/>
          </w:rPr>
          <w:fldChar w:fldCharType="end"/>
        </w:r>
      </w:ins>
      <w:r w:rsidRPr="00CE1782">
        <w:rPr>
          <w:lang w:eastAsia="en-GB"/>
        </w:rPr>
        <w:t xml:space="preserve"> with the type of each element,</w:t>
      </w:r>
      <w:r w:rsidR="00E61177">
        <w:rPr>
          <w:lang w:eastAsia="en-GB"/>
        </w:rPr>
        <w:t xml:space="preserve"> </w:t>
      </w:r>
      <w:r w:rsidRPr="00CE1782">
        <w:rPr>
          <w:lang w:eastAsia="en-GB"/>
        </w:rPr>
        <w:t>a semicolon</w:t>
      </w:r>
      <w:ins w:id="396" w:author="Carol Nichols" w:date="2022-08-13T20:12:00Z">
        <w:r w:rsidR="00E96B4A">
          <w:rPr>
            <w:lang w:eastAsia="en-GB"/>
          </w:rPr>
          <w:fldChar w:fldCharType="begin"/>
        </w:r>
        <w:r w:rsidR="00E96B4A">
          <w:instrText xml:space="preserve"> XE "; (semicolon):in the array type" </w:instrText>
        </w:r>
        <w:r w:rsidR="00E96B4A">
          <w:rPr>
            <w:lang w:eastAsia="en-GB"/>
          </w:rPr>
          <w:fldChar w:fldCharType="end"/>
        </w:r>
        <w:r w:rsidR="00E96B4A">
          <w:rPr>
            <w:lang w:eastAsia="en-GB"/>
          </w:rPr>
          <w:fldChar w:fldCharType="begin"/>
        </w:r>
        <w:r w:rsidR="00E96B4A">
          <w:instrText xml:space="preserve"> XE "semicolon (;):in the array type" </w:instrText>
        </w:r>
        <w:r w:rsidR="00E96B4A">
          <w:rPr>
            <w:lang w:eastAsia="en-GB"/>
          </w:rPr>
          <w:fldChar w:fldCharType="end"/>
        </w:r>
      </w:ins>
      <w:r w:rsidRPr="00CE1782">
        <w:rPr>
          <w:lang w:eastAsia="en-GB"/>
        </w:rPr>
        <w:t>, and then the number of elements in the array, like so:</w:t>
      </w:r>
    </w:p>
    <w:p w14:paraId="56EFC737" w14:textId="77777777" w:rsidR="00CE1782" w:rsidRPr="00CE1782" w:rsidRDefault="00CE1782" w:rsidP="00675E74">
      <w:pPr>
        <w:pStyle w:val="Code"/>
        <w:rPr>
          <w:lang w:eastAsia="en-GB"/>
        </w:rPr>
      </w:pPr>
      <w:r w:rsidRPr="00CE1782">
        <w:rPr>
          <w:lang w:eastAsia="en-GB"/>
        </w:rPr>
        <w:t>let a: [i32; 5] = [1, 2, 3, 4, 5];</w:t>
      </w:r>
    </w:p>
    <w:p w14:paraId="47BA6D02" w14:textId="67C159A7" w:rsidR="00CE1782" w:rsidRPr="00CE1782" w:rsidRDefault="00CE1782" w:rsidP="001D5A08">
      <w:pPr>
        <w:pStyle w:val="Body"/>
        <w:rPr>
          <w:lang w:eastAsia="en-GB"/>
        </w:rPr>
      </w:pPr>
      <w:r w:rsidRPr="001D5A08">
        <w:t xml:space="preserve">Here, </w:t>
      </w:r>
      <w:r w:rsidRPr="00E61177">
        <w:rPr>
          <w:rStyle w:val="Literal"/>
        </w:rPr>
        <w:t>i32</w:t>
      </w:r>
      <w:r w:rsidRPr="001D5A08">
        <w:t xml:space="preserve"> is the type of each element. After the semicolon, the number </w:t>
      </w:r>
      <w:r w:rsidRPr="00E61177">
        <w:rPr>
          <w:rStyle w:val="Literal"/>
        </w:rPr>
        <w:t>5</w:t>
      </w:r>
      <w:r w:rsidR="00E61177">
        <w:rPr>
          <w:lang w:eastAsia="en-GB"/>
        </w:rPr>
        <w:t xml:space="preserve"> </w:t>
      </w:r>
      <w:r w:rsidRPr="00CE1782">
        <w:rPr>
          <w:lang w:eastAsia="en-GB"/>
        </w:rPr>
        <w:t>indicates the array contains five elements.</w:t>
      </w:r>
    </w:p>
    <w:p w14:paraId="55F4D25F" w14:textId="698A87A6" w:rsidR="00CE1782" w:rsidRPr="00CE1782" w:rsidRDefault="00CE1782" w:rsidP="00390432">
      <w:pPr>
        <w:pStyle w:val="Body"/>
        <w:rPr>
          <w:lang w:eastAsia="en-GB"/>
        </w:rPr>
      </w:pPr>
      <w:r w:rsidRPr="00CE1782">
        <w:rPr>
          <w:lang w:eastAsia="en-GB"/>
        </w:rPr>
        <w:t>You can also initialize an array to contain the same value for each element by</w:t>
      </w:r>
      <w:r w:rsidR="00E61177">
        <w:rPr>
          <w:lang w:eastAsia="en-GB"/>
        </w:rPr>
        <w:t xml:space="preserve"> </w:t>
      </w:r>
      <w:r w:rsidRPr="00CE1782">
        <w:rPr>
          <w:lang w:eastAsia="en-GB"/>
        </w:rPr>
        <w:t>specifying the initial value, followed by a semicolon, and then the length of</w:t>
      </w:r>
      <w:r w:rsidR="00E61177">
        <w:rPr>
          <w:lang w:eastAsia="en-GB"/>
        </w:rPr>
        <w:t xml:space="preserve"> </w:t>
      </w:r>
      <w:r w:rsidRPr="00CE1782">
        <w:rPr>
          <w:lang w:eastAsia="en-GB"/>
        </w:rPr>
        <w:t>the array in square brackets, as shown here:</w:t>
      </w:r>
    </w:p>
    <w:p w14:paraId="2C376EE3" w14:textId="77777777" w:rsidR="00CE1782" w:rsidRPr="00CE1782" w:rsidRDefault="00CE1782" w:rsidP="00675E74">
      <w:pPr>
        <w:pStyle w:val="Code"/>
        <w:rPr>
          <w:lang w:eastAsia="en-GB"/>
        </w:rPr>
      </w:pPr>
      <w:r w:rsidRPr="00CE1782">
        <w:rPr>
          <w:lang w:eastAsia="en-GB"/>
        </w:rPr>
        <w:t>let a = [3; 5];</w:t>
      </w:r>
    </w:p>
    <w:p w14:paraId="65A5D547" w14:textId="608AC9FB" w:rsidR="00CE1782" w:rsidRPr="00CE1782" w:rsidRDefault="00CE1782" w:rsidP="001D5A08">
      <w:pPr>
        <w:pStyle w:val="Body"/>
        <w:rPr>
          <w:lang w:eastAsia="en-GB"/>
        </w:rPr>
      </w:pPr>
      <w:r w:rsidRPr="001D5A08">
        <w:t xml:space="preserve">The array named </w:t>
      </w:r>
      <w:r w:rsidRPr="00E61177">
        <w:rPr>
          <w:rStyle w:val="Literal"/>
        </w:rPr>
        <w:t>a</w:t>
      </w:r>
      <w:r w:rsidRPr="001D5A08">
        <w:t xml:space="preserve"> will contain </w:t>
      </w:r>
      <w:r w:rsidRPr="00E61177">
        <w:rPr>
          <w:rStyle w:val="Literal"/>
        </w:rPr>
        <w:t>5</w:t>
      </w:r>
      <w:r w:rsidRPr="001D5A08">
        <w:t xml:space="preserve"> elements that will all be set to the value</w:t>
      </w:r>
      <w:r w:rsidR="00E61177">
        <w:t xml:space="preserve"> </w:t>
      </w:r>
      <w:r w:rsidRPr="00E61177">
        <w:rPr>
          <w:rStyle w:val="Literal"/>
        </w:rPr>
        <w:t>3</w:t>
      </w:r>
      <w:r w:rsidRPr="001D5A08">
        <w:t xml:space="preserve"> initially. This is the same as writing </w:t>
      </w:r>
      <w:r w:rsidRPr="00E61177">
        <w:rPr>
          <w:rStyle w:val="Literal"/>
        </w:rPr>
        <w:t>let a = [3, 3, 3, 3, 3];</w:t>
      </w:r>
      <w:r w:rsidRPr="00CE1782">
        <w:rPr>
          <w:lang w:eastAsia="en-GB"/>
        </w:rPr>
        <w:t xml:space="preserve"> but in a</w:t>
      </w:r>
      <w:r w:rsidR="00E61177">
        <w:rPr>
          <w:lang w:eastAsia="en-GB"/>
        </w:rPr>
        <w:t xml:space="preserve"> </w:t>
      </w:r>
      <w:r w:rsidRPr="00CE1782">
        <w:rPr>
          <w:lang w:eastAsia="en-GB"/>
        </w:rPr>
        <w:t>more concise way.</w:t>
      </w:r>
    </w:p>
    <w:bookmarkStart w:id="397" w:name="accessing-array-elements"/>
    <w:bookmarkStart w:id="398" w:name="_Toc105758588"/>
    <w:bookmarkStart w:id="399" w:name="_Toc106887987"/>
    <w:bookmarkEnd w:id="397"/>
    <w:p w14:paraId="25F3E454" w14:textId="1EF6EB2C" w:rsidR="00CE1782" w:rsidRPr="00CE1782" w:rsidRDefault="00B60564" w:rsidP="001D5A08">
      <w:pPr>
        <w:pStyle w:val="HeadC"/>
        <w:rPr>
          <w:lang w:eastAsia="en-GB"/>
        </w:rPr>
      </w:pPr>
      <w:ins w:id="400" w:author="Carol Nichols" w:date="2022-08-13T20:05:00Z">
        <w:r>
          <w:rPr>
            <w:lang w:eastAsia="en-GB"/>
          </w:rPr>
          <w:fldChar w:fldCharType="begin"/>
        </w:r>
        <w:r>
          <w:instrText xml:space="preserve"> XE "array data type:accessing elements of startRange" </w:instrText>
        </w:r>
        <w:r>
          <w:rPr>
            <w:lang w:eastAsia="en-GB"/>
          </w:rPr>
          <w:fldChar w:fldCharType="end"/>
        </w:r>
      </w:ins>
      <w:ins w:id="401" w:author="Carol Nichols" w:date="2022-08-13T20:09:00Z">
        <w:r w:rsidR="00835711">
          <w:rPr>
            <w:lang w:eastAsia="en-GB"/>
          </w:rPr>
          <w:fldChar w:fldCharType="begin"/>
        </w:r>
        <w:r w:rsidR="00835711">
          <w:instrText xml:space="preserve"> XE "[] (square brackets):for element access startRange" </w:instrText>
        </w:r>
        <w:r w:rsidR="00835711">
          <w:rPr>
            <w:lang w:eastAsia="en-GB"/>
          </w:rPr>
          <w:fldChar w:fldCharType="end"/>
        </w:r>
      </w:ins>
      <w:ins w:id="402" w:author="Carol Nichols" w:date="2022-08-13T20:10:00Z">
        <w:r w:rsidR="00C64ED8">
          <w:rPr>
            <w:lang w:eastAsia="en-GB"/>
          </w:rPr>
          <w:fldChar w:fldCharType="begin"/>
        </w:r>
        <w:r w:rsidR="00C64ED8">
          <w:instrText xml:space="preserve"> XE "square brackets ([]):for element access startRange" </w:instrText>
        </w:r>
        <w:r w:rsidR="00C64ED8">
          <w:rPr>
            <w:lang w:eastAsia="en-GB"/>
          </w:rPr>
          <w:fldChar w:fldCharType="end"/>
        </w:r>
      </w:ins>
      <w:r w:rsidR="00CE1782" w:rsidRPr="00CE1782">
        <w:rPr>
          <w:lang w:eastAsia="en-GB"/>
        </w:rPr>
        <w:t>Accessing Array Elements</w:t>
      </w:r>
      <w:bookmarkEnd w:id="398"/>
      <w:bookmarkEnd w:id="399"/>
    </w:p>
    <w:p w14:paraId="188B34B3" w14:textId="7A4716FA" w:rsidR="00CE1782" w:rsidRPr="00CE1782" w:rsidRDefault="00CE1782" w:rsidP="00390432">
      <w:pPr>
        <w:pStyle w:val="Body"/>
        <w:rPr>
          <w:lang w:eastAsia="en-GB"/>
        </w:rPr>
      </w:pPr>
      <w:r w:rsidRPr="00CE1782">
        <w:rPr>
          <w:lang w:eastAsia="en-GB"/>
        </w:rPr>
        <w:t>An array is a single chunk of memory of a known, fixed size that can be</w:t>
      </w:r>
      <w:r w:rsidR="00E61177">
        <w:rPr>
          <w:lang w:eastAsia="en-GB"/>
        </w:rPr>
        <w:t xml:space="preserve"> </w:t>
      </w:r>
      <w:r w:rsidRPr="00CE1782">
        <w:rPr>
          <w:lang w:eastAsia="en-GB"/>
        </w:rPr>
        <w:t>allocated on the stack. You can access elements of an array using indexing,</w:t>
      </w:r>
      <w:r w:rsidR="00E61177">
        <w:rPr>
          <w:lang w:eastAsia="en-GB"/>
        </w:rPr>
        <w:t xml:space="preserve"> </w:t>
      </w:r>
      <w:r w:rsidRPr="00CE1782">
        <w:rPr>
          <w:lang w:eastAsia="en-GB"/>
        </w:rPr>
        <w:t>like this:</w:t>
      </w:r>
    </w:p>
    <w:p w14:paraId="2F7163C3" w14:textId="09AC7563" w:rsidR="00CE1782" w:rsidRPr="00CE1782" w:rsidRDefault="00CE1782" w:rsidP="00675E74">
      <w:pPr>
        <w:pStyle w:val="CodeLabel"/>
        <w:rPr>
          <w:lang w:eastAsia="en-GB"/>
        </w:rPr>
      </w:pPr>
      <w:r w:rsidRPr="00CE1782">
        <w:rPr>
          <w:lang w:eastAsia="en-GB"/>
        </w:rPr>
        <w:lastRenderedPageBreak/>
        <w:t>src/main.rs</w:t>
      </w:r>
    </w:p>
    <w:p w14:paraId="2C0CF42D" w14:textId="77777777" w:rsidR="00CE1782" w:rsidRPr="00CE1782" w:rsidRDefault="00CE1782" w:rsidP="00675E74">
      <w:pPr>
        <w:pStyle w:val="Code"/>
        <w:rPr>
          <w:lang w:eastAsia="en-GB"/>
        </w:rPr>
      </w:pPr>
      <w:r w:rsidRPr="00CE1782">
        <w:rPr>
          <w:lang w:eastAsia="en-GB"/>
        </w:rPr>
        <w:t>fn main() {</w:t>
      </w:r>
    </w:p>
    <w:p w14:paraId="08002F01" w14:textId="77777777" w:rsidR="00CE1782" w:rsidRPr="00CE1782" w:rsidRDefault="00CE1782" w:rsidP="00675E74">
      <w:pPr>
        <w:pStyle w:val="Code"/>
        <w:rPr>
          <w:lang w:eastAsia="en-GB"/>
        </w:rPr>
      </w:pPr>
      <w:r w:rsidRPr="00CE1782">
        <w:rPr>
          <w:lang w:eastAsia="en-GB"/>
        </w:rPr>
        <w:t xml:space="preserve">    let a = [1, 2, 3, 4, 5];</w:t>
      </w:r>
    </w:p>
    <w:p w14:paraId="0A17E5E0" w14:textId="77777777" w:rsidR="00CE1782" w:rsidRPr="00CE1782" w:rsidRDefault="00CE1782" w:rsidP="00675E74">
      <w:pPr>
        <w:pStyle w:val="Code"/>
        <w:rPr>
          <w:lang w:eastAsia="en-GB"/>
        </w:rPr>
      </w:pPr>
    </w:p>
    <w:p w14:paraId="51DA71CE" w14:textId="77777777" w:rsidR="00CE1782" w:rsidRPr="00CE1782" w:rsidRDefault="00CE1782" w:rsidP="00675E74">
      <w:pPr>
        <w:pStyle w:val="Code"/>
        <w:rPr>
          <w:lang w:eastAsia="en-GB"/>
        </w:rPr>
      </w:pPr>
      <w:r w:rsidRPr="00CE1782">
        <w:rPr>
          <w:lang w:eastAsia="en-GB"/>
        </w:rPr>
        <w:t xml:space="preserve">    let first = a[0];</w:t>
      </w:r>
    </w:p>
    <w:p w14:paraId="444CC4DA" w14:textId="77777777" w:rsidR="00CE1782" w:rsidRPr="00CE1782" w:rsidRDefault="00CE1782" w:rsidP="00675E74">
      <w:pPr>
        <w:pStyle w:val="Code"/>
        <w:rPr>
          <w:lang w:eastAsia="en-GB"/>
        </w:rPr>
      </w:pPr>
      <w:r w:rsidRPr="00CE1782">
        <w:rPr>
          <w:lang w:eastAsia="en-GB"/>
        </w:rPr>
        <w:t xml:space="preserve">    let second = a[1];</w:t>
      </w:r>
    </w:p>
    <w:p w14:paraId="5028B0F1" w14:textId="77777777" w:rsidR="00CE1782" w:rsidRPr="00CE1782" w:rsidRDefault="00CE1782" w:rsidP="00675E74">
      <w:pPr>
        <w:pStyle w:val="Code"/>
        <w:rPr>
          <w:lang w:eastAsia="en-GB"/>
        </w:rPr>
      </w:pPr>
      <w:r w:rsidRPr="00CE1782">
        <w:rPr>
          <w:lang w:eastAsia="en-GB"/>
        </w:rPr>
        <w:t>}</w:t>
      </w:r>
    </w:p>
    <w:p w14:paraId="4418EDE9" w14:textId="20B65131" w:rsidR="00CE1782" w:rsidRPr="00CE1782" w:rsidRDefault="00CE1782" w:rsidP="001D5A08">
      <w:pPr>
        <w:pStyle w:val="Body"/>
        <w:rPr>
          <w:lang w:eastAsia="en-GB"/>
        </w:rPr>
      </w:pPr>
      <w:r w:rsidRPr="001D5A08">
        <w:t xml:space="preserve">In this example, the variable named </w:t>
      </w:r>
      <w:r w:rsidRPr="00E61177">
        <w:rPr>
          <w:rStyle w:val="Literal"/>
        </w:rPr>
        <w:t>first</w:t>
      </w:r>
      <w:r w:rsidRPr="001D5A08">
        <w:t xml:space="preserve"> will get the value </w:t>
      </w:r>
      <w:r w:rsidRPr="00E61177">
        <w:rPr>
          <w:rStyle w:val="Literal"/>
        </w:rPr>
        <w:t>1</w:t>
      </w:r>
      <w:del w:id="403" w:author="Audrey Doyle" w:date="2022-07-27T12:26:00Z">
        <w:r w:rsidRPr="001D5A08" w:rsidDel="00CA35AA">
          <w:delText>,</w:delText>
        </w:r>
      </w:del>
      <w:r w:rsidRPr="001D5A08">
        <w:t xml:space="preserve"> because</w:t>
      </w:r>
      <w:r w:rsidR="00E61177">
        <w:t xml:space="preserve"> </w:t>
      </w:r>
      <w:r w:rsidRPr="001D5A08">
        <w:t xml:space="preserve">that is the value at index </w:t>
      </w:r>
      <w:r w:rsidRPr="00E61177">
        <w:rPr>
          <w:rStyle w:val="Literal"/>
        </w:rPr>
        <w:t>[0]</w:t>
      </w:r>
      <w:r w:rsidRPr="001D5A08">
        <w:t xml:space="preserve"> in the array. The variable named </w:t>
      </w:r>
      <w:r w:rsidRPr="00E61177">
        <w:rPr>
          <w:rStyle w:val="Literal"/>
        </w:rPr>
        <w:t>second</w:t>
      </w:r>
      <w:r w:rsidRPr="001D5A08">
        <w:t xml:space="preserve"> will</w:t>
      </w:r>
      <w:r w:rsidR="00E61177">
        <w:t xml:space="preserve"> </w:t>
      </w:r>
      <w:r w:rsidRPr="001D5A08">
        <w:t xml:space="preserve">get the value </w:t>
      </w:r>
      <w:r w:rsidRPr="00E61177">
        <w:rPr>
          <w:rStyle w:val="Literal"/>
        </w:rPr>
        <w:t>2</w:t>
      </w:r>
      <w:r w:rsidRPr="001D5A08">
        <w:t xml:space="preserve"> from index </w:t>
      </w:r>
      <w:r w:rsidRPr="00E61177">
        <w:rPr>
          <w:rStyle w:val="Literal"/>
        </w:rPr>
        <w:t>[1]</w:t>
      </w:r>
      <w:r w:rsidRPr="00CE1782">
        <w:rPr>
          <w:lang w:eastAsia="en-GB"/>
        </w:rPr>
        <w:t xml:space="preserve"> in the array.</w:t>
      </w:r>
      <w:ins w:id="404" w:author="Carol Nichols" w:date="2022-08-13T20:10:00Z">
        <w:r w:rsidR="009D2342">
          <w:rPr>
            <w:lang w:eastAsia="en-GB"/>
          </w:rPr>
          <w:fldChar w:fldCharType="begin"/>
        </w:r>
        <w:r w:rsidR="009D2342">
          <w:instrText xml:space="preserve"> XE "[] (square brackets):for element access endRange" </w:instrText>
        </w:r>
        <w:r w:rsidR="009D2342">
          <w:rPr>
            <w:lang w:eastAsia="en-GB"/>
          </w:rPr>
          <w:fldChar w:fldCharType="end"/>
        </w:r>
        <w:r w:rsidR="009D2342">
          <w:rPr>
            <w:lang w:eastAsia="en-GB"/>
          </w:rPr>
          <w:fldChar w:fldCharType="begin"/>
        </w:r>
        <w:r w:rsidR="009D2342">
          <w:instrText xml:space="preserve"> XE "square brackets ([]):for element access endRange" </w:instrText>
        </w:r>
        <w:r w:rsidR="009D2342">
          <w:rPr>
            <w:lang w:eastAsia="en-GB"/>
          </w:rPr>
          <w:fldChar w:fldCharType="end"/>
        </w:r>
      </w:ins>
      <w:ins w:id="405" w:author="Carol Nichols" w:date="2022-08-13T20:05:00Z">
        <w:r w:rsidR="0015277F">
          <w:rPr>
            <w:lang w:eastAsia="en-GB"/>
          </w:rPr>
          <w:fldChar w:fldCharType="begin"/>
        </w:r>
        <w:r w:rsidR="0015277F">
          <w:instrText xml:space="preserve"> XE "array data type:accessing elements of endRange" </w:instrText>
        </w:r>
        <w:r w:rsidR="0015277F">
          <w:rPr>
            <w:lang w:eastAsia="en-GB"/>
          </w:rPr>
          <w:fldChar w:fldCharType="end"/>
        </w:r>
      </w:ins>
    </w:p>
    <w:bookmarkStart w:id="406" w:name="invalid-array-element-access"/>
    <w:bookmarkStart w:id="407" w:name="_Toc105758589"/>
    <w:bookmarkStart w:id="408" w:name="_Toc106887988"/>
    <w:bookmarkEnd w:id="406"/>
    <w:p w14:paraId="0B6BCDC1" w14:textId="52BD32AC" w:rsidR="00CE1782" w:rsidRPr="00CE1782" w:rsidRDefault="006118C0" w:rsidP="001D5A08">
      <w:pPr>
        <w:pStyle w:val="HeadC"/>
        <w:rPr>
          <w:lang w:eastAsia="en-GB"/>
        </w:rPr>
      </w:pPr>
      <w:ins w:id="409" w:author="Carol Nichols" w:date="2022-08-13T20:04:00Z">
        <w:r>
          <w:rPr>
            <w:lang w:eastAsia="en-GB"/>
          </w:rPr>
          <w:fldChar w:fldCharType="begin"/>
        </w:r>
        <w:r>
          <w:instrText xml:space="preserve"> XE "array data type:invalid element access startRange" </w:instrText>
        </w:r>
        <w:r>
          <w:rPr>
            <w:lang w:eastAsia="en-GB"/>
          </w:rPr>
          <w:fldChar w:fldCharType="end"/>
        </w:r>
      </w:ins>
      <w:r w:rsidR="00CE1782" w:rsidRPr="00CE1782">
        <w:rPr>
          <w:lang w:eastAsia="en-GB"/>
        </w:rPr>
        <w:t>Invalid Array Element Access</w:t>
      </w:r>
      <w:bookmarkEnd w:id="407"/>
      <w:bookmarkEnd w:id="408"/>
    </w:p>
    <w:p w14:paraId="41C10AE1" w14:textId="219E2681" w:rsidR="00CE1782" w:rsidRPr="00CE1782" w:rsidRDefault="00CE1782" w:rsidP="00390432">
      <w:pPr>
        <w:pStyle w:val="Body"/>
        <w:rPr>
          <w:lang w:eastAsia="en-GB"/>
        </w:rPr>
      </w:pPr>
      <w:r w:rsidRPr="00CE1782">
        <w:rPr>
          <w:lang w:eastAsia="en-GB"/>
        </w:rPr>
        <w:t>Let’s see what happens if you try to access an element of an array that is past</w:t>
      </w:r>
      <w:r w:rsidR="00E61177">
        <w:rPr>
          <w:lang w:eastAsia="en-GB"/>
        </w:rPr>
        <w:t xml:space="preserve"> </w:t>
      </w:r>
      <w:r w:rsidRPr="00CE1782">
        <w:rPr>
          <w:lang w:eastAsia="en-GB"/>
        </w:rPr>
        <w:t>the end of the array. Say you run this code, similar to the guessing game in</w:t>
      </w:r>
      <w:r w:rsidR="00E61177">
        <w:rPr>
          <w:lang w:eastAsia="en-GB"/>
        </w:rPr>
        <w:t xml:space="preserve"> </w:t>
      </w:r>
      <w:r w:rsidR="007025DA" w:rsidRPr="007C2DB9">
        <w:rPr>
          <w:rStyle w:val="Xref"/>
        </w:rPr>
        <w:t>Chapter</w:t>
      </w:r>
      <w:r w:rsidRPr="007C2DB9">
        <w:rPr>
          <w:rStyle w:val="Xref"/>
        </w:rPr>
        <w:t xml:space="preserve"> 2</w:t>
      </w:r>
      <w:r w:rsidRPr="00CE1782">
        <w:rPr>
          <w:lang w:eastAsia="en-GB"/>
        </w:rPr>
        <w:t>, to get an array index from the user:</w:t>
      </w:r>
    </w:p>
    <w:p w14:paraId="25CB2232" w14:textId="382014C8" w:rsidR="00CE1782" w:rsidRPr="00CE1782" w:rsidRDefault="00CE1782" w:rsidP="00675E74">
      <w:pPr>
        <w:pStyle w:val="CodeLabel"/>
        <w:rPr>
          <w:lang w:eastAsia="en-GB"/>
        </w:rPr>
      </w:pPr>
      <w:r w:rsidRPr="00CE1782">
        <w:rPr>
          <w:lang w:eastAsia="en-GB"/>
        </w:rPr>
        <w:t>src/main.rs</w:t>
      </w:r>
    </w:p>
    <w:p w14:paraId="7CEBA470" w14:textId="77777777" w:rsidR="00CE1782" w:rsidRPr="00CE1782" w:rsidRDefault="00CE1782" w:rsidP="00675E74">
      <w:pPr>
        <w:pStyle w:val="Code"/>
        <w:rPr>
          <w:lang w:eastAsia="en-GB"/>
        </w:rPr>
      </w:pPr>
      <w:r w:rsidRPr="00CE1782">
        <w:rPr>
          <w:lang w:eastAsia="en-GB"/>
        </w:rPr>
        <w:t>use std::io;</w:t>
      </w:r>
    </w:p>
    <w:p w14:paraId="77105971" w14:textId="77777777" w:rsidR="00CE1782" w:rsidRPr="00CE1782" w:rsidRDefault="00CE1782" w:rsidP="00675E74">
      <w:pPr>
        <w:pStyle w:val="Code"/>
        <w:rPr>
          <w:lang w:eastAsia="en-GB"/>
        </w:rPr>
      </w:pPr>
    </w:p>
    <w:p w14:paraId="49442E86" w14:textId="77777777" w:rsidR="00CE1782" w:rsidRPr="00CE1782" w:rsidRDefault="00CE1782" w:rsidP="00675E74">
      <w:pPr>
        <w:pStyle w:val="Code"/>
        <w:rPr>
          <w:lang w:eastAsia="en-GB"/>
        </w:rPr>
      </w:pPr>
      <w:r w:rsidRPr="00CE1782">
        <w:rPr>
          <w:lang w:eastAsia="en-GB"/>
        </w:rPr>
        <w:t>fn main() {</w:t>
      </w:r>
    </w:p>
    <w:p w14:paraId="57B9A8DD" w14:textId="77777777" w:rsidR="00CE1782" w:rsidRPr="00CE1782" w:rsidRDefault="00CE1782" w:rsidP="00675E74">
      <w:pPr>
        <w:pStyle w:val="Code"/>
        <w:rPr>
          <w:lang w:eastAsia="en-GB"/>
        </w:rPr>
      </w:pPr>
      <w:r w:rsidRPr="00CE1782">
        <w:rPr>
          <w:lang w:eastAsia="en-GB"/>
        </w:rPr>
        <w:t xml:space="preserve">    let a = [1, 2, 3, 4, 5];</w:t>
      </w:r>
    </w:p>
    <w:p w14:paraId="08900C7E" w14:textId="77777777" w:rsidR="00CE1782" w:rsidRPr="00CE1782" w:rsidRDefault="00CE1782" w:rsidP="00675E74">
      <w:pPr>
        <w:pStyle w:val="Code"/>
        <w:rPr>
          <w:lang w:eastAsia="en-GB"/>
        </w:rPr>
      </w:pPr>
    </w:p>
    <w:p w14:paraId="193BE7F6" w14:textId="77777777" w:rsidR="00CE1782" w:rsidRPr="00CE1782" w:rsidRDefault="00CE1782" w:rsidP="00675E74">
      <w:pPr>
        <w:pStyle w:val="Code"/>
        <w:rPr>
          <w:lang w:eastAsia="en-GB"/>
        </w:rPr>
      </w:pPr>
      <w:r w:rsidRPr="00CE1782">
        <w:rPr>
          <w:lang w:eastAsia="en-GB"/>
        </w:rPr>
        <w:t xml:space="preserve">    println!("Please enter an array index.");</w:t>
      </w:r>
    </w:p>
    <w:p w14:paraId="2A3E85F6" w14:textId="77777777" w:rsidR="00CE1782" w:rsidRPr="00CE1782" w:rsidRDefault="00CE1782" w:rsidP="00675E74">
      <w:pPr>
        <w:pStyle w:val="Code"/>
        <w:rPr>
          <w:lang w:eastAsia="en-GB"/>
        </w:rPr>
      </w:pPr>
    </w:p>
    <w:p w14:paraId="3BA5EDAF" w14:textId="77777777" w:rsidR="00CE1782" w:rsidRPr="00CE1782" w:rsidRDefault="00CE1782" w:rsidP="00675E74">
      <w:pPr>
        <w:pStyle w:val="Code"/>
        <w:rPr>
          <w:lang w:eastAsia="en-GB"/>
        </w:rPr>
      </w:pPr>
      <w:r w:rsidRPr="00CE1782">
        <w:rPr>
          <w:lang w:eastAsia="en-GB"/>
        </w:rPr>
        <w:t xml:space="preserve">    let mut index = String::new();</w:t>
      </w:r>
    </w:p>
    <w:p w14:paraId="679C18B4" w14:textId="77777777" w:rsidR="00CE1782" w:rsidRPr="00CE1782" w:rsidRDefault="00CE1782" w:rsidP="00675E74">
      <w:pPr>
        <w:pStyle w:val="Code"/>
        <w:rPr>
          <w:lang w:eastAsia="en-GB"/>
        </w:rPr>
      </w:pPr>
    </w:p>
    <w:p w14:paraId="6A6CB231" w14:textId="77777777" w:rsidR="00CE1782" w:rsidRPr="00CE1782" w:rsidRDefault="00CE1782" w:rsidP="00675E74">
      <w:pPr>
        <w:pStyle w:val="Code"/>
        <w:rPr>
          <w:lang w:eastAsia="en-GB"/>
        </w:rPr>
      </w:pPr>
      <w:r w:rsidRPr="00CE1782">
        <w:rPr>
          <w:lang w:eastAsia="en-GB"/>
        </w:rPr>
        <w:t xml:space="preserve">    io::stdin()</w:t>
      </w:r>
    </w:p>
    <w:p w14:paraId="66FCE4DB" w14:textId="77777777" w:rsidR="00CE1782" w:rsidRPr="00CE1782" w:rsidRDefault="00CE1782" w:rsidP="00675E74">
      <w:pPr>
        <w:pStyle w:val="Code"/>
        <w:rPr>
          <w:lang w:eastAsia="en-GB"/>
        </w:rPr>
      </w:pPr>
      <w:r w:rsidRPr="00CE1782">
        <w:rPr>
          <w:lang w:eastAsia="en-GB"/>
        </w:rPr>
        <w:t xml:space="preserve">        .read_line(&amp;mut index)</w:t>
      </w:r>
    </w:p>
    <w:p w14:paraId="0EE48459" w14:textId="77777777" w:rsidR="00CE1782" w:rsidRPr="00CE1782" w:rsidRDefault="00CE1782" w:rsidP="00675E74">
      <w:pPr>
        <w:pStyle w:val="Code"/>
        <w:rPr>
          <w:lang w:eastAsia="en-GB"/>
        </w:rPr>
      </w:pPr>
      <w:r w:rsidRPr="00CE1782">
        <w:rPr>
          <w:lang w:eastAsia="en-GB"/>
        </w:rPr>
        <w:t xml:space="preserve">        .expect("Failed to read line");</w:t>
      </w:r>
    </w:p>
    <w:p w14:paraId="6FB5F530" w14:textId="77777777" w:rsidR="00CE1782" w:rsidRPr="00CE1782" w:rsidRDefault="00CE1782" w:rsidP="00675E74">
      <w:pPr>
        <w:pStyle w:val="Code"/>
        <w:rPr>
          <w:lang w:eastAsia="en-GB"/>
        </w:rPr>
      </w:pPr>
    </w:p>
    <w:p w14:paraId="328C2EBF" w14:textId="77777777" w:rsidR="00CE1782" w:rsidRPr="00CE1782" w:rsidRDefault="00CE1782" w:rsidP="00675E74">
      <w:pPr>
        <w:pStyle w:val="Code"/>
        <w:rPr>
          <w:lang w:eastAsia="en-GB"/>
        </w:rPr>
      </w:pPr>
      <w:r w:rsidRPr="00CE1782">
        <w:rPr>
          <w:lang w:eastAsia="en-GB"/>
        </w:rPr>
        <w:t xml:space="preserve">    let index: usize = index</w:t>
      </w:r>
    </w:p>
    <w:p w14:paraId="46EA160D" w14:textId="77777777" w:rsidR="00CE1782" w:rsidRPr="00CE1782" w:rsidRDefault="00CE1782" w:rsidP="00675E74">
      <w:pPr>
        <w:pStyle w:val="Code"/>
        <w:rPr>
          <w:lang w:eastAsia="en-GB"/>
        </w:rPr>
      </w:pPr>
      <w:r w:rsidRPr="00CE1782">
        <w:rPr>
          <w:lang w:eastAsia="en-GB"/>
        </w:rPr>
        <w:t xml:space="preserve">        .trim()</w:t>
      </w:r>
    </w:p>
    <w:p w14:paraId="1D5CC133" w14:textId="77777777" w:rsidR="00CE1782" w:rsidRPr="00CE1782" w:rsidRDefault="00CE1782" w:rsidP="00675E74">
      <w:pPr>
        <w:pStyle w:val="Code"/>
        <w:rPr>
          <w:lang w:eastAsia="en-GB"/>
        </w:rPr>
      </w:pPr>
      <w:r w:rsidRPr="00CE1782">
        <w:rPr>
          <w:lang w:eastAsia="en-GB"/>
        </w:rPr>
        <w:t xml:space="preserve">        .parse()</w:t>
      </w:r>
    </w:p>
    <w:p w14:paraId="0A6C7827" w14:textId="77777777" w:rsidR="00CE1782" w:rsidRPr="00CE1782" w:rsidRDefault="00CE1782" w:rsidP="00675E74">
      <w:pPr>
        <w:pStyle w:val="Code"/>
        <w:rPr>
          <w:lang w:eastAsia="en-GB"/>
        </w:rPr>
      </w:pPr>
      <w:r w:rsidRPr="00CE1782">
        <w:rPr>
          <w:lang w:eastAsia="en-GB"/>
        </w:rPr>
        <w:t xml:space="preserve">        .expect("Index entered was not a number");</w:t>
      </w:r>
    </w:p>
    <w:p w14:paraId="7E4A339A" w14:textId="77777777" w:rsidR="00CE1782" w:rsidRPr="00CE1782" w:rsidRDefault="00CE1782" w:rsidP="00675E74">
      <w:pPr>
        <w:pStyle w:val="Code"/>
        <w:rPr>
          <w:lang w:eastAsia="en-GB"/>
        </w:rPr>
      </w:pPr>
    </w:p>
    <w:p w14:paraId="7FAA8710" w14:textId="77777777" w:rsidR="00CE1782" w:rsidRPr="00CE1782" w:rsidRDefault="00CE1782" w:rsidP="00675E74">
      <w:pPr>
        <w:pStyle w:val="Code"/>
        <w:rPr>
          <w:lang w:eastAsia="en-GB"/>
        </w:rPr>
      </w:pPr>
      <w:r w:rsidRPr="00CE1782">
        <w:rPr>
          <w:lang w:eastAsia="en-GB"/>
        </w:rPr>
        <w:t xml:space="preserve">    let element = a[index];</w:t>
      </w:r>
    </w:p>
    <w:p w14:paraId="4C0C7536" w14:textId="77777777" w:rsidR="00CE1782" w:rsidRPr="00CE1782" w:rsidRDefault="00CE1782" w:rsidP="00675E74">
      <w:pPr>
        <w:pStyle w:val="Code"/>
        <w:rPr>
          <w:lang w:eastAsia="en-GB"/>
        </w:rPr>
      </w:pPr>
    </w:p>
    <w:p w14:paraId="14F970F6" w14:textId="77777777" w:rsidR="00CE1782" w:rsidRPr="00CE1782" w:rsidRDefault="00CE1782" w:rsidP="00675E74">
      <w:pPr>
        <w:pStyle w:val="Code"/>
        <w:rPr>
          <w:lang w:eastAsia="en-GB"/>
        </w:rPr>
      </w:pPr>
      <w:r w:rsidRPr="00CE1782">
        <w:rPr>
          <w:lang w:eastAsia="en-GB"/>
        </w:rPr>
        <w:t xml:space="preserve">    println!(</w:t>
      </w:r>
    </w:p>
    <w:p w14:paraId="406F46C3" w14:textId="77777777" w:rsidR="00CE1782" w:rsidRPr="00CE1782" w:rsidRDefault="00CE1782" w:rsidP="00675E74">
      <w:pPr>
        <w:pStyle w:val="Code"/>
        <w:rPr>
          <w:lang w:eastAsia="en-GB"/>
        </w:rPr>
      </w:pPr>
      <w:r w:rsidRPr="00CE1782">
        <w:rPr>
          <w:lang w:eastAsia="en-GB"/>
        </w:rPr>
        <w:t xml:space="preserve">        "The value of the element at index {index} is: {element}"</w:t>
      </w:r>
    </w:p>
    <w:p w14:paraId="07FA85ED" w14:textId="77777777" w:rsidR="00CE1782" w:rsidRPr="00CE1782" w:rsidRDefault="00CE1782" w:rsidP="00675E74">
      <w:pPr>
        <w:pStyle w:val="Code"/>
        <w:rPr>
          <w:lang w:eastAsia="en-GB"/>
        </w:rPr>
      </w:pPr>
      <w:r w:rsidRPr="00CE1782">
        <w:rPr>
          <w:lang w:eastAsia="en-GB"/>
        </w:rPr>
        <w:t xml:space="preserve">    );</w:t>
      </w:r>
    </w:p>
    <w:p w14:paraId="30F09BD5" w14:textId="77777777" w:rsidR="00CE1782" w:rsidRPr="00CE1782" w:rsidRDefault="00CE1782" w:rsidP="00675E74">
      <w:pPr>
        <w:pStyle w:val="Code"/>
        <w:rPr>
          <w:lang w:eastAsia="en-GB"/>
        </w:rPr>
      </w:pPr>
      <w:r w:rsidRPr="00CE1782">
        <w:rPr>
          <w:lang w:eastAsia="en-GB"/>
        </w:rPr>
        <w:t>}</w:t>
      </w:r>
    </w:p>
    <w:p w14:paraId="1996FFD7" w14:textId="08AFC5E9" w:rsidR="00CE1782" w:rsidRPr="00CE1782" w:rsidRDefault="00CE1782" w:rsidP="001D5A08">
      <w:pPr>
        <w:pStyle w:val="Body"/>
        <w:rPr>
          <w:lang w:eastAsia="en-GB"/>
        </w:rPr>
      </w:pPr>
      <w:r w:rsidRPr="001D5A08">
        <w:t xml:space="preserve">This code compiles successfully. If you run this code using </w:t>
      </w:r>
      <w:r w:rsidRPr="00E61177">
        <w:rPr>
          <w:rStyle w:val="Literal"/>
        </w:rPr>
        <w:t>cargo run</w:t>
      </w:r>
      <w:r w:rsidRPr="00CE1782">
        <w:rPr>
          <w:lang w:eastAsia="en-GB"/>
        </w:rPr>
        <w:t xml:space="preserve"> and</w:t>
      </w:r>
      <w:r w:rsidR="00E61177">
        <w:rPr>
          <w:lang w:eastAsia="en-GB"/>
        </w:rPr>
        <w:t xml:space="preserve"> </w:t>
      </w:r>
      <w:r w:rsidRPr="00CE1782">
        <w:rPr>
          <w:lang w:eastAsia="en-GB"/>
        </w:rPr>
        <w:t>enter 0, 1, 2, 3, or 4, the program will print out the corresponding value at</w:t>
      </w:r>
      <w:r w:rsidR="00E61177">
        <w:rPr>
          <w:lang w:eastAsia="en-GB"/>
        </w:rPr>
        <w:t xml:space="preserve"> </w:t>
      </w:r>
      <w:r w:rsidRPr="00CE1782">
        <w:rPr>
          <w:lang w:eastAsia="en-GB"/>
        </w:rPr>
        <w:t>that index in the array. If you instead enter a number past the end of the</w:t>
      </w:r>
      <w:r w:rsidR="00E61177">
        <w:rPr>
          <w:lang w:eastAsia="en-GB"/>
        </w:rPr>
        <w:t xml:space="preserve"> </w:t>
      </w:r>
      <w:r w:rsidRPr="00CE1782">
        <w:rPr>
          <w:lang w:eastAsia="en-GB"/>
        </w:rPr>
        <w:t>array, such as 10, you’ll see output like this:</w:t>
      </w:r>
    </w:p>
    <w:p w14:paraId="341F3C3C" w14:textId="65336F40" w:rsidR="00847EDF" w:rsidDel="009F3D78" w:rsidRDefault="00CE1782">
      <w:pPr>
        <w:pStyle w:val="Code"/>
        <w:rPr>
          <w:del w:id="410" w:author="Carol Nichols" w:date="2022-08-11T19:40:00Z"/>
          <w:lang w:eastAsia="en-GB"/>
        </w:rPr>
        <w:pPrChange w:id="411" w:author="Audrey Doyle" w:date="2022-08-03T09:39:00Z">
          <w:pPr>
            <w:pStyle w:val="CodeWide"/>
          </w:pPr>
        </w:pPrChange>
      </w:pPr>
      <w:r w:rsidRPr="00CE1782">
        <w:rPr>
          <w:lang w:eastAsia="en-GB"/>
        </w:rPr>
        <w:lastRenderedPageBreak/>
        <w:t>thread 'main' panicked at 'index out of bounds: the len is 5 but the index is</w:t>
      </w:r>
      <w:ins w:id="412" w:author="Carol Nichols" w:date="2022-08-11T19:40:00Z">
        <w:r w:rsidR="009F3D78">
          <w:rPr>
            <w:lang w:eastAsia="en-GB"/>
          </w:rPr>
          <w:t xml:space="preserve"> </w:t>
        </w:r>
      </w:ins>
    </w:p>
    <w:p w14:paraId="50E19D31" w14:textId="22C9D5E3" w:rsidR="00CE1782" w:rsidRPr="00CE1782" w:rsidRDefault="00CE1782">
      <w:pPr>
        <w:pStyle w:val="Code"/>
        <w:rPr>
          <w:lang w:eastAsia="en-GB"/>
        </w:rPr>
        <w:pPrChange w:id="413" w:author="Carol Nichols" w:date="2022-08-11T19:40:00Z">
          <w:pPr>
            <w:pStyle w:val="CodeWide"/>
          </w:pPr>
        </w:pPrChange>
      </w:pPr>
      <w:del w:id="414" w:author="Carol Nichols" w:date="2022-08-11T19:40:00Z">
        <w:r w:rsidRPr="00CE1782" w:rsidDel="009F3D78">
          <w:rPr>
            <w:lang w:eastAsia="en-GB"/>
          </w:rPr>
          <w:delText xml:space="preserve"> </w:delText>
        </w:r>
      </w:del>
      <w:r w:rsidRPr="00CE1782">
        <w:rPr>
          <w:lang w:eastAsia="en-GB"/>
        </w:rPr>
        <w:t>10', src/main.rs:19:19</w:t>
      </w:r>
    </w:p>
    <w:p w14:paraId="7A584294" w14:textId="77777777" w:rsidR="00CE1782" w:rsidRPr="00CE1782" w:rsidRDefault="00CE1782">
      <w:pPr>
        <w:pStyle w:val="Code"/>
        <w:rPr>
          <w:lang w:eastAsia="en-GB"/>
        </w:rPr>
        <w:pPrChange w:id="415" w:author="Audrey Doyle" w:date="2022-08-03T09:39:00Z">
          <w:pPr>
            <w:pStyle w:val="CodeWide"/>
          </w:pPr>
        </w:pPrChange>
      </w:pPr>
      <w:r w:rsidRPr="00CE1782">
        <w:rPr>
          <w:lang w:eastAsia="en-GB"/>
        </w:rPr>
        <w:t>note: run with `RUST_BACKTRACE=1` environment variable to display a backtrace</w:t>
      </w:r>
    </w:p>
    <w:p w14:paraId="26FF298B" w14:textId="1AB8A966" w:rsidR="00CE1782" w:rsidRPr="00CE1782" w:rsidRDefault="00CE1782" w:rsidP="001D5A08">
      <w:pPr>
        <w:pStyle w:val="Body"/>
        <w:rPr>
          <w:lang w:eastAsia="en-GB"/>
        </w:rPr>
      </w:pPr>
      <w:r w:rsidRPr="001D5A08">
        <w:t xml:space="preserve">The program resulted in a </w:t>
      </w:r>
      <w:r w:rsidRPr="00675E74">
        <w:rPr>
          <w:rStyle w:val="Italic"/>
        </w:rPr>
        <w:t>runtime</w:t>
      </w:r>
      <w:r w:rsidRPr="001D5A08">
        <w:t xml:space="preserve"> error at the point of using an invalid</w:t>
      </w:r>
      <w:r w:rsidR="00E61177">
        <w:t xml:space="preserve"> </w:t>
      </w:r>
      <w:r w:rsidRPr="001D5A08">
        <w:t>value in the indexing operation. The program exited with an error message and</w:t>
      </w:r>
      <w:r w:rsidR="00E61177">
        <w:t xml:space="preserve"> </w:t>
      </w:r>
      <w:r w:rsidRPr="001D5A08">
        <w:t xml:space="preserve">didn’t execute the final </w:t>
      </w:r>
      <w:r w:rsidRPr="00E61177">
        <w:rPr>
          <w:rStyle w:val="Literal"/>
        </w:rPr>
        <w:t>println!</w:t>
      </w:r>
      <w:r w:rsidRPr="00CE1782">
        <w:rPr>
          <w:lang w:eastAsia="en-GB"/>
        </w:rPr>
        <w:t xml:space="preserve"> statement. When you attempt to access an</w:t>
      </w:r>
      <w:r w:rsidR="00E61177">
        <w:rPr>
          <w:lang w:eastAsia="en-GB"/>
        </w:rPr>
        <w:t xml:space="preserve"> </w:t>
      </w:r>
      <w:r w:rsidRPr="00CE1782">
        <w:rPr>
          <w:lang w:eastAsia="en-GB"/>
        </w:rPr>
        <w:t>element using indexing, Rust will check that the index you’ve specified is less</w:t>
      </w:r>
      <w:r w:rsidR="00E61177">
        <w:rPr>
          <w:lang w:eastAsia="en-GB"/>
        </w:rPr>
        <w:t xml:space="preserve"> </w:t>
      </w:r>
      <w:r w:rsidRPr="00CE1782">
        <w:rPr>
          <w:lang w:eastAsia="en-GB"/>
        </w:rPr>
        <w:t>than the array length. If the index is greater than or equal to the length,</w:t>
      </w:r>
      <w:r w:rsidR="00E61177">
        <w:rPr>
          <w:lang w:eastAsia="en-GB"/>
        </w:rPr>
        <w:t xml:space="preserve"> </w:t>
      </w:r>
      <w:r w:rsidRPr="00CE1782">
        <w:rPr>
          <w:lang w:eastAsia="en-GB"/>
        </w:rPr>
        <w:t>Rust will panic. This check has to happen at runtime, especially in this case,</w:t>
      </w:r>
      <w:r w:rsidR="00E61177">
        <w:rPr>
          <w:lang w:eastAsia="en-GB"/>
        </w:rPr>
        <w:t xml:space="preserve"> </w:t>
      </w:r>
      <w:r w:rsidRPr="00CE1782">
        <w:rPr>
          <w:lang w:eastAsia="en-GB"/>
        </w:rPr>
        <w:t>because the compiler can’t possibly know what value a user will enter when they</w:t>
      </w:r>
      <w:r w:rsidR="00E61177">
        <w:rPr>
          <w:lang w:eastAsia="en-GB"/>
        </w:rPr>
        <w:t xml:space="preserve"> </w:t>
      </w:r>
      <w:r w:rsidRPr="00CE1782">
        <w:rPr>
          <w:lang w:eastAsia="en-GB"/>
        </w:rPr>
        <w:t>run the code later.</w:t>
      </w:r>
    </w:p>
    <w:p w14:paraId="25E9840D" w14:textId="171AB4DB" w:rsidR="00CE1782" w:rsidRPr="00CE1782" w:rsidRDefault="00CE1782" w:rsidP="00390432">
      <w:pPr>
        <w:pStyle w:val="Body"/>
        <w:rPr>
          <w:lang w:eastAsia="en-GB"/>
        </w:rPr>
      </w:pPr>
      <w:r w:rsidRPr="00CE1782">
        <w:rPr>
          <w:lang w:eastAsia="en-GB"/>
        </w:rPr>
        <w:t>This is an example of Rust’s memory safety principles in action. In many</w:t>
      </w:r>
      <w:r w:rsidR="00E61177">
        <w:rPr>
          <w:lang w:eastAsia="en-GB"/>
        </w:rPr>
        <w:t xml:space="preserve"> </w:t>
      </w:r>
      <w:r w:rsidRPr="00CE1782">
        <w:rPr>
          <w:lang w:eastAsia="en-GB"/>
        </w:rPr>
        <w:t>low-level languages, this kind of check is not done, and when you provide an</w:t>
      </w:r>
      <w:r w:rsidR="00E61177">
        <w:rPr>
          <w:lang w:eastAsia="en-GB"/>
        </w:rPr>
        <w:t xml:space="preserve"> </w:t>
      </w:r>
      <w:r w:rsidRPr="00CE1782">
        <w:rPr>
          <w:lang w:eastAsia="en-GB"/>
        </w:rPr>
        <w:t>incorrect index, invalid memory can be accessed. Rust protects you against this</w:t>
      </w:r>
      <w:r w:rsidR="00E61177">
        <w:rPr>
          <w:lang w:eastAsia="en-GB"/>
        </w:rPr>
        <w:t xml:space="preserve"> </w:t>
      </w:r>
      <w:r w:rsidRPr="00CE1782">
        <w:rPr>
          <w:lang w:eastAsia="en-GB"/>
        </w:rPr>
        <w:t>kind of error by immediately exiting instead of allowing the memory access and</w:t>
      </w:r>
      <w:r w:rsidR="00E61177">
        <w:rPr>
          <w:lang w:eastAsia="en-GB"/>
        </w:rPr>
        <w:t xml:space="preserve"> </w:t>
      </w:r>
      <w:r w:rsidRPr="00CE1782">
        <w:rPr>
          <w:lang w:eastAsia="en-GB"/>
        </w:rPr>
        <w:t xml:space="preserve">continuing. </w:t>
      </w:r>
      <w:r w:rsidR="007025DA" w:rsidRPr="007C2DB9">
        <w:rPr>
          <w:rStyle w:val="Xref"/>
        </w:rPr>
        <w:t>Chapter</w:t>
      </w:r>
      <w:r w:rsidRPr="007C2DB9">
        <w:rPr>
          <w:rStyle w:val="Xref"/>
        </w:rPr>
        <w:t xml:space="preserve"> 9</w:t>
      </w:r>
      <w:r w:rsidRPr="00CE1782">
        <w:rPr>
          <w:lang w:eastAsia="en-GB"/>
        </w:rPr>
        <w:t xml:space="preserve"> discusses more of Rust’s error handling and how you can</w:t>
      </w:r>
      <w:r w:rsidR="00E61177">
        <w:rPr>
          <w:lang w:eastAsia="en-GB"/>
        </w:rPr>
        <w:t xml:space="preserve"> </w:t>
      </w:r>
      <w:r w:rsidRPr="00CE1782">
        <w:rPr>
          <w:lang w:eastAsia="en-GB"/>
        </w:rPr>
        <w:t>write readable, safe code that neither panics nor allows invalid memory access.</w:t>
      </w:r>
      <w:ins w:id="416" w:author="Carol Nichols" w:date="2022-08-13T20:04:00Z">
        <w:r w:rsidR="009637A0" w:rsidRPr="009637A0">
          <w:rPr>
            <w:lang w:eastAsia="en-GB"/>
          </w:rPr>
          <w:t xml:space="preserve"> </w:t>
        </w:r>
        <w:r w:rsidR="009637A0">
          <w:rPr>
            <w:lang w:eastAsia="en-GB"/>
          </w:rPr>
          <w:fldChar w:fldCharType="begin"/>
        </w:r>
        <w:r w:rsidR="009637A0">
          <w:instrText xml:space="preserve"> XE "array data type:invalid element access endRange" </w:instrText>
        </w:r>
        <w:r w:rsidR="009637A0">
          <w:rPr>
            <w:lang w:eastAsia="en-GB"/>
          </w:rPr>
          <w:fldChar w:fldCharType="end"/>
        </w:r>
        <w:r w:rsidR="009F24D3">
          <w:rPr>
            <w:lang w:eastAsia="en-GB"/>
          </w:rPr>
          <w:fldChar w:fldCharType="begin"/>
        </w:r>
        <w:r w:rsidR="009F24D3">
          <w:instrText xml:space="preserve"> XE "array data type endRange" </w:instrText>
        </w:r>
        <w:r w:rsidR="009F24D3">
          <w:rPr>
            <w:lang w:eastAsia="en-GB"/>
          </w:rPr>
          <w:fldChar w:fldCharType="end"/>
        </w:r>
      </w:ins>
      <w:ins w:id="417" w:author="Carol Nichols" w:date="2022-08-12T09:01:00Z">
        <w:r w:rsidR="003B4F7A">
          <w:rPr>
            <w:lang w:eastAsia="en-GB"/>
          </w:rPr>
          <w:fldChar w:fldCharType="begin"/>
        </w:r>
        <w:r w:rsidR="003B4F7A">
          <w:instrText xml:space="preserve"> XE "compound data types endRange" </w:instrText>
        </w:r>
        <w:r w:rsidR="003B4F7A">
          <w:rPr>
            <w:lang w:eastAsia="en-GB"/>
          </w:rPr>
          <w:fldChar w:fldCharType="end"/>
        </w:r>
      </w:ins>
      <w:ins w:id="418" w:author="Carol Nichols" w:date="2022-08-12T08:59:00Z">
        <w:r w:rsidR="00BD6C11">
          <w:rPr>
            <w:lang w:eastAsia="en-GB"/>
          </w:rPr>
          <w:fldChar w:fldCharType="begin"/>
        </w:r>
        <w:r w:rsidR="00BD6C11">
          <w:instrText xml:space="preserve"> XE "data types:compound endRange" </w:instrText>
        </w:r>
        <w:r w:rsidR="00BD6C11">
          <w:rPr>
            <w:lang w:eastAsia="en-GB"/>
          </w:rPr>
          <w:fldChar w:fldCharType="end"/>
        </w:r>
      </w:ins>
      <w:ins w:id="419" w:author="Carol Nichols" w:date="2022-08-11T22:03:00Z">
        <w:r w:rsidR="0092568B">
          <w:rPr>
            <w:lang w:eastAsia="en-GB"/>
          </w:rPr>
          <w:fldChar w:fldCharType="begin"/>
        </w:r>
        <w:r w:rsidR="0092568B">
          <w:instrText xml:space="preserve"> XE "data types endRange" </w:instrText>
        </w:r>
        <w:r w:rsidR="0092568B">
          <w:rPr>
            <w:lang w:eastAsia="en-GB"/>
          </w:rPr>
          <w:fldChar w:fldCharType="end"/>
        </w:r>
      </w:ins>
    </w:p>
    <w:bookmarkStart w:id="420" w:name="functions"/>
    <w:bookmarkStart w:id="421" w:name="_Toc105758590"/>
    <w:bookmarkStart w:id="422" w:name="_Toc106887989"/>
    <w:bookmarkEnd w:id="420"/>
    <w:p w14:paraId="470D57B4" w14:textId="08ADC7C8" w:rsidR="00CE1782" w:rsidRPr="00CE1782" w:rsidRDefault="00D87FDE" w:rsidP="00CE1782">
      <w:pPr>
        <w:pStyle w:val="HeadA"/>
        <w:rPr>
          <w:lang w:eastAsia="en-GB"/>
        </w:rPr>
      </w:pPr>
      <w:ins w:id="423" w:author="Carol Nichols" w:date="2022-08-13T20:14:00Z">
        <w:r>
          <w:rPr>
            <w:lang w:eastAsia="en-GB"/>
          </w:rPr>
          <w:fldChar w:fldCharType="begin"/>
        </w:r>
        <w:r>
          <w:instrText xml:space="preserve"> XE "functions startRange" </w:instrText>
        </w:r>
        <w:r>
          <w:rPr>
            <w:lang w:eastAsia="en-GB"/>
          </w:rPr>
          <w:fldChar w:fldCharType="end"/>
        </w:r>
      </w:ins>
      <w:r w:rsidR="00CE1782" w:rsidRPr="00CE1782">
        <w:rPr>
          <w:lang w:eastAsia="en-GB"/>
        </w:rPr>
        <w:t>Functions</w:t>
      </w:r>
      <w:bookmarkEnd w:id="421"/>
      <w:bookmarkEnd w:id="422"/>
    </w:p>
    <w:p w14:paraId="65EA62EA" w14:textId="62C3E484" w:rsidR="00CE1782" w:rsidRPr="00CE1782" w:rsidRDefault="00CE1782" w:rsidP="001D5A08">
      <w:pPr>
        <w:pStyle w:val="Body"/>
        <w:rPr>
          <w:lang w:eastAsia="en-GB"/>
        </w:rPr>
      </w:pPr>
      <w:r w:rsidRPr="001D5A08">
        <w:t>Functions are prevalent in Rust code. You’ve already seen one of the most</w:t>
      </w:r>
      <w:r w:rsidR="00E61177">
        <w:t xml:space="preserve"> </w:t>
      </w:r>
      <w:r w:rsidRPr="001D5A08">
        <w:t xml:space="preserve">important functions in the language: the </w:t>
      </w:r>
      <w:r w:rsidRPr="00E61177">
        <w:rPr>
          <w:rStyle w:val="Literal"/>
        </w:rPr>
        <w:t>main</w:t>
      </w:r>
      <w:r w:rsidRPr="001D5A08">
        <w:t xml:space="preserve"> function, which is the entry</w:t>
      </w:r>
      <w:r w:rsidR="00E61177">
        <w:t xml:space="preserve"> </w:t>
      </w:r>
      <w:r w:rsidRPr="001D5A08">
        <w:t xml:space="preserve">point of many programs. You’ve also seen the </w:t>
      </w:r>
      <w:r w:rsidRPr="00E61177">
        <w:rPr>
          <w:rStyle w:val="Literal"/>
        </w:rPr>
        <w:t>fn</w:t>
      </w:r>
      <w:r w:rsidRPr="00CE1782">
        <w:rPr>
          <w:lang w:eastAsia="en-GB"/>
        </w:rPr>
        <w:t xml:space="preserve"> keyword, which allows you to</w:t>
      </w:r>
      <w:r w:rsidR="00E61177">
        <w:rPr>
          <w:lang w:eastAsia="en-GB"/>
        </w:rPr>
        <w:t xml:space="preserve"> </w:t>
      </w:r>
      <w:r w:rsidRPr="00CE1782">
        <w:rPr>
          <w:lang w:eastAsia="en-GB"/>
        </w:rPr>
        <w:t>declare new functions.</w:t>
      </w:r>
    </w:p>
    <w:p w14:paraId="6BE192A2" w14:textId="3D3165CD" w:rsidR="00CE1782" w:rsidRPr="00CE1782" w:rsidRDefault="00C1475F" w:rsidP="001D5A08">
      <w:pPr>
        <w:pStyle w:val="Body"/>
        <w:rPr>
          <w:lang w:eastAsia="en-GB"/>
        </w:rPr>
      </w:pPr>
      <w:ins w:id="424" w:author="Carol Nichols" w:date="2022-08-13T20:14:00Z">
        <w:r>
          <w:rPr>
            <w:lang w:eastAsia="en-GB"/>
          </w:rPr>
          <w:fldChar w:fldCharType="begin"/>
        </w:r>
        <w:r>
          <w:instrText xml:space="preserve"> XE "conve</w:instrText>
        </w:r>
      </w:ins>
      <w:ins w:id="425" w:author="Carol Nichols" w:date="2022-08-13T20:15:00Z">
        <w:r>
          <w:instrText>ntion</w:instrText>
        </w:r>
        <w:r w:rsidR="0072488B">
          <w:instrText>s</w:instrText>
        </w:r>
      </w:ins>
      <w:ins w:id="426" w:author="Carol Nichols" w:date="2022-08-13T20:16:00Z">
        <w:r w:rsidR="0072488B">
          <w:instrText>:naming:of function and variable names</w:instrText>
        </w:r>
      </w:ins>
      <w:ins w:id="427" w:author="Carol Nichols" w:date="2022-08-13T20:14:00Z">
        <w:r>
          <w:instrText xml:space="preserve"> startRange" </w:instrText>
        </w:r>
        <w:r>
          <w:rPr>
            <w:lang w:eastAsia="en-GB"/>
          </w:rPr>
          <w:fldChar w:fldCharType="end"/>
        </w:r>
      </w:ins>
      <w:r w:rsidR="00CE1782" w:rsidRPr="00CE1782">
        <w:rPr>
          <w:lang w:eastAsia="en-GB"/>
        </w:rPr>
        <w:t xml:space="preserve">Rust code uses </w:t>
      </w:r>
      <w:r w:rsidR="00CE1782" w:rsidRPr="00675E74">
        <w:rPr>
          <w:rStyle w:val="Italic"/>
        </w:rPr>
        <w:t>snake case</w:t>
      </w:r>
      <w:ins w:id="428" w:author="Carol Nichols" w:date="2022-08-13T20:16:00Z">
        <w:r w:rsidR="002417AF">
          <w:rPr>
            <w:lang w:eastAsia="en-GB"/>
          </w:rPr>
          <w:fldChar w:fldCharType="begin"/>
        </w:r>
        <w:r w:rsidR="002417AF">
          <w:instrText xml:space="preserve"> XE "snake case" </w:instrText>
        </w:r>
        <w:r w:rsidR="002417AF">
          <w:rPr>
            <w:lang w:eastAsia="en-GB"/>
          </w:rPr>
          <w:fldChar w:fldCharType="end"/>
        </w:r>
      </w:ins>
      <w:r w:rsidR="00CE1782" w:rsidRPr="00CE1782">
        <w:rPr>
          <w:lang w:eastAsia="en-GB"/>
        </w:rPr>
        <w:t xml:space="preserve"> as the conventional style for function and variable</w:t>
      </w:r>
      <w:r w:rsidR="00E61177">
        <w:rPr>
          <w:lang w:eastAsia="en-GB"/>
        </w:rPr>
        <w:t xml:space="preserve"> </w:t>
      </w:r>
      <w:r w:rsidR="00CE1782" w:rsidRPr="00CE1782">
        <w:rPr>
          <w:lang w:eastAsia="en-GB"/>
        </w:rPr>
        <w:t>names, in which all letters are lowercase and underscores separate words.</w:t>
      </w:r>
      <w:ins w:id="429" w:author="Carol Nichols" w:date="2022-08-13T20:16:00Z">
        <w:r w:rsidR="00FE61D2">
          <w:rPr>
            <w:lang w:eastAsia="en-GB"/>
          </w:rPr>
          <w:fldChar w:fldCharType="begin"/>
        </w:r>
        <w:r w:rsidR="00FE61D2">
          <w:instrText xml:space="preserve"> XE "conventions:naming:of function and variable names endRange" </w:instrText>
        </w:r>
        <w:r w:rsidR="00FE61D2">
          <w:rPr>
            <w:lang w:eastAsia="en-GB"/>
          </w:rPr>
          <w:fldChar w:fldCharType="end"/>
        </w:r>
      </w:ins>
      <w:r w:rsidR="00E61177">
        <w:rPr>
          <w:lang w:eastAsia="en-GB"/>
        </w:rPr>
        <w:t xml:space="preserve"> </w:t>
      </w:r>
      <w:r w:rsidR="00CE1782" w:rsidRPr="00CE1782">
        <w:rPr>
          <w:lang w:eastAsia="en-GB"/>
        </w:rPr>
        <w:t>Here’s a program that contains an example function definition:</w:t>
      </w:r>
    </w:p>
    <w:p w14:paraId="47C332B5" w14:textId="41CA10E0" w:rsidR="00CE1782" w:rsidRPr="00CE1782" w:rsidRDefault="00CE1782" w:rsidP="00675E74">
      <w:pPr>
        <w:pStyle w:val="CodeLabel"/>
        <w:rPr>
          <w:lang w:eastAsia="en-GB"/>
        </w:rPr>
      </w:pPr>
      <w:r w:rsidRPr="00CE1782">
        <w:rPr>
          <w:lang w:eastAsia="en-GB"/>
        </w:rPr>
        <w:t>src/main.rs</w:t>
      </w:r>
    </w:p>
    <w:p w14:paraId="267D2C49" w14:textId="77777777" w:rsidR="00CE1782" w:rsidRPr="00CE1782" w:rsidRDefault="00CE1782" w:rsidP="00675E74">
      <w:pPr>
        <w:pStyle w:val="Code"/>
        <w:rPr>
          <w:lang w:eastAsia="en-GB"/>
        </w:rPr>
      </w:pPr>
      <w:r w:rsidRPr="00CE1782">
        <w:rPr>
          <w:lang w:eastAsia="en-GB"/>
        </w:rPr>
        <w:t>fn main() {</w:t>
      </w:r>
    </w:p>
    <w:p w14:paraId="2B18C0E4" w14:textId="77777777" w:rsidR="00CE1782" w:rsidRPr="00CE1782" w:rsidRDefault="00CE1782" w:rsidP="00675E74">
      <w:pPr>
        <w:pStyle w:val="Code"/>
        <w:rPr>
          <w:lang w:eastAsia="en-GB"/>
        </w:rPr>
      </w:pPr>
      <w:r w:rsidRPr="00CE1782">
        <w:rPr>
          <w:lang w:eastAsia="en-GB"/>
        </w:rPr>
        <w:t xml:space="preserve">    println!("Hello, world!");</w:t>
      </w:r>
    </w:p>
    <w:p w14:paraId="6FACB288" w14:textId="77777777" w:rsidR="00CE1782" w:rsidRPr="00CE1782" w:rsidRDefault="00CE1782" w:rsidP="00675E74">
      <w:pPr>
        <w:pStyle w:val="Code"/>
        <w:rPr>
          <w:lang w:eastAsia="en-GB"/>
        </w:rPr>
      </w:pPr>
    </w:p>
    <w:p w14:paraId="4F4A0517" w14:textId="77777777" w:rsidR="00CE1782" w:rsidRPr="00CE1782" w:rsidRDefault="00CE1782" w:rsidP="00675E74">
      <w:pPr>
        <w:pStyle w:val="Code"/>
        <w:rPr>
          <w:lang w:eastAsia="en-GB"/>
        </w:rPr>
      </w:pPr>
      <w:r w:rsidRPr="00CE1782">
        <w:rPr>
          <w:lang w:eastAsia="en-GB"/>
        </w:rPr>
        <w:t xml:space="preserve">    another_function();</w:t>
      </w:r>
    </w:p>
    <w:p w14:paraId="65B21C98" w14:textId="77777777" w:rsidR="00CE1782" w:rsidRPr="00CE1782" w:rsidRDefault="00CE1782" w:rsidP="00675E74">
      <w:pPr>
        <w:pStyle w:val="Code"/>
        <w:rPr>
          <w:lang w:eastAsia="en-GB"/>
        </w:rPr>
      </w:pPr>
      <w:r w:rsidRPr="00CE1782">
        <w:rPr>
          <w:lang w:eastAsia="en-GB"/>
        </w:rPr>
        <w:t>}</w:t>
      </w:r>
    </w:p>
    <w:p w14:paraId="7CFFD9DE" w14:textId="77777777" w:rsidR="00CE1782" w:rsidRPr="00CE1782" w:rsidRDefault="00CE1782" w:rsidP="00675E74">
      <w:pPr>
        <w:pStyle w:val="Code"/>
        <w:rPr>
          <w:lang w:eastAsia="en-GB"/>
        </w:rPr>
      </w:pPr>
    </w:p>
    <w:p w14:paraId="7E561401" w14:textId="77777777" w:rsidR="00CE1782" w:rsidRPr="00CE1782" w:rsidRDefault="00CE1782" w:rsidP="00675E74">
      <w:pPr>
        <w:pStyle w:val="Code"/>
        <w:rPr>
          <w:lang w:eastAsia="en-GB"/>
        </w:rPr>
      </w:pPr>
      <w:r w:rsidRPr="00CE1782">
        <w:rPr>
          <w:lang w:eastAsia="en-GB"/>
        </w:rPr>
        <w:t>fn another_function() {</w:t>
      </w:r>
    </w:p>
    <w:p w14:paraId="474A5C08" w14:textId="77777777" w:rsidR="00CE1782" w:rsidRPr="00CE1782" w:rsidRDefault="00CE1782" w:rsidP="00675E74">
      <w:pPr>
        <w:pStyle w:val="Code"/>
        <w:rPr>
          <w:lang w:eastAsia="en-GB"/>
        </w:rPr>
      </w:pPr>
      <w:r w:rsidRPr="00CE1782">
        <w:rPr>
          <w:lang w:eastAsia="en-GB"/>
        </w:rPr>
        <w:t xml:space="preserve">    println!("Another function.");</w:t>
      </w:r>
    </w:p>
    <w:p w14:paraId="0AB96784" w14:textId="77777777" w:rsidR="00CE1782" w:rsidRPr="00CE1782" w:rsidRDefault="00CE1782" w:rsidP="00675E74">
      <w:pPr>
        <w:pStyle w:val="Code"/>
        <w:rPr>
          <w:lang w:eastAsia="en-GB"/>
        </w:rPr>
      </w:pPr>
      <w:r w:rsidRPr="00CE1782">
        <w:rPr>
          <w:lang w:eastAsia="en-GB"/>
        </w:rPr>
        <w:t>}</w:t>
      </w:r>
    </w:p>
    <w:p w14:paraId="05C4E6CF" w14:textId="4DA84372" w:rsidR="00CE1782" w:rsidRPr="00CE1782" w:rsidRDefault="00CE1782" w:rsidP="001D5A08">
      <w:pPr>
        <w:pStyle w:val="Body"/>
        <w:rPr>
          <w:lang w:eastAsia="en-GB"/>
        </w:rPr>
      </w:pPr>
      <w:r w:rsidRPr="001D5A08">
        <w:t xml:space="preserve">We define a function in Rust by entering </w:t>
      </w:r>
      <w:r w:rsidRPr="00E61177">
        <w:rPr>
          <w:rStyle w:val="Literal"/>
        </w:rPr>
        <w:t>fn</w:t>
      </w:r>
      <w:r w:rsidRPr="00CE1782">
        <w:rPr>
          <w:lang w:eastAsia="en-GB"/>
        </w:rPr>
        <w:t xml:space="preserve"> followed by a function name and a</w:t>
      </w:r>
      <w:r w:rsidR="00E61177">
        <w:rPr>
          <w:lang w:eastAsia="en-GB"/>
        </w:rPr>
        <w:t xml:space="preserve"> </w:t>
      </w:r>
      <w:r w:rsidRPr="00CE1782">
        <w:rPr>
          <w:lang w:eastAsia="en-GB"/>
        </w:rPr>
        <w:t>set of parentheses. The curly brackets tell the compiler where the function</w:t>
      </w:r>
      <w:r w:rsidR="00E61177">
        <w:rPr>
          <w:lang w:eastAsia="en-GB"/>
        </w:rPr>
        <w:t xml:space="preserve"> </w:t>
      </w:r>
      <w:r w:rsidRPr="00CE1782">
        <w:rPr>
          <w:lang w:eastAsia="en-GB"/>
        </w:rPr>
        <w:t>body begins and ends.</w:t>
      </w:r>
    </w:p>
    <w:p w14:paraId="6DD73AFC" w14:textId="22E2AAC8" w:rsidR="00CE1782" w:rsidRPr="00CE1782" w:rsidRDefault="00CE1782" w:rsidP="001D5A08">
      <w:pPr>
        <w:pStyle w:val="Body"/>
        <w:rPr>
          <w:lang w:eastAsia="en-GB"/>
        </w:rPr>
      </w:pPr>
      <w:r w:rsidRPr="00CE1782">
        <w:rPr>
          <w:lang w:eastAsia="en-GB"/>
        </w:rPr>
        <w:lastRenderedPageBreak/>
        <w:t>We can call any function we’ve defined by entering its name followed by a set</w:t>
      </w:r>
      <w:r w:rsidR="00E61177">
        <w:rPr>
          <w:lang w:eastAsia="en-GB"/>
        </w:rPr>
        <w:t xml:space="preserve"> </w:t>
      </w:r>
      <w:r w:rsidRPr="00CE1782">
        <w:rPr>
          <w:lang w:eastAsia="en-GB"/>
        </w:rPr>
        <w:t xml:space="preserve">of parentheses. Because </w:t>
      </w:r>
      <w:r w:rsidRPr="00E61177">
        <w:rPr>
          <w:rStyle w:val="Literal"/>
        </w:rPr>
        <w:t>another_function</w:t>
      </w:r>
      <w:r w:rsidRPr="001D5A08">
        <w:t xml:space="preserve"> is defined in the program, it can be</w:t>
      </w:r>
      <w:r w:rsidR="00E61177">
        <w:t xml:space="preserve"> </w:t>
      </w:r>
      <w:r w:rsidRPr="001D5A08">
        <w:t xml:space="preserve">called from inside the </w:t>
      </w:r>
      <w:r w:rsidRPr="00E61177">
        <w:rPr>
          <w:rStyle w:val="Literal"/>
        </w:rPr>
        <w:t>main</w:t>
      </w:r>
      <w:r w:rsidRPr="001D5A08">
        <w:t xml:space="preserve"> function. Note that we defined </w:t>
      </w:r>
      <w:r w:rsidRPr="00E61177">
        <w:rPr>
          <w:rStyle w:val="Literal"/>
        </w:rPr>
        <w:t>another_function</w:t>
      </w:r>
      <w:r w:rsidR="00E61177">
        <w:t xml:space="preserve"> </w:t>
      </w:r>
      <w:r w:rsidRPr="00675E74">
        <w:rPr>
          <w:rStyle w:val="Italic"/>
        </w:rPr>
        <w:t>after</w:t>
      </w:r>
      <w:r w:rsidRPr="001D5A08">
        <w:t xml:space="preserve"> the </w:t>
      </w:r>
      <w:r w:rsidRPr="00E61177">
        <w:rPr>
          <w:rStyle w:val="Literal"/>
        </w:rPr>
        <w:t>main</w:t>
      </w:r>
      <w:r w:rsidRPr="00CE1782">
        <w:rPr>
          <w:lang w:eastAsia="en-GB"/>
        </w:rPr>
        <w:t xml:space="preserve"> function in the source code; we could have defined it before</w:t>
      </w:r>
      <w:r w:rsidR="00E61177">
        <w:rPr>
          <w:lang w:eastAsia="en-GB"/>
        </w:rPr>
        <w:t xml:space="preserve"> </w:t>
      </w:r>
      <w:r w:rsidRPr="00CE1782">
        <w:rPr>
          <w:lang w:eastAsia="en-GB"/>
        </w:rPr>
        <w:t>as well. Rust doesn’t care where you define your functions, only that they’re</w:t>
      </w:r>
      <w:r w:rsidR="00E61177">
        <w:rPr>
          <w:lang w:eastAsia="en-GB"/>
        </w:rPr>
        <w:t xml:space="preserve"> </w:t>
      </w:r>
      <w:r w:rsidRPr="00CE1782">
        <w:rPr>
          <w:lang w:eastAsia="en-GB"/>
        </w:rPr>
        <w:t>defined somewhere in a scope that can be seen by the caller.</w:t>
      </w:r>
    </w:p>
    <w:p w14:paraId="6C333CE9" w14:textId="0772409C" w:rsidR="00CE1782" w:rsidRPr="00CE1782" w:rsidRDefault="00CE1782" w:rsidP="001D5A08">
      <w:pPr>
        <w:pStyle w:val="Body"/>
        <w:rPr>
          <w:lang w:eastAsia="en-GB"/>
        </w:rPr>
      </w:pPr>
      <w:r w:rsidRPr="001D5A08">
        <w:t xml:space="preserve">Let’s start a new binary project named </w:t>
      </w:r>
      <w:r w:rsidRPr="00675E74">
        <w:rPr>
          <w:rStyle w:val="Italic"/>
        </w:rPr>
        <w:t>functions</w:t>
      </w:r>
      <w:r w:rsidRPr="001D5A08">
        <w:t xml:space="preserve"> to explore functions</w:t>
      </w:r>
      <w:r w:rsidR="00E61177">
        <w:t xml:space="preserve"> </w:t>
      </w:r>
      <w:r w:rsidRPr="001D5A08">
        <w:t xml:space="preserve">further. Place the </w:t>
      </w:r>
      <w:r w:rsidRPr="00E61177">
        <w:rPr>
          <w:rStyle w:val="Literal"/>
        </w:rPr>
        <w:t>another_function</w:t>
      </w:r>
      <w:r w:rsidRPr="001D5A08">
        <w:t xml:space="preserve"> example in </w:t>
      </w:r>
      <w:r w:rsidRPr="00675E74">
        <w:rPr>
          <w:rStyle w:val="Italic"/>
        </w:rPr>
        <w:t>src/main.rs</w:t>
      </w:r>
      <w:r w:rsidRPr="00CE1782">
        <w:rPr>
          <w:lang w:eastAsia="en-GB"/>
        </w:rPr>
        <w:t xml:space="preserve"> and run it. You</w:t>
      </w:r>
      <w:r w:rsidR="00E61177">
        <w:rPr>
          <w:lang w:eastAsia="en-GB"/>
        </w:rPr>
        <w:t xml:space="preserve"> </w:t>
      </w:r>
      <w:r w:rsidRPr="00CE1782">
        <w:rPr>
          <w:lang w:eastAsia="en-GB"/>
        </w:rPr>
        <w:t>should see the following output:</w:t>
      </w:r>
    </w:p>
    <w:p w14:paraId="04B4A52B" w14:textId="3CDCCB1A"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2131131A"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72B693ED" w14:textId="77777777" w:rsidR="00CE1782" w:rsidRPr="00CE1782" w:rsidRDefault="00CE1782" w:rsidP="00675E74">
      <w:pPr>
        <w:pStyle w:val="Code"/>
        <w:rPr>
          <w:lang w:eastAsia="en-GB"/>
        </w:rPr>
      </w:pPr>
      <w:r w:rsidRPr="00CE1782">
        <w:rPr>
          <w:lang w:eastAsia="en-GB"/>
        </w:rPr>
        <w:t xml:space="preserve">    Finished dev [unoptimized + debuginfo] target(s) in 0.28s</w:t>
      </w:r>
    </w:p>
    <w:p w14:paraId="6155CFE0" w14:textId="77777777" w:rsidR="00CE1782" w:rsidRPr="00CE1782" w:rsidRDefault="00CE1782" w:rsidP="00675E74">
      <w:pPr>
        <w:pStyle w:val="Code"/>
        <w:rPr>
          <w:lang w:eastAsia="en-GB"/>
        </w:rPr>
      </w:pPr>
      <w:r w:rsidRPr="00CE1782">
        <w:rPr>
          <w:lang w:eastAsia="en-GB"/>
        </w:rPr>
        <w:t xml:space="preserve">     Running `target/debug/functions`</w:t>
      </w:r>
    </w:p>
    <w:p w14:paraId="3414AA0E" w14:textId="77777777" w:rsidR="00CE1782" w:rsidRPr="00CE1782" w:rsidRDefault="00CE1782" w:rsidP="00675E74">
      <w:pPr>
        <w:pStyle w:val="Code"/>
        <w:rPr>
          <w:lang w:eastAsia="en-GB"/>
        </w:rPr>
      </w:pPr>
      <w:r w:rsidRPr="00CE1782">
        <w:rPr>
          <w:lang w:eastAsia="en-GB"/>
        </w:rPr>
        <w:t>Hello, world!</w:t>
      </w:r>
    </w:p>
    <w:p w14:paraId="17CCA139" w14:textId="77777777" w:rsidR="00CE1782" w:rsidRPr="00CE1782" w:rsidRDefault="00CE1782" w:rsidP="00675E74">
      <w:pPr>
        <w:pStyle w:val="Code"/>
        <w:rPr>
          <w:lang w:eastAsia="en-GB"/>
        </w:rPr>
      </w:pPr>
      <w:r w:rsidRPr="00CE1782">
        <w:rPr>
          <w:lang w:eastAsia="en-GB"/>
        </w:rPr>
        <w:t>Another function.</w:t>
      </w:r>
    </w:p>
    <w:p w14:paraId="2051BBC9" w14:textId="39C0DC79" w:rsidR="00CE1782" w:rsidRPr="00CE1782" w:rsidRDefault="00CE1782" w:rsidP="001D5A08">
      <w:pPr>
        <w:pStyle w:val="Body"/>
        <w:rPr>
          <w:lang w:eastAsia="en-GB"/>
        </w:rPr>
      </w:pPr>
      <w:r w:rsidRPr="001D5A08">
        <w:t xml:space="preserve">The lines execute in the order in which they appear in the </w:t>
      </w:r>
      <w:r w:rsidRPr="00E61177">
        <w:rPr>
          <w:rStyle w:val="Literal"/>
        </w:rPr>
        <w:t>main</w:t>
      </w:r>
      <w:r w:rsidRPr="001D5A08">
        <w:t xml:space="preserve"> function.</w:t>
      </w:r>
      <w:r w:rsidR="00E61177">
        <w:t xml:space="preserve"> </w:t>
      </w:r>
      <w:r w:rsidRPr="001D5A08">
        <w:t xml:space="preserve">First, the “Hello, world!” message prints, and then </w:t>
      </w:r>
      <w:r w:rsidRPr="00E61177">
        <w:rPr>
          <w:rStyle w:val="Literal"/>
        </w:rPr>
        <w:t>another_function</w:t>
      </w:r>
      <w:r w:rsidRPr="00CE1782">
        <w:rPr>
          <w:lang w:eastAsia="en-GB"/>
        </w:rPr>
        <w:t xml:space="preserve"> is</w:t>
      </w:r>
      <w:r w:rsidR="00E61177">
        <w:rPr>
          <w:lang w:eastAsia="en-GB"/>
        </w:rPr>
        <w:t xml:space="preserve"> </w:t>
      </w:r>
      <w:r w:rsidRPr="00CE1782">
        <w:rPr>
          <w:lang w:eastAsia="en-GB"/>
        </w:rPr>
        <w:t>called and its message is printed.</w:t>
      </w:r>
    </w:p>
    <w:bookmarkStart w:id="430" w:name="parameters"/>
    <w:bookmarkStart w:id="431" w:name="_Toc105758591"/>
    <w:bookmarkStart w:id="432" w:name="_Toc106887990"/>
    <w:bookmarkEnd w:id="430"/>
    <w:p w14:paraId="7A9DCAB5" w14:textId="57CC713F" w:rsidR="00CE1782" w:rsidRPr="00CE1782" w:rsidRDefault="00000948" w:rsidP="00675E74">
      <w:pPr>
        <w:pStyle w:val="HeadB"/>
        <w:rPr>
          <w:lang w:eastAsia="en-GB"/>
        </w:rPr>
      </w:pPr>
      <w:ins w:id="433" w:author="Carol Nichols" w:date="2022-08-13T20:18:00Z">
        <w:r>
          <w:rPr>
            <w:lang w:eastAsia="en-GB"/>
          </w:rPr>
          <w:fldChar w:fldCharType="begin"/>
        </w:r>
        <w:r>
          <w:instrText xml:space="preserve"> XE "parameters startRange" </w:instrText>
        </w:r>
        <w:r>
          <w:rPr>
            <w:lang w:eastAsia="en-GB"/>
          </w:rPr>
          <w:fldChar w:fldCharType="end"/>
        </w:r>
      </w:ins>
      <w:ins w:id="434" w:author="Carol Nichols" w:date="2022-08-13T20:17:00Z">
        <w:r w:rsidR="00C15422">
          <w:rPr>
            <w:lang w:eastAsia="en-GB"/>
          </w:rPr>
          <w:fldChar w:fldCharType="begin"/>
        </w:r>
        <w:r w:rsidR="00C15422">
          <w:instrText xml:space="preserve"> XE "</w:instrText>
        </w:r>
      </w:ins>
      <w:ins w:id="435" w:author="Carol Nichols" w:date="2022-08-13T20:18:00Z">
        <w:r w:rsidR="00C15422">
          <w:instrText>functions:parameters of</w:instrText>
        </w:r>
      </w:ins>
      <w:ins w:id="436" w:author="Carol Nichols" w:date="2022-08-13T20:17:00Z">
        <w:r w:rsidR="00C15422">
          <w:instrText xml:space="preserve"> startRange" </w:instrText>
        </w:r>
        <w:r w:rsidR="00C15422">
          <w:rPr>
            <w:lang w:eastAsia="en-GB"/>
          </w:rPr>
          <w:fldChar w:fldCharType="end"/>
        </w:r>
      </w:ins>
      <w:r w:rsidR="00CE1782" w:rsidRPr="00CE1782">
        <w:rPr>
          <w:lang w:eastAsia="en-GB"/>
        </w:rPr>
        <w:t>Parameters</w:t>
      </w:r>
      <w:bookmarkEnd w:id="431"/>
      <w:bookmarkEnd w:id="432"/>
    </w:p>
    <w:p w14:paraId="127686E8" w14:textId="113A1FD7" w:rsidR="00CE1782" w:rsidRPr="00CE1782" w:rsidRDefault="00CE1782" w:rsidP="001D5A08">
      <w:pPr>
        <w:pStyle w:val="Body"/>
        <w:rPr>
          <w:lang w:eastAsia="en-GB"/>
        </w:rPr>
      </w:pPr>
      <w:r w:rsidRPr="001D5A08">
        <w:t xml:space="preserve">We can define functions to have </w:t>
      </w:r>
      <w:r w:rsidRPr="00675E74">
        <w:rPr>
          <w:rStyle w:val="Italic"/>
        </w:rPr>
        <w:t>parameters</w:t>
      </w:r>
      <w:r w:rsidRPr="001D5A08">
        <w:t>, which are special variables that</w:t>
      </w:r>
      <w:r w:rsidR="00E61177">
        <w:t xml:space="preserve"> </w:t>
      </w:r>
      <w:r w:rsidRPr="001D5A08">
        <w:t>are part of a function’s signature. When a function has parameters, you can</w:t>
      </w:r>
      <w:r w:rsidR="00E61177">
        <w:t xml:space="preserve"> </w:t>
      </w:r>
      <w:r w:rsidRPr="001D5A08">
        <w:t>provide it with concrete values for those parameters. Technically, the concrete</w:t>
      </w:r>
      <w:r w:rsidR="00E61177">
        <w:t xml:space="preserve"> </w:t>
      </w:r>
      <w:r w:rsidRPr="001D5A08">
        <w:t xml:space="preserve">values are called </w:t>
      </w:r>
      <w:r w:rsidRPr="00675E74">
        <w:rPr>
          <w:rStyle w:val="Italic"/>
        </w:rPr>
        <w:t>arguments</w:t>
      </w:r>
      <w:ins w:id="437" w:author="Carol Nichols" w:date="2022-08-13T20:19:00Z">
        <w:r w:rsidR="008125B0">
          <w:rPr>
            <w:lang w:eastAsia="en-GB"/>
          </w:rPr>
          <w:fldChar w:fldCharType="begin"/>
        </w:r>
        <w:r w:rsidR="008125B0">
          <w:instrText xml:space="preserve"> XE "arguments" </w:instrText>
        </w:r>
        <w:r w:rsidR="008125B0">
          <w:rPr>
            <w:lang w:eastAsia="en-GB"/>
          </w:rPr>
          <w:fldChar w:fldCharType="end"/>
        </w:r>
        <w:r w:rsidR="005677DD">
          <w:rPr>
            <w:lang w:eastAsia="en-GB"/>
          </w:rPr>
          <w:fldChar w:fldCharType="begin"/>
        </w:r>
        <w:r w:rsidR="005677DD">
          <w:instrText xml:space="preserve"> XE "functions:arguments to" </w:instrText>
        </w:r>
        <w:r w:rsidR="005677DD">
          <w:rPr>
            <w:lang w:eastAsia="en-GB"/>
          </w:rPr>
          <w:fldChar w:fldCharType="end"/>
        </w:r>
      </w:ins>
      <w:r w:rsidRPr="001D5A08">
        <w:t>, but in casual conversation, people tend to use</w:t>
      </w:r>
      <w:r w:rsidR="00E61177">
        <w:t xml:space="preserve"> </w:t>
      </w:r>
      <w:r w:rsidRPr="001D5A08">
        <w:t xml:space="preserve">the words </w:t>
      </w:r>
      <w:r w:rsidRPr="00675E74">
        <w:rPr>
          <w:rStyle w:val="Italic"/>
        </w:rPr>
        <w:t>parameter</w:t>
      </w:r>
      <w:r w:rsidRPr="001D5A08">
        <w:t xml:space="preserve"> and </w:t>
      </w:r>
      <w:r w:rsidRPr="00675E74">
        <w:rPr>
          <w:rStyle w:val="Italic"/>
        </w:rPr>
        <w:t>argument</w:t>
      </w:r>
      <w:r w:rsidRPr="00CE1782">
        <w:rPr>
          <w:lang w:eastAsia="en-GB"/>
        </w:rPr>
        <w:t xml:space="preserve"> interchangeably for either the variables</w:t>
      </w:r>
      <w:r w:rsidR="00E61177">
        <w:rPr>
          <w:lang w:eastAsia="en-GB"/>
        </w:rPr>
        <w:t xml:space="preserve"> </w:t>
      </w:r>
      <w:r w:rsidRPr="00CE1782">
        <w:rPr>
          <w:lang w:eastAsia="en-GB"/>
        </w:rPr>
        <w:t>in a function’s definition or the concrete values passed in when you call a</w:t>
      </w:r>
      <w:r w:rsidR="00E61177">
        <w:rPr>
          <w:lang w:eastAsia="en-GB"/>
        </w:rPr>
        <w:t xml:space="preserve"> </w:t>
      </w:r>
      <w:r w:rsidRPr="00CE1782">
        <w:rPr>
          <w:lang w:eastAsia="en-GB"/>
        </w:rPr>
        <w:t>function.</w:t>
      </w:r>
    </w:p>
    <w:p w14:paraId="68221D37" w14:textId="77777777" w:rsidR="00CE1782" w:rsidRPr="00CE1782" w:rsidRDefault="00CE1782" w:rsidP="001D5A08">
      <w:pPr>
        <w:pStyle w:val="Body"/>
        <w:rPr>
          <w:lang w:eastAsia="en-GB"/>
        </w:rPr>
      </w:pPr>
      <w:r w:rsidRPr="00CE1782">
        <w:rPr>
          <w:lang w:eastAsia="en-GB"/>
        </w:rPr>
        <w:t xml:space="preserve">In this version of </w:t>
      </w:r>
      <w:r w:rsidRPr="00E61177">
        <w:rPr>
          <w:rStyle w:val="Literal"/>
        </w:rPr>
        <w:t>another_function</w:t>
      </w:r>
      <w:r w:rsidRPr="00CE1782">
        <w:rPr>
          <w:lang w:eastAsia="en-GB"/>
        </w:rPr>
        <w:t xml:space="preserve"> we add a parameter:</w:t>
      </w:r>
    </w:p>
    <w:p w14:paraId="7FC7A3E3" w14:textId="7FF64181" w:rsidR="00CE1782" w:rsidRPr="00CE1782" w:rsidRDefault="00CE1782" w:rsidP="00675E74">
      <w:pPr>
        <w:pStyle w:val="CodeLabel"/>
        <w:rPr>
          <w:lang w:eastAsia="en-GB"/>
        </w:rPr>
      </w:pPr>
      <w:r w:rsidRPr="00CE1782">
        <w:rPr>
          <w:lang w:eastAsia="en-GB"/>
        </w:rPr>
        <w:t>src/main.rs</w:t>
      </w:r>
    </w:p>
    <w:p w14:paraId="28E744A9" w14:textId="77777777" w:rsidR="00CE1782" w:rsidRPr="00CE1782" w:rsidRDefault="00CE1782" w:rsidP="00675E74">
      <w:pPr>
        <w:pStyle w:val="Code"/>
        <w:rPr>
          <w:lang w:eastAsia="en-GB"/>
        </w:rPr>
      </w:pPr>
      <w:r w:rsidRPr="00CE1782">
        <w:rPr>
          <w:lang w:eastAsia="en-GB"/>
        </w:rPr>
        <w:t>fn main() {</w:t>
      </w:r>
    </w:p>
    <w:p w14:paraId="4B41D159" w14:textId="77777777" w:rsidR="00CE1782" w:rsidRPr="00CE1782" w:rsidRDefault="00CE1782" w:rsidP="00675E74">
      <w:pPr>
        <w:pStyle w:val="Code"/>
        <w:rPr>
          <w:lang w:eastAsia="en-GB"/>
        </w:rPr>
      </w:pPr>
      <w:r w:rsidRPr="00CE1782">
        <w:rPr>
          <w:lang w:eastAsia="en-GB"/>
        </w:rPr>
        <w:t xml:space="preserve">    another_function(5);</w:t>
      </w:r>
    </w:p>
    <w:p w14:paraId="370927E3" w14:textId="77777777" w:rsidR="00CE1782" w:rsidRPr="00CE1782" w:rsidRDefault="00CE1782" w:rsidP="00675E74">
      <w:pPr>
        <w:pStyle w:val="Code"/>
        <w:rPr>
          <w:lang w:eastAsia="en-GB"/>
        </w:rPr>
      </w:pPr>
      <w:r w:rsidRPr="00CE1782">
        <w:rPr>
          <w:lang w:eastAsia="en-GB"/>
        </w:rPr>
        <w:t>}</w:t>
      </w:r>
    </w:p>
    <w:p w14:paraId="754C0029" w14:textId="77777777" w:rsidR="00CE1782" w:rsidRPr="00CE1782" w:rsidRDefault="00CE1782" w:rsidP="00675E74">
      <w:pPr>
        <w:pStyle w:val="Code"/>
        <w:rPr>
          <w:lang w:eastAsia="en-GB"/>
        </w:rPr>
      </w:pPr>
    </w:p>
    <w:p w14:paraId="7FAF16C8" w14:textId="77777777" w:rsidR="00CE1782" w:rsidRPr="00CE1782" w:rsidRDefault="00CE1782" w:rsidP="00675E74">
      <w:pPr>
        <w:pStyle w:val="Code"/>
        <w:rPr>
          <w:lang w:eastAsia="en-GB"/>
        </w:rPr>
      </w:pPr>
      <w:r w:rsidRPr="00CE1782">
        <w:rPr>
          <w:lang w:eastAsia="en-GB"/>
        </w:rPr>
        <w:t>fn another_function(x: i32) {</w:t>
      </w:r>
    </w:p>
    <w:p w14:paraId="7B09FA74" w14:textId="77777777" w:rsidR="00CE1782" w:rsidRPr="00CE1782" w:rsidRDefault="00CE1782" w:rsidP="00675E74">
      <w:pPr>
        <w:pStyle w:val="Code"/>
        <w:rPr>
          <w:lang w:eastAsia="en-GB"/>
        </w:rPr>
      </w:pPr>
      <w:r w:rsidRPr="00CE1782">
        <w:rPr>
          <w:lang w:eastAsia="en-GB"/>
        </w:rPr>
        <w:t xml:space="preserve">    println!("The value of x is: {x}");</w:t>
      </w:r>
    </w:p>
    <w:p w14:paraId="48DA2176" w14:textId="77777777" w:rsidR="00CE1782" w:rsidRPr="00CE1782" w:rsidRDefault="00CE1782" w:rsidP="00675E74">
      <w:pPr>
        <w:pStyle w:val="Code"/>
        <w:rPr>
          <w:lang w:eastAsia="en-GB"/>
        </w:rPr>
      </w:pPr>
      <w:r w:rsidRPr="00CE1782">
        <w:rPr>
          <w:lang w:eastAsia="en-GB"/>
        </w:rPr>
        <w:t>}</w:t>
      </w:r>
    </w:p>
    <w:p w14:paraId="5A274164" w14:textId="77777777" w:rsidR="00CE1782" w:rsidRPr="00CE1782" w:rsidRDefault="00CE1782" w:rsidP="00390432">
      <w:pPr>
        <w:pStyle w:val="Body"/>
        <w:rPr>
          <w:lang w:eastAsia="en-GB"/>
        </w:rPr>
      </w:pPr>
      <w:r w:rsidRPr="00CE1782">
        <w:rPr>
          <w:lang w:eastAsia="en-GB"/>
        </w:rPr>
        <w:t>Try running this program; you should get the following output:</w:t>
      </w:r>
    </w:p>
    <w:p w14:paraId="2F047843" w14:textId="2E90535F"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5986817F"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1822D934" w14:textId="77777777" w:rsidR="00CE1782" w:rsidRPr="00CE1782" w:rsidRDefault="00CE1782" w:rsidP="00675E74">
      <w:pPr>
        <w:pStyle w:val="Code"/>
        <w:rPr>
          <w:lang w:eastAsia="en-GB"/>
        </w:rPr>
      </w:pPr>
      <w:r w:rsidRPr="00CE1782">
        <w:rPr>
          <w:lang w:eastAsia="en-GB"/>
        </w:rPr>
        <w:t xml:space="preserve">    Finished dev [unoptimized + debuginfo] target(s) in 1.21s</w:t>
      </w:r>
    </w:p>
    <w:p w14:paraId="0BF3613B" w14:textId="77777777" w:rsidR="00CE1782" w:rsidRPr="00CE1782" w:rsidRDefault="00CE1782" w:rsidP="00675E74">
      <w:pPr>
        <w:pStyle w:val="Code"/>
        <w:rPr>
          <w:lang w:eastAsia="en-GB"/>
        </w:rPr>
      </w:pPr>
      <w:r w:rsidRPr="00CE1782">
        <w:rPr>
          <w:lang w:eastAsia="en-GB"/>
        </w:rPr>
        <w:t xml:space="preserve">     Running `target/debug/functions`</w:t>
      </w:r>
    </w:p>
    <w:p w14:paraId="12E5D6E6" w14:textId="77777777" w:rsidR="00CE1782" w:rsidRPr="00CE1782" w:rsidRDefault="00CE1782" w:rsidP="00675E74">
      <w:pPr>
        <w:pStyle w:val="Code"/>
        <w:rPr>
          <w:lang w:eastAsia="en-GB"/>
        </w:rPr>
      </w:pPr>
      <w:r w:rsidRPr="00CE1782">
        <w:rPr>
          <w:lang w:eastAsia="en-GB"/>
        </w:rPr>
        <w:t>The value of x is: 5</w:t>
      </w:r>
    </w:p>
    <w:p w14:paraId="1671ED74" w14:textId="133929B0" w:rsidR="00CE1782" w:rsidRPr="00CE1782" w:rsidRDefault="00CE1782" w:rsidP="001D5A08">
      <w:pPr>
        <w:pStyle w:val="Body"/>
        <w:rPr>
          <w:lang w:eastAsia="en-GB"/>
        </w:rPr>
      </w:pPr>
      <w:r w:rsidRPr="001D5A08">
        <w:t xml:space="preserve">The declaration of </w:t>
      </w:r>
      <w:r w:rsidRPr="00E61177">
        <w:rPr>
          <w:rStyle w:val="Literal"/>
        </w:rPr>
        <w:t>another_function</w:t>
      </w:r>
      <w:r w:rsidRPr="001D5A08">
        <w:t xml:space="preserve"> has one parameter named </w:t>
      </w:r>
      <w:r w:rsidRPr="00E61177">
        <w:rPr>
          <w:rStyle w:val="Literal"/>
        </w:rPr>
        <w:t>x</w:t>
      </w:r>
      <w:r w:rsidRPr="001D5A08">
        <w:t xml:space="preserve">. The </w:t>
      </w:r>
      <w:r w:rsidRPr="001D5A08">
        <w:lastRenderedPageBreak/>
        <w:t>type of</w:t>
      </w:r>
      <w:r w:rsidR="00E61177">
        <w:t xml:space="preserve"> </w:t>
      </w:r>
      <w:r w:rsidRPr="00E61177">
        <w:rPr>
          <w:rStyle w:val="Literal"/>
        </w:rPr>
        <w:t>x</w:t>
      </w:r>
      <w:r w:rsidRPr="001D5A08">
        <w:t xml:space="preserve"> is specified as </w:t>
      </w:r>
      <w:r w:rsidRPr="00E61177">
        <w:rPr>
          <w:rStyle w:val="Literal"/>
        </w:rPr>
        <w:t>i32</w:t>
      </w:r>
      <w:r w:rsidRPr="001D5A08">
        <w:t xml:space="preserve">. When we pass </w:t>
      </w:r>
      <w:r w:rsidRPr="00E61177">
        <w:rPr>
          <w:rStyle w:val="Literal"/>
        </w:rPr>
        <w:t>5</w:t>
      </w:r>
      <w:r w:rsidRPr="001D5A08">
        <w:t xml:space="preserve"> in to </w:t>
      </w:r>
      <w:r w:rsidRPr="00E61177">
        <w:rPr>
          <w:rStyle w:val="Literal"/>
        </w:rPr>
        <w:t>another_function</w:t>
      </w:r>
      <w:r w:rsidRPr="001D5A08">
        <w:t>, the</w:t>
      </w:r>
      <w:r w:rsidR="00E61177">
        <w:t xml:space="preserve"> </w:t>
      </w:r>
      <w:r w:rsidRPr="00E61177">
        <w:rPr>
          <w:rStyle w:val="Literal"/>
        </w:rPr>
        <w:t>println!</w:t>
      </w:r>
      <w:r w:rsidRPr="001D5A08">
        <w:t xml:space="preserve"> macro puts </w:t>
      </w:r>
      <w:r w:rsidRPr="00E61177">
        <w:rPr>
          <w:rStyle w:val="Literal"/>
        </w:rPr>
        <w:t>5</w:t>
      </w:r>
      <w:r w:rsidRPr="001D5A08">
        <w:t xml:space="preserve"> where the pair of curly brackets containing </w:t>
      </w:r>
      <w:r w:rsidRPr="00E61177">
        <w:rPr>
          <w:rStyle w:val="Literal"/>
        </w:rPr>
        <w:t>x</w:t>
      </w:r>
      <w:r w:rsidRPr="00CE1782">
        <w:rPr>
          <w:lang w:eastAsia="en-GB"/>
        </w:rPr>
        <w:t xml:space="preserve"> was</w:t>
      </w:r>
      <w:r w:rsidR="00E61177">
        <w:rPr>
          <w:lang w:eastAsia="en-GB"/>
        </w:rPr>
        <w:t xml:space="preserve"> </w:t>
      </w:r>
      <w:r w:rsidRPr="00CE1782">
        <w:rPr>
          <w:lang w:eastAsia="en-GB"/>
        </w:rPr>
        <w:t>in the format string.</w:t>
      </w:r>
    </w:p>
    <w:p w14:paraId="2BAF41F3" w14:textId="40599906" w:rsidR="00CE1782" w:rsidRPr="00CE1782" w:rsidRDefault="00CE1782" w:rsidP="001D5A08">
      <w:pPr>
        <w:pStyle w:val="Body"/>
        <w:rPr>
          <w:lang w:eastAsia="en-GB"/>
        </w:rPr>
      </w:pPr>
      <w:r w:rsidRPr="00CE1782">
        <w:rPr>
          <w:lang w:eastAsia="en-GB"/>
        </w:rPr>
        <w:t xml:space="preserve">In function signatures, you </w:t>
      </w:r>
      <w:r w:rsidRPr="00675E74">
        <w:rPr>
          <w:rStyle w:val="Italic"/>
        </w:rPr>
        <w:t>must</w:t>
      </w:r>
      <w:r w:rsidRPr="00CE1782">
        <w:rPr>
          <w:lang w:eastAsia="en-GB"/>
        </w:rPr>
        <w:t xml:space="preserve"> declare the type of each parameter. This is</w:t>
      </w:r>
      <w:r w:rsidR="00E61177">
        <w:rPr>
          <w:lang w:eastAsia="en-GB"/>
        </w:rPr>
        <w:t xml:space="preserve"> </w:t>
      </w:r>
      <w:r w:rsidRPr="00CE1782">
        <w:rPr>
          <w:lang w:eastAsia="en-GB"/>
        </w:rPr>
        <w:t>a deliberate decision in Rust’s design: requiring type annotations in function</w:t>
      </w:r>
      <w:r w:rsidR="00E61177">
        <w:rPr>
          <w:lang w:eastAsia="en-GB"/>
        </w:rPr>
        <w:t xml:space="preserve"> </w:t>
      </w:r>
      <w:r w:rsidRPr="00CE1782">
        <w:rPr>
          <w:lang w:eastAsia="en-GB"/>
        </w:rPr>
        <w:t>definitions means the compiler almost never needs you to use them elsewhere in</w:t>
      </w:r>
      <w:r w:rsidR="00E61177">
        <w:rPr>
          <w:lang w:eastAsia="en-GB"/>
        </w:rPr>
        <w:t xml:space="preserve"> </w:t>
      </w:r>
      <w:r w:rsidRPr="00CE1782">
        <w:rPr>
          <w:lang w:eastAsia="en-GB"/>
        </w:rPr>
        <w:t>the code to figure out what type you mean. The compiler is also able to give</w:t>
      </w:r>
      <w:r w:rsidR="00E61177">
        <w:rPr>
          <w:lang w:eastAsia="en-GB"/>
        </w:rPr>
        <w:t xml:space="preserve"> </w:t>
      </w:r>
      <w:r w:rsidRPr="00CE1782">
        <w:rPr>
          <w:lang w:eastAsia="en-GB"/>
        </w:rPr>
        <w:t>more helpful error messages if it knows what types the function expects.</w:t>
      </w:r>
    </w:p>
    <w:p w14:paraId="78A384B7" w14:textId="4C84365E" w:rsidR="00CE1782" w:rsidRPr="00CE1782" w:rsidRDefault="00CE1782" w:rsidP="00390432">
      <w:pPr>
        <w:pStyle w:val="Body"/>
        <w:rPr>
          <w:lang w:eastAsia="en-GB"/>
        </w:rPr>
      </w:pPr>
      <w:r w:rsidRPr="00CE1782">
        <w:rPr>
          <w:lang w:eastAsia="en-GB"/>
        </w:rPr>
        <w:t>When defining multiple parameters, separate the parameter declarations with</w:t>
      </w:r>
      <w:r w:rsidR="00E61177">
        <w:rPr>
          <w:lang w:eastAsia="en-GB"/>
        </w:rPr>
        <w:t xml:space="preserve"> </w:t>
      </w:r>
      <w:r w:rsidRPr="00CE1782">
        <w:rPr>
          <w:lang w:eastAsia="en-GB"/>
        </w:rPr>
        <w:t>commas, like this:</w:t>
      </w:r>
    </w:p>
    <w:p w14:paraId="34276913" w14:textId="253BF3CA" w:rsidR="00CE1782" w:rsidRPr="00CE1782" w:rsidRDefault="00CE1782" w:rsidP="00675E74">
      <w:pPr>
        <w:pStyle w:val="CodeLabel"/>
        <w:rPr>
          <w:lang w:eastAsia="en-GB"/>
        </w:rPr>
      </w:pPr>
      <w:r w:rsidRPr="00CE1782">
        <w:rPr>
          <w:lang w:eastAsia="en-GB"/>
        </w:rPr>
        <w:t>src/main.rs</w:t>
      </w:r>
    </w:p>
    <w:p w14:paraId="66F6DCD6" w14:textId="77777777" w:rsidR="00CE1782" w:rsidRPr="00CE1782" w:rsidRDefault="00CE1782" w:rsidP="00675E74">
      <w:pPr>
        <w:pStyle w:val="Code"/>
        <w:rPr>
          <w:lang w:eastAsia="en-GB"/>
        </w:rPr>
      </w:pPr>
      <w:r w:rsidRPr="00CE1782">
        <w:rPr>
          <w:lang w:eastAsia="en-GB"/>
        </w:rPr>
        <w:t>fn main() {</w:t>
      </w:r>
    </w:p>
    <w:p w14:paraId="2782DCE7" w14:textId="77777777" w:rsidR="00CE1782" w:rsidRPr="00CE1782" w:rsidRDefault="00CE1782" w:rsidP="00675E74">
      <w:pPr>
        <w:pStyle w:val="Code"/>
        <w:rPr>
          <w:lang w:eastAsia="en-GB"/>
        </w:rPr>
      </w:pPr>
      <w:r w:rsidRPr="00CE1782">
        <w:rPr>
          <w:lang w:eastAsia="en-GB"/>
        </w:rPr>
        <w:t xml:space="preserve">    print_labeled_measurement(5, 'h');</w:t>
      </w:r>
    </w:p>
    <w:p w14:paraId="6261579E" w14:textId="77777777" w:rsidR="00CE1782" w:rsidRPr="00CE1782" w:rsidRDefault="00CE1782" w:rsidP="00675E74">
      <w:pPr>
        <w:pStyle w:val="Code"/>
        <w:rPr>
          <w:lang w:eastAsia="en-GB"/>
        </w:rPr>
      </w:pPr>
      <w:r w:rsidRPr="00CE1782">
        <w:rPr>
          <w:lang w:eastAsia="en-GB"/>
        </w:rPr>
        <w:t>}</w:t>
      </w:r>
    </w:p>
    <w:p w14:paraId="4B6B3019" w14:textId="77777777" w:rsidR="00CE1782" w:rsidRPr="00CE1782" w:rsidRDefault="00CE1782" w:rsidP="00675E74">
      <w:pPr>
        <w:pStyle w:val="Code"/>
        <w:rPr>
          <w:lang w:eastAsia="en-GB"/>
        </w:rPr>
      </w:pPr>
    </w:p>
    <w:p w14:paraId="6A2117E8" w14:textId="77777777" w:rsidR="00CE1782" w:rsidRPr="00CE1782" w:rsidRDefault="00CE1782" w:rsidP="00675E74">
      <w:pPr>
        <w:pStyle w:val="Code"/>
        <w:rPr>
          <w:lang w:eastAsia="en-GB"/>
        </w:rPr>
      </w:pPr>
      <w:r w:rsidRPr="00CE1782">
        <w:rPr>
          <w:lang w:eastAsia="en-GB"/>
        </w:rPr>
        <w:t>fn print_labeled_measurement(value: i32, unit_label: char) {</w:t>
      </w:r>
    </w:p>
    <w:p w14:paraId="129EFD8B" w14:textId="77777777" w:rsidR="00CE1782" w:rsidRPr="00CE1782" w:rsidRDefault="00CE1782" w:rsidP="00675E74">
      <w:pPr>
        <w:pStyle w:val="Code"/>
        <w:rPr>
          <w:lang w:eastAsia="en-GB"/>
        </w:rPr>
      </w:pPr>
      <w:r w:rsidRPr="00CE1782">
        <w:rPr>
          <w:lang w:eastAsia="en-GB"/>
        </w:rPr>
        <w:t xml:space="preserve">    println!("The measurement is: {value}{unit_label}");</w:t>
      </w:r>
    </w:p>
    <w:p w14:paraId="7871844D" w14:textId="77777777" w:rsidR="00CE1782" w:rsidRPr="00CE1782" w:rsidRDefault="00CE1782" w:rsidP="00675E74">
      <w:pPr>
        <w:pStyle w:val="Code"/>
        <w:rPr>
          <w:lang w:eastAsia="en-GB"/>
        </w:rPr>
      </w:pPr>
      <w:r w:rsidRPr="00CE1782">
        <w:rPr>
          <w:lang w:eastAsia="en-GB"/>
        </w:rPr>
        <w:t>}</w:t>
      </w:r>
    </w:p>
    <w:p w14:paraId="35ED70C4" w14:textId="04B3D804" w:rsidR="00CE1782" w:rsidRPr="00CE1782" w:rsidRDefault="00CE1782" w:rsidP="001D5A08">
      <w:pPr>
        <w:pStyle w:val="Body"/>
        <w:rPr>
          <w:lang w:eastAsia="en-GB"/>
        </w:rPr>
      </w:pPr>
      <w:r w:rsidRPr="001D5A08">
        <w:t xml:space="preserve">This example creates a function named </w:t>
      </w:r>
      <w:r w:rsidRPr="00E61177">
        <w:rPr>
          <w:rStyle w:val="Literal"/>
        </w:rPr>
        <w:t>print_labeled_measurement</w:t>
      </w:r>
      <w:r w:rsidRPr="001D5A08">
        <w:t xml:space="preserve"> with two</w:t>
      </w:r>
      <w:r w:rsidR="00E61177">
        <w:t xml:space="preserve"> </w:t>
      </w:r>
      <w:r w:rsidRPr="001D5A08">
        <w:t xml:space="preserve">parameters. The first parameter is named </w:t>
      </w:r>
      <w:r w:rsidRPr="00E61177">
        <w:rPr>
          <w:rStyle w:val="Literal"/>
        </w:rPr>
        <w:t>value</w:t>
      </w:r>
      <w:r w:rsidRPr="001D5A08">
        <w:t xml:space="preserve"> and is an </w:t>
      </w:r>
      <w:r w:rsidRPr="00E61177">
        <w:rPr>
          <w:rStyle w:val="Literal"/>
        </w:rPr>
        <w:t>i32</w:t>
      </w:r>
      <w:r w:rsidRPr="001D5A08">
        <w:t>. The second is</w:t>
      </w:r>
      <w:r w:rsidR="00E61177">
        <w:t xml:space="preserve"> </w:t>
      </w:r>
      <w:r w:rsidRPr="001D5A08">
        <w:t xml:space="preserve">named </w:t>
      </w:r>
      <w:r w:rsidRPr="00E61177">
        <w:rPr>
          <w:rStyle w:val="Literal"/>
        </w:rPr>
        <w:t>unit_label</w:t>
      </w:r>
      <w:r w:rsidRPr="001D5A08">
        <w:t xml:space="preserve"> and is type </w:t>
      </w:r>
      <w:r w:rsidRPr="00E61177">
        <w:rPr>
          <w:rStyle w:val="Literal"/>
        </w:rPr>
        <w:t>char</w:t>
      </w:r>
      <w:r w:rsidRPr="001D5A08">
        <w:t>. The function then prints text containing</w:t>
      </w:r>
      <w:r w:rsidR="00E61177">
        <w:t xml:space="preserve"> </w:t>
      </w:r>
      <w:r w:rsidRPr="001D5A08">
        <w:t xml:space="preserve">both the </w:t>
      </w:r>
      <w:r w:rsidRPr="00E61177">
        <w:rPr>
          <w:rStyle w:val="Literal"/>
        </w:rPr>
        <w:t>value</w:t>
      </w:r>
      <w:r w:rsidRPr="001D5A08">
        <w:t xml:space="preserve"> and the </w:t>
      </w:r>
      <w:r w:rsidRPr="00E61177">
        <w:rPr>
          <w:rStyle w:val="Literal"/>
        </w:rPr>
        <w:t>unit_label</w:t>
      </w:r>
      <w:r w:rsidRPr="00CE1782">
        <w:rPr>
          <w:lang w:eastAsia="en-GB"/>
        </w:rPr>
        <w:t>.</w:t>
      </w:r>
    </w:p>
    <w:p w14:paraId="710BCD2B" w14:textId="0AA8B13A" w:rsidR="00CE1782" w:rsidRPr="00CE1782" w:rsidRDefault="00CE1782" w:rsidP="001D5A08">
      <w:pPr>
        <w:pStyle w:val="Body"/>
        <w:rPr>
          <w:lang w:eastAsia="en-GB"/>
        </w:rPr>
      </w:pPr>
      <w:r w:rsidRPr="00CE1782">
        <w:rPr>
          <w:lang w:eastAsia="en-GB"/>
        </w:rPr>
        <w:t xml:space="preserve">Let’s try running this code. Replace the program currently in your </w:t>
      </w:r>
      <w:r w:rsidRPr="00675E74">
        <w:rPr>
          <w:rStyle w:val="Italic"/>
        </w:rPr>
        <w:t>functions</w:t>
      </w:r>
      <w:r w:rsidR="00E61177">
        <w:t xml:space="preserve"> </w:t>
      </w:r>
      <w:r w:rsidRPr="001D5A08">
        <w:t xml:space="preserve">project’s </w:t>
      </w:r>
      <w:r w:rsidRPr="00675E74">
        <w:rPr>
          <w:rStyle w:val="Italic"/>
        </w:rPr>
        <w:t>src/main.rs</w:t>
      </w:r>
      <w:r w:rsidRPr="001D5A08">
        <w:t xml:space="preserve"> file with the preceding example and run it using </w:t>
      </w:r>
      <w:r w:rsidRPr="00E61177">
        <w:rPr>
          <w:rStyle w:val="Literal"/>
        </w:rPr>
        <w:t>cargo run</w:t>
      </w:r>
      <w:r w:rsidRPr="00CE1782">
        <w:rPr>
          <w:lang w:eastAsia="en-GB"/>
        </w:rPr>
        <w:t>:</w:t>
      </w:r>
    </w:p>
    <w:p w14:paraId="6CCACCC6" w14:textId="010D0B8C"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3B1EC656"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26AB9534"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1F87BC11" w14:textId="77777777" w:rsidR="00CE1782" w:rsidRPr="00CE1782" w:rsidRDefault="00CE1782" w:rsidP="00675E74">
      <w:pPr>
        <w:pStyle w:val="Code"/>
        <w:rPr>
          <w:lang w:eastAsia="en-GB"/>
        </w:rPr>
      </w:pPr>
      <w:r w:rsidRPr="00CE1782">
        <w:rPr>
          <w:lang w:eastAsia="en-GB"/>
        </w:rPr>
        <w:t xml:space="preserve">     Running `target/debug/functions`</w:t>
      </w:r>
    </w:p>
    <w:p w14:paraId="3546994A" w14:textId="77777777" w:rsidR="00CE1782" w:rsidRPr="00CE1782" w:rsidRDefault="00CE1782" w:rsidP="00675E74">
      <w:pPr>
        <w:pStyle w:val="Code"/>
        <w:rPr>
          <w:lang w:eastAsia="en-GB"/>
        </w:rPr>
      </w:pPr>
      <w:r w:rsidRPr="00CE1782">
        <w:rPr>
          <w:lang w:eastAsia="en-GB"/>
        </w:rPr>
        <w:t>The measurement is: 5h</w:t>
      </w:r>
    </w:p>
    <w:p w14:paraId="70737FCD" w14:textId="2AF8B41D" w:rsidR="00CE1782" w:rsidRPr="00CE1782" w:rsidRDefault="00CE1782" w:rsidP="001D5A08">
      <w:pPr>
        <w:pStyle w:val="Body"/>
        <w:rPr>
          <w:lang w:eastAsia="en-GB"/>
        </w:rPr>
      </w:pPr>
      <w:r w:rsidRPr="001D5A08">
        <w:t xml:space="preserve">Because we called the function with </w:t>
      </w:r>
      <w:r w:rsidRPr="00E61177">
        <w:rPr>
          <w:rStyle w:val="Literal"/>
        </w:rPr>
        <w:t>5</w:t>
      </w:r>
      <w:r w:rsidRPr="001D5A08">
        <w:t xml:space="preserve"> as the value for </w:t>
      </w:r>
      <w:r w:rsidRPr="00E61177">
        <w:rPr>
          <w:rStyle w:val="Literal"/>
        </w:rPr>
        <w:t>value</w:t>
      </w:r>
      <w:r w:rsidRPr="001D5A08">
        <w:t xml:space="preserve"> and </w:t>
      </w:r>
      <w:r w:rsidRPr="00E61177">
        <w:rPr>
          <w:rStyle w:val="Literal"/>
        </w:rPr>
        <w:t>'h'</w:t>
      </w:r>
      <w:r w:rsidRPr="001D5A08">
        <w:t xml:space="preserve"> as</w:t>
      </w:r>
      <w:r w:rsidR="00E61177">
        <w:t xml:space="preserve"> </w:t>
      </w:r>
      <w:r w:rsidRPr="001D5A08">
        <w:t xml:space="preserve">the value for </w:t>
      </w:r>
      <w:r w:rsidRPr="00E61177">
        <w:rPr>
          <w:rStyle w:val="Literal"/>
        </w:rPr>
        <w:t>unit_label</w:t>
      </w:r>
      <w:r w:rsidRPr="00CE1782">
        <w:rPr>
          <w:lang w:eastAsia="en-GB"/>
        </w:rPr>
        <w:t>, the program output contains those values.</w:t>
      </w:r>
      <w:ins w:id="438" w:author="Carol Nichols" w:date="2022-08-13T20:18:00Z">
        <w:r w:rsidR="00C85022" w:rsidRPr="00C85022">
          <w:rPr>
            <w:lang w:eastAsia="en-GB"/>
          </w:rPr>
          <w:t xml:space="preserve"> </w:t>
        </w:r>
        <w:r w:rsidR="00C85022">
          <w:rPr>
            <w:lang w:eastAsia="en-GB"/>
          </w:rPr>
          <w:fldChar w:fldCharType="begin"/>
        </w:r>
        <w:r w:rsidR="00C85022">
          <w:instrText xml:space="preserve"> XE "functions:parameters of endRange" </w:instrText>
        </w:r>
        <w:r w:rsidR="00C85022">
          <w:rPr>
            <w:lang w:eastAsia="en-GB"/>
          </w:rPr>
          <w:fldChar w:fldCharType="end"/>
        </w:r>
        <w:r w:rsidR="00FD6DCB">
          <w:rPr>
            <w:lang w:eastAsia="en-GB"/>
          </w:rPr>
          <w:fldChar w:fldCharType="begin"/>
        </w:r>
        <w:r w:rsidR="00FD6DCB">
          <w:instrText xml:space="preserve"> XE " parameters endRange" </w:instrText>
        </w:r>
        <w:r w:rsidR="00FD6DCB">
          <w:rPr>
            <w:lang w:eastAsia="en-GB"/>
          </w:rPr>
          <w:fldChar w:fldCharType="end"/>
        </w:r>
      </w:ins>
    </w:p>
    <w:bookmarkStart w:id="439" w:name="statements-and-expressions"/>
    <w:bookmarkStart w:id="440" w:name="_Toc105758592"/>
    <w:bookmarkStart w:id="441" w:name="_Toc106887991"/>
    <w:bookmarkEnd w:id="439"/>
    <w:p w14:paraId="19FAC619" w14:textId="25E43B72" w:rsidR="00CE1782" w:rsidRPr="00CE1782" w:rsidRDefault="00440E22" w:rsidP="00675E74">
      <w:pPr>
        <w:pStyle w:val="HeadB"/>
        <w:rPr>
          <w:lang w:eastAsia="en-GB"/>
        </w:rPr>
      </w:pPr>
      <w:ins w:id="442" w:author="Carol Nichols" w:date="2022-08-13T20:20:00Z">
        <w:r>
          <w:rPr>
            <w:lang w:eastAsia="en-GB"/>
          </w:rPr>
          <w:fldChar w:fldCharType="begin"/>
        </w:r>
        <w:r>
          <w:instrText xml:space="preserve"> XE "expressions startRange" </w:instrText>
        </w:r>
        <w:r>
          <w:rPr>
            <w:lang w:eastAsia="en-GB"/>
          </w:rPr>
          <w:fldChar w:fldCharType="end"/>
        </w:r>
        <w:r>
          <w:rPr>
            <w:lang w:eastAsia="en-GB"/>
          </w:rPr>
          <w:fldChar w:fldCharType="begin"/>
        </w:r>
        <w:r>
          <w:instrText xml:space="preserve"> XE "statements</w:instrText>
        </w:r>
      </w:ins>
      <w:ins w:id="443" w:author="Carol Nichols" w:date="2022-08-13T20:21:00Z">
        <w:r>
          <w:instrText xml:space="preserve"> startRange</w:instrText>
        </w:r>
      </w:ins>
      <w:ins w:id="444" w:author="Carol Nichols" w:date="2022-08-13T20:20:00Z">
        <w:r>
          <w:instrText xml:space="preserve">" </w:instrText>
        </w:r>
        <w:r>
          <w:rPr>
            <w:lang w:eastAsia="en-GB"/>
          </w:rPr>
          <w:fldChar w:fldCharType="end"/>
        </w:r>
      </w:ins>
      <w:ins w:id="445" w:author="Carol Nichols" w:date="2022-08-13T20:21:00Z">
        <w:r w:rsidR="009822A7">
          <w:rPr>
            <w:lang w:eastAsia="en-GB"/>
          </w:rPr>
          <w:fldChar w:fldCharType="begin"/>
        </w:r>
        <w:r w:rsidR="009822A7">
          <w:instrText xml:space="preserve"> XE "functions:bodies, statements and expressions in startRange" </w:instrText>
        </w:r>
        <w:r w:rsidR="009822A7">
          <w:rPr>
            <w:lang w:eastAsia="en-GB"/>
          </w:rPr>
          <w:fldChar w:fldCharType="end"/>
        </w:r>
      </w:ins>
      <w:r w:rsidR="00CE1782" w:rsidRPr="00CE1782">
        <w:rPr>
          <w:lang w:eastAsia="en-GB"/>
        </w:rPr>
        <w:t>Statements and Expressions</w:t>
      </w:r>
      <w:bookmarkEnd w:id="440"/>
      <w:bookmarkEnd w:id="441"/>
    </w:p>
    <w:p w14:paraId="448E72D7" w14:textId="22C82B9D" w:rsidR="00CE1782" w:rsidRPr="00CE1782" w:rsidRDefault="00CE1782" w:rsidP="00390432">
      <w:pPr>
        <w:pStyle w:val="Body"/>
        <w:rPr>
          <w:lang w:eastAsia="en-GB"/>
        </w:rPr>
      </w:pPr>
      <w:r w:rsidRPr="00CE1782">
        <w:rPr>
          <w:lang w:eastAsia="en-GB"/>
        </w:rPr>
        <w:t>Function bodies are made up of a series of statements optionally ending in an</w:t>
      </w:r>
      <w:r w:rsidR="00E61177">
        <w:rPr>
          <w:lang w:eastAsia="en-GB"/>
        </w:rPr>
        <w:t xml:space="preserve"> </w:t>
      </w:r>
      <w:r w:rsidRPr="00CE1782">
        <w:rPr>
          <w:lang w:eastAsia="en-GB"/>
        </w:rPr>
        <w:t>expression. So far, the functions we’ve covered haven’t included an ending</w:t>
      </w:r>
      <w:r w:rsidR="00E61177">
        <w:rPr>
          <w:lang w:eastAsia="en-GB"/>
        </w:rPr>
        <w:t xml:space="preserve"> </w:t>
      </w:r>
      <w:r w:rsidRPr="00CE1782">
        <w:rPr>
          <w:lang w:eastAsia="en-GB"/>
        </w:rPr>
        <w:t>expression, but you have seen an expression as part of a statement. Because</w:t>
      </w:r>
      <w:r w:rsidR="00E61177">
        <w:rPr>
          <w:lang w:eastAsia="en-GB"/>
        </w:rPr>
        <w:t xml:space="preserve"> </w:t>
      </w:r>
      <w:r w:rsidRPr="00CE1782">
        <w:rPr>
          <w:lang w:eastAsia="en-GB"/>
        </w:rPr>
        <w:t>Rust is an expression-based language, this is an important distinction to</w:t>
      </w:r>
      <w:r w:rsidR="00E61177">
        <w:rPr>
          <w:lang w:eastAsia="en-GB"/>
        </w:rPr>
        <w:t xml:space="preserve"> </w:t>
      </w:r>
      <w:r w:rsidRPr="00CE1782">
        <w:rPr>
          <w:lang w:eastAsia="en-GB"/>
        </w:rPr>
        <w:t>understand. Other languages don’t have the same distinctions, so let’s look at</w:t>
      </w:r>
      <w:r w:rsidR="00E61177">
        <w:rPr>
          <w:lang w:eastAsia="en-GB"/>
        </w:rPr>
        <w:t xml:space="preserve"> </w:t>
      </w:r>
      <w:r w:rsidRPr="00CE1782">
        <w:rPr>
          <w:lang w:eastAsia="en-GB"/>
        </w:rPr>
        <w:t>what statements and expressions are and how their differences affect the bodies</w:t>
      </w:r>
      <w:r w:rsidR="00E61177">
        <w:rPr>
          <w:lang w:eastAsia="en-GB"/>
        </w:rPr>
        <w:t xml:space="preserve"> </w:t>
      </w:r>
      <w:r w:rsidRPr="00CE1782">
        <w:rPr>
          <w:lang w:eastAsia="en-GB"/>
        </w:rPr>
        <w:t>of functions.</w:t>
      </w:r>
    </w:p>
    <w:p w14:paraId="5A494EBE" w14:textId="77777777" w:rsidR="00847EDF" w:rsidRPr="00133F68" w:rsidRDefault="00CE1782" w:rsidP="00133F68">
      <w:pPr>
        <w:pStyle w:val="RunInHead"/>
      </w:pPr>
      <w:r w:rsidRPr="00133F68">
        <w:lastRenderedPageBreak/>
        <w:t xml:space="preserve">Statements </w:t>
      </w:r>
    </w:p>
    <w:p w14:paraId="0DAB4ED3" w14:textId="77777777" w:rsidR="00847EDF" w:rsidRDefault="00CE1782" w:rsidP="00847EDF">
      <w:pPr>
        <w:pStyle w:val="RunInPara"/>
      </w:pPr>
      <w:r w:rsidRPr="001D5A08">
        <w:t>are instructions that perform some action and do not return a</w:t>
      </w:r>
      <w:r w:rsidR="00E61177">
        <w:t xml:space="preserve"> </w:t>
      </w:r>
      <w:r w:rsidRPr="001D5A08">
        <w:t xml:space="preserve">value. </w:t>
      </w:r>
    </w:p>
    <w:p w14:paraId="768193BB" w14:textId="77777777" w:rsidR="00847EDF" w:rsidRPr="00133F68" w:rsidRDefault="00CE1782" w:rsidP="00133F68">
      <w:pPr>
        <w:pStyle w:val="RunInHead"/>
      </w:pPr>
      <w:r w:rsidRPr="00133F68">
        <w:t xml:space="preserve">Expressions </w:t>
      </w:r>
    </w:p>
    <w:p w14:paraId="27D88011" w14:textId="0AC169DB" w:rsidR="00CE1782" w:rsidRPr="00CE1782" w:rsidRDefault="00CE1782" w:rsidP="00847EDF">
      <w:pPr>
        <w:pStyle w:val="RunInPara"/>
        <w:rPr>
          <w:lang w:eastAsia="en-GB"/>
        </w:rPr>
      </w:pPr>
      <w:r w:rsidRPr="00CE1782">
        <w:rPr>
          <w:lang w:eastAsia="en-GB"/>
        </w:rPr>
        <w:t xml:space="preserve">evaluate to a </w:t>
      </w:r>
      <w:del w:id="446" w:author="Audrey Doyle" w:date="2022-07-27T12:31:00Z">
        <w:r w:rsidRPr="00CE1782" w:rsidDel="00871B53">
          <w:rPr>
            <w:lang w:eastAsia="en-GB"/>
          </w:rPr>
          <w:delText xml:space="preserve">resulting </w:delText>
        </w:r>
      </w:del>
      <w:ins w:id="447" w:author="Audrey Doyle" w:date="2022-07-27T12:31:00Z">
        <w:r w:rsidR="00871B53" w:rsidRPr="00CE1782">
          <w:rPr>
            <w:lang w:eastAsia="en-GB"/>
          </w:rPr>
          <w:t>result</w:t>
        </w:r>
        <w:r w:rsidR="00871B53">
          <w:rPr>
            <w:lang w:eastAsia="en-GB"/>
          </w:rPr>
          <w:t>ant</w:t>
        </w:r>
        <w:r w:rsidR="00871B53" w:rsidRPr="00CE1782">
          <w:rPr>
            <w:lang w:eastAsia="en-GB"/>
          </w:rPr>
          <w:t xml:space="preserve"> </w:t>
        </w:r>
      </w:ins>
      <w:r w:rsidRPr="00CE1782">
        <w:rPr>
          <w:lang w:eastAsia="en-GB"/>
        </w:rPr>
        <w:t>value. Let’s look at some examples.</w:t>
      </w:r>
    </w:p>
    <w:p w14:paraId="37B5DD79" w14:textId="498AB6C1" w:rsidR="00CE1782" w:rsidRPr="00CE1782" w:rsidRDefault="00CE1782" w:rsidP="001D5A08">
      <w:pPr>
        <w:pStyle w:val="Body"/>
        <w:rPr>
          <w:lang w:eastAsia="en-GB"/>
        </w:rPr>
      </w:pPr>
      <w:r w:rsidRPr="00CE1782">
        <w:rPr>
          <w:lang w:eastAsia="en-GB"/>
        </w:rPr>
        <w:t>We’ve actually already used statements and expressions. Creating a variable and</w:t>
      </w:r>
      <w:r w:rsidR="00E61177">
        <w:rPr>
          <w:lang w:eastAsia="en-GB"/>
        </w:rPr>
        <w:t xml:space="preserve"> </w:t>
      </w:r>
      <w:r w:rsidRPr="00CE1782">
        <w:rPr>
          <w:lang w:eastAsia="en-GB"/>
        </w:rPr>
        <w:t xml:space="preserve">assigning a value to it with the </w:t>
      </w:r>
      <w:r w:rsidRPr="00E61177">
        <w:rPr>
          <w:rStyle w:val="Literal"/>
        </w:rPr>
        <w:t>let</w:t>
      </w:r>
      <w:r w:rsidRPr="001D5A08">
        <w:t xml:space="preserve"> keyword is a statement. In Listing 3-1,</w:t>
      </w:r>
      <w:r w:rsidR="00E61177">
        <w:t xml:space="preserve"> </w:t>
      </w:r>
      <w:r w:rsidRPr="00E61177">
        <w:rPr>
          <w:rStyle w:val="Literal"/>
        </w:rPr>
        <w:t>let y = 6;</w:t>
      </w:r>
      <w:r w:rsidRPr="00CE1782">
        <w:rPr>
          <w:lang w:eastAsia="en-GB"/>
        </w:rPr>
        <w:t xml:space="preserve"> is a statement.</w:t>
      </w:r>
    </w:p>
    <w:p w14:paraId="7417F27A" w14:textId="08046507" w:rsidR="00CE1782" w:rsidRPr="00CE1782" w:rsidRDefault="00CE1782" w:rsidP="00675E74">
      <w:pPr>
        <w:pStyle w:val="CodeLabel"/>
        <w:rPr>
          <w:lang w:eastAsia="en-GB"/>
        </w:rPr>
      </w:pPr>
      <w:r w:rsidRPr="00CE1782">
        <w:rPr>
          <w:lang w:eastAsia="en-GB"/>
        </w:rPr>
        <w:t>src/main.rs</w:t>
      </w:r>
    </w:p>
    <w:p w14:paraId="55BE2290" w14:textId="77777777" w:rsidR="00CE1782" w:rsidRPr="00CE1782" w:rsidRDefault="00CE1782" w:rsidP="00675E74">
      <w:pPr>
        <w:pStyle w:val="Code"/>
        <w:rPr>
          <w:lang w:eastAsia="en-GB"/>
        </w:rPr>
      </w:pPr>
      <w:r w:rsidRPr="00CE1782">
        <w:rPr>
          <w:lang w:eastAsia="en-GB"/>
        </w:rPr>
        <w:t>fn main() {</w:t>
      </w:r>
    </w:p>
    <w:p w14:paraId="7A40CC0B" w14:textId="77777777" w:rsidR="00CE1782" w:rsidRPr="00CE1782" w:rsidRDefault="00CE1782" w:rsidP="00675E74">
      <w:pPr>
        <w:pStyle w:val="Code"/>
        <w:rPr>
          <w:lang w:eastAsia="en-GB"/>
        </w:rPr>
      </w:pPr>
      <w:r w:rsidRPr="00CE1782">
        <w:rPr>
          <w:lang w:eastAsia="en-GB"/>
        </w:rPr>
        <w:t xml:space="preserve">    let y = 6;</w:t>
      </w:r>
    </w:p>
    <w:p w14:paraId="22E0CB1E" w14:textId="77777777" w:rsidR="00CE1782" w:rsidRPr="00CE1782" w:rsidRDefault="00CE1782" w:rsidP="00675E74">
      <w:pPr>
        <w:pStyle w:val="Code"/>
        <w:rPr>
          <w:lang w:eastAsia="en-GB"/>
        </w:rPr>
      </w:pPr>
      <w:r w:rsidRPr="00CE1782">
        <w:rPr>
          <w:lang w:eastAsia="en-GB"/>
        </w:rPr>
        <w:t>}</w:t>
      </w:r>
    </w:p>
    <w:p w14:paraId="24DD00F6" w14:textId="15EC727E" w:rsidR="00CE1782" w:rsidRPr="00CE1782" w:rsidRDefault="00CE1782" w:rsidP="00390432">
      <w:pPr>
        <w:pStyle w:val="CodeListingCaption"/>
        <w:rPr>
          <w:lang w:eastAsia="en-GB"/>
        </w:rPr>
      </w:pPr>
      <w:r w:rsidRPr="001D5A08">
        <w:t xml:space="preserve">A </w:t>
      </w:r>
      <w:r w:rsidRPr="00E61177">
        <w:rPr>
          <w:rStyle w:val="Literal"/>
        </w:rPr>
        <w:t>main</w:t>
      </w:r>
      <w:r w:rsidRPr="00CE1782">
        <w:rPr>
          <w:lang w:eastAsia="en-GB"/>
        </w:rPr>
        <w:t xml:space="preserve"> function declaration containing one statement</w:t>
      </w:r>
    </w:p>
    <w:p w14:paraId="20DEBE0A" w14:textId="59E4AE3B" w:rsidR="003A3495" w:rsidRDefault="003A3495">
      <w:pPr>
        <w:pStyle w:val="ProductionDirective"/>
        <w:rPr>
          <w:ins w:id="448" w:author="Audrey Doyle" w:date="2022-08-04T10:51:00Z"/>
          <w:lang w:eastAsia="en-GB"/>
        </w:rPr>
        <w:pPrChange w:id="449" w:author="Audrey Doyle" w:date="2022-08-04T10:52:00Z">
          <w:pPr>
            <w:pStyle w:val="Body"/>
          </w:pPr>
        </w:pPrChange>
      </w:pPr>
      <w:ins w:id="450" w:author="Audrey Doyle" w:date="2022-08-04T10:52:00Z">
        <w:r>
          <w:rPr>
            <w:lang w:eastAsia="en-GB"/>
          </w:rPr>
          <w:t>Prod</w:t>
        </w:r>
        <w:r w:rsidRPr="003A3495">
          <w:rPr>
            <w:lang w:eastAsia="en-GB"/>
          </w:rPr>
          <w:t>: this should be Listing 3-1. Please fix, and renumber all remaining listings consecutively: e.g., Listing 3-2, Listing 3-3, etc.</w:t>
        </w:r>
      </w:ins>
    </w:p>
    <w:p w14:paraId="4D7AA6A6" w14:textId="78744DEF" w:rsidR="00CE1782" w:rsidRPr="00CE1782" w:rsidRDefault="00CE1782" w:rsidP="00390432">
      <w:pPr>
        <w:pStyle w:val="Body"/>
        <w:rPr>
          <w:lang w:eastAsia="en-GB"/>
        </w:rPr>
      </w:pPr>
      <w:r w:rsidRPr="00CE1782">
        <w:rPr>
          <w:lang w:eastAsia="en-GB"/>
        </w:rPr>
        <w:t>Function definitions are also statements; the entire preceding example is a</w:t>
      </w:r>
      <w:r w:rsidR="00E61177">
        <w:rPr>
          <w:lang w:eastAsia="en-GB"/>
        </w:rPr>
        <w:t xml:space="preserve"> </w:t>
      </w:r>
      <w:r w:rsidRPr="00CE1782">
        <w:rPr>
          <w:lang w:eastAsia="en-GB"/>
        </w:rPr>
        <w:t>statement in itself.</w:t>
      </w:r>
    </w:p>
    <w:p w14:paraId="7557FA81" w14:textId="1F84A54E" w:rsidR="00CE1782" w:rsidRPr="00CE1782" w:rsidRDefault="00CE1782" w:rsidP="001D5A08">
      <w:pPr>
        <w:pStyle w:val="Body"/>
        <w:rPr>
          <w:lang w:eastAsia="en-GB"/>
        </w:rPr>
      </w:pPr>
      <w:r w:rsidRPr="001D5A08">
        <w:t xml:space="preserve">Statements do not return values. Therefore, you can’t assign a </w:t>
      </w:r>
      <w:r w:rsidRPr="00E61177">
        <w:rPr>
          <w:rStyle w:val="Literal"/>
        </w:rPr>
        <w:t>let</w:t>
      </w:r>
      <w:r w:rsidRPr="00CE1782">
        <w:rPr>
          <w:lang w:eastAsia="en-GB"/>
        </w:rPr>
        <w:t xml:space="preserve"> statement</w:t>
      </w:r>
      <w:r w:rsidR="00E61177">
        <w:rPr>
          <w:lang w:eastAsia="en-GB"/>
        </w:rPr>
        <w:t xml:space="preserve"> </w:t>
      </w:r>
      <w:r w:rsidRPr="00CE1782">
        <w:rPr>
          <w:lang w:eastAsia="en-GB"/>
        </w:rPr>
        <w:t>to another variable, as the following code tries to do; you’ll get an error:</w:t>
      </w:r>
    </w:p>
    <w:p w14:paraId="4B321CA6" w14:textId="2BA46C73" w:rsidR="00CE1782" w:rsidRPr="00CE1782" w:rsidRDefault="00CE1782" w:rsidP="00675E74">
      <w:pPr>
        <w:pStyle w:val="CodeLabel"/>
        <w:rPr>
          <w:lang w:eastAsia="en-GB"/>
        </w:rPr>
      </w:pPr>
      <w:r w:rsidRPr="00CE1782">
        <w:rPr>
          <w:lang w:eastAsia="en-GB"/>
        </w:rPr>
        <w:t>src/main.rs</w:t>
      </w:r>
    </w:p>
    <w:p w14:paraId="5C81FAD3" w14:textId="77777777" w:rsidR="00CE1782" w:rsidRPr="00CE1782" w:rsidRDefault="00CE1782" w:rsidP="00675E74">
      <w:pPr>
        <w:pStyle w:val="Code"/>
        <w:rPr>
          <w:lang w:eastAsia="en-GB"/>
        </w:rPr>
      </w:pPr>
      <w:r w:rsidRPr="00CE1782">
        <w:rPr>
          <w:lang w:eastAsia="en-GB"/>
        </w:rPr>
        <w:t>fn main() {</w:t>
      </w:r>
    </w:p>
    <w:p w14:paraId="0180476C" w14:textId="77777777" w:rsidR="00CE1782" w:rsidRPr="00CE1782" w:rsidRDefault="00CE1782" w:rsidP="00675E74">
      <w:pPr>
        <w:pStyle w:val="Code"/>
        <w:rPr>
          <w:lang w:eastAsia="en-GB"/>
        </w:rPr>
      </w:pPr>
      <w:r w:rsidRPr="00CE1782">
        <w:rPr>
          <w:lang w:eastAsia="en-GB"/>
        </w:rPr>
        <w:t xml:space="preserve">    let x = (let y = 6);</w:t>
      </w:r>
    </w:p>
    <w:p w14:paraId="3140BAC0" w14:textId="77777777" w:rsidR="00CE1782" w:rsidRPr="00CE1782" w:rsidRDefault="00CE1782" w:rsidP="00675E74">
      <w:pPr>
        <w:pStyle w:val="Code"/>
        <w:rPr>
          <w:lang w:eastAsia="en-GB"/>
        </w:rPr>
      </w:pPr>
      <w:r w:rsidRPr="00CE1782">
        <w:rPr>
          <w:lang w:eastAsia="en-GB"/>
        </w:rPr>
        <w:t>}</w:t>
      </w:r>
    </w:p>
    <w:p w14:paraId="1B491A4A" w14:textId="77777777" w:rsidR="00CE1782" w:rsidRPr="00CE1782" w:rsidRDefault="00CE1782" w:rsidP="00390432">
      <w:pPr>
        <w:pStyle w:val="Body"/>
        <w:rPr>
          <w:lang w:eastAsia="en-GB"/>
        </w:rPr>
      </w:pPr>
      <w:r w:rsidRPr="00CE1782">
        <w:rPr>
          <w:lang w:eastAsia="en-GB"/>
        </w:rPr>
        <w:t>When you run this program, the error you’ll get looks like this:</w:t>
      </w:r>
    </w:p>
    <w:p w14:paraId="5E82533F" w14:textId="1E169E79" w:rsidR="00CE1782" w:rsidRPr="00CE1782" w:rsidRDefault="00CE1782">
      <w:pPr>
        <w:pStyle w:val="CodeWide"/>
        <w:rPr>
          <w:lang w:eastAsia="en-GB"/>
        </w:rPr>
        <w:pPrChange w:id="451" w:author="Audrey Doyle" w:date="2022-08-03T09:15:00Z">
          <w:pPr>
            <w:pStyle w:val="Code"/>
          </w:pPr>
        </w:pPrChange>
      </w:pPr>
      <w:r w:rsidRPr="00CE1782">
        <w:rPr>
          <w:lang w:eastAsia="en-GB"/>
        </w:rPr>
        <w:t xml:space="preserve">$ </w:t>
      </w:r>
      <w:r w:rsidR="000D3936" w:rsidRPr="000D3936">
        <w:rPr>
          <w:rStyle w:val="LiteralBold"/>
        </w:rPr>
        <w:t>cargo run</w:t>
      </w:r>
    </w:p>
    <w:p w14:paraId="48C08F96" w14:textId="77777777" w:rsidR="00CE1782" w:rsidRPr="00CE1782" w:rsidRDefault="00CE1782">
      <w:pPr>
        <w:pStyle w:val="CodeWide"/>
        <w:rPr>
          <w:lang w:eastAsia="en-GB"/>
        </w:rPr>
        <w:pPrChange w:id="452" w:author="Audrey Doyle" w:date="2022-08-03T09:15:00Z">
          <w:pPr>
            <w:pStyle w:val="Code"/>
          </w:pPr>
        </w:pPrChange>
      </w:pPr>
      <w:r w:rsidRPr="00CE1782">
        <w:rPr>
          <w:lang w:eastAsia="en-GB"/>
        </w:rPr>
        <w:t xml:space="preserve">   Compiling functions v0.1.0 (file:///projects/functions)</w:t>
      </w:r>
    </w:p>
    <w:p w14:paraId="1E513AAC" w14:textId="77777777" w:rsidR="00CE1782" w:rsidRPr="00CE1782" w:rsidRDefault="00CE1782">
      <w:pPr>
        <w:pStyle w:val="CodeWide"/>
        <w:rPr>
          <w:lang w:eastAsia="en-GB"/>
        </w:rPr>
        <w:pPrChange w:id="453" w:author="Audrey Doyle" w:date="2022-08-03T09:15:00Z">
          <w:pPr>
            <w:pStyle w:val="Code"/>
          </w:pPr>
        </w:pPrChange>
      </w:pPr>
      <w:r w:rsidRPr="00CE1782">
        <w:rPr>
          <w:lang w:eastAsia="en-GB"/>
        </w:rPr>
        <w:t>error: expected expression, found statement (`let`)</w:t>
      </w:r>
    </w:p>
    <w:p w14:paraId="2D448F69" w14:textId="77777777" w:rsidR="00CE1782" w:rsidRPr="00CE1782" w:rsidRDefault="00CE1782">
      <w:pPr>
        <w:pStyle w:val="CodeWide"/>
        <w:rPr>
          <w:lang w:eastAsia="en-GB"/>
        </w:rPr>
        <w:pPrChange w:id="454" w:author="Audrey Doyle" w:date="2022-08-03T09:15:00Z">
          <w:pPr>
            <w:pStyle w:val="Code"/>
          </w:pPr>
        </w:pPrChange>
      </w:pPr>
      <w:r w:rsidRPr="00CE1782">
        <w:rPr>
          <w:lang w:eastAsia="en-GB"/>
        </w:rPr>
        <w:t xml:space="preserve"> --&gt; src/main.rs:2:14</w:t>
      </w:r>
    </w:p>
    <w:p w14:paraId="3A3E6817" w14:textId="77777777" w:rsidR="00CE1782" w:rsidRPr="00CE1782" w:rsidRDefault="00CE1782">
      <w:pPr>
        <w:pStyle w:val="CodeWide"/>
        <w:rPr>
          <w:lang w:eastAsia="en-GB"/>
        </w:rPr>
        <w:pPrChange w:id="455" w:author="Audrey Doyle" w:date="2022-08-03T09:15:00Z">
          <w:pPr>
            <w:pStyle w:val="Code"/>
          </w:pPr>
        </w:pPrChange>
      </w:pPr>
      <w:r w:rsidRPr="00CE1782">
        <w:rPr>
          <w:lang w:eastAsia="en-GB"/>
        </w:rPr>
        <w:t xml:space="preserve">  |</w:t>
      </w:r>
    </w:p>
    <w:p w14:paraId="072C15FF" w14:textId="77777777" w:rsidR="00CE1782" w:rsidRPr="00CE1782" w:rsidRDefault="00CE1782">
      <w:pPr>
        <w:pStyle w:val="CodeWide"/>
        <w:rPr>
          <w:lang w:eastAsia="en-GB"/>
        </w:rPr>
        <w:pPrChange w:id="456" w:author="Audrey Doyle" w:date="2022-08-03T09:15:00Z">
          <w:pPr>
            <w:pStyle w:val="Code"/>
          </w:pPr>
        </w:pPrChange>
      </w:pPr>
      <w:r w:rsidRPr="00CE1782">
        <w:rPr>
          <w:lang w:eastAsia="en-GB"/>
        </w:rPr>
        <w:t>2 |     let x = (let y = 6);</w:t>
      </w:r>
    </w:p>
    <w:p w14:paraId="415490BB" w14:textId="77777777" w:rsidR="00CE1782" w:rsidRPr="00CE1782" w:rsidRDefault="00CE1782">
      <w:pPr>
        <w:pStyle w:val="CodeWide"/>
        <w:rPr>
          <w:lang w:eastAsia="en-GB"/>
        </w:rPr>
        <w:pPrChange w:id="457" w:author="Audrey Doyle" w:date="2022-08-03T09:15:00Z">
          <w:pPr>
            <w:pStyle w:val="Code"/>
          </w:pPr>
        </w:pPrChange>
      </w:pPr>
      <w:r w:rsidRPr="00CE1782">
        <w:rPr>
          <w:lang w:eastAsia="en-GB"/>
        </w:rPr>
        <w:t xml:space="preserve">  |              ^^^^^^^^^</w:t>
      </w:r>
    </w:p>
    <w:p w14:paraId="64413F81" w14:textId="77777777" w:rsidR="00CE1782" w:rsidRPr="00CE1782" w:rsidRDefault="00CE1782">
      <w:pPr>
        <w:pStyle w:val="CodeWide"/>
        <w:rPr>
          <w:lang w:eastAsia="en-GB"/>
        </w:rPr>
        <w:pPrChange w:id="458" w:author="Audrey Doyle" w:date="2022-08-03T09:15:00Z">
          <w:pPr>
            <w:pStyle w:val="Code"/>
          </w:pPr>
        </w:pPrChange>
      </w:pPr>
      <w:r w:rsidRPr="00CE1782">
        <w:rPr>
          <w:lang w:eastAsia="en-GB"/>
        </w:rPr>
        <w:t xml:space="preserve">  |</w:t>
      </w:r>
    </w:p>
    <w:p w14:paraId="362E3572" w14:textId="77777777" w:rsidR="00CE1782" w:rsidRPr="00CE1782" w:rsidRDefault="00CE1782">
      <w:pPr>
        <w:pStyle w:val="CodeWide"/>
        <w:rPr>
          <w:lang w:eastAsia="en-GB"/>
        </w:rPr>
        <w:pPrChange w:id="459" w:author="Audrey Doyle" w:date="2022-08-03T09:15:00Z">
          <w:pPr>
            <w:pStyle w:val="Code"/>
          </w:pPr>
        </w:pPrChange>
      </w:pPr>
      <w:r w:rsidRPr="00CE1782">
        <w:rPr>
          <w:lang w:eastAsia="en-GB"/>
        </w:rPr>
        <w:t xml:space="preserve">  = note: variable declaration using `let` is a statement</w:t>
      </w:r>
    </w:p>
    <w:p w14:paraId="25C51A60" w14:textId="77777777" w:rsidR="00CE1782" w:rsidRPr="00CE1782" w:rsidRDefault="00CE1782">
      <w:pPr>
        <w:pStyle w:val="CodeWide"/>
        <w:rPr>
          <w:lang w:eastAsia="en-GB"/>
        </w:rPr>
        <w:pPrChange w:id="460" w:author="Audrey Doyle" w:date="2022-08-03T09:15:00Z">
          <w:pPr>
            <w:pStyle w:val="Code"/>
          </w:pPr>
        </w:pPrChange>
      </w:pPr>
    </w:p>
    <w:p w14:paraId="1591A50D" w14:textId="35EA3DA7" w:rsidR="00CE1782" w:rsidRPr="00CE1782" w:rsidRDefault="00CE1782">
      <w:pPr>
        <w:pStyle w:val="CodeWide"/>
        <w:rPr>
          <w:lang w:eastAsia="en-GB"/>
        </w:rPr>
        <w:pPrChange w:id="461" w:author="Audrey Doyle" w:date="2022-08-03T09:15:00Z">
          <w:pPr>
            <w:pStyle w:val="Code"/>
          </w:pPr>
        </w:pPrChange>
      </w:pPr>
      <w:r w:rsidRPr="00CE1782">
        <w:rPr>
          <w:lang w:eastAsia="en-GB"/>
        </w:rPr>
        <w:t xml:space="preserve">error[E0658]: `let` expressions in this position are </w:t>
      </w:r>
      <w:ins w:id="462" w:author="Carol Nichols" w:date="2022-08-11T16:43:00Z">
        <w:r w:rsidR="00A521AC">
          <w:rPr>
            <w:lang w:eastAsia="en-GB"/>
          </w:rPr>
          <w:t>unstable</w:t>
        </w:r>
      </w:ins>
      <w:del w:id="463" w:author="Carol Nichols" w:date="2022-08-11T16:43:00Z">
        <w:r w:rsidRPr="00CE1782" w:rsidDel="00A521AC">
          <w:rPr>
            <w:lang w:eastAsia="en-GB"/>
          </w:rPr>
          <w:delText>experimental</w:delText>
        </w:r>
      </w:del>
    </w:p>
    <w:p w14:paraId="0F75A4D7" w14:textId="77777777" w:rsidR="00CE1782" w:rsidRPr="00CE1782" w:rsidRDefault="00CE1782">
      <w:pPr>
        <w:pStyle w:val="CodeWide"/>
        <w:rPr>
          <w:lang w:eastAsia="en-GB"/>
        </w:rPr>
        <w:pPrChange w:id="464" w:author="Audrey Doyle" w:date="2022-08-03T09:15:00Z">
          <w:pPr>
            <w:pStyle w:val="Code"/>
          </w:pPr>
        </w:pPrChange>
      </w:pPr>
      <w:r w:rsidRPr="00CE1782">
        <w:rPr>
          <w:lang w:eastAsia="en-GB"/>
        </w:rPr>
        <w:t xml:space="preserve"> --&gt; src/main.rs:2:14</w:t>
      </w:r>
    </w:p>
    <w:p w14:paraId="2F4179AA" w14:textId="77777777" w:rsidR="00CE1782" w:rsidRPr="00CE1782" w:rsidRDefault="00CE1782">
      <w:pPr>
        <w:pStyle w:val="CodeWide"/>
        <w:rPr>
          <w:lang w:eastAsia="en-GB"/>
        </w:rPr>
        <w:pPrChange w:id="465" w:author="Audrey Doyle" w:date="2022-08-03T09:15:00Z">
          <w:pPr>
            <w:pStyle w:val="Code"/>
          </w:pPr>
        </w:pPrChange>
      </w:pPr>
      <w:r w:rsidRPr="00CE1782">
        <w:rPr>
          <w:lang w:eastAsia="en-GB"/>
        </w:rPr>
        <w:t xml:space="preserve">  |</w:t>
      </w:r>
    </w:p>
    <w:p w14:paraId="7DE53304" w14:textId="77777777" w:rsidR="00CE1782" w:rsidRPr="00CE1782" w:rsidRDefault="00CE1782">
      <w:pPr>
        <w:pStyle w:val="CodeWide"/>
        <w:rPr>
          <w:lang w:eastAsia="en-GB"/>
        </w:rPr>
        <w:pPrChange w:id="466" w:author="Audrey Doyle" w:date="2022-08-03T09:15:00Z">
          <w:pPr>
            <w:pStyle w:val="Code"/>
          </w:pPr>
        </w:pPrChange>
      </w:pPr>
      <w:r w:rsidRPr="00CE1782">
        <w:rPr>
          <w:lang w:eastAsia="en-GB"/>
        </w:rPr>
        <w:t>2 |     let x = (let y = 6);</w:t>
      </w:r>
    </w:p>
    <w:p w14:paraId="5CE30C80" w14:textId="77777777" w:rsidR="00CE1782" w:rsidRPr="00CE1782" w:rsidRDefault="00CE1782">
      <w:pPr>
        <w:pStyle w:val="CodeWide"/>
        <w:rPr>
          <w:lang w:eastAsia="en-GB"/>
        </w:rPr>
        <w:pPrChange w:id="467" w:author="Audrey Doyle" w:date="2022-08-03T09:15:00Z">
          <w:pPr>
            <w:pStyle w:val="Code"/>
          </w:pPr>
        </w:pPrChange>
      </w:pPr>
      <w:r w:rsidRPr="00CE1782">
        <w:rPr>
          <w:lang w:eastAsia="en-GB"/>
        </w:rPr>
        <w:t xml:space="preserve">  |              ^^^^^^^^^</w:t>
      </w:r>
    </w:p>
    <w:p w14:paraId="0D6361A5" w14:textId="77777777" w:rsidR="00CE1782" w:rsidRPr="00CE1782" w:rsidRDefault="00CE1782">
      <w:pPr>
        <w:pStyle w:val="CodeWide"/>
        <w:rPr>
          <w:lang w:eastAsia="en-GB"/>
        </w:rPr>
        <w:pPrChange w:id="468" w:author="Audrey Doyle" w:date="2022-08-03T09:15:00Z">
          <w:pPr>
            <w:pStyle w:val="Code"/>
          </w:pPr>
        </w:pPrChange>
      </w:pPr>
      <w:r w:rsidRPr="00CE1782">
        <w:rPr>
          <w:lang w:eastAsia="en-GB"/>
        </w:rPr>
        <w:t xml:space="preserve">  |</w:t>
      </w:r>
    </w:p>
    <w:p w14:paraId="28ED7582" w14:textId="77777777" w:rsidR="00066BC5" w:rsidRDefault="00CE1782">
      <w:pPr>
        <w:pStyle w:val="CodeWide"/>
        <w:rPr>
          <w:ins w:id="469" w:author="Audrey Doyle" w:date="2022-08-07T13:27:00Z"/>
          <w:lang w:eastAsia="en-GB"/>
        </w:rPr>
      </w:pPr>
      <w:r w:rsidRPr="00CE1782">
        <w:rPr>
          <w:lang w:eastAsia="en-GB"/>
        </w:rPr>
        <w:t xml:space="preserve">  = note: see issue #53667 &lt;https://github.com/rust-lang/rust/issues/53667&gt; for </w:t>
      </w:r>
    </w:p>
    <w:p w14:paraId="38A5B3EF" w14:textId="7D4A5D62" w:rsidR="00CE1782" w:rsidRPr="00CE1782" w:rsidDel="00A521AC" w:rsidRDefault="00CE1782">
      <w:pPr>
        <w:pStyle w:val="CodeWide"/>
        <w:rPr>
          <w:del w:id="470" w:author="Carol Nichols" w:date="2022-08-11T16:43:00Z"/>
          <w:lang w:eastAsia="en-GB"/>
        </w:rPr>
        <w:pPrChange w:id="471" w:author="Audrey Doyle" w:date="2022-08-03T09:15:00Z">
          <w:pPr>
            <w:pStyle w:val="Code"/>
          </w:pPr>
        </w:pPrChange>
      </w:pPr>
      <w:r w:rsidRPr="00CE1782">
        <w:rPr>
          <w:lang w:eastAsia="en-GB"/>
        </w:rPr>
        <w:t>more information</w:t>
      </w:r>
    </w:p>
    <w:p w14:paraId="47F4AC1E" w14:textId="205CCDC6" w:rsidR="00CE1782" w:rsidRPr="00CE1782" w:rsidRDefault="00CE1782">
      <w:pPr>
        <w:pStyle w:val="CodeWide"/>
        <w:rPr>
          <w:lang w:eastAsia="en-GB"/>
        </w:rPr>
        <w:pPrChange w:id="472" w:author="Audrey Doyle" w:date="2022-08-03T09:15:00Z">
          <w:pPr>
            <w:pStyle w:val="Code"/>
          </w:pPr>
        </w:pPrChange>
      </w:pPr>
      <w:del w:id="473" w:author="Carol Nichols" w:date="2022-08-11T16:43:00Z">
        <w:r w:rsidRPr="00CE1782" w:rsidDel="00A521AC">
          <w:rPr>
            <w:lang w:eastAsia="en-GB"/>
          </w:rPr>
          <w:delText xml:space="preserve">  = help: you can write `matches!(&lt;expr&gt;, &lt;pattern&gt;)` instead of `let &lt;pattern&gt; = &lt;expr&gt;`</w:delText>
        </w:r>
      </w:del>
    </w:p>
    <w:p w14:paraId="107BE201" w14:textId="3C98B27A" w:rsidR="00CE1782" w:rsidRPr="00CE1782" w:rsidDel="00035FC8" w:rsidRDefault="00CE1782">
      <w:pPr>
        <w:pStyle w:val="CodeWide"/>
        <w:rPr>
          <w:del w:id="474" w:author="Carol Nichols" w:date="2022-08-13T20:22:00Z"/>
          <w:lang w:eastAsia="en-GB"/>
        </w:rPr>
        <w:pPrChange w:id="475" w:author="Audrey Doyle" w:date="2022-08-03T09:15:00Z">
          <w:pPr>
            <w:pStyle w:val="Code"/>
          </w:pPr>
        </w:pPrChange>
      </w:pPr>
    </w:p>
    <w:p w14:paraId="7B99F170" w14:textId="2F2F8FED" w:rsidR="00CE1782" w:rsidRPr="00CE1782" w:rsidDel="00035FC8" w:rsidRDefault="00CE1782">
      <w:pPr>
        <w:pStyle w:val="CodeWide"/>
        <w:rPr>
          <w:del w:id="476" w:author="Carol Nichols" w:date="2022-08-13T20:22:00Z"/>
          <w:lang w:eastAsia="en-GB"/>
        </w:rPr>
        <w:pPrChange w:id="477" w:author="Audrey Doyle" w:date="2022-08-03T09:15:00Z">
          <w:pPr>
            <w:pStyle w:val="Code"/>
          </w:pPr>
        </w:pPrChange>
      </w:pPr>
      <w:del w:id="478" w:author="Carol Nichols" w:date="2022-08-13T20:22:00Z">
        <w:r w:rsidRPr="00CE1782" w:rsidDel="00035FC8">
          <w:rPr>
            <w:lang w:eastAsia="en-GB"/>
          </w:rPr>
          <w:delText>warning: unnecessary parentheses around assigned value</w:delText>
        </w:r>
      </w:del>
    </w:p>
    <w:p w14:paraId="5BD054EA" w14:textId="54938268" w:rsidR="00CE1782" w:rsidRPr="00CE1782" w:rsidDel="00035FC8" w:rsidRDefault="00CE1782">
      <w:pPr>
        <w:pStyle w:val="CodeWide"/>
        <w:rPr>
          <w:del w:id="479" w:author="Carol Nichols" w:date="2022-08-13T20:22:00Z"/>
          <w:lang w:eastAsia="en-GB"/>
        </w:rPr>
        <w:pPrChange w:id="480" w:author="Audrey Doyle" w:date="2022-08-03T09:15:00Z">
          <w:pPr>
            <w:pStyle w:val="Code"/>
          </w:pPr>
        </w:pPrChange>
      </w:pPr>
      <w:del w:id="481" w:author="Carol Nichols" w:date="2022-08-13T20:22:00Z">
        <w:r w:rsidRPr="00CE1782" w:rsidDel="00035FC8">
          <w:rPr>
            <w:lang w:eastAsia="en-GB"/>
          </w:rPr>
          <w:delText xml:space="preserve"> --&gt; src/main.rs:2:13</w:delText>
        </w:r>
      </w:del>
    </w:p>
    <w:p w14:paraId="62567F54" w14:textId="7CF9E52F" w:rsidR="00CE1782" w:rsidRPr="00CE1782" w:rsidDel="00035FC8" w:rsidRDefault="00CE1782">
      <w:pPr>
        <w:pStyle w:val="CodeWide"/>
        <w:rPr>
          <w:del w:id="482" w:author="Carol Nichols" w:date="2022-08-13T20:22:00Z"/>
          <w:lang w:eastAsia="en-GB"/>
        </w:rPr>
        <w:pPrChange w:id="483" w:author="Audrey Doyle" w:date="2022-08-03T09:15:00Z">
          <w:pPr>
            <w:pStyle w:val="Code"/>
          </w:pPr>
        </w:pPrChange>
      </w:pPr>
      <w:del w:id="484" w:author="Carol Nichols" w:date="2022-08-13T20:22:00Z">
        <w:r w:rsidRPr="00CE1782" w:rsidDel="00035FC8">
          <w:rPr>
            <w:lang w:eastAsia="en-GB"/>
          </w:rPr>
          <w:delText xml:space="preserve">  |</w:delText>
        </w:r>
      </w:del>
    </w:p>
    <w:p w14:paraId="2B5FB00E" w14:textId="6491FE2D" w:rsidR="00CE1782" w:rsidRPr="00CE1782" w:rsidDel="00035FC8" w:rsidRDefault="00CE1782">
      <w:pPr>
        <w:pStyle w:val="CodeWide"/>
        <w:rPr>
          <w:del w:id="485" w:author="Carol Nichols" w:date="2022-08-13T20:22:00Z"/>
          <w:lang w:eastAsia="en-GB"/>
        </w:rPr>
        <w:pPrChange w:id="486" w:author="Audrey Doyle" w:date="2022-08-03T09:15:00Z">
          <w:pPr>
            <w:pStyle w:val="Code"/>
          </w:pPr>
        </w:pPrChange>
      </w:pPr>
      <w:del w:id="487" w:author="Carol Nichols" w:date="2022-08-13T20:22:00Z">
        <w:r w:rsidRPr="00CE1782" w:rsidDel="00035FC8">
          <w:rPr>
            <w:lang w:eastAsia="en-GB"/>
          </w:rPr>
          <w:delText>2 |     let x = (let y = 6);</w:delText>
        </w:r>
      </w:del>
    </w:p>
    <w:p w14:paraId="10F1CA34" w14:textId="1D137027" w:rsidR="00CE1782" w:rsidRPr="00CE1782" w:rsidDel="00035FC8" w:rsidRDefault="00CE1782">
      <w:pPr>
        <w:pStyle w:val="CodeWide"/>
        <w:rPr>
          <w:del w:id="488" w:author="Carol Nichols" w:date="2022-08-13T20:22:00Z"/>
          <w:lang w:eastAsia="en-GB"/>
        </w:rPr>
        <w:pPrChange w:id="489" w:author="Audrey Doyle" w:date="2022-08-03T09:15:00Z">
          <w:pPr>
            <w:pStyle w:val="Code"/>
          </w:pPr>
        </w:pPrChange>
      </w:pPr>
      <w:del w:id="490" w:author="Carol Nichols" w:date="2022-08-13T20:22:00Z">
        <w:r w:rsidRPr="00CE1782" w:rsidDel="00035FC8">
          <w:rPr>
            <w:lang w:eastAsia="en-GB"/>
          </w:rPr>
          <w:delText xml:space="preserve">  |             ^         ^</w:delText>
        </w:r>
      </w:del>
    </w:p>
    <w:p w14:paraId="26E6DA73" w14:textId="70EF89AB" w:rsidR="00CE1782" w:rsidRPr="00CE1782" w:rsidDel="00035FC8" w:rsidRDefault="00CE1782">
      <w:pPr>
        <w:pStyle w:val="CodeWide"/>
        <w:rPr>
          <w:del w:id="491" w:author="Carol Nichols" w:date="2022-08-13T20:22:00Z"/>
          <w:lang w:eastAsia="en-GB"/>
        </w:rPr>
        <w:pPrChange w:id="492" w:author="Audrey Doyle" w:date="2022-08-03T09:15:00Z">
          <w:pPr>
            <w:pStyle w:val="Code"/>
          </w:pPr>
        </w:pPrChange>
      </w:pPr>
      <w:del w:id="493" w:author="Carol Nichols" w:date="2022-08-13T20:22:00Z">
        <w:r w:rsidRPr="00CE1782" w:rsidDel="00035FC8">
          <w:rPr>
            <w:lang w:eastAsia="en-GB"/>
          </w:rPr>
          <w:delText xml:space="preserve">  |</w:delText>
        </w:r>
      </w:del>
    </w:p>
    <w:p w14:paraId="0157320B" w14:textId="6E9D5862" w:rsidR="00CE1782" w:rsidRPr="00CE1782" w:rsidDel="00035FC8" w:rsidRDefault="00CE1782">
      <w:pPr>
        <w:pStyle w:val="CodeWide"/>
        <w:rPr>
          <w:del w:id="494" w:author="Carol Nichols" w:date="2022-08-13T20:22:00Z"/>
          <w:lang w:eastAsia="en-GB"/>
        </w:rPr>
        <w:pPrChange w:id="495" w:author="Audrey Doyle" w:date="2022-08-03T09:15:00Z">
          <w:pPr>
            <w:pStyle w:val="Code"/>
          </w:pPr>
        </w:pPrChange>
      </w:pPr>
      <w:del w:id="496" w:author="Carol Nichols" w:date="2022-08-13T20:22:00Z">
        <w:r w:rsidRPr="00CE1782" w:rsidDel="00035FC8">
          <w:rPr>
            <w:lang w:eastAsia="en-GB"/>
          </w:rPr>
          <w:delText xml:space="preserve">  = note: `#[warn(unused_parens)]` on by default</w:delText>
        </w:r>
      </w:del>
    </w:p>
    <w:p w14:paraId="09276F52" w14:textId="397495A7" w:rsidR="00CE1782" w:rsidRPr="00CE1782" w:rsidDel="00035FC8" w:rsidRDefault="00CE1782">
      <w:pPr>
        <w:pStyle w:val="CodeWide"/>
        <w:rPr>
          <w:del w:id="497" w:author="Carol Nichols" w:date="2022-08-13T20:22:00Z"/>
          <w:lang w:eastAsia="en-GB"/>
        </w:rPr>
        <w:pPrChange w:id="498" w:author="Audrey Doyle" w:date="2022-08-03T09:15:00Z">
          <w:pPr>
            <w:pStyle w:val="Code"/>
          </w:pPr>
        </w:pPrChange>
      </w:pPr>
      <w:del w:id="499" w:author="Carol Nichols" w:date="2022-08-13T20:22:00Z">
        <w:r w:rsidRPr="00CE1782" w:rsidDel="00035FC8">
          <w:rPr>
            <w:lang w:eastAsia="en-GB"/>
          </w:rPr>
          <w:delText>help: remove these parentheses</w:delText>
        </w:r>
      </w:del>
    </w:p>
    <w:p w14:paraId="48E64D6B" w14:textId="70594DA5" w:rsidR="00CE1782" w:rsidRPr="00CE1782" w:rsidDel="00035FC8" w:rsidRDefault="00CE1782">
      <w:pPr>
        <w:pStyle w:val="CodeWide"/>
        <w:rPr>
          <w:del w:id="500" w:author="Carol Nichols" w:date="2022-08-13T20:22:00Z"/>
          <w:lang w:eastAsia="en-GB"/>
        </w:rPr>
        <w:pPrChange w:id="501" w:author="Audrey Doyle" w:date="2022-08-03T09:15:00Z">
          <w:pPr>
            <w:pStyle w:val="Code"/>
          </w:pPr>
        </w:pPrChange>
      </w:pPr>
      <w:del w:id="502" w:author="Carol Nichols" w:date="2022-08-13T20:22:00Z">
        <w:r w:rsidRPr="00CE1782" w:rsidDel="00035FC8">
          <w:rPr>
            <w:lang w:eastAsia="en-GB"/>
          </w:rPr>
          <w:delText xml:space="preserve">  |</w:delText>
        </w:r>
      </w:del>
    </w:p>
    <w:p w14:paraId="4634E2CA" w14:textId="28F1BD43" w:rsidR="00CE1782" w:rsidRPr="00CE1782" w:rsidDel="00035FC8" w:rsidRDefault="00CE1782">
      <w:pPr>
        <w:pStyle w:val="CodeWide"/>
        <w:rPr>
          <w:del w:id="503" w:author="Carol Nichols" w:date="2022-08-13T20:22:00Z"/>
          <w:lang w:eastAsia="en-GB"/>
        </w:rPr>
        <w:pPrChange w:id="504" w:author="Audrey Doyle" w:date="2022-08-03T09:15:00Z">
          <w:pPr>
            <w:pStyle w:val="Code"/>
          </w:pPr>
        </w:pPrChange>
      </w:pPr>
      <w:del w:id="505" w:author="Carol Nichols" w:date="2022-08-13T20:22:00Z">
        <w:r w:rsidRPr="00CE1782" w:rsidDel="00035FC8">
          <w:rPr>
            <w:lang w:eastAsia="en-GB"/>
          </w:rPr>
          <w:delText>2 -     let x = (let y = 6);</w:delText>
        </w:r>
      </w:del>
    </w:p>
    <w:p w14:paraId="75ED4A87" w14:textId="75853E11" w:rsidR="00CE1782" w:rsidRPr="00CE1782" w:rsidDel="00035FC8" w:rsidRDefault="00CE1782">
      <w:pPr>
        <w:pStyle w:val="CodeWide"/>
        <w:rPr>
          <w:del w:id="506" w:author="Carol Nichols" w:date="2022-08-13T20:22:00Z"/>
          <w:lang w:eastAsia="en-GB"/>
        </w:rPr>
        <w:pPrChange w:id="507" w:author="Audrey Doyle" w:date="2022-08-03T09:15:00Z">
          <w:pPr>
            <w:pStyle w:val="Code"/>
          </w:pPr>
        </w:pPrChange>
      </w:pPr>
      <w:del w:id="508" w:author="Carol Nichols" w:date="2022-08-13T20:22:00Z">
        <w:r w:rsidRPr="00CE1782" w:rsidDel="00035FC8">
          <w:rPr>
            <w:lang w:eastAsia="en-GB"/>
          </w:rPr>
          <w:delText>2 +     let x = let y = 6;</w:delText>
        </w:r>
      </w:del>
    </w:p>
    <w:p w14:paraId="2B511382" w14:textId="2396D44D" w:rsidR="00CE1782" w:rsidRPr="00CE1782" w:rsidDel="00035FC8" w:rsidRDefault="00CE1782">
      <w:pPr>
        <w:pStyle w:val="CodeWide"/>
        <w:rPr>
          <w:del w:id="509" w:author="Carol Nichols" w:date="2022-08-13T20:22:00Z"/>
          <w:lang w:eastAsia="en-GB"/>
        </w:rPr>
        <w:pPrChange w:id="510" w:author="Audrey Doyle" w:date="2022-08-03T09:15:00Z">
          <w:pPr>
            <w:pStyle w:val="Code"/>
          </w:pPr>
        </w:pPrChange>
      </w:pPr>
      <w:del w:id="511" w:author="Carol Nichols" w:date="2022-08-13T20:22:00Z">
        <w:r w:rsidRPr="00CE1782" w:rsidDel="00035FC8">
          <w:rPr>
            <w:lang w:eastAsia="en-GB"/>
          </w:rPr>
          <w:delText xml:space="preserve">  |</w:delText>
        </w:r>
      </w:del>
    </w:p>
    <w:p w14:paraId="485E206C" w14:textId="2D1DA003" w:rsidR="00CE1782" w:rsidRPr="00CE1782" w:rsidRDefault="00CE1782" w:rsidP="001D5A08">
      <w:pPr>
        <w:pStyle w:val="Body"/>
        <w:rPr>
          <w:lang w:eastAsia="en-GB"/>
        </w:rPr>
      </w:pPr>
      <w:r w:rsidRPr="001D5A08">
        <w:t xml:space="preserve">The </w:t>
      </w:r>
      <w:r w:rsidRPr="00E61177">
        <w:rPr>
          <w:rStyle w:val="Literal"/>
        </w:rPr>
        <w:t>let y = 6</w:t>
      </w:r>
      <w:r w:rsidRPr="001D5A08">
        <w:t xml:space="preserve"> statement does not return a value, so there isn’t anything for</w:t>
      </w:r>
      <w:r w:rsidR="00E61177">
        <w:t xml:space="preserve"> </w:t>
      </w:r>
      <w:r w:rsidRPr="00E61177">
        <w:rPr>
          <w:rStyle w:val="Literal"/>
        </w:rPr>
        <w:t>x</w:t>
      </w:r>
      <w:r w:rsidRPr="001D5A08">
        <w:t xml:space="preserve"> to bind to. This is different from what happens in other languages, such as</w:t>
      </w:r>
      <w:r w:rsidR="00E61177">
        <w:t xml:space="preserve"> </w:t>
      </w:r>
      <w:r w:rsidRPr="001D5A08">
        <w:t>C and Ruby, where the assignment returns the value of the assignment. In those</w:t>
      </w:r>
      <w:r w:rsidR="00E61177">
        <w:t xml:space="preserve"> </w:t>
      </w:r>
      <w:r w:rsidRPr="001D5A08">
        <w:lastRenderedPageBreak/>
        <w:t xml:space="preserve">languages, you can write </w:t>
      </w:r>
      <w:r w:rsidRPr="00E61177">
        <w:rPr>
          <w:rStyle w:val="Literal"/>
        </w:rPr>
        <w:t>x = y = 6</w:t>
      </w:r>
      <w:r w:rsidRPr="001D5A08">
        <w:t xml:space="preserve"> and have both </w:t>
      </w:r>
      <w:r w:rsidRPr="00E61177">
        <w:rPr>
          <w:rStyle w:val="Literal"/>
        </w:rPr>
        <w:t>x</w:t>
      </w:r>
      <w:r w:rsidRPr="001D5A08">
        <w:t xml:space="preserve"> and </w:t>
      </w:r>
      <w:r w:rsidRPr="00E61177">
        <w:rPr>
          <w:rStyle w:val="Literal"/>
        </w:rPr>
        <w:t>y</w:t>
      </w:r>
      <w:r w:rsidRPr="001D5A08">
        <w:t xml:space="preserve"> have the value</w:t>
      </w:r>
      <w:r w:rsidR="00E61177">
        <w:t xml:space="preserve"> </w:t>
      </w:r>
      <w:r w:rsidRPr="00E61177">
        <w:rPr>
          <w:rStyle w:val="Literal"/>
        </w:rPr>
        <w:t>6</w:t>
      </w:r>
      <w:r w:rsidRPr="00CE1782">
        <w:rPr>
          <w:lang w:eastAsia="en-GB"/>
        </w:rPr>
        <w:t>; that is not the case in Rust.</w:t>
      </w:r>
    </w:p>
    <w:p w14:paraId="5E0EB55C" w14:textId="48F16D38" w:rsidR="00CE1782" w:rsidRPr="00CE1782" w:rsidRDefault="00CE1782" w:rsidP="001D5A08">
      <w:pPr>
        <w:pStyle w:val="Body"/>
        <w:rPr>
          <w:lang w:eastAsia="en-GB"/>
        </w:rPr>
      </w:pPr>
      <w:r w:rsidRPr="00CE1782">
        <w:rPr>
          <w:lang w:eastAsia="en-GB"/>
        </w:rPr>
        <w:t>Expressions evaluate to a value and make up most of the rest of the code that</w:t>
      </w:r>
      <w:r w:rsidR="00E61177">
        <w:rPr>
          <w:lang w:eastAsia="en-GB"/>
        </w:rPr>
        <w:t xml:space="preserve"> </w:t>
      </w:r>
      <w:r w:rsidRPr="00CE1782">
        <w:rPr>
          <w:lang w:eastAsia="en-GB"/>
        </w:rPr>
        <w:t xml:space="preserve">you’ll write in Rust. Consider a math operation, such as </w:t>
      </w:r>
      <w:r w:rsidRPr="00E61177">
        <w:rPr>
          <w:rStyle w:val="Literal"/>
        </w:rPr>
        <w:t>5 + 6</w:t>
      </w:r>
      <w:r w:rsidRPr="001D5A08">
        <w:t>, which is an</w:t>
      </w:r>
      <w:r w:rsidR="00E61177">
        <w:t xml:space="preserve"> </w:t>
      </w:r>
      <w:r w:rsidRPr="001D5A08">
        <w:t xml:space="preserve">expression that evaluates to the value </w:t>
      </w:r>
      <w:r w:rsidRPr="00E61177">
        <w:rPr>
          <w:rStyle w:val="Literal"/>
        </w:rPr>
        <w:t>11</w:t>
      </w:r>
      <w:r w:rsidRPr="001D5A08">
        <w:t>. Expressions can be part of</w:t>
      </w:r>
      <w:r w:rsidR="00E61177">
        <w:t xml:space="preserve"> </w:t>
      </w:r>
      <w:r w:rsidRPr="001D5A08">
        <w:t xml:space="preserve">statements: in Listing 3-1, the </w:t>
      </w:r>
      <w:r w:rsidRPr="00E61177">
        <w:rPr>
          <w:rStyle w:val="Literal"/>
        </w:rPr>
        <w:t>6</w:t>
      </w:r>
      <w:r w:rsidRPr="001D5A08">
        <w:t xml:space="preserve"> in the statement </w:t>
      </w:r>
      <w:r w:rsidRPr="00E61177">
        <w:rPr>
          <w:rStyle w:val="Literal"/>
        </w:rPr>
        <w:t>let y = 6;</w:t>
      </w:r>
      <w:r w:rsidRPr="001D5A08">
        <w:t xml:space="preserve"> is an</w:t>
      </w:r>
      <w:r w:rsidR="00E61177">
        <w:t xml:space="preserve"> </w:t>
      </w:r>
      <w:r w:rsidRPr="001D5A08">
        <w:t xml:space="preserve">expression that evaluates to the value </w:t>
      </w:r>
      <w:r w:rsidRPr="00E61177">
        <w:rPr>
          <w:rStyle w:val="Literal"/>
        </w:rPr>
        <w:t>6</w:t>
      </w:r>
      <w:r w:rsidRPr="00CE1782">
        <w:rPr>
          <w:lang w:eastAsia="en-GB"/>
        </w:rPr>
        <w:t>. Calling a function is an</w:t>
      </w:r>
      <w:r w:rsidR="00E61177">
        <w:rPr>
          <w:lang w:eastAsia="en-GB"/>
        </w:rPr>
        <w:t xml:space="preserve"> </w:t>
      </w:r>
      <w:r w:rsidRPr="00CE1782">
        <w:rPr>
          <w:lang w:eastAsia="en-GB"/>
        </w:rPr>
        <w:t xml:space="preserve">expression. Calling a macro is an expression. </w:t>
      </w:r>
      <w:ins w:id="512" w:author="Carol Nichols" w:date="2022-08-13T20:23:00Z">
        <w:r w:rsidR="00F5487F">
          <w:rPr>
            <w:lang w:eastAsia="en-GB"/>
          </w:rPr>
          <w:fldChar w:fldCharType="begin"/>
        </w:r>
        <w:r w:rsidR="00F5487F">
          <w:instrText xml:space="preserve"> XE "{} (curly brackets):scope creation startRange" </w:instrText>
        </w:r>
        <w:r w:rsidR="00F5487F">
          <w:rPr>
            <w:lang w:eastAsia="en-GB"/>
          </w:rPr>
          <w:fldChar w:fldCharType="end"/>
        </w:r>
      </w:ins>
      <w:ins w:id="513" w:author="Carol Nichols" w:date="2022-08-13T20:24:00Z">
        <w:r w:rsidR="00F5487F">
          <w:rPr>
            <w:lang w:eastAsia="en-GB"/>
          </w:rPr>
          <w:fldChar w:fldCharType="begin"/>
        </w:r>
        <w:r w:rsidR="00F5487F">
          <w:instrText xml:space="preserve"> XE "curly brackets ({}):scope creation startRange" </w:instrText>
        </w:r>
        <w:r w:rsidR="00F5487F">
          <w:rPr>
            <w:lang w:eastAsia="en-GB"/>
          </w:rPr>
          <w:fldChar w:fldCharType="end"/>
        </w:r>
      </w:ins>
      <w:r w:rsidRPr="00CE1782">
        <w:rPr>
          <w:lang w:eastAsia="en-GB"/>
        </w:rPr>
        <w:t>A new scope block created with</w:t>
      </w:r>
      <w:r w:rsidR="00E61177">
        <w:rPr>
          <w:lang w:eastAsia="en-GB"/>
        </w:rPr>
        <w:t xml:space="preserve"> </w:t>
      </w:r>
      <w:r w:rsidRPr="00CE1782">
        <w:rPr>
          <w:lang w:eastAsia="en-GB"/>
        </w:rPr>
        <w:t>curly brackets is an expression, for example:</w:t>
      </w:r>
    </w:p>
    <w:p w14:paraId="75507A5D" w14:textId="5DE14660" w:rsidR="00CE1782" w:rsidRPr="00CE1782" w:rsidRDefault="00CE1782" w:rsidP="00675E74">
      <w:pPr>
        <w:pStyle w:val="CodeLabel"/>
        <w:rPr>
          <w:lang w:eastAsia="en-GB"/>
        </w:rPr>
      </w:pPr>
      <w:r w:rsidRPr="00CE1782">
        <w:rPr>
          <w:lang w:eastAsia="en-GB"/>
        </w:rPr>
        <w:t>src/main.rs</w:t>
      </w:r>
    </w:p>
    <w:p w14:paraId="2B7329DD" w14:textId="77777777" w:rsidR="00CE1782" w:rsidRPr="00CE1782" w:rsidRDefault="00CE1782" w:rsidP="00675E74">
      <w:pPr>
        <w:pStyle w:val="Code"/>
        <w:rPr>
          <w:lang w:eastAsia="en-GB"/>
        </w:rPr>
      </w:pPr>
      <w:r w:rsidRPr="00CE1782">
        <w:rPr>
          <w:lang w:eastAsia="en-GB"/>
        </w:rPr>
        <w:t>fn main() {</w:t>
      </w:r>
    </w:p>
    <w:p w14:paraId="7C19C24C" w14:textId="365B97BE" w:rsidR="00CE1782" w:rsidRPr="00CE1782" w:rsidRDefault="00CE1782" w:rsidP="00675E74">
      <w:pPr>
        <w:pStyle w:val="Code"/>
        <w:rPr>
          <w:lang w:eastAsia="en-GB"/>
        </w:rPr>
      </w:pPr>
      <w:r w:rsidRPr="00CE1782">
        <w:rPr>
          <w:lang w:eastAsia="en-GB"/>
        </w:rPr>
        <w:t xml:space="preserve"> </w:t>
      </w:r>
      <w:del w:id="514" w:author="Carol Nichols" w:date="2022-08-11T20:03:00Z">
        <w:r w:rsidRPr="00CE1782" w:rsidDel="005851F6">
          <w:rPr>
            <w:lang w:eastAsia="en-GB"/>
          </w:rPr>
          <w:delText xml:space="preserve">  </w:delText>
        </w:r>
      </w:del>
      <w:r w:rsidRPr="00CE1782">
        <w:rPr>
          <w:lang w:eastAsia="en-GB"/>
        </w:rPr>
        <w:t xml:space="preserve"> </w:t>
      </w:r>
      <w:ins w:id="515" w:author="Carol Nichols" w:date="2022-08-11T20:03:00Z">
        <w:r w:rsidR="005851F6" w:rsidRPr="00402BF4">
          <w:rPr>
            <w:rStyle w:val="CodeAnnotation"/>
          </w:rPr>
          <w:t>1</w:t>
        </w:r>
      </w:ins>
      <w:del w:id="516" w:author="Carol Nichols" w:date="2022-08-11T20:03:00Z">
        <w:r w:rsidRPr="00CE1782" w:rsidDel="005851F6">
          <w:rPr>
            <w:lang w:eastAsia="en-GB"/>
          </w:rPr>
          <w:delText>l</w:delText>
        </w:r>
      </w:del>
      <w:ins w:id="517" w:author="Carol Nichols" w:date="2022-08-11T20:03:00Z">
        <w:r w:rsidR="005851F6">
          <w:rPr>
            <w:lang w:eastAsia="en-GB"/>
          </w:rPr>
          <w:t xml:space="preserve"> l</w:t>
        </w:r>
      </w:ins>
      <w:r w:rsidRPr="00CE1782">
        <w:rPr>
          <w:lang w:eastAsia="en-GB"/>
        </w:rPr>
        <w:t>et y = {</w:t>
      </w:r>
      <w:ins w:id="518" w:author="Carol Nichols" w:date="2022-08-11T20:04:00Z">
        <w:r w:rsidR="002C4D98" w:rsidRPr="00402BF4">
          <w:rPr>
            <w:rStyle w:val="CodeAnnotation"/>
          </w:rPr>
          <w:t>2</w:t>
        </w:r>
      </w:ins>
    </w:p>
    <w:p w14:paraId="033FD499" w14:textId="77777777" w:rsidR="00CE1782" w:rsidRPr="00CE1782" w:rsidRDefault="00CE1782" w:rsidP="00675E74">
      <w:pPr>
        <w:pStyle w:val="Code"/>
        <w:rPr>
          <w:lang w:eastAsia="en-GB"/>
        </w:rPr>
      </w:pPr>
      <w:r w:rsidRPr="00CE1782">
        <w:rPr>
          <w:lang w:eastAsia="en-GB"/>
        </w:rPr>
        <w:t xml:space="preserve">        let x = 3;</w:t>
      </w:r>
    </w:p>
    <w:p w14:paraId="42CBB624" w14:textId="6E462E19" w:rsidR="00CE1782" w:rsidRPr="00CE1782" w:rsidRDefault="00CE1782" w:rsidP="00675E74">
      <w:pPr>
        <w:pStyle w:val="Code"/>
        <w:rPr>
          <w:lang w:eastAsia="en-GB"/>
        </w:rPr>
      </w:pPr>
      <w:r w:rsidRPr="00CE1782">
        <w:rPr>
          <w:lang w:eastAsia="en-GB"/>
        </w:rPr>
        <w:t xml:space="preserve">      </w:t>
      </w:r>
      <w:ins w:id="519" w:author="Carol Nichols" w:date="2022-08-11T20:05:00Z">
        <w:r w:rsidR="00E447B9" w:rsidRPr="00402BF4">
          <w:rPr>
            <w:rStyle w:val="CodeAnnotation"/>
          </w:rPr>
          <w:t>3</w:t>
        </w:r>
      </w:ins>
      <w:r w:rsidRPr="00CE1782">
        <w:rPr>
          <w:lang w:eastAsia="en-GB"/>
        </w:rPr>
        <w:t xml:space="preserve"> </w:t>
      </w:r>
      <w:del w:id="520" w:author="Carol Nichols" w:date="2022-08-11T20:05:00Z">
        <w:r w:rsidRPr="00CE1782" w:rsidDel="00E447B9">
          <w:rPr>
            <w:lang w:eastAsia="en-GB"/>
          </w:rPr>
          <w:delText xml:space="preserve"> </w:delText>
        </w:r>
      </w:del>
      <w:r w:rsidRPr="00CE1782">
        <w:rPr>
          <w:lang w:eastAsia="en-GB"/>
        </w:rPr>
        <w:t>x + 1</w:t>
      </w:r>
    </w:p>
    <w:p w14:paraId="1C1764A4" w14:textId="77777777" w:rsidR="00CE1782" w:rsidRPr="00CE1782" w:rsidRDefault="00CE1782" w:rsidP="00675E74">
      <w:pPr>
        <w:pStyle w:val="Code"/>
        <w:rPr>
          <w:lang w:eastAsia="en-GB"/>
        </w:rPr>
      </w:pPr>
      <w:r w:rsidRPr="00CE1782">
        <w:rPr>
          <w:lang w:eastAsia="en-GB"/>
        </w:rPr>
        <w:t xml:space="preserve">    };</w:t>
      </w:r>
    </w:p>
    <w:p w14:paraId="487C9EBA" w14:textId="77777777" w:rsidR="00CE1782" w:rsidRPr="00CE1782" w:rsidRDefault="00CE1782" w:rsidP="00675E74">
      <w:pPr>
        <w:pStyle w:val="Code"/>
        <w:rPr>
          <w:lang w:eastAsia="en-GB"/>
        </w:rPr>
      </w:pPr>
    </w:p>
    <w:p w14:paraId="6FE2136B" w14:textId="77777777" w:rsidR="00CE1782" w:rsidRPr="00CE1782" w:rsidRDefault="00CE1782" w:rsidP="00675E74">
      <w:pPr>
        <w:pStyle w:val="Code"/>
        <w:rPr>
          <w:lang w:eastAsia="en-GB"/>
        </w:rPr>
      </w:pPr>
      <w:r w:rsidRPr="00CE1782">
        <w:rPr>
          <w:lang w:eastAsia="en-GB"/>
        </w:rPr>
        <w:t xml:space="preserve">    println!("The value of y is: {y}");</w:t>
      </w:r>
    </w:p>
    <w:p w14:paraId="4F0FE582" w14:textId="77777777" w:rsidR="00CE1782" w:rsidRPr="00CE1782" w:rsidRDefault="00CE1782" w:rsidP="00675E74">
      <w:pPr>
        <w:pStyle w:val="Code"/>
        <w:rPr>
          <w:lang w:eastAsia="en-GB"/>
        </w:rPr>
      </w:pPr>
      <w:r w:rsidRPr="00CE1782">
        <w:rPr>
          <w:lang w:eastAsia="en-GB"/>
        </w:rPr>
        <w:t>}</w:t>
      </w:r>
    </w:p>
    <w:p w14:paraId="2FE48CF6" w14:textId="6B5DBB26" w:rsidR="00CE1782" w:rsidRPr="00CE1782" w:rsidDel="00D178B7" w:rsidRDefault="00CE1782" w:rsidP="00390432">
      <w:pPr>
        <w:pStyle w:val="Body"/>
        <w:rPr>
          <w:del w:id="521" w:author="Carol Nichols" w:date="2022-08-11T20:05:00Z"/>
          <w:lang w:eastAsia="en-GB"/>
        </w:rPr>
      </w:pPr>
      <w:del w:id="522" w:author="Carol Nichols" w:date="2022-08-11T20:05:00Z">
        <w:r w:rsidRPr="00CE1782" w:rsidDel="00D178B7">
          <w:rPr>
            <w:lang w:eastAsia="en-GB"/>
          </w:rPr>
          <w:delText>This expression:</w:delText>
        </w:r>
      </w:del>
    </w:p>
    <w:p w14:paraId="6E007FF2" w14:textId="396F5821" w:rsidR="00CE1782" w:rsidRPr="00CE1782" w:rsidDel="00D178B7" w:rsidRDefault="00CE1782" w:rsidP="00675E74">
      <w:pPr>
        <w:pStyle w:val="Code"/>
        <w:rPr>
          <w:del w:id="523" w:author="Carol Nichols" w:date="2022-08-11T20:05:00Z"/>
          <w:lang w:eastAsia="en-GB"/>
        </w:rPr>
      </w:pPr>
      <w:del w:id="524" w:author="Carol Nichols" w:date="2022-08-11T20:05:00Z">
        <w:r w:rsidRPr="00CE1782" w:rsidDel="00D178B7">
          <w:rPr>
            <w:lang w:eastAsia="en-GB"/>
          </w:rPr>
          <w:delText>{</w:delText>
        </w:r>
      </w:del>
    </w:p>
    <w:p w14:paraId="24396B2A" w14:textId="09B0879D" w:rsidR="00CE1782" w:rsidRPr="00CE1782" w:rsidDel="00D178B7" w:rsidRDefault="00CE1782" w:rsidP="00675E74">
      <w:pPr>
        <w:pStyle w:val="Code"/>
        <w:rPr>
          <w:del w:id="525" w:author="Carol Nichols" w:date="2022-08-11T20:05:00Z"/>
          <w:lang w:eastAsia="en-GB"/>
        </w:rPr>
      </w:pPr>
      <w:del w:id="526" w:author="Carol Nichols" w:date="2022-08-11T20:05:00Z">
        <w:r w:rsidRPr="00CE1782" w:rsidDel="00D178B7">
          <w:rPr>
            <w:lang w:eastAsia="en-GB"/>
          </w:rPr>
          <w:delText xml:space="preserve">    let x = 3;</w:delText>
        </w:r>
      </w:del>
    </w:p>
    <w:p w14:paraId="49D0F4A9" w14:textId="7FD44823" w:rsidR="00CE1782" w:rsidRPr="00CE1782" w:rsidDel="00D178B7" w:rsidRDefault="00CE1782" w:rsidP="00675E74">
      <w:pPr>
        <w:pStyle w:val="Code"/>
        <w:rPr>
          <w:del w:id="527" w:author="Carol Nichols" w:date="2022-08-11T20:05:00Z"/>
          <w:lang w:eastAsia="en-GB"/>
        </w:rPr>
      </w:pPr>
      <w:del w:id="528" w:author="Carol Nichols" w:date="2022-08-11T20:05:00Z">
        <w:r w:rsidRPr="00CE1782" w:rsidDel="00D178B7">
          <w:rPr>
            <w:lang w:eastAsia="en-GB"/>
          </w:rPr>
          <w:delText xml:space="preserve">    x + 1</w:delText>
        </w:r>
      </w:del>
    </w:p>
    <w:p w14:paraId="7046DF64" w14:textId="760F8926" w:rsidR="00CE1782" w:rsidRPr="00CE1782" w:rsidDel="00D178B7" w:rsidRDefault="00CE1782" w:rsidP="00675E74">
      <w:pPr>
        <w:pStyle w:val="Code"/>
        <w:rPr>
          <w:del w:id="529" w:author="Carol Nichols" w:date="2022-08-11T20:05:00Z"/>
          <w:lang w:eastAsia="en-GB"/>
        </w:rPr>
      </w:pPr>
      <w:del w:id="530" w:author="Carol Nichols" w:date="2022-08-11T20:05:00Z">
        <w:r w:rsidRPr="00CE1782" w:rsidDel="00D178B7">
          <w:rPr>
            <w:lang w:eastAsia="en-GB"/>
          </w:rPr>
          <w:delText>}</w:delText>
        </w:r>
      </w:del>
    </w:p>
    <w:p w14:paraId="69F50406" w14:textId="7B2D8B16" w:rsidR="00CE1782" w:rsidRPr="00CE1782" w:rsidRDefault="002C4D98">
      <w:pPr>
        <w:pStyle w:val="Body"/>
        <w:rPr>
          <w:lang w:eastAsia="en-GB"/>
        </w:rPr>
        <w:pPrChange w:id="531" w:author="Carol Nichols" w:date="2022-08-11T20:05:00Z">
          <w:pPr>
            <w:pStyle w:val="BodyContinued"/>
          </w:pPr>
        </w:pPrChange>
      </w:pPr>
      <w:ins w:id="532" w:author="Carol Nichols" w:date="2022-08-11T20:04:00Z">
        <w:r>
          <w:t xml:space="preserve">The expression </w:t>
        </w:r>
        <w:r w:rsidRPr="00402BF4">
          <w:rPr>
            <w:rStyle w:val="CodeAnnotation"/>
          </w:rPr>
          <w:t>2</w:t>
        </w:r>
      </w:ins>
      <w:del w:id="533" w:author="Carol Nichols" w:date="2022-08-11T20:04:00Z">
        <w:r w:rsidR="00CE1782" w:rsidRPr="001D5A08" w:rsidDel="002C4D98">
          <w:delText>i</w:delText>
        </w:r>
      </w:del>
      <w:ins w:id="534" w:author="Carol Nichols" w:date="2022-08-11T20:04:00Z">
        <w:r>
          <w:t xml:space="preserve"> i</w:t>
        </w:r>
      </w:ins>
      <w:r w:rsidR="00CE1782" w:rsidRPr="001D5A08">
        <w:t xml:space="preserve">s a block that, in this case, evaluates to </w:t>
      </w:r>
      <w:r w:rsidR="00CE1782" w:rsidRPr="00E61177">
        <w:rPr>
          <w:rStyle w:val="Literal"/>
        </w:rPr>
        <w:t>4</w:t>
      </w:r>
      <w:ins w:id="535" w:author="Carol Nichols" w:date="2022-08-13T20:25:00Z">
        <w:r w:rsidR="00110815">
          <w:rPr>
            <w:lang w:eastAsia="en-GB"/>
          </w:rPr>
          <w:fldChar w:fldCharType="begin"/>
        </w:r>
        <w:r w:rsidR="00110815">
          <w:instrText xml:space="preserve"> XE "{} (curly brackets):scope creation endRange" </w:instrText>
        </w:r>
        <w:r w:rsidR="00110815">
          <w:rPr>
            <w:lang w:eastAsia="en-GB"/>
          </w:rPr>
          <w:fldChar w:fldCharType="end"/>
        </w:r>
        <w:r w:rsidR="00110815">
          <w:rPr>
            <w:lang w:eastAsia="en-GB"/>
          </w:rPr>
          <w:fldChar w:fldCharType="begin"/>
        </w:r>
        <w:r w:rsidR="00110815">
          <w:instrText xml:space="preserve"> XE "curly brackets ({}):scope creation endRange" </w:instrText>
        </w:r>
        <w:r w:rsidR="00110815">
          <w:rPr>
            <w:lang w:eastAsia="en-GB"/>
          </w:rPr>
          <w:fldChar w:fldCharType="end"/>
        </w:r>
      </w:ins>
      <w:r w:rsidR="00CE1782" w:rsidRPr="001D5A08">
        <w:t xml:space="preserve">. That value gets bound to </w:t>
      </w:r>
      <w:r w:rsidR="00CE1782" w:rsidRPr="00E61177">
        <w:rPr>
          <w:rStyle w:val="Literal"/>
        </w:rPr>
        <w:t>y</w:t>
      </w:r>
      <w:r w:rsidR="00E61177">
        <w:t xml:space="preserve"> </w:t>
      </w:r>
      <w:r w:rsidR="00CE1782" w:rsidRPr="001D5A08">
        <w:t xml:space="preserve">as part of the </w:t>
      </w:r>
      <w:r w:rsidR="00CE1782" w:rsidRPr="00E61177">
        <w:rPr>
          <w:rStyle w:val="Literal"/>
        </w:rPr>
        <w:t>let</w:t>
      </w:r>
      <w:r w:rsidR="00CE1782" w:rsidRPr="001D5A08">
        <w:t xml:space="preserve"> statement</w:t>
      </w:r>
      <w:ins w:id="536" w:author="Carol Nichols" w:date="2022-08-11T20:04:00Z">
        <w:r w:rsidR="005851F6">
          <w:t xml:space="preserve"> </w:t>
        </w:r>
        <w:r w:rsidR="005851F6" w:rsidRPr="00402BF4">
          <w:rPr>
            <w:rStyle w:val="CodeAnnotation"/>
          </w:rPr>
          <w:t>1</w:t>
        </w:r>
      </w:ins>
      <w:r w:rsidR="00CE1782" w:rsidRPr="001D5A08">
        <w:t xml:space="preserve">. Note </w:t>
      </w:r>
      <w:del w:id="537" w:author="Carol Nichols" w:date="2022-08-11T20:06:00Z">
        <w:r w:rsidR="00CE1782" w:rsidRPr="001D5A08" w:rsidDel="00DE3647">
          <w:delText xml:space="preserve">that </w:delText>
        </w:r>
      </w:del>
      <w:r w:rsidR="00CE1782" w:rsidRPr="001D5A08">
        <w:t xml:space="preserve">the </w:t>
      </w:r>
      <w:del w:id="538" w:author="Carol Nichols" w:date="2022-08-11T20:06:00Z">
        <w:r w:rsidR="00CE1782" w:rsidRPr="00E61177" w:rsidDel="00DE3647">
          <w:rPr>
            <w:rStyle w:val="Literal"/>
          </w:rPr>
          <w:delText>x + 1</w:delText>
        </w:r>
        <w:r w:rsidR="00CE1782" w:rsidRPr="00CE1782" w:rsidDel="00DE3647">
          <w:rPr>
            <w:lang w:eastAsia="en-GB"/>
          </w:rPr>
          <w:delText xml:space="preserve"> </w:delText>
        </w:r>
      </w:del>
      <w:r w:rsidR="00CE1782" w:rsidRPr="00CE1782">
        <w:rPr>
          <w:lang w:eastAsia="en-GB"/>
        </w:rPr>
        <w:t xml:space="preserve">line </w:t>
      </w:r>
      <w:del w:id="539" w:author="Carol Nichols" w:date="2022-08-11T20:06:00Z">
        <w:r w:rsidR="00CE1782" w:rsidRPr="00CE1782" w:rsidDel="00DE3647">
          <w:rPr>
            <w:lang w:eastAsia="en-GB"/>
          </w:rPr>
          <w:delText>doesn’t have</w:delText>
        </w:r>
      </w:del>
      <w:ins w:id="540" w:author="Carol Nichols" w:date="2022-08-11T20:06:00Z">
        <w:r w:rsidR="00DE3647">
          <w:rPr>
            <w:lang w:eastAsia="en-GB"/>
          </w:rPr>
          <w:t>without</w:t>
        </w:r>
      </w:ins>
      <w:r w:rsidR="00CE1782" w:rsidRPr="00CE1782">
        <w:rPr>
          <w:lang w:eastAsia="en-GB"/>
        </w:rPr>
        <w:t xml:space="preserve"> a</w:t>
      </w:r>
      <w:r w:rsidR="00E61177">
        <w:rPr>
          <w:lang w:eastAsia="en-GB"/>
        </w:rPr>
        <w:t xml:space="preserve"> </w:t>
      </w:r>
      <w:r w:rsidR="00CE1782" w:rsidRPr="00CE1782">
        <w:rPr>
          <w:lang w:eastAsia="en-GB"/>
        </w:rPr>
        <w:t>semicolon at the en</w:t>
      </w:r>
      <w:ins w:id="541" w:author="Carol Nichols" w:date="2022-08-11T20:06:00Z">
        <w:r w:rsidR="00DE3647">
          <w:rPr>
            <w:lang w:eastAsia="en-GB"/>
          </w:rPr>
          <w:t xml:space="preserve">d </w:t>
        </w:r>
      </w:ins>
      <w:del w:id="542" w:author="Carol Nichols" w:date="2022-08-11T20:06:00Z">
        <w:r w:rsidR="00CE1782" w:rsidRPr="00CE1782" w:rsidDel="00DE3647">
          <w:rPr>
            <w:lang w:eastAsia="en-GB"/>
          </w:rPr>
          <w:delText>d</w:delText>
        </w:r>
      </w:del>
      <w:ins w:id="543" w:author="Carol Nichols" w:date="2022-08-11T20:06:00Z">
        <w:r w:rsidR="00DE3647" w:rsidRPr="00402BF4">
          <w:rPr>
            <w:rStyle w:val="CodeAnnotation"/>
          </w:rPr>
          <w:t>3</w:t>
        </w:r>
      </w:ins>
      <w:r w:rsidR="00CE1782" w:rsidRPr="00CE1782">
        <w:rPr>
          <w:lang w:eastAsia="en-GB"/>
        </w:rPr>
        <w:t xml:space="preserve">, </w:t>
      </w:r>
      <w:ins w:id="544" w:author="Carol Nichols" w:date="2022-08-11T20:06:00Z">
        <w:r w:rsidR="00C41F62">
          <w:rPr>
            <w:lang w:eastAsia="en-GB"/>
          </w:rPr>
          <w:t xml:space="preserve">which is </w:t>
        </w:r>
      </w:ins>
      <w:r w:rsidR="00CE1782" w:rsidRPr="00CE1782">
        <w:rPr>
          <w:lang w:eastAsia="en-GB"/>
        </w:rPr>
        <w:t>unlike most of the lines you’ve seen so far. Expressions</w:t>
      </w:r>
      <w:r w:rsidR="00E61177">
        <w:rPr>
          <w:lang w:eastAsia="en-GB"/>
        </w:rPr>
        <w:t xml:space="preserve"> </w:t>
      </w:r>
      <w:r w:rsidR="00CE1782" w:rsidRPr="00CE1782">
        <w:rPr>
          <w:lang w:eastAsia="en-GB"/>
        </w:rPr>
        <w:t xml:space="preserve">do not include ending semicolons. </w:t>
      </w:r>
      <w:ins w:id="545" w:author="Carol Nichols" w:date="2022-08-13T20:25:00Z">
        <w:r w:rsidR="0040593C">
          <w:rPr>
            <w:lang w:eastAsia="en-GB"/>
          </w:rPr>
          <w:fldChar w:fldCharType="begin"/>
        </w:r>
        <w:r w:rsidR="0040593C">
          <w:instrText xml:space="preserve"> XE "; (semicolon):</w:instrText>
        </w:r>
      </w:ins>
      <w:ins w:id="546" w:author="Carol Nichols" w:date="2022-08-13T20:26:00Z">
        <w:r w:rsidR="0040593C">
          <w:instrText>to end statements</w:instrText>
        </w:r>
      </w:ins>
      <w:ins w:id="547" w:author="Carol Nichols" w:date="2022-08-13T20:25:00Z">
        <w:r w:rsidR="0040593C">
          <w:instrText xml:space="preserve"> startRange" </w:instrText>
        </w:r>
        <w:r w:rsidR="0040593C">
          <w:rPr>
            <w:lang w:eastAsia="en-GB"/>
          </w:rPr>
          <w:fldChar w:fldCharType="end"/>
        </w:r>
        <w:r w:rsidR="0040593C">
          <w:rPr>
            <w:lang w:eastAsia="en-GB"/>
          </w:rPr>
          <w:fldChar w:fldCharType="begin"/>
        </w:r>
        <w:r w:rsidR="0040593C">
          <w:instrText xml:space="preserve"> XE "</w:instrText>
        </w:r>
      </w:ins>
      <w:ins w:id="548" w:author="Carol Nichols" w:date="2022-08-13T20:26:00Z">
        <w:r w:rsidR="0040593C">
          <w:instrText>semicolon (;):to end statements</w:instrText>
        </w:r>
      </w:ins>
      <w:ins w:id="549" w:author="Carol Nichols" w:date="2022-08-13T20:25:00Z">
        <w:r w:rsidR="0040593C">
          <w:instrText xml:space="preserve"> startRange" </w:instrText>
        </w:r>
        <w:r w:rsidR="0040593C">
          <w:rPr>
            <w:lang w:eastAsia="en-GB"/>
          </w:rPr>
          <w:fldChar w:fldCharType="end"/>
        </w:r>
      </w:ins>
      <w:r w:rsidR="00CE1782" w:rsidRPr="00CE1782">
        <w:rPr>
          <w:lang w:eastAsia="en-GB"/>
        </w:rPr>
        <w:t>If you add a semicolon to the end of an</w:t>
      </w:r>
      <w:r w:rsidR="00E61177">
        <w:rPr>
          <w:lang w:eastAsia="en-GB"/>
        </w:rPr>
        <w:t xml:space="preserve"> </w:t>
      </w:r>
      <w:r w:rsidR="00CE1782" w:rsidRPr="00CE1782">
        <w:rPr>
          <w:lang w:eastAsia="en-GB"/>
        </w:rPr>
        <w:t>expression, you turn it into a statement, and it will then not return a value.</w:t>
      </w:r>
      <w:ins w:id="550" w:author="Carol Nichols" w:date="2022-08-13T20:27:00Z">
        <w:r w:rsidR="00801E53" w:rsidRPr="00801E53">
          <w:rPr>
            <w:lang w:eastAsia="en-GB"/>
          </w:rPr>
          <w:t xml:space="preserve"> </w:t>
        </w:r>
        <w:r w:rsidR="00801E53">
          <w:rPr>
            <w:lang w:eastAsia="en-GB"/>
          </w:rPr>
          <w:fldChar w:fldCharType="begin"/>
        </w:r>
        <w:r w:rsidR="00801E53">
          <w:instrText xml:space="preserve"> XE "; (semicolon):to end statements endRange" </w:instrText>
        </w:r>
        <w:r w:rsidR="00801E53">
          <w:rPr>
            <w:lang w:eastAsia="en-GB"/>
          </w:rPr>
          <w:fldChar w:fldCharType="end"/>
        </w:r>
        <w:r w:rsidR="00801E53">
          <w:rPr>
            <w:lang w:eastAsia="en-GB"/>
          </w:rPr>
          <w:fldChar w:fldCharType="begin"/>
        </w:r>
        <w:r w:rsidR="00801E53">
          <w:instrText xml:space="preserve"> XE "semicolon (;):to end statements endRange" </w:instrText>
        </w:r>
        <w:r w:rsidR="00801E53">
          <w:rPr>
            <w:lang w:eastAsia="en-GB"/>
          </w:rPr>
          <w:fldChar w:fldCharType="end"/>
        </w:r>
      </w:ins>
      <w:del w:id="551" w:author="Carol Nichols" w:date="2022-08-13T20:52:00Z">
        <w:r w:rsidR="00E61177" w:rsidDel="00B92730">
          <w:rPr>
            <w:lang w:eastAsia="en-GB"/>
          </w:rPr>
          <w:delText xml:space="preserve"> </w:delText>
        </w:r>
      </w:del>
      <w:r w:rsidR="00CE1782" w:rsidRPr="00CE1782">
        <w:rPr>
          <w:lang w:eastAsia="en-GB"/>
        </w:rPr>
        <w:t>Keep this in mind as you explore function return values and expressions next.</w:t>
      </w:r>
      <w:ins w:id="552" w:author="Carol Nichols" w:date="2022-08-13T20:21:00Z">
        <w:r w:rsidR="00BC7A2F">
          <w:rPr>
            <w:lang w:eastAsia="en-GB"/>
          </w:rPr>
          <w:fldChar w:fldCharType="begin"/>
        </w:r>
        <w:r w:rsidR="00BC7A2F">
          <w:instrText xml:space="preserve"> XE "expressions endRange" </w:instrText>
        </w:r>
        <w:r w:rsidR="00BC7A2F">
          <w:rPr>
            <w:lang w:eastAsia="en-GB"/>
          </w:rPr>
          <w:fldChar w:fldCharType="end"/>
        </w:r>
        <w:r w:rsidR="00BC7A2F">
          <w:rPr>
            <w:lang w:eastAsia="en-GB"/>
          </w:rPr>
          <w:fldChar w:fldCharType="begin"/>
        </w:r>
        <w:r w:rsidR="00BC7A2F">
          <w:instrText xml:space="preserve"> XE "statements endRange" </w:instrText>
        </w:r>
        <w:r w:rsidR="00BC7A2F">
          <w:rPr>
            <w:lang w:eastAsia="en-GB"/>
          </w:rPr>
          <w:fldChar w:fldCharType="end"/>
        </w:r>
        <w:r w:rsidR="00BC7A2F">
          <w:rPr>
            <w:lang w:eastAsia="en-GB"/>
          </w:rPr>
          <w:fldChar w:fldCharType="begin"/>
        </w:r>
        <w:r w:rsidR="00BC7A2F">
          <w:instrText xml:space="preserve"> XE "functions:bodies, statements and expressions in </w:instrText>
        </w:r>
      </w:ins>
      <w:ins w:id="553" w:author="Carol Nichols" w:date="2022-08-13T20:22:00Z">
        <w:r w:rsidR="00BC7A2F">
          <w:instrText>end</w:instrText>
        </w:r>
      </w:ins>
      <w:ins w:id="554" w:author="Carol Nichols" w:date="2022-08-13T20:21:00Z">
        <w:r w:rsidR="00BC7A2F">
          <w:instrText xml:space="preserve">Range" </w:instrText>
        </w:r>
        <w:r w:rsidR="00BC7A2F">
          <w:rPr>
            <w:lang w:eastAsia="en-GB"/>
          </w:rPr>
          <w:fldChar w:fldCharType="end"/>
        </w:r>
      </w:ins>
    </w:p>
    <w:bookmarkStart w:id="555" w:name="functions-with-return-values"/>
    <w:bookmarkStart w:id="556" w:name="_Toc105758593"/>
    <w:bookmarkStart w:id="557" w:name="_Toc106887992"/>
    <w:bookmarkEnd w:id="555"/>
    <w:p w14:paraId="77A84E64" w14:textId="16F78525" w:rsidR="00CE1782" w:rsidRPr="00CE1782" w:rsidRDefault="00D06FF6" w:rsidP="00675E74">
      <w:pPr>
        <w:pStyle w:val="HeadB"/>
        <w:rPr>
          <w:lang w:eastAsia="en-GB"/>
        </w:rPr>
      </w:pPr>
      <w:ins w:id="558" w:author="Carol Nichols" w:date="2022-08-13T20:27:00Z">
        <w:r>
          <w:rPr>
            <w:lang w:eastAsia="en-GB"/>
          </w:rPr>
          <w:fldChar w:fldCharType="begin"/>
        </w:r>
        <w:r>
          <w:instrText xml:space="preserve"> XE "</w:instrText>
        </w:r>
      </w:ins>
      <w:ins w:id="559" w:author="Carol Nichols" w:date="2022-08-13T20:28:00Z">
        <w:r>
          <w:instrText>functions:with return values</w:instrText>
        </w:r>
      </w:ins>
      <w:ins w:id="560" w:author="Carol Nichols" w:date="2022-08-13T20:27:00Z">
        <w:r>
          <w:instrText xml:space="preserve"> startRange" </w:instrText>
        </w:r>
        <w:r>
          <w:rPr>
            <w:lang w:eastAsia="en-GB"/>
          </w:rPr>
          <w:fldChar w:fldCharType="end"/>
        </w:r>
      </w:ins>
      <w:ins w:id="561" w:author="Carol Nichols" w:date="2022-08-13T20:30:00Z">
        <w:r w:rsidR="00E73F94">
          <w:rPr>
            <w:lang w:eastAsia="en-GB"/>
          </w:rPr>
          <w:fldChar w:fldCharType="begin"/>
        </w:r>
        <w:r w:rsidR="00E73F94">
          <w:instrText xml:space="preserve"> XE "return values:of functions startRange" </w:instrText>
        </w:r>
        <w:r w:rsidR="00E73F94">
          <w:rPr>
            <w:lang w:eastAsia="en-GB"/>
          </w:rPr>
          <w:fldChar w:fldCharType="end"/>
        </w:r>
      </w:ins>
      <w:r w:rsidR="00CE1782" w:rsidRPr="00CE1782">
        <w:rPr>
          <w:lang w:eastAsia="en-GB"/>
        </w:rPr>
        <w:t>Functions with Return Values</w:t>
      </w:r>
      <w:bookmarkEnd w:id="556"/>
      <w:bookmarkEnd w:id="557"/>
    </w:p>
    <w:p w14:paraId="0ED447F8" w14:textId="6E7ACAA6" w:rsidR="00CE1782" w:rsidRPr="00CE1782" w:rsidRDefault="00CE1782" w:rsidP="001D5A08">
      <w:pPr>
        <w:pStyle w:val="Body"/>
        <w:rPr>
          <w:lang w:eastAsia="en-GB"/>
        </w:rPr>
      </w:pPr>
      <w:r w:rsidRPr="001D5A08">
        <w:t>Functions can return values to the code that calls them. We don’t name return</w:t>
      </w:r>
      <w:r w:rsidR="00E61177">
        <w:t xml:space="preserve"> </w:t>
      </w:r>
      <w:r w:rsidRPr="001D5A08">
        <w:t>values, but we must declare their type after an arrow (</w:t>
      </w:r>
      <w:r w:rsidRPr="00E61177">
        <w:rPr>
          <w:rStyle w:val="Literal"/>
        </w:rPr>
        <w:t>-&gt;</w:t>
      </w:r>
      <w:r w:rsidRPr="001D5A08">
        <w:t>)</w:t>
      </w:r>
      <w:ins w:id="562" w:author="Carol Nichols" w:date="2022-08-13T20:28:00Z">
        <w:r w:rsidR="00635D18">
          <w:rPr>
            <w:lang w:eastAsia="en-GB"/>
          </w:rPr>
          <w:fldChar w:fldCharType="begin"/>
        </w:r>
        <w:r w:rsidR="00635D18">
          <w:instrText xml:space="preserve"> XE "</w:instrText>
        </w:r>
      </w:ins>
      <w:ins w:id="563" w:author="Carol Nichols" w:date="2022-08-13T20:29:00Z">
        <w:r w:rsidR="00635D18">
          <w:instrText>arrow (-&gt;)</w:instrText>
        </w:r>
      </w:ins>
      <w:ins w:id="564" w:author="Carol Nichols" w:date="2022-08-13T20:28:00Z">
        <w:r w:rsidR="00635D18">
          <w:instrText xml:space="preserve">" </w:instrText>
        </w:r>
        <w:r w:rsidR="00635D18">
          <w:rPr>
            <w:lang w:eastAsia="en-GB"/>
          </w:rPr>
          <w:fldChar w:fldCharType="end"/>
        </w:r>
      </w:ins>
      <w:ins w:id="565" w:author="Carol Nichols" w:date="2022-08-13T20:29:00Z">
        <w:r w:rsidR="00635D18">
          <w:rPr>
            <w:lang w:eastAsia="en-GB"/>
          </w:rPr>
          <w:fldChar w:fldCharType="begin"/>
        </w:r>
        <w:r w:rsidR="00635D18">
          <w:instrText xml:space="preserve"> XE "(-&gt;) arrow" </w:instrText>
        </w:r>
        <w:r w:rsidR="00635D18">
          <w:rPr>
            <w:lang w:eastAsia="en-GB"/>
          </w:rPr>
          <w:fldChar w:fldCharType="end"/>
        </w:r>
      </w:ins>
      <w:r w:rsidRPr="001D5A08">
        <w:t>. In Rust, the</w:t>
      </w:r>
      <w:r w:rsidR="00E61177">
        <w:t xml:space="preserve"> </w:t>
      </w:r>
      <w:r w:rsidRPr="001D5A08">
        <w:t>return value of the function is synonymous with the value of the final</w:t>
      </w:r>
      <w:r w:rsidR="00E61177">
        <w:t xml:space="preserve"> </w:t>
      </w:r>
      <w:r w:rsidRPr="001D5A08">
        <w:t>expression in the block of the body of a function. You can return early from a</w:t>
      </w:r>
      <w:r w:rsidR="00E61177">
        <w:t xml:space="preserve"> </w:t>
      </w:r>
      <w:r w:rsidRPr="001D5A08">
        <w:t xml:space="preserve">function by using the </w:t>
      </w:r>
      <w:r w:rsidRPr="00E61177">
        <w:rPr>
          <w:rStyle w:val="Literal"/>
        </w:rPr>
        <w:t>return</w:t>
      </w:r>
      <w:r w:rsidRPr="00CE1782">
        <w:rPr>
          <w:lang w:eastAsia="en-GB"/>
        </w:rPr>
        <w:t xml:space="preserve"> keyword</w:t>
      </w:r>
      <w:ins w:id="566" w:author="Carol Nichols" w:date="2022-08-13T20:29:00Z">
        <w:r w:rsidR="00DD2400">
          <w:rPr>
            <w:lang w:eastAsia="en-GB"/>
          </w:rPr>
          <w:fldChar w:fldCharType="begin"/>
        </w:r>
        <w:r w:rsidR="00DD2400">
          <w:instrText xml:space="preserve"> XE "return keyword" </w:instrText>
        </w:r>
        <w:r w:rsidR="00DD2400">
          <w:rPr>
            <w:lang w:eastAsia="en-GB"/>
          </w:rPr>
          <w:fldChar w:fldCharType="end"/>
        </w:r>
      </w:ins>
      <w:r w:rsidRPr="00CE1782">
        <w:rPr>
          <w:lang w:eastAsia="en-GB"/>
        </w:rPr>
        <w:t xml:space="preserve"> and specifying a value</w:t>
      </w:r>
      <w:ins w:id="567" w:author="Carol Nichols" w:date="2022-08-13T20:29:00Z">
        <w:r w:rsidR="002757E9">
          <w:rPr>
            <w:lang w:eastAsia="en-GB"/>
          </w:rPr>
          <w:fldChar w:fldCharType="begin"/>
        </w:r>
        <w:r w:rsidR="002757E9">
          <w:instrText xml:space="preserve"> XE "functions:returning early from" </w:instrText>
        </w:r>
        <w:r w:rsidR="002757E9">
          <w:rPr>
            <w:lang w:eastAsia="en-GB"/>
          </w:rPr>
          <w:fldChar w:fldCharType="end"/>
        </w:r>
      </w:ins>
      <w:r w:rsidRPr="00CE1782">
        <w:rPr>
          <w:lang w:eastAsia="en-GB"/>
        </w:rPr>
        <w:t>, but most</w:t>
      </w:r>
      <w:r w:rsidR="00E61177">
        <w:rPr>
          <w:lang w:eastAsia="en-GB"/>
        </w:rPr>
        <w:t xml:space="preserve"> </w:t>
      </w:r>
      <w:r w:rsidRPr="00CE1782">
        <w:rPr>
          <w:lang w:eastAsia="en-GB"/>
        </w:rPr>
        <w:t>functions return the last expression implicitly. Here’s an example of a</w:t>
      </w:r>
      <w:r w:rsidR="00E61177">
        <w:rPr>
          <w:lang w:eastAsia="en-GB"/>
        </w:rPr>
        <w:t xml:space="preserve"> </w:t>
      </w:r>
      <w:r w:rsidRPr="00CE1782">
        <w:rPr>
          <w:lang w:eastAsia="en-GB"/>
        </w:rPr>
        <w:t>function that returns a value:</w:t>
      </w:r>
    </w:p>
    <w:p w14:paraId="00D9AF78" w14:textId="2655BF79" w:rsidR="00CE1782" w:rsidRPr="00CE1782" w:rsidRDefault="00CE1782" w:rsidP="00675E74">
      <w:pPr>
        <w:pStyle w:val="CodeLabel"/>
        <w:rPr>
          <w:lang w:eastAsia="en-GB"/>
        </w:rPr>
      </w:pPr>
      <w:r w:rsidRPr="00CE1782">
        <w:rPr>
          <w:lang w:eastAsia="en-GB"/>
        </w:rPr>
        <w:t>src/main.rs</w:t>
      </w:r>
    </w:p>
    <w:p w14:paraId="3A2D2ED0" w14:textId="77777777" w:rsidR="00CE1782" w:rsidRPr="00CE1782" w:rsidRDefault="00CE1782" w:rsidP="00675E74">
      <w:pPr>
        <w:pStyle w:val="Code"/>
        <w:rPr>
          <w:lang w:eastAsia="en-GB"/>
        </w:rPr>
      </w:pPr>
      <w:r w:rsidRPr="00CE1782">
        <w:rPr>
          <w:lang w:eastAsia="en-GB"/>
        </w:rPr>
        <w:t>fn five() -&gt; i32 {</w:t>
      </w:r>
    </w:p>
    <w:p w14:paraId="7269BF72" w14:textId="77777777" w:rsidR="00CE1782" w:rsidRPr="00CE1782" w:rsidRDefault="00CE1782" w:rsidP="00675E74">
      <w:pPr>
        <w:pStyle w:val="Code"/>
        <w:rPr>
          <w:lang w:eastAsia="en-GB"/>
        </w:rPr>
      </w:pPr>
      <w:r w:rsidRPr="00CE1782">
        <w:rPr>
          <w:lang w:eastAsia="en-GB"/>
        </w:rPr>
        <w:lastRenderedPageBreak/>
        <w:t xml:space="preserve">    5</w:t>
      </w:r>
    </w:p>
    <w:p w14:paraId="5DE27492" w14:textId="77777777" w:rsidR="00CE1782" w:rsidRPr="00CE1782" w:rsidRDefault="00CE1782" w:rsidP="00675E74">
      <w:pPr>
        <w:pStyle w:val="Code"/>
        <w:rPr>
          <w:lang w:eastAsia="en-GB"/>
        </w:rPr>
      </w:pPr>
      <w:r w:rsidRPr="00CE1782">
        <w:rPr>
          <w:lang w:eastAsia="en-GB"/>
        </w:rPr>
        <w:t>}</w:t>
      </w:r>
    </w:p>
    <w:p w14:paraId="539EDE21" w14:textId="77777777" w:rsidR="00CE1782" w:rsidRPr="00CE1782" w:rsidRDefault="00CE1782" w:rsidP="00675E74">
      <w:pPr>
        <w:pStyle w:val="Code"/>
        <w:rPr>
          <w:lang w:eastAsia="en-GB"/>
        </w:rPr>
      </w:pPr>
    </w:p>
    <w:p w14:paraId="10BC70B5" w14:textId="77777777" w:rsidR="00CE1782" w:rsidRPr="00CE1782" w:rsidRDefault="00CE1782" w:rsidP="00675E74">
      <w:pPr>
        <w:pStyle w:val="Code"/>
        <w:rPr>
          <w:lang w:eastAsia="en-GB"/>
        </w:rPr>
      </w:pPr>
      <w:r w:rsidRPr="00CE1782">
        <w:rPr>
          <w:lang w:eastAsia="en-GB"/>
        </w:rPr>
        <w:t>fn main() {</w:t>
      </w:r>
    </w:p>
    <w:p w14:paraId="283C85A1" w14:textId="77777777" w:rsidR="00CE1782" w:rsidRPr="00CE1782" w:rsidRDefault="00CE1782" w:rsidP="00675E74">
      <w:pPr>
        <w:pStyle w:val="Code"/>
        <w:rPr>
          <w:lang w:eastAsia="en-GB"/>
        </w:rPr>
      </w:pPr>
      <w:r w:rsidRPr="00CE1782">
        <w:rPr>
          <w:lang w:eastAsia="en-GB"/>
        </w:rPr>
        <w:t xml:space="preserve">    let x = five();</w:t>
      </w:r>
    </w:p>
    <w:p w14:paraId="34DF3BF8" w14:textId="77777777" w:rsidR="00CE1782" w:rsidRPr="00CE1782" w:rsidRDefault="00CE1782" w:rsidP="00675E74">
      <w:pPr>
        <w:pStyle w:val="Code"/>
        <w:rPr>
          <w:lang w:eastAsia="en-GB"/>
        </w:rPr>
      </w:pPr>
    </w:p>
    <w:p w14:paraId="730C61B2" w14:textId="77777777" w:rsidR="00CE1782" w:rsidRPr="00CE1782" w:rsidRDefault="00CE1782" w:rsidP="00675E74">
      <w:pPr>
        <w:pStyle w:val="Code"/>
        <w:rPr>
          <w:lang w:eastAsia="en-GB"/>
        </w:rPr>
      </w:pPr>
      <w:r w:rsidRPr="00CE1782">
        <w:rPr>
          <w:lang w:eastAsia="en-GB"/>
        </w:rPr>
        <w:t xml:space="preserve">    println!("The value of x is: {x}");</w:t>
      </w:r>
    </w:p>
    <w:p w14:paraId="3D0CEA3E" w14:textId="77777777" w:rsidR="00CE1782" w:rsidRPr="00CE1782" w:rsidRDefault="00CE1782" w:rsidP="00675E74">
      <w:pPr>
        <w:pStyle w:val="Code"/>
        <w:rPr>
          <w:lang w:eastAsia="en-GB"/>
        </w:rPr>
      </w:pPr>
      <w:r w:rsidRPr="00CE1782">
        <w:rPr>
          <w:lang w:eastAsia="en-GB"/>
        </w:rPr>
        <w:t>}</w:t>
      </w:r>
    </w:p>
    <w:p w14:paraId="33831AAD" w14:textId="0889AD26" w:rsidR="00CE1782" w:rsidRPr="00CE1782" w:rsidRDefault="00CE1782" w:rsidP="001D5A08">
      <w:pPr>
        <w:pStyle w:val="Body"/>
        <w:rPr>
          <w:lang w:eastAsia="en-GB"/>
        </w:rPr>
      </w:pPr>
      <w:r w:rsidRPr="001D5A08">
        <w:t xml:space="preserve">There are no function calls, macros, or even </w:t>
      </w:r>
      <w:r w:rsidRPr="00E61177">
        <w:rPr>
          <w:rStyle w:val="Literal"/>
        </w:rPr>
        <w:t>let</w:t>
      </w:r>
      <w:r w:rsidRPr="001D5A08">
        <w:t xml:space="preserve"> statements in the </w:t>
      </w:r>
      <w:r w:rsidRPr="00E61177">
        <w:rPr>
          <w:rStyle w:val="Literal"/>
        </w:rPr>
        <w:t>five</w:t>
      </w:r>
      <w:r w:rsidR="00E61177">
        <w:t xml:space="preserve"> </w:t>
      </w:r>
      <w:r w:rsidRPr="001D5A08">
        <w:t xml:space="preserve">function—just the number </w:t>
      </w:r>
      <w:r w:rsidRPr="00E61177">
        <w:rPr>
          <w:rStyle w:val="Literal"/>
        </w:rPr>
        <w:t>5</w:t>
      </w:r>
      <w:r w:rsidRPr="001D5A08">
        <w:t xml:space="preserve"> by itself. That’s a perfectly valid function in</w:t>
      </w:r>
      <w:r w:rsidR="00E61177">
        <w:t xml:space="preserve"> </w:t>
      </w:r>
      <w:r w:rsidRPr="001D5A08">
        <w:t xml:space="preserve">Rust. Note that the function’s return type is specified too, as </w:t>
      </w:r>
      <w:r w:rsidRPr="00E61177">
        <w:rPr>
          <w:rStyle w:val="Literal"/>
        </w:rPr>
        <w:t>-&gt; i32</w:t>
      </w:r>
      <w:r w:rsidRPr="00CE1782">
        <w:rPr>
          <w:lang w:eastAsia="en-GB"/>
        </w:rPr>
        <w:t>. Try</w:t>
      </w:r>
      <w:r w:rsidR="00E61177">
        <w:rPr>
          <w:lang w:eastAsia="en-GB"/>
        </w:rPr>
        <w:t xml:space="preserve"> </w:t>
      </w:r>
      <w:r w:rsidRPr="00CE1782">
        <w:rPr>
          <w:lang w:eastAsia="en-GB"/>
        </w:rPr>
        <w:t>running this code; the output should look like this:</w:t>
      </w:r>
    </w:p>
    <w:p w14:paraId="47A323A2" w14:textId="3D906069"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589ACDF3"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45DBC3C9" w14:textId="77777777" w:rsidR="00CE1782" w:rsidRPr="00CE1782" w:rsidRDefault="00CE1782" w:rsidP="00675E74">
      <w:pPr>
        <w:pStyle w:val="Code"/>
        <w:rPr>
          <w:lang w:eastAsia="en-GB"/>
        </w:rPr>
      </w:pPr>
      <w:r w:rsidRPr="00CE1782">
        <w:rPr>
          <w:lang w:eastAsia="en-GB"/>
        </w:rPr>
        <w:t xml:space="preserve">    Finished dev [unoptimized + debuginfo] target(s) in 0.30s</w:t>
      </w:r>
    </w:p>
    <w:p w14:paraId="1AF2CE10" w14:textId="77777777" w:rsidR="00CE1782" w:rsidRPr="00CE1782" w:rsidRDefault="00CE1782" w:rsidP="00675E74">
      <w:pPr>
        <w:pStyle w:val="Code"/>
        <w:rPr>
          <w:lang w:eastAsia="en-GB"/>
        </w:rPr>
      </w:pPr>
      <w:r w:rsidRPr="00CE1782">
        <w:rPr>
          <w:lang w:eastAsia="en-GB"/>
        </w:rPr>
        <w:t xml:space="preserve">     Running `target/debug/functions`</w:t>
      </w:r>
    </w:p>
    <w:p w14:paraId="6FD7FFB2" w14:textId="77777777" w:rsidR="00CE1782" w:rsidRPr="00CE1782" w:rsidRDefault="00CE1782" w:rsidP="00675E74">
      <w:pPr>
        <w:pStyle w:val="Code"/>
        <w:rPr>
          <w:lang w:eastAsia="en-GB"/>
        </w:rPr>
      </w:pPr>
      <w:r w:rsidRPr="00CE1782">
        <w:rPr>
          <w:lang w:eastAsia="en-GB"/>
        </w:rPr>
        <w:t>The value of x is: 5</w:t>
      </w:r>
    </w:p>
    <w:p w14:paraId="4C793F3B" w14:textId="604CD736" w:rsidR="00CE1782" w:rsidRPr="00CE1782" w:rsidRDefault="00CE1782" w:rsidP="001D5A08">
      <w:pPr>
        <w:pStyle w:val="Body"/>
        <w:rPr>
          <w:lang w:eastAsia="en-GB"/>
        </w:rPr>
      </w:pPr>
      <w:r w:rsidRPr="001D5A08">
        <w:t xml:space="preserve">The </w:t>
      </w:r>
      <w:r w:rsidRPr="00E61177">
        <w:rPr>
          <w:rStyle w:val="Literal"/>
        </w:rPr>
        <w:t>5</w:t>
      </w:r>
      <w:r w:rsidRPr="001D5A08">
        <w:t xml:space="preserve"> in </w:t>
      </w:r>
      <w:r w:rsidRPr="00E61177">
        <w:rPr>
          <w:rStyle w:val="Literal"/>
        </w:rPr>
        <w:t>five</w:t>
      </w:r>
      <w:r w:rsidRPr="001D5A08">
        <w:t xml:space="preserve"> is the function’s return value, which is why the return type</w:t>
      </w:r>
      <w:r w:rsidR="00E61177">
        <w:t xml:space="preserve"> </w:t>
      </w:r>
      <w:r w:rsidRPr="001D5A08">
        <w:t xml:space="preserve">is </w:t>
      </w:r>
      <w:r w:rsidRPr="00E61177">
        <w:rPr>
          <w:rStyle w:val="Literal"/>
        </w:rPr>
        <w:t>i32</w:t>
      </w:r>
      <w:r w:rsidRPr="001D5A08">
        <w:t>. Let’s examine this in more detail. There are two important bits:</w:t>
      </w:r>
      <w:r w:rsidR="00E61177">
        <w:t xml:space="preserve"> </w:t>
      </w:r>
      <w:r w:rsidRPr="001D5A08">
        <w:t xml:space="preserve">first, the line </w:t>
      </w:r>
      <w:r w:rsidRPr="00E61177">
        <w:rPr>
          <w:rStyle w:val="Literal"/>
        </w:rPr>
        <w:t>let x = five();</w:t>
      </w:r>
      <w:r w:rsidRPr="001D5A08">
        <w:t xml:space="preserve"> shows that we’re using the return value of a</w:t>
      </w:r>
      <w:r w:rsidR="00E61177">
        <w:t xml:space="preserve"> </w:t>
      </w:r>
      <w:r w:rsidRPr="001D5A08">
        <w:t xml:space="preserve">function to initialize a variable. Because the function </w:t>
      </w:r>
      <w:r w:rsidRPr="00E61177">
        <w:rPr>
          <w:rStyle w:val="Literal"/>
        </w:rPr>
        <w:t>five</w:t>
      </w:r>
      <w:r w:rsidRPr="001D5A08">
        <w:t xml:space="preserve"> returns a </w:t>
      </w:r>
      <w:r w:rsidRPr="00E61177">
        <w:rPr>
          <w:rStyle w:val="Literal"/>
        </w:rPr>
        <w:t>5</w:t>
      </w:r>
      <w:r w:rsidRPr="00CE1782">
        <w:rPr>
          <w:lang w:eastAsia="en-GB"/>
        </w:rPr>
        <w:t>,</w:t>
      </w:r>
      <w:r w:rsidR="00E61177">
        <w:rPr>
          <w:lang w:eastAsia="en-GB"/>
        </w:rPr>
        <w:t xml:space="preserve"> </w:t>
      </w:r>
      <w:r w:rsidRPr="00CE1782">
        <w:rPr>
          <w:lang w:eastAsia="en-GB"/>
        </w:rPr>
        <w:t>that line is the same as the following:</w:t>
      </w:r>
    </w:p>
    <w:p w14:paraId="627BA61B" w14:textId="77777777" w:rsidR="00CE1782" w:rsidRPr="00CE1782" w:rsidRDefault="00CE1782" w:rsidP="00675E74">
      <w:pPr>
        <w:pStyle w:val="Code"/>
        <w:rPr>
          <w:lang w:eastAsia="en-GB"/>
        </w:rPr>
      </w:pPr>
      <w:r w:rsidRPr="00CE1782">
        <w:rPr>
          <w:lang w:eastAsia="en-GB"/>
        </w:rPr>
        <w:t>let x = 5;</w:t>
      </w:r>
    </w:p>
    <w:p w14:paraId="3CA03453" w14:textId="7DD7BED2" w:rsidR="00CE1782" w:rsidRPr="00CE1782" w:rsidRDefault="00CE1782" w:rsidP="001D5A08">
      <w:pPr>
        <w:pStyle w:val="Body"/>
        <w:rPr>
          <w:lang w:eastAsia="en-GB"/>
        </w:rPr>
      </w:pPr>
      <w:r w:rsidRPr="001D5A08">
        <w:t xml:space="preserve">Second, the </w:t>
      </w:r>
      <w:r w:rsidRPr="00E61177">
        <w:rPr>
          <w:rStyle w:val="Literal"/>
        </w:rPr>
        <w:t>five</w:t>
      </w:r>
      <w:r w:rsidRPr="001D5A08">
        <w:t xml:space="preserve"> function has no parameters and defines the type of the</w:t>
      </w:r>
      <w:r w:rsidR="00E61177">
        <w:t xml:space="preserve"> </w:t>
      </w:r>
      <w:r w:rsidRPr="001D5A08">
        <w:t xml:space="preserve">return value, but the body of the function is a lonely </w:t>
      </w:r>
      <w:r w:rsidRPr="00E61177">
        <w:rPr>
          <w:rStyle w:val="Literal"/>
        </w:rPr>
        <w:t>5</w:t>
      </w:r>
      <w:r w:rsidRPr="00CE1782">
        <w:rPr>
          <w:lang w:eastAsia="en-GB"/>
        </w:rPr>
        <w:t xml:space="preserve"> with no semicolon</w:t>
      </w:r>
      <w:r w:rsidR="00E61177">
        <w:rPr>
          <w:lang w:eastAsia="en-GB"/>
        </w:rPr>
        <w:t xml:space="preserve"> </w:t>
      </w:r>
      <w:r w:rsidRPr="00CE1782">
        <w:rPr>
          <w:lang w:eastAsia="en-GB"/>
        </w:rPr>
        <w:t>because it’s an expression whose value we want to return.</w:t>
      </w:r>
    </w:p>
    <w:p w14:paraId="5D126139" w14:textId="77777777" w:rsidR="00CE1782" w:rsidRPr="00CE1782" w:rsidRDefault="00CE1782" w:rsidP="00390432">
      <w:pPr>
        <w:pStyle w:val="Body"/>
        <w:rPr>
          <w:lang w:eastAsia="en-GB"/>
        </w:rPr>
      </w:pPr>
      <w:r w:rsidRPr="00CE1782">
        <w:rPr>
          <w:lang w:eastAsia="en-GB"/>
        </w:rPr>
        <w:t>Let’s look at another example:</w:t>
      </w:r>
    </w:p>
    <w:p w14:paraId="2528BFAB" w14:textId="429F3C54" w:rsidR="00CE1782" w:rsidRPr="00CE1782" w:rsidRDefault="00CE1782" w:rsidP="00675E74">
      <w:pPr>
        <w:pStyle w:val="CodeLabel"/>
        <w:rPr>
          <w:lang w:eastAsia="en-GB"/>
        </w:rPr>
      </w:pPr>
      <w:r w:rsidRPr="00CE1782">
        <w:rPr>
          <w:lang w:eastAsia="en-GB"/>
        </w:rPr>
        <w:t>src/main.rs</w:t>
      </w:r>
    </w:p>
    <w:p w14:paraId="274DD58B" w14:textId="77777777" w:rsidR="00CE1782" w:rsidRPr="00CE1782" w:rsidRDefault="00CE1782" w:rsidP="00675E74">
      <w:pPr>
        <w:pStyle w:val="Code"/>
        <w:rPr>
          <w:lang w:eastAsia="en-GB"/>
        </w:rPr>
      </w:pPr>
      <w:r w:rsidRPr="00CE1782">
        <w:rPr>
          <w:lang w:eastAsia="en-GB"/>
        </w:rPr>
        <w:t>fn main() {</w:t>
      </w:r>
    </w:p>
    <w:p w14:paraId="700607D7" w14:textId="77777777" w:rsidR="00CE1782" w:rsidRPr="00CE1782" w:rsidRDefault="00CE1782" w:rsidP="00675E74">
      <w:pPr>
        <w:pStyle w:val="Code"/>
        <w:rPr>
          <w:lang w:eastAsia="en-GB"/>
        </w:rPr>
      </w:pPr>
      <w:r w:rsidRPr="00CE1782">
        <w:rPr>
          <w:lang w:eastAsia="en-GB"/>
        </w:rPr>
        <w:t xml:space="preserve">    let x = plus_one(5);</w:t>
      </w:r>
    </w:p>
    <w:p w14:paraId="3267B4D9" w14:textId="77777777" w:rsidR="00CE1782" w:rsidRPr="00CE1782" w:rsidRDefault="00CE1782" w:rsidP="00675E74">
      <w:pPr>
        <w:pStyle w:val="Code"/>
        <w:rPr>
          <w:lang w:eastAsia="en-GB"/>
        </w:rPr>
      </w:pPr>
    </w:p>
    <w:p w14:paraId="4F91B87B" w14:textId="77777777" w:rsidR="00CE1782" w:rsidRPr="00CE1782" w:rsidRDefault="00CE1782" w:rsidP="00675E74">
      <w:pPr>
        <w:pStyle w:val="Code"/>
        <w:rPr>
          <w:lang w:eastAsia="en-GB"/>
        </w:rPr>
      </w:pPr>
      <w:r w:rsidRPr="00CE1782">
        <w:rPr>
          <w:lang w:eastAsia="en-GB"/>
        </w:rPr>
        <w:t xml:space="preserve">    println!("The value of x is: {x}");</w:t>
      </w:r>
    </w:p>
    <w:p w14:paraId="245F23BF" w14:textId="77777777" w:rsidR="00CE1782" w:rsidRPr="00CE1782" w:rsidRDefault="00CE1782" w:rsidP="00675E74">
      <w:pPr>
        <w:pStyle w:val="Code"/>
        <w:rPr>
          <w:lang w:eastAsia="en-GB"/>
        </w:rPr>
      </w:pPr>
      <w:r w:rsidRPr="00CE1782">
        <w:rPr>
          <w:lang w:eastAsia="en-GB"/>
        </w:rPr>
        <w:t>}</w:t>
      </w:r>
    </w:p>
    <w:p w14:paraId="70EB20CA" w14:textId="77777777" w:rsidR="00CE1782" w:rsidRPr="00CE1782" w:rsidRDefault="00CE1782" w:rsidP="00675E74">
      <w:pPr>
        <w:pStyle w:val="Code"/>
        <w:rPr>
          <w:lang w:eastAsia="en-GB"/>
        </w:rPr>
      </w:pPr>
    </w:p>
    <w:p w14:paraId="0755CD63" w14:textId="77777777" w:rsidR="00CE1782" w:rsidRPr="00CE1782" w:rsidRDefault="00CE1782" w:rsidP="00675E74">
      <w:pPr>
        <w:pStyle w:val="Code"/>
        <w:rPr>
          <w:lang w:eastAsia="en-GB"/>
        </w:rPr>
      </w:pPr>
      <w:r w:rsidRPr="00CE1782">
        <w:rPr>
          <w:lang w:eastAsia="en-GB"/>
        </w:rPr>
        <w:t>fn plus_one(x: i32) -&gt; i32 {</w:t>
      </w:r>
    </w:p>
    <w:p w14:paraId="01B506F1" w14:textId="77777777" w:rsidR="00CE1782" w:rsidRPr="00CE1782" w:rsidRDefault="00CE1782" w:rsidP="00675E74">
      <w:pPr>
        <w:pStyle w:val="Code"/>
        <w:rPr>
          <w:lang w:eastAsia="en-GB"/>
        </w:rPr>
      </w:pPr>
      <w:r w:rsidRPr="00CE1782">
        <w:rPr>
          <w:lang w:eastAsia="en-GB"/>
        </w:rPr>
        <w:t xml:space="preserve">    x + 1</w:t>
      </w:r>
    </w:p>
    <w:p w14:paraId="18D7F2F7" w14:textId="77777777" w:rsidR="00CE1782" w:rsidRPr="00CE1782" w:rsidRDefault="00CE1782" w:rsidP="00675E74">
      <w:pPr>
        <w:pStyle w:val="Code"/>
        <w:rPr>
          <w:lang w:eastAsia="en-GB"/>
        </w:rPr>
      </w:pPr>
      <w:r w:rsidRPr="00CE1782">
        <w:rPr>
          <w:lang w:eastAsia="en-GB"/>
        </w:rPr>
        <w:t>}</w:t>
      </w:r>
    </w:p>
    <w:p w14:paraId="2F90B60A" w14:textId="2829973A" w:rsidR="00CE1782" w:rsidRPr="00CE1782" w:rsidRDefault="00CE1782" w:rsidP="001D5A08">
      <w:pPr>
        <w:pStyle w:val="Body"/>
        <w:rPr>
          <w:lang w:eastAsia="en-GB"/>
        </w:rPr>
      </w:pPr>
      <w:r w:rsidRPr="001D5A08">
        <w:t xml:space="preserve">Running this code will print </w:t>
      </w:r>
      <w:r w:rsidRPr="00E61177">
        <w:rPr>
          <w:rStyle w:val="Literal"/>
        </w:rPr>
        <w:t>The value of x is: 6</w:t>
      </w:r>
      <w:r w:rsidRPr="001D5A08">
        <w:t>. But if we place a</w:t>
      </w:r>
      <w:r w:rsidR="00E61177">
        <w:t xml:space="preserve"> </w:t>
      </w:r>
      <w:r w:rsidRPr="001D5A08">
        <w:t xml:space="preserve">semicolon at the end of the line containing </w:t>
      </w:r>
      <w:r w:rsidRPr="00E61177">
        <w:rPr>
          <w:rStyle w:val="Literal"/>
        </w:rPr>
        <w:t>x + 1</w:t>
      </w:r>
      <w:r w:rsidRPr="00CE1782">
        <w:rPr>
          <w:lang w:eastAsia="en-GB"/>
        </w:rPr>
        <w:t>, changing it from an</w:t>
      </w:r>
      <w:r w:rsidR="00E61177">
        <w:rPr>
          <w:lang w:eastAsia="en-GB"/>
        </w:rPr>
        <w:t xml:space="preserve"> </w:t>
      </w:r>
      <w:r w:rsidRPr="00CE1782">
        <w:rPr>
          <w:lang w:eastAsia="en-GB"/>
        </w:rPr>
        <w:t>expression to a statement, we’ll get an error</w:t>
      </w:r>
      <w:ins w:id="568" w:author="Audrey Doyle" w:date="2022-07-27T13:34:00Z">
        <w:r w:rsidR="006664B0">
          <w:rPr>
            <w:lang w:eastAsia="en-GB"/>
          </w:rPr>
          <w:t>:</w:t>
        </w:r>
      </w:ins>
      <w:del w:id="569" w:author="Audrey Doyle" w:date="2022-07-27T13:34:00Z">
        <w:r w:rsidRPr="00CE1782" w:rsidDel="006664B0">
          <w:rPr>
            <w:lang w:eastAsia="en-GB"/>
          </w:rPr>
          <w:delText>.</w:delText>
        </w:r>
      </w:del>
    </w:p>
    <w:p w14:paraId="5DA472FA" w14:textId="71DA4545" w:rsidR="00CE1782" w:rsidRPr="00CE1782" w:rsidRDefault="00CE1782" w:rsidP="00675E74">
      <w:pPr>
        <w:pStyle w:val="CodeLabel"/>
        <w:rPr>
          <w:lang w:eastAsia="en-GB"/>
        </w:rPr>
      </w:pPr>
      <w:r w:rsidRPr="00CE1782">
        <w:rPr>
          <w:lang w:eastAsia="en-GB"/>
        </w:rPr>
        <w:t>src/main.rs</w:t>
      </w:r>
    </w:p>
    <w:p w14:paraId="08DBB664" w14:textId="77777777" w:rsidR="00CE1782" w:rsidRPr="00CE1782" w:rsidRDefault="00CE1782" w:rsidP="00675E74">
      <w:pPr>
        <w:pStyle w:val="Code"/>
        <w:rPr>
          <w:lang w:eastAsia="en-GB"/>
        </w:rPr>
      </w:pPr>
      <w:r w:rsidRPr="00CE1782">
        <w:rPr>
          <w:lang w:eastAsia="en-GB"/>
        </w:rPr>
        <w:t>fn main() {</w:t>
      </w:r>
    </w:p>
    <w:p w14:paraId="6FF0DE6F" w14:textId="77777777" w:rsidR="00CE1782" w:rsidRPr="00CE1782" w:rsidRDefault="00CE1782" w:rsidP="00675E74">
      <w:pPr>
        <w:pStyle w:val="Code"/>
        <w:rPr>
          <w:lang w:eastAsia="en-GB"/>
        </w:rPr>
      </w:pPr>
      <w:r w:rsidRPr="00CE1782">
        <w:rPr>
          <w:lang w:eastAsia="en-GB"/>
        </w:rPr>
        <w:t xml:space="preserve">    let x = plus_one(5);</w:t>
      </w:r>
    </w:p>
    <w:p w14:paraId="06924CCD" w14:textId="77777777" w:rsidR="00CE1782" w:rsidRPr="00CE1782" w:rsidRDefault="00CE1782" w:rsidP="00675E74">
      <w:pPr>
        <w:pStyle w:val="Code"/>
        <w:rPr>
          <w:lang w:eastAsia="en-GB"/>
        </w:rPr>
      </w:pPr>
    </w:p>
    <w:p w14:paraId="35990D58" w14:textId="77777777" w:rsidR="00CE1782" w:rsidRPr="00CE1782" w:rsidRDefault="00CE1782" w:rsidP="00675E74">
      <w:pPr>
        <w:pStyle w:val="Code"/>
        <w:rPr>
          <w:lang w:eastAsia="en-GB"/>
        </w:rPr>
      </w:pPr>
      <w:r w:rsidRPr="00CE1782">
        <w:rPr>
          <w:lang w:eastAsia="en-GB"/>
        </w:rPr>
        <w:t xml:space="preserve">    println!("The value of x is: {x}");</w:t>
      </w:r>
    </w:p>
    <w:p w14:paraId="4BA1BDA3" w14:textId="77777777" w:rsidR="00CE1782" w:rsidRPr="00CE1782" w:rsidRDefault="00CE1782" w:rsidP="00675E74">
      <w:pPr>
        <w:pStyle w:val="Code"/>
        <w:rPr>
          <w:lang w:eastAsia="en-GB"/>
        </w:rPr>
      </w:pPr>
      <w:r w:rsidRPr="00CE1782">
        <w:rPr>
          <w:lang w:eastAsia="en-GB"/>
        </w:rPr>
        <w:t>}</w:t>
      </w:r>
    </w:p>
    <w:p w14:paraId="16F4F9CC" w14:textId="77777777" w:rsidR="00CE1782" w:rsidRPr="00CE1782" w:rsidRDefault="00CE1782" w:rsidP="00675E74">
      <w:pPr>
        <w:pStyle w:val="Code"/>
        <w:rPr>
          <w:lang w:eastAsia="en-GB"/>
        </w:rPr>
      </w:pPr>
    </w:p>
    <w:p w14:paraId="4F1FC9F2" w14:textId="77777777" w:rsidR="00CE1782" w:rsidRPr="00CE1782" w:rsidRDefault="00CE1782" w:rsidP="00675E74">
      <w:pPr>
        <w:pStyle w:val="Code"/>
        <w:rPr>
          <w:lang w:eastAsia="en-GB"/>
        </w:rPr>
      </w:pPr>
      <w:r w:rsidRPr="00CE1782">
        <w:rPr>
          <w:lang w:eastAsia="en-GB"/>
        </w:rPr>
        <w:t>fn plus_one(x: i32) -&gt; i32 {</w:t>
      </w:r>
    </w:p>
    <w:p w14:paraId="119323A8" w14:textId="77777777" w:rsidR="00CE1782" w:rsidRPr="00CE1782" w:rsidRDefault="00CE1782" w:rsidP="00675E74">
      <w:pPr>
        <w:pStyle w:val="Code"/>
        <w:rPr>
          <w:lang w:eastAsia="en-GB"/>
        </w:rPr>
      </w:pPr>
      <w:r w:rsidRPr="00CE1782">
        <w:rPr>
          <w:lang w:eastAsia="en-GB"/>
        </w:rPr>
        <w:t xml:space="preserve">    x + 1;</w:t>
      </w:r>
    </w:p>
    <w:p w14:paraId="54CB963B" w14:textId="77777777" w:rsidR="00CE1782" w:rsidRPr="00CE1782" w:rsidRDefault="00CE1782" w:rsidP="00675E74">
      <w:pPr>
        <w:pStyle w:val="Code"/>
        <w:rPr>
          <w:lang w:eastAsia="en-GB"/>
        </w:rPr>
      </w:pPr>
      <w:r w:rsidRPr="00CE1782">
        <w:rPr>
          <w:lang w:eastAsia="en-GB"/>
        </w:rPr>
        <w:t>}</w:t>
      </w:r>
    </w:p>
    <w:p w14:paraId="214F4A19" w14:textId="77777777" w:rsidR="00CE1782" w:rsidRPr="00CE1782" w:rsidRDefault="00CE1782" w:rsidP="00390432">
      <w:pPr>
        <w:pStyle w:val="Body"/>
        <w:rPr>
          <w:lang w:eastAsia="en-GB"/>
        </w:rPr>
      </w:pPr>
      <w:r w:rsidRPr="00CE1782">
        <w:rPr>
          <w:lang w:eastAsia="en-GB"/>
        </w:rPr>
        <w:t>Compiling this code produces an error, as follows:</w:t>
      </w:r>
    </w:p>
    <w:p w14:paraId="79DA73CD" w14:textId="3F0260D3"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4C996DB1" w14:textId="77777777" w:rsidR="00CE1782" w:rsidRPr="00CE1782" w:rsidRDefault="00CE1782" w:rsidP="00675E74">
      <w:pPr>
        <w:pStyle w:val="Code"/>
        <w:rPr>
          <w:lang w:eastAsia="en-GB"/>
        </w:rPr>
      </w:pPr>
      <w:r w:rsidRPr="00CE1782">
        <w:rPr>
          <w:lang w:eastAsia="en-GB"/>
        </w:rPr>
        <w:t xml:space="preserve">   Compiling functions v0.1.0 (file:///projects/functions)</w:t>
      </w:r>
    </w:p>
    <w:p w14:paraId="351200A2" w14:textId="77777777" w:rsidR="00CE1782" w:rsidRPr="00CE1782" w:rsidRDefault="00CE1782" w:rsidP="00675E74">
      <w:pPr>
        <w:pStyle w:val="Code"/>
        <w:rPr>
          <w:lang w:eastAsia="en-GB"/>
        </w:rPr>
      </w:pPr>
      <w:r w:rsidRPr="00CE1782">
        <w:rPr>
          <w:lang w:eastAsia="en-GB"/>
        </w:rPr>
        <w:t>error[E0308]: mismatched types</w:t>
      </w:r>
    </w:p>
    <w:p w14:paraId="0EAF1ED2" w14:textId="77777777" w:rsidR="00CE1782" w:rsidRPr="00CE1782" w:rsidRDefault="00CE1782" w:rsidP="00675E74">
      <w:pPr>
        <w:pStyle w:val="Code"/>
        <w:rPr>
          <w:lang w:eastAsia="en-GB"/>
        </w:rPr>
      </w:pPr>
      <w:r w:rsidRPr="00CE1782">
        <w:rPr>
          <w:lang w:eastAsia="en-GB"/>
        </w:rPr>
        <w:t xml:space="preserve"> --&gt; src/main.rs:7:24</w:t>
      </w:r>
    </w:p>
    <w:p w14:paraId="6F3E1B34" w14:textId="77777777" w:rsidR="00CE1782" w:rsidRPr="00CE1782" w:rsidRDefault="00CE1782" w:rsidP="00675E74">
      <w:pPr>
        <w:pStyle w:val="Code"/>
        <w:rPr>
          <w:lang w:eastAsia="en-GB"/>
        </w:rPr>
      </w:pPr>
      <w:r w:rsidRPr="00CE1782">
        <w:rPr>
          <w:lang w:eastAsia="en-GB"/>
        </w:rPr>
        <w:t xml:space="preserve">  |</w:t>
      </w:r>
    </w:p>
    <w:p w14:paraId="3CA68D95" w14:textId="77777777" w:rsidR="00CE1782" w:rsidRPr="00CE1782" w:rsidRDefault="00CE1782" w:rsidP="00675E74">
      <w:pPr>
        <w:pStyle w:val="Code"/>
        <w:rPr>
          <w:lang w:eastAsia="en-GB"/>
        </w:rPr>
      </w:pPr>
      <w:r w:rsidRPr="00CE1782">
        <w:rPr>
          <w:lang w:eastAsia="en-GB"/>
        </w:rPr>
        <w:t>7 | fn plus_one(x: i32) -&gt; i32 {</w:t>
      </w:r>
    </w:p>
    <w:p w14:paraId="5C9251FD" w14:textId="77777777" w:rsidR="00CE1782" w:rsidRPr="00CE1782" w:rsidRDefault="00CE1782" w:rsidP="00675E74">
      <w:pPr>
        <w:pStyle w:val="Code"/>
        <w:rPr>
          <w:lang w:eastAsia="en-GB"/>
        </w:rPr>
      </w:pPr>
      <w:r w:rsidRPr="00CE1782">
        <w:rPr>
          <w:lang w:eastAsia="en-GB"/>
        </w:rPr>
        <w:t xml:space="preserve">  |    --------            ^^^ expected `i32`, found `()`</w:t>
      </w:r>
    </w:p>
    <w:p w14:paraId="74602DF9" w14:textId="77777777" w:rsidR="00CE1782" w:rsidRPr="00CE1782" w:rsidRDefault="00CE1782" w:rsidP="00675E74">
      <w:pPr>
        <w:pStyle w:val="Code"/>
        <w:rPr>
          <w:lang w:eastAsia="en-GB"/>
        </w:rPr>
      </w:pPr>
      <w:r w:rsidRPr="00CE1782">
        <w:rPr>
          <w:lang w:eastAsia="en-GB"/>
        </w:rPr>
        <w:t xml:space="preserve">  |    |</w:t>
      </w:r>
    </w:p>
    <w:p w14:paraId="28D0AC35" w14:textId="77777777" w:rsidR="00CE1782" w:rsidRPr="00CE1782" w:rsidRDefault="00CE1782" w:rsidP="00675E74">
      <w:pPr>
        <w:pStyle w:val="Code"/>
        <w:rPr>
          <w:lang w:eastAsia="en-GB"/>
        </w:rPr>
      </w:pPr>
      <w:r w:rsidRPr="00CE1782">
        <w:rPr>
          <w:lang w:eastAsia="en-GB"/>
        </w:rPr>
        <w:t xml:space="preserve">  |    implicitly returns `()` as its body has no tail or `return` expression</w:t>
      </w:r>
    </w:p>
    <w:p w14:paraId="686B45BE" w14:textId="77777777" w:rsidR="00CE1782" w:rsidRPr="00CE1782" w:rsidRDefault="00CE1782" w:rsidP="00675E74">
      <w:pPr>
        <w:pStyle w:val="Code"/>
        <w:rPr>
          <w:lang w:eastAsia="en-GB"/>
        </w:rPr>
      </w:pPr>
      <w:r w:rsidRPr="00CE1782">
        <w:rPr>
          <w:lang w:eastAsia="en-GB"/>
        </w:rPr>
        <w:t>8 |     x + 1;</w:t>
      </w:r>
    </w:p>
    <w:p w14:paraId="765F77B7" w14:textId="59D54AE7" w:rsidR="00CE1782" w:rsidRPr="00CE1782" w:rsidRDefault="00CE1782" w:rsidP="00675E74">
      <w:pPr>
        <w:pStyle w:val="Code"/>
        <w:rPr>
          <w:lang w:eastAsia="en-GB"/>
        </w:rPr>
      </w:pPr>
      <w:r w:rsidRPr="00CE1782">
        <w:rPr>
          <w:lang w:eastAsia="en-GB"/>
        </w:rPr>
        <w:t xml:space="preserve">  |          - help: </w:t>
      </w:r>
      <w:del w:id="570" w:author="Carol Nichols" w:date="2022-08-11T16:43:00Z">
        <w:r w:rsidRPr="00CE1782" w:rsidDel="00FB0A82">
          <w:rPr>
            <w:lang w:eastAsia="en-GB"/>
          </w:rPr>
          <w:delText xml:space="preserve">consider </w:delText>
        </w:r>
      </w:del>
      <w:r w:rsidRPr="00CE1782">
        <w:rPr>
          <w:lang w:eastAsia="en-GB"/>
        </w:rPr>
        <w:t>remov</w:t>
      </w:r>
      <w:ins w:id="571" w:author="Carol Nichols" w:date="2022-08-11T16:43:00Z">
        <w:r w:rsidR="00FB0A82">
          <w:rPr>
            <w:lang w:eastAsia="en-GB"/>
          </w:rPr>
          <w:t>e</w:t>
        </w:r>
      </w:ins>
      <w:del w:id="572" w:author="Carol Nichols" w:date="2022-08-11T16:43:00Z">
        <w:r w:rsidRPr="00CE1782" w:rsidDel="00FB0A82">
          <w:rPr>
            <w:lang w:eastAsia="en-GB"/>
          </w:rPr>
          <w:delText>ing</w:delText>
        </w:r>
      </w:del>
      <w:r w:rsidRPr="00CE1782">
        <w:rPr>
          <w:lang w:eastAsia="en-GB"/>
        </w:rPr>
        <w:t xml:space="preserve"> this semicolon</w:t>
      </w:r>
    </w:p>
    <w:p w14:paraId="4780A4AF" w14:textId="0CB1200C" w:rsidR="00CE1782" w:rsidRPr="00CE1782" w:rsidRDefault="00CE1782" w:rsidP="001D5A08">
      <w:pPr>
        <w:pStyle w:val="Body"/>
        <w:rPr>
          <w:lang w:eastAsia="en-GB"/>
        </w:rPr>
      </w:pPr>
      <w:r w:rsidRPr="001D5A08">
        <w:t xml:space="preserve">The main error message, </w:t>
      </w:r>
      <w:del w:id="573" w:author="Audrey Doyle" w:date="2022-07-27T12:42:00Z">
        <w:r w:rsidRPr="001D5A08" w:rsidDel="00B1600F">
          <w:delText>“</w:delText>
        </w:r>
      </w:del>
      <w:r w:rsidRPr="00B1600F">
        <w:rPr>
          <w:rStyle w:val="Literal"/>
          <w:rPrChange w:id="574" w:author="Audrey Doyle" w:date="2022-07-27T12:42:00Z">
            <w:rPr/>
          </w:rPrChange>
        </w:rPr>
        <w:t>mismatched types</w:t>
      </w:r>
      <w:r w:rsidRPr="001D5A08">
        <w:t>,</w:t>
      </w:r>
      <w:del w:id="575" w:author="Audrey Doyle" w:date="2022-07-27T12:42:00Z">
        <w:r w:rsidRPr="001D5A08" w:rsidDel="00B1600F">
          <w:delText>”</w:delText>
        </w:r>
      </w:del>
      <w:r w:rsidRPr="001D5A08">
        <w:t xml:space="preserve"> reveals the core issue with this</w:t>
      </w:r>
      <w:r w:rsidR="00E61177">
        <w:t xml:space="preserve"> </w:t>
      </w:r>
      <w:r w:rsidRPr="001D5A08">
        <w:t xml:space="preserve">code. The definition of the function </w:t>
      </w:r>
      <w:r w:rsidRPr="00E61177">
        <w:rPr>
          <w:rStyle w:val="Literal"/>
        </w:rPr>
        <w:t>plus_one</w:t>
      </w:r>
      <w:r w:rsidRPr="001D5A08">
        <w:t xml:space="preserve"> says that it will return an</w:t>
      </w:r>
      <w:r w:rsidR="00E61177">
        <w:t xml:space="preserve"> </w:t>
      </w:r>
      <w:r w:rsidRPr="00E61177">
        <w:rPr>
          <w:rStyle w:val="Literal"/>
        </w:rPr>
        <w:t>i32</w:t>
      </w:r>
      <w:r w:rsidRPr="001D5A08">
        <w:t xml:space="preserve">, but statements don’t evaluate to a value, which is expressed by </w:t>
      </w:r>
      <w:r w:rsidRPr="00E61177">
        <w:rPr>
          <w:rStyle w:val="Literal"/>
        </w:rPr>
        <w:t>()</w:t>
      </w:r>
      <w:r w:rsidRPr="00CE1782">
        <w:rPr>
          <w:lang w:eastAsia="en-GB"/>
        </w:rPr>
        <w:t>,</w:t>
      </w:r>
      <w:r w:rsidR="00E61177">
        <w:rPr>
          <w:lang w:eastAsia="en-GB"/>
        </w:rPr>
        <w:t xml:space="preserve"> </w:t>
      </w:r>
      <w:r w:rsidRPr="00CE1782">
        <w:rPr>
          <w:lang w:eastAsia="en-GB"/>
        </w:rPr>
        <w:t>the unit type. Therefore, nothing is returned, which contradicts the function</w:t>
      </w:r>
      <w:r w:rsidR="00E61177">
        <w:rPr>
          <w:lang w:eastAsia="en-GB"/>
        </w:rPr>
        <w:t xml:space="preserve"> </w:t>
      </w:r>
      <w:r w:rsidRPr="00CE1782">
        <w:rPr>
          <w:lang w:eastAsia="en-GB"/>
        </w:rPr>
        <w:t>definition and results in an error. In this output, Rust provides a message to</w:t>
      </w:r>
      <w:r w:rsidR="00E61177">
        <w:rPr>
          <w:lang w:eastAsia="en-GB"/>
        </w:rPr>
        <w:t xml:space="preserve"> </w:t>
      </w:r>
      <w:r w:rsidRPr="00CE1782">
        <w:rPr>
          <w:lang w:eastAsia="en-GB"/>
        </w:rPr>
        <w:t>possibly help rectify this issue: it suggests removing the semicolon, which</w:t>
      </w:r>
      <w:r w:rsidR="00E61177">
        <w:rPr>
          <w:lang w:eastAsia="en-GB"/>
        </w:rPr>
        <w:t xml:space="preserve"> </w:t>
      </w:r>
      <w:r w:rsidRPr="00CE1782">
        <w:rPr>
          <w:lang w:eastAsia="en-GB"/>
        </w:rPr>
        <w:t>would fix the error.</w:t>
      </w:r>
      <w:ins w:id="576" w:author="Carol Nichols" w:date="2022-08-13T20:30:00Z">
        <w:r w:rsidR="00C94AF6">
          <w:rPr>
            <w:lang w:eastAsia="en-GB"/>
          </w:rPr>
          <w:fldChar w:fldCharType="begin"/>
        </w:r>
        <w:r w:rsidR="00C94AF6">
          <w:instrText xml:space="preserve"> XE "return values:of functions endRange" </w:instrText>
        </w:r>
        <w:r w:rsidR="00C94AF6">
          <w:rPr>
            <w:lang w:eastAsia="en-GB"/>
          </w:rPr>
          <w:fldChar w:fldCharType="end"/>
        </w:r>
      </w:ins>
      <w:ins w:id="577" w:author="Carol Nichols" w:date="2022-08-13T20:28:00Z">
        <w:r w:rsidR="00D06FF6">
          <w:rPr>
            <w:lang w:eastAsia="en-GB"/>
          </w:rPr>
          <w:fldChar w:fldCharType="begin"/>
        </w:r>
        <w:r w:rsidR="00D06FF6">
          <w:instrText xml:space="preserve"> XE "functions:with return values endRange" </w:instrText>
        </w:r>
        <w:r w:rsidR="00D06FF6">
          <w:rPr>
            <w:lang w:eastAsia="en-GB"/>
          </w:rPr>
          <w:fldChar w:fldCharType="end"/>
        </w:r>
      </w:ins>
      <w:ins w:id="578" w:author="Carol Nichols" w:date="2022-08-13T20:14:00Z">
        <w:r w:rsidR="009A3412">
          <w:rPr>
            <w:lang w:eastAsia="en-GB"/>
          </w:rPr>
          <w:fldChar w:fldCharType="begin"/>
        </w:r>
        <w:r w:rsidR="009A3412">
          <w:instrText xml:space="preserve"> XE "functions endRange" </w:instrText>
        </w:r>
        <w:r w:rsidR="009A3412">
          <w:rPr>
            <w:lang w:eastAsia="en-GB"/>
          </w:rPr>
          <w:fldChar w:fldCharType="end"/>
        </w:r>
      </w:ins>
    </w:p>
    <w:bookmarkStart w:id="579" w:name="comments"/>
    <w:bookmarkStart w:id="580" w:name="_Toc105758594"/>
    <w:bookmarkStart w:id="581" w:name="_Toc106887993"/>
    <w:bookmarkEnd w:id="579"/>
    <w:p w14:paraId="2D3ABB7F" w14:textId="1196D9F6" w:rsidR="00CE1782" w:rsidRPr="00CE1782" w:rsidRDefault="0033254F" w:rsidP="00CE1782">
      <w:pPr>
        <w:pStyle w:val="HeadA"/>
        <w:rPr>
          <w:lang w:eastAsia="en-GB"/>
        </w:rPr>
      </w:pPr>
      <w:ins w:id="582" w:author="Carol Nichols" w:date="2022-08-13T20:31:00Z">
        <w:r>
          <w:rPr>
            <w:lang w:eastAsia="en-GB"/>
          </w:rPr>
          <w:fldChar w:fldCharType="begin"/>
        </w:r>
        <w:r>
          <w:instrText xml:space="preserve"> XE "comments startRange" </w:instrText>
        </w:r>
        <w:r>
          <w:rPr>
            <w:lang w:eastAsia="en-GB"/>
          </w:rPr>
          <w:fldChar w:fldCharType="end"/>
        </w:r>
      </w:ins>
      <w:r w:rsidR="00CE1782" w:rsidRPr="00CE1782">
        <w:rPr>
          <w:lang w:eastAsia="en-GB"/>
        </w:rPr>
        <w:t>Comments</w:t>
      </w:r>
      <w:bookmarkEnd w:id="580"/>
      <w:bookmarkEnd w:id="581"/>
    </w:p>
    <w:p w14:paraId="4137BC85" w14:textId="08A4180C" w:rsidR="00CE1782" w:rsidRPr="00CE1782" w:rsidRDefault="00CE1782" w:rsidP="001D5A08">
      <w:pPr>
        <w:pStyle w:val="Body"/>
        <w:rPr>
          <w:lang w:eastAsia="en-GB"/>
        </w:rPr>
      </w:pPr>
      <w:r w:rsidRPr="001D5A08">
        <w:t>All programmers strive to make their code easy to understand, but sometimes</w:t>
      </w:r>
      <w:r w:rsidR="00E61177">
        <w:t xml:space="preserve"> </w:t>
      </w:r>
      <w:r w:rsidRPr="001D5A08">
        <w:t xml:space="preserve">extra explanation is warranted. In these cases, programmers leave </w:t>
      </w:r>
      <w:r w:rsidRPr="00675E74">
        <w:rPr>
          <w:rStyle w:val="Italic"/>
        </w:rPr>
        <w:t>comments</w:t>
      </w:r>
      <w:r w:rsidRPr="00CE1782">
        <w:rPr>
          <w:lang w:eastAsia="en-GB"/>
        </w:rPr>
        <w:t xml:space="preserve"> in</w:t>
      </w:r>
      <w:r w:rsidR="00E61177">
        <w:rPr>
          <w:lang w:eastAsia="en-GB"/>
        </w:rPr>
        <w:t xml:space="preserve"> </w:t>
      </w:r>
      <w:r w:rsidRPr="00CE1782">
        <w:rPr>
          <w:lang w:eastAsia="en-GB"/>
        </w:rPr>
        <w:t>their source code that the compiler will ignore but people reading the source</w:t>
      </w:r>
      <w:r w:rsidR="00E61177">
        <w:rPr>
          <w:lang w:eastAsia="en-GB"/>
        </w:rPr>
        <w:t xml:space="preserve"> </w:t>
      </w:r>
      <w:r w:rsidRPr="00CE1782">
        <w:rPr>
          <w:lang w:eastAsia="en-GB"/>
        </w:rPr>
        <w:t>code may find useful.</w:t>
      </w:r>
    </w:p>
    <w:p w14:paraId="12481BCD" w14:textId="77777777" w:rsidR="00CE1782" w:rsidRPr="00CE1782" w:rsidRDefault="00CE1782" w:rsidP="00390432">
      <w:pPr>
        <w:pStyle w:val="Body"/>
        <w:rPr>
          <w:lang w:eastAsia="en-GB"/>
        </w:rPr>
      </w:pPr>
      <w:r w:rsidRPr="00CE1782">
        <w:rPr>
          <w:lang w:eastAsia="en-GB"/>
        </w:rPr>
        <w:t>Here’s a simple comment:</w:t>
      </w:r>
    </w:p>
    <w:p w14:paraId="735F4702" w14:textId="77777777" w:rsidR="00CE1782" w:rsidRPr="00CE1782" w:rsidRDefault="00CE1782" w:rsidP="00675E74">
      <w:pPr>
        <w:pStyle w:val="Code"/>
        <w:rPr>
          <w:lang w:eastAsia="en-GB"/>
        </w:rPr>
      </w:pPr>
      <w:r w:rsidRPr="00CE1782">
        <w:rPr>
          <w:lang w:eastAsia="en-GB"/>
        </w:rPr>
        <w:t>// hello, world</w:t>
      </w:r>
    </w:p>
    <w:p w14:paraId="29341921" w14:textId="3CB4BB98" w:rsidR="00CE1782" w:rsidRPr="00CE1782" w:rsidRDefault="00CE1782" w:rsidP="001D5A08">
      <w:pPr>
        <w:pStyle w:val="Body"/>
        <w:rPr>
          <w:lang w:eastAsia="en-GB"/>
        </w:rPr>
      </w:pPr>
      <w:r w:rsidRPr="001D5A08">
        <w:t>In Rust, the idiomatic comment style starts a comment with two slashes, and the</w:t>
      </w:r>
      <w:r w:rsidR="00E61177">
        <w:t xml:space="preserve"> </w:t>
      </w:r>
      <w:r w:rsidRPr="001D5A08">
        <w:t>comment continues until the end of the line. For comments that extend beyond a</w:t>
      </w:r>
      <w:r w:rsidR="00E61177">
        <w:t xml:space="preserve"> </w:t>
      </w:r>
      <w:r w:rsidRPr="001D5A08">
        <w:t xml:space="preserve">single line, you’ll need to include </w:t>
      </w:r>
      <w:r w:rsidRPr="00E61177">
        <w:rPr>
          <w:rStyle w:val="Literal"/>
        </w:rPr>
        <w:t>//</w:t>
      </w:r>
      <w:r w:rsidRPr="00CE1782">
        <w:rPr>
          <w:lang w:eastAsia="en-GB"/>
        </w:rPr>
        <w:t xml:space="preserve"> on each line, like this:</w:t>
      </w:r>
    </w:p>
    <w:p w14:paraId="4EB4D523" w14:textId="77777777" w:rsidR="00CE1782" w:rsidRPr="00CE1782" w:rsidRDefault="00CE1782" w:rsidP="00D13704">
      <w:pPr>
        <w:pStyle w:val="CodeWide"/>
        <w:rPr>
          <w:lang w:eastAsia="en-GB"/>
        </w:rPr>
        <w:pPrChange w:id="583" w:author="Carol Nichols" w:date="2022-08-23T20:13:00Z">
          <w:pPr>
            <w:pStyle w:val="Code"/>
          </w:pPr>
        </w:pPrChange>
      </w:pPr>
      <w:r w:rsidRPr="00CE1782">
        <w:rPr>
          <w:lang w:eastAsia="en-GB"/>
        </w:rPr>
        <w:t>// So we’re doing something complicated here, long enough that we need</w:t>
      </w:r>
    </w:p>
    <w:p w14:paraId="0A618ADE" w14:textId="77777777" w:rsidR="00CE1782" w:rsidRPr="00CE1782" w:rsidRDefault="00CE1782" w:rsidP="00D13704">
      <w:pPr>
        <w:pStyle w:val="CodeWide"/>
        <w:rPr>
          <w:lang w:eastAsia="en-GB"/>
        </w:rPr>
        <w:pPrChange w:id="584" w:author="Carol Nichols" w:date="2022-08-23T20:13:00Z">
          <w:pPr>
            <w:pStyle w:val="Code"/>
          </w:pPr>
        </w:pPrChange>
      </w:pPr>
      <w:r w:rsidRPr="00CE1782">
        <w:rPr>
          <w:lang w:eastAsia="en-GB"/>
        </w:rPr>
        <w:t>// multiple lines of comments to do it! Whew! Hopefully, this comment will</w:t>
      </w:r>
    </w:p>
    <w:p w14:paraId="5B191062" w14:textId="77777777" w:rsidR="00CE1782" w:rsidRPr="00CE1782" w:rsidRDefault="00CE1782" w:rsidP="00D13704">
      <w:pPr>
        <w:pStyle w:val="CodeWide"/>
        <w:rPr>
          <w:lang w:eastAsia="en-GB"/>
        </w:rPr>
        <w:pPrChange w:id="585" w:author="Carol Nichols" w:date="2022-08-23T20:13:00Z">
          <w:pPr>
            <w:pStyle w:val="Code"/>
          </w:pPr>
        </w:pPrChange>
      </w:pPr>
      <w:r w:rsidRPr="00CE1782">
        <w:rPr>
          <w:lang w:eastAsia="en-GB"/>
        </w:rPr>
        <w:t>// explain what’s going on.</w:t>
      </w:r>
    </w:p>
    <w:p w14:paraId="6B96601B" w14:textId="77777777" w:rsidR="00CE1782" w:rsidRPr="00CE1782" w:rsidRDefault="00CE1782" w:rsidP="00390432">
      <w:pPr>
        <w:pStyle w:val="Body"/>
        <w:rPr>
          <w:lang w:eastAsia="en-GB"/>
        </w:rPr>
      </w:pPr>
      <w:r w:rsidRPr="00CE1782">
        <w:rPr>
          <w:lang w:eastAsia="en-GB"/>
        </w:rPr>
        <w:t>Comments can also be placed at the end of lines containing code:</w:t>
      </w:r>
    </w:p>
    <w:p w14:paraId="02F1EA37" w14:textId="5DA05157" w:rsidR="00CE1782" w:rsidRPr="00CE1782" w:rsidRDefault="00CE1782" w:rsidP="00675E74">
      <w:pPr>
        <w:pStyle w:val="CodeLabel"/>
        <w:rPr>
          <w:lang w:eastAsia="en-GB"/>
        </w:rPr>
      </w:pPr>
      <w:r w:rsidRPr="00CE1782">
        <w:rPr>
          <w:lang w:eastAsia="en-GB"/>
        </w:rPr>
        <w:t>src/main.rs</w:t>
      </w:r>
    </w:p>
    <w:p w14:paraId="15B303F1" w14:textId="77777777" w:rsidR="00CE1782" w:rsidRPr="00CE1782" w:rsidRDefault="00CE1782" w:rsidP="00675E74">
      <w:pPr>
        <w:pStyle w:val="Code"/>
        <w:rPr>
          <w:lang w:eastAsia="en-GB"/>
        </w:rPr>
      </w:pPr>
      <w:r w:rsidRPr="00CE1782">
        <w:rPr>
          <w:lang w:eastAsia="en-GB"/>
        </w:rPr>
        <w:t>fn main() {</w:t>
      </w:r>
    </w:p>
    <w:p w14:paraId="0FAB04BB" w14:textId="77777777" w:rsidR="00CE1782" w:rsidRPr="00CE1782" w:rsidRDefault="00CE1782" w:rsidP="00675E74">
      <w:pPr>
        <w:pStyle w:val="Code"/>
        <w:rPr>
          <w:lang w:eastAsia="en-GB"/>
        </w:rPr>
      </w:pPr>
      <w:r w:rsidRPr="00CE1782">
        <w:rPr>
          <w:lang w:eastAsia="en-GB"/>
        </w:rPr>
        <w:t xml:space="preserve">    let lucky_number = 7; // I’m feeling lucky today</w:t>
      </w:r>
    </w:p>
    <w:p w14:paraId="2EE12BB0" w14:textId="77777777" w:rsidR="00CE1782" w:rsidRPr="00CE1782" w:rsidRDefault="00CE1782" w:rsidP="00675E74">
      <w:pPr>
        <w:pStyle w:val="Code"/>
        <w:rPr>
          <w:lang w:eastAsia="en-GB"/>
        </w:rPr>
      </w:pPr>
      <w:r w:rsidRPr="00CE1782">
        <w:rPr>
          <w:lang w:eastAsia="en-GB"/>
        </w:rPr>
        <w:t>}</w:t>
      </w:r>
    </w:p>
    <w:p w14:paraId="0F55C9CB" w14:textId="5BA61A99" w:rsidR="00CE1782" w:rsidRPr="00CE1782" w:rsidRDefault="00CE1782" w:rsidP="00390432">
      <w:pPr>
        <w:pStyle w:val="Body"/>
        <w:rPr>
          <w:lang w:eastAsia="en-GB"/>
        </w:rPr>
      </w:pPr>
      <w:r w:rsidRPr="00CE1782">
        <w:rPr>
          <w:lang w:eastAsia="en-GB"/>
        </w:rPr>
        <w:lastRenderedPageBreak/>
        <w:t>But you’ll more often see them used in this format, with the comment on a</w:t>
      </w:r>
      <w:r w:rsidR="00E61177">
        <w:rPr>
          <w:lang w:eastAsia="en-GB"/>
        </w:rPr>
        <w:t xml:space="preserve"> </w:t>
      </w:r>
      <w:r w:rsidRPr="00CE1782">
        <w:rPr>
          <w:lang w:eastAsia="en-GB"/>
        </w:rPr>
        <w:t>separate line above the code it’s annotating:</w:t>
      </w:r>
    </w:p>
    <w:p w14:paraId="692B35D4" w14:textId="6A5D5862" w:rsidR="00CE1782" w:rsidRPr="00CE1782" w:rsidRDefault="00CE1782" w:rsidP="00675E74">
      <w:pPr>
        <w:pStyle w:val="CodeLabel"/>
        <w:rPr>
          <w:lang w:eastAsia="en-GB"/>
        </w:rPr>
      </w:pPr>
      <w:r w:rsidRPr="00CE1782">
        <w:rPr>
          <w:lang w:eastAsia="en-GB"/>
        </w:rPr>
        <w:t>src/main.rs</w:t>
      </w:r>
    </w:p>
    <w:p w14:paraId="39BCF1FD" w14:textId="77777777" w:rsidR="00CE1782" w:rsidRPr="00CE1782" w:rsidRDefault="00CE1782" w:rsidP="00675E74">
      <w:pPr>
        <w:pStyle w:val="Code"/>
        <w:rPr>
          <w:lang w:eastAsia="en-GB"/>
        </w:rPr>
      </w:pPr>
      <w:r w:rsidRPr="00CE1782">
        <w:rPr>
          <w:lang w:eastAsia="en-GB"/>
        </w:rPr>
        <w:t>fn main() {</w:t>
      </w:r>
    </w:p>
    <w:p w14:paraId="209C46F0" w14:textId="77777777" w:rsidR="00CE1782" w:rsidRPr="00CE1782" w:rsidRDefault="00CE1782" w:rsidP="00675E74">
      <w:pPr>
        <w:pStyle w:val="Code"/>
        <w:rPr>
          <w:lang w:eastAsia="en-GB"/>
        </w:rPr>
      </w:pPr>
      <w:r w:rsidRPr="00CE1782">
        <w:rPr>
          <w:lang w:eastAsia="en-GB"/>
        </w:rPr>
        <w:t xml:space="preserve">    // I’m feeling lucky today</w:t>
      </w:r>
    </w:p>
    <w:p w14:paraId="265A185E" w14:textId="77777777" w:rsidR="00CE1782" w:rsidRPr="00CE1782" w:rsidRDefault="00CE1782" w:rsidP="00675E74">
      <w:pPr>
        <w:pStyle w:val="Code"/>
        <w:rPr>
          <w:lang w:eastAsia="en-GB"/>
        </w:rPr>
      </w:pPr>
      <w:r w:rsidRPr="00CE1782">
        <w:rPr>
          <w:lang w:eastAsia="en-GB"/>
        </w:rPr>
        <w:t xml:space="preserve">    let lucky_number = 7;</w:t>
      </w:r>
    </w:p>
    <w:p w14:paraId="696583F2" w14:textId="77777777" w:rsidR="00CE1782" w:rsidRPr="00CE1782" w:rsidRDefault="00CE1782" w:rsidP="00675E74">
      <w:pPr>
        <w:pStyle w:val="Code"/>
        <w:rPr>
          <w:lang w:eastAsia="en-GB"/>
        </w:rPr>
      </w:pPr>
      <w:r w:rsidRPr="00CE1782">
        <w:rPr>
          <w:lang w:eastAsia="en-GB"/>
        </w:rPr>
        <w:t>}</w:t>
      </w:r>
    </w:p>
    <w:p w14:paraId="7683C4C9" w14:textId="623E20EC" w:rsidR="00CE1782" w:rsidRPr="00CE1782" w:rsidRDefault="00CE1782" w:rsidP="00390432">
      <w:pPr>
        <w:pStyle w:val="Body"/>
        <w:rPr>
          <w:lang w:eastAsia="en-GB"/>
        </w:rPr>
      </w:pPr>
      <w:r w:rsidRPr="00CE1782">
        <w:rPr>
          <w:lang w:eastAsia="en-GB"/>
        </w:rPr>
        <w:t>Rust also has another kind of comment, documentation comments, which we’ll</w:t>
      </w:r>
      <w:r w:rsidR="00E61177">
        <w:rPr>
          <w:lang w:eastAsia="en-GB"/>
        </w:rPr>
        <w:t xml:space="preserve"> </w:t>
      </w:r>
      <w:r w:rsidRPr="00CE1782">
        <w:rPr>
          <w:lang w:eastAsia="en-GB"/>
        </w:rPr>
        <w:t xml:space="preserve">discuss in </w:t>
      </w:r>
      <w:del w:id="586" w:author="Audrey Doyle" w:date="2022-07-27T12:43:00Z">
        <w:r w:rsidRPr="00CE1782" w:rsidDel="00A86377">
          <w:rPr>
            <w:lang w:eastAsia="en-GB"/>
          </w:rPr>
          <w:delText xml:space="preserve">the </w:delText>
        </w:r>
      </w:del>
      <w:r w:rsidRPr="00390432">
        <w:rPr>
          <w:rStyle w:val="Xref"/>
        </w:rPr>
        <w:t xml:space="preserve">“Publishing a Crate to Crates.io” </w:t>
      </w:r>
      <w:del w:id="587" w:author="Audrey Doyle" w:date="2022-07-27T12:43:00Z">
        <w:r w:rsidRPr="00A86377" w:rsidDel="00A86377">
          <w:rPr>
            <w:rPrChange w:id="588" w:author="Audrey Doyle" w:date="2022-07-27T12:43:00Z">
              <w:rPr>
                <w:rStyle w:val="Xref"/>
              </w:rPr>
            </w:rPrChange>
          </w:rPr>
          <w:delText>section of</w:delText>
        </w:r>
      </w:del>
      <w:ins w:id="589" w:author="Audrey Doyle" w:date="2022-07-27T12:50:00Z">
        <w:r w:rsidR="00031386">
          <w:t>o</w:t>
        </w:r>
      </w:ins>
      <w:ins w:id="590" w:author="Audrey Doyle" w:date="2022-07-27T12:43:00Z">
        <w:r w:rsidR="00A86377">
          <w:t>n</w:t>
        </w:r>
      </w:ins>
      <w:ins w:id="591" w:author="Audrey Doyle" w:date="2022-07-27T12:50:00Z">
        <w:r w:rsidR="00031386">
          <w:t xml:space="preserve"> </w:t>
        </w:r>
        <w:r w:rsidR="00031386" w:rsidRPr="00FE148B">
          <w:rPr>
            <w:rStyle w:val="Xref"/>
            <w:rPrChange w:id="592" w:author="Audrey Doyle" w:date="2022-07-28T10:54:00Z">
              <w:rPr/>
            </w:rPrChange>
          </w:rPr>
          <w:t>page XX</w:t>
        </w:r>
      </w:ins>
      <w:del w:id="593" w:author="Audrey Doyle" w:date="2022-07-27T12:50:00Z">
        <w:r w:rsidRPr="00390432" w:rsidDel="00031386">
          <w:rPr>
            <w:rStyle w:val="Xref"/>
          </w:rPr>
          <w:delText xml:space="preserve"> </w:delText>
        </w:r>
        <w:r w:rsidR="007025DA" w:rsidRPr="007C2DB9" w:rsidDel="00031386">
          <w:rPr>
            <w:rStyle w:val="Xref"/>
          </w:rPr>
          <w:delText>Chapter</w:delText>
        </w:r>
        <w:r w:rsidRPr="007C2DB9" w:rsidDel="00031386">
          <w:rPr>
            <w:rStyle w:val="Xref"/>
          </w:rPr>
          <w:delText xml:space="preserve"> 14</w:delText>
        </w:r>
      </w:del>
      <w:r w:rsidRPr="00CE1782">
        <w:rPr>
          <w:lang w:eastAsia="en-GB"/>
        </w:rPr>
        <w:t>.</w:t>
      </w:r>
      <w:ins w:id="594" w:author="Carol Nichols" w:date="2022-08-13T20:31:00Z">
        <w:r w:rsidR="00BC60A8">
          <w:rPr>
            <w:lang w:eastAsia="en-GB"/>
          </w:rPr>
          <w:fldChar w:fldCharType="begin"/>
        </w:r>
        <w:r w:rsidR="00BC60A8">
          <w:instrText xml:space="preserve"> XE "comments </w:instrText>
        </w:r>
      </w:ins>
      <w:ins w:id="595" w:author="Carol Nichols" w:date="2022-08-13T20:32:00Z">
        <w:r w:rsidR="00BC60A8">
          <w:instrText>end</w:instrText>
        </w:r>
      </w:ins>
      <w:ins w:id="596" w:author="Carol Nichols" w:date="2022-08-13T20:31:00Z">
        <w:r w:rsidR="00BC60A8">
          <w:instrText xml:space="preserve">Range" </w:instrText>
        </w:r>
        <w:r w:rsidR="00BC60A8">
          <w:rPr>
            <w:lang w:eastAsia="en-GB"/>
          </w:rPr>
          <w:fldChar w:fldCharType="end"/>
        </w:r>
      </w:ins>
    </w:p>
    <w:bookmarkStart w:id="597" w:name="control-flow"/>
    <w:bookmarkStart w:id="598" w:name="_Toc105758595"/>
    <w:bookmarkStart w:id="599" w:name="_Toc106887994"/>
    <w:bookmarkEnd w:id="597"/>
    <w:p w14:paraId="3821461C" w14:textId="74A99838" w:rsidR="00CE1782" w:rsidRPr="00CE1782" w:rsidRDefault="00F7112D" w:rsidP="00CE1782">
      <w:pPr>
        <w:pStyle w:val="HeadA"/>
        <w:rPr>
          <w:lang w:eastAsia="en-GB"/>
        </w:rPr>
      </w:pPr>
      <w:ins w:id="600" w:author="Carol Nichols" w:date="2022-08-13T20:32:00Z">
        <w:r>
          <w:rPr>
            <w:lang w:eastAsia="en-GB"/>
          </w:rPr>
          <w:fldChar w:fldCharType="begin"/>
        </w:r>
        <w:r>
          <w:instrText xml:space="preserve"> XE "control flow startRange" </w:instrText>
        </w:r>
        <w:r>
          <w:rPr>
            <w:lang w:eastAsia="en-GB"/>
          </w:rPr>
          <w:fldChar w:fldCharType="end"/>
        </w:r>
      </w:ins>
      <w:r w:rsidR="00CE1782" w:rsidRPr="00CE1782">
        <w:rPr>
          <w:lang w:eastAsia="en-GB"/>
        </w:rPr>
        <w:t>Control Flow</w:t>
      </w:r>
      <w:bookmarkEnd w:id="598"/>
      <w:bookmarkEnd w:id="599"/>
    </w:p>
    <w:p w14:paraId="6F8B7A02" w14:textId="6BFBE218" w:rsidR="00CE1782" w:rsidRPr="00CE1782" w:rsidRDefault="00CE1782" w:rsidP="001D5A08">
      <w:pPr>
        <w:pStyle w:val="Body"/>
        <w:rPr>
          <w:lang w:eastAsia="en-GB"/>
        </w:rPr>
      </w:pPr>
      <w:r w:rsidRPr="001D5A08">
        <w:t xml:space="preserve">The ability to run some code depending on </w:t>
      </w:r>
      <w:del w:id="601" w:author="Audrey Doyle" w:date="2022-07-27T12:43:00Z">
        <w:r w:rsidRPr="001D5A08" w:rsidDel="00A86377">
          <w:delText xml:space="preserve">if </w:delText>
        </w:r>
      </w:del>
      <w:ins w:id="602" w:author="Audrey Doyle" w:date="2022-07-27T12:43:00Z">
        <w:r w:rsidR="00A86377">
          <w:t>whether</w:t>
        </w:r>
        <w:r w:rsidR="00A86377" w:rsidRPr="001D5A08">
          <w:t xml:space="preserve"> </w:t>
        </w:r>
      </w:ins>
      <w:r w:rsidRPr="001D5A08">
        <w:t xml:space="preserve">a condition is </w:t>
      </w:r>
      <w:commentRangeStart w:id="603"/>
      <w:r w:rsidRPr="001D5A08">
        <w:t>true</w:t>
      </w:r>
      <w:ins w:id="604" w:author="Audrey Doyle" w:date="2022-07-27T12:44:00Z">
        <w:r w:rsidR="00A86377">
          <w:t xml:space="preserve"> and to </w:t>
        </w:r>
      </w:ins>
      <w:del w:id="605" w:author="Audrey Doyle" w:date="2022-07-27T12:44:00Z">
        <w:r w:rsidRPr="001D5A08" w:rsidDel="00A86377">
          <w:delText xml:space="preserve">, or </w:delText>
        </w:r>
      </w:del>
      <w:r w:rsidRPr="001D5A08">
        <w:t>run some</w:t>
      </w:r>
      <w:r w:rsidR="00E61177">
        <w:t xml:space="preserve"> </w:t>
      </w:r>
      <w:r w:rsidRPr="001D5A08">
        <w:t>code repeatedly while a condition is true</w:t>
      </w:r>
      <w:del w:id="606" w:author="Audrey Doyle" w:date="2022-07-27T12:44:00Z">
        <w:r w:rsidRPr="001D5A08" w:rsidDel="00A86377">
          <w:delText>,</w:delText>
        </w:r>
      </w:del>
      <w:r w:rsidRPr="001D5A08">
        <w:t xml:space="preserve"> </w:t>
      </w:r>
      <w:commentRangeEnd w:id="603"/>
      <w:r w:rsidR="0057209B">
        <w:rPr>
          <w:rStyle w:val="CommentReference"/>
          <w:rFonts w:ascii="Times New Roman" w:hAnsi="Times New Roman" w:cs="Times New Roman"/>
          <w:color w:val="auto"/>
          <w:lang w:val="en-CA"/>
        </w:rPr>
        <w:commentReference w:id="603"/>
      </w:r>
      <w:r w:rsidRPr="001D5A08">
        <w:t>are basic building blocks in most</w:t>
      </w:r>
      <w:r w:rsidR="00E61177">
        <w:t xml:space="preserve"> </w:t>
      </w:r>
      <w:r w:rsidRPr="001D5A08">
        <w:t>programming languages. The most common constructs that let you control the flow</w:t>
      </w:r>
      <w:r w:rsidR="00E61177">
        <w:t xml:space="preserve"> </w:t>
      </w:r>
      <w:r w:rsidRPr="001D5A08">
        <w:t xml:space="preserve">of execution of Rust code are </w:t>
      </w:r>
      <w:r w:rsidRPr="00E61177">
        <w:rPr>
          <w:rStyle w:val="Literal"/>
        </w:rPr>
        <w:t>if</w:t>
      </w:r>
      <w:r w:rsidRPr="00CE1782">
        <w:rPr>
          <w:lang w:eastAsia="en-GB"/>
        </w:rPr>
        <w:t xml:space="preserve"> expressions and loops.</w:t>
      </w:r>
    </w:p>
    <w:bookmarkStart w:id="607" w:name="`if`-expressions"/>
    <w:bookmarkStart w:id="608" w:name="_Toc105758596"/>
    <w:bookmarkStart w:id="609" w:name="_Toc106887995"/>
    <w:bookmarkEnd w:id="607"/>
    <w:p w14:paraId="54D496C3" w14:textId="535BB0CD" w:rsidR="00CE1782" w:rsidRPr="00CE1782" w:rsidRDefault="00871735" w:rsidP="00284A81">
      <w:pPr>
        <w:pStyle w:val="HeadB"/>
        <w:rPr>
          <w:lang w:eastAsia="en-GB"/>
        </w:rPr>
      </w:pPr>
      <w:ins w:id="610" w:author="Carol Nichols" w:date="2022-08-13T20:33:00Z">
        <w:r>
          <w:rPr>
            <w:lang w:eastAsia="en-GB"/>
          </w:rPr>
          <w:fldChar w:fldCharType="begin"/>
        </w:r>
        <w:r>
          <w:instrText xml:space="preserve"> XE "if keyword startRange" </w:instrText>
        </w:r>
        <w:r>
          <w:rPr>
            <w:lang w:eastAsia="en-GB"/>
          </w:rPr>
          <w:fldChar w:fldCharType="end"/>
        </w:r>
      </w:ins>
      <w:r w:rsidR="00CE1782" w:rsidRPr="00284A81">
        <w:t>if</w:t>
      </w:r>
      <w:r w:rsidR="00CE1782" w:rsidRPr="00CE1782">
        <w:rPr>
          <w:lang w:eastAsia="en-GB"/>
        </w:rPr>
        <w:t xml:space="preserve"> Expressions</w:t>
      </w:r>
      <w:bookmarkEnd w:id="608"/>
      <w:bookmarkEnd w:id="609"/>
    </w:p>
    <w:p w14:paraId="7AA89060" w14:textId="585CC1B5" w:rsidR="00CE1782" w:rsidRPr="00CE1782" w:rsidRDefault="00CE1782" w:rsidP="001D5A08">
      <w:pPr>
        <w:pStyle w:val="Body"/>
        <w:rPr>
          <w:lang w:eastAsia="en-GB"/>
        </w:rPr>
      </w:pPr>
      <w:r w:rsidRPr="001D5A08">
        <w:t xml:space="preserve">An </w:t>
      </w:r>
      <w:r w:rsidRPr="00E61177">
        <w:rPr>
          <w:rStyle w:val="Literal"/>
        </w:rPr>
        <w:t>if</w:t>
      </w:r>
      <w:r w:rsidRPr="00CE1782">
        <w:rPr>
          <w:lang w:eastAsia="en-GB"/>
        </w:rPr>
        <w:t xml:space="preserve"> expression allows you to branch your code depending on conditions. You</w:t>
      </w:r>
      <w:r w:rsidR="00E61177">
        <w:rPr>
          <w:lang w:eastAsia="en-GB"/>
        </w:rPr>
        <w:t xml:space="preserve"> </w:t>
      </w:r>
      <w:r w:rsidRPr="00CE1782">
        <w:rPr>
          <w:lang w:eastAsia="en-GB"/>
        </w:rPr>
        <w:t>provide a condition and then state, “If this condition is met, run this block</w:t>
      </w:r>
      <w:r w:rsidR="00E61177">
        <w:rPr>
          <w:lang w:eastAsia="en-GB"/>
        </w:rPr>
        <w:t xml:space="preserve"> </w:t>
      </w:r>
      <w:r w:rsidRPr="00CE1782">
        <w:rPr>
          <w:lang w:eastAsia="en-GB"/>
        </w:rPr>
        <w:t>of code. If the condition is not met, do not run this block of code.”</w:t>
      </w:r>
    </w:p>
    <w:p w14:paraId="2FB7B567" w14:textId="4642451A" w:rsidR="00CE1782" w:rsidRPr="00CE1782" w:rsidRDefault="00CE1782" w:rsidP="001D5A08">
      <w:pPr>
        <w:pStyle w:val="Body"/>
        <w:rPr>
          <w:lang w:eastAsia="en-GB"/>
        </w:rPr>
      </w:pPr>
      <w:r w:rsidRPr="00CE1782">
        <w:rPr>
          <w:lang w:eastAsia="en-GB"/>
        </w:rPr>
        <w:t xml:space="preserve">Create a new project called </w:t>
      </w:r>
      <w:r w:rsidRPr="00675E74">
        <w:rPr>
          <w:rStyle w:val="Italic"/>
        </w:rPr>
        <w:t>branches</w:t>
      </w:r>
      <w:r w:rsidRPr="001D5A08">
        <w:t xml:space="preserve"> in your </w:t>
      </w:r>
      <w:r w:rsidRPr="00675E74">
        <w:rPr>
          <w:rStyle w:val="Italic"/>
        </w:rPr>
        <w:t>projects</w:t>
      </w:r>
      <w:r w:rsidRPr="001D5A08">
        <w:t xml:space="preserve"> directory to explore</w:t>
      </w:r>
      <w:r w:rsidR="00E61177">
        <w:t xml:space="preserve"> </w:t>
      </w:r>
      <w:r w:rsidRPr="001D5A08">
        <w:t xml:space="preserve">the </w:t>
      </w:r>
      <w:r w:rsidRPr="00E61177">
        <w:rPr>
          <w:rStyle w:val="Literal"/>
        </w:rPr>
        <w:t>if</w:t>
      </w:r>
      <w:r w:rsidRPr="001D5A08">
        <w:t xml:space="preserve"> expression. In the </w:t>
      </w:r>
      <w:r w:rsidRPr="00675E74">
        <w:rPr>
          <w:rStyle w:val="Italic"/>
        </w:rPr>
        <w:t>src/main.rs</w:t>
      </w:r>
      <w:r w:rsidRPr="00CE1782">
        <w:rPr>
          <w:lang w:eastAsia="en-GB"/>
        </w:rPr>
        <w:t xml:space="preserve"> file, input the following:</w:t>
      </w:r>
    </w:p>
    <w:p w14:paraId="35B6F414" w14:textId="1A14A961" w:rsidR="00CE1782" w:rsidRPr="00CE1782" w:rsidRDefault="00CE1782" w:rsidP="00675E74">
      <w:pPr>
        <w:pStyle w:val="CodeLabel"/>
        <w:rPr>
          <w:lang w:eastAsia="en-GB"/>
        </w:rPr>
      </w:pPr>
      <w:r w:rsidRPr="00CE1782">
        <w:rPr>
          <w:lang w:eastAsia="en-GB"/>
        </w:rPr>
        <w:t>src/main.rs</w:t>
      </w:r>
    </w:p>
    <w:p w14:paraId="46BE7DEE" w14:textId="77777777" w:rsidR="00CE1782" w:rsidRPr="00CE1782" w:rsidRDefault="00CE1782" w:rsidP="00675E74">
      <w:pPr>
        <w:pStyle w:val="Code"/>
        <w:rPr>
          <w:lang w:eastAsia="en-GB"/>
        </w:rPr>
      </w:pPr>
      <w:r w:rsidRPr="00CE1782">
        <w:rPr>
          <w:lang w:eastAsia="en-GB"/>
        </w:rPr>
        <w:t>fn main() {</w:t>
      </w:r>
    </w:p>
    <w:p w14:paraId="14F1E510" w14:textId="77777777" w:rsidR="00CE1782" w:rsidRPr="00CE1782" w:rsidRDefault="00CE1782" w:rsidP="00675E74">
      <w:pPr>
        <w:pStyle w:val="Code"/>
        <w:rPr>
          <w:lang w:eastAsia="en-GB"/>
        </w:rPr>
      </w:pPr>
      <w:r w:rsidRPr="00CE1782">
        <w:rPr>
          <w:lang w:eastAsia="en-GB"/>
        </w:rPr>
        <w:t xml:space="preserve">    let number = 3;</w:t>
      </w:r>
    </w:p>
    <w:p w14:paraId="1EED42DF" w14:textId="77777777" w:rsidR="00CE1782" w:rsidRPr="00CE1782" w:rsidRDefault="00CE1782" w:rsidP="00675E74">
      <w:pPr>
        <w:pStyle w:val="Code"/>
        <w:rPr>
          <w:lang w:eastAsia="en-GB"/>
        </w:rPr>
      </w:pPr>
    </w:p>
    <w:p w14:paraId="0F2B375C" w14:textId="77777777" w:rsidR="00CE1782" w:rsidRPr="00CE1782" w:rsidRDefault="00CE1782" w:rsidP="00675E74">
      <w:pPr>
        <w:pStyle w:val="Code"/>
        <w:rPr>
          <w:lang w:eastAsia="en-GB"/>
        </w:rPr>
      </w:pPr>
      <w:r w:rsidRPr="00CE1782">
        <w:rPr>
          <w:lang w:eastAsia="en-GB"/>
        </w:rPr>
        <w:t xml:space="preserve">    if number &lt; 5 {</w:t>
      </w:r>
    </w:p>
    <w:p w14:paraId="07F78FCE" w14:textId="77777777" w:rsidR="00CE1782" w:rsidRPr="00CE1782" w:rsidRDefault="00CE1782" w:rsidP="00675E74">
      <w:pPr>
        <w:pStyle w:val="Code"/>
        <w:rPr>
          <w:lang w:eastAsia="en-GB"/>
        </w:rPr>
      </w:pPr>
      <w:r w:rsidRPr="00CE1782">
        <w:rPr>
          <w:lang w:eastAsia="en-GB"/>
        </w:rPr>
        <w:t xml:space="preserve">        println!("condition was true");</w:t>
      </w:r>
    </w:p>
    <w:p w14:paraId="3F547AF9" w14:textId="77777777" w:rsidR="00CE1782" w:rsidRPr="00CE1782" w:rsidRDefault="00CE1782" w:rsidP="00675E74">
      <w:pPr>
        <w:pStyle w:val="Code"/>
        <w:rPr>
          <w:lang w:eastAsia="en-GB"/>
        </w:rPr>
      </w:pPr>
      <w:r w:rsidRPr="00CE1782">
        <w:rPr>
          <w:lang w:eastAsia="en-GB"/>
        </w:rPr>
        <w:t xml:space="preserve">    } else {</w:t>
      </w:r>
    </w:p>
    <w:p w14:paraId="26FE7195" w14:textId="77777777" w:rsidR="00CE1782" w:rsidRPr="00CE1782" w:rsidRDefault="00CE1782" w:rsidP="00675E74">
      <w:pPr>
        <w:pStyle w:val="Code"/>
        <w:rPr>
          <w:lang w:eastAsia="en-GB"/>
        </w:rPr>
      </w:pPr>
      <w:r w:rsidRPr="00CE1782">
        <w:rPr>
          <w:lang w:eastAsia="en-GB"/>
        </w:rPr>
        <w:t xml:space="preserve">        println!("condition was false");</w:t>
      </w:r>
    </w:p>
    <w:p w14:paraId="0A5833C7" w14:textId="77777777" w:rsidR="00CE1782" w:rsidRPr="00CE1782" w:rsidRDefault="00CE1782" w:rsidP="00675E74">
      <w:pPr>
        <w:pStyle w:val="Code"/>
        <w:rPr>
          <w:lang w:eastAsia="en-GB"/>
        </w:rPr>
      </w:pPr>
      <w:r w:rsidRPr="00CE1782">
        <w:rPr>
          <w:lang w:eastAsia="en-GB"/>
        </w:rPr>
        <w:t xml:space="preserve">    }</w:t>
      </w:r>
    </w:p>
    <w:p w14:paraId="74C71A2E" w14:textId="77777777" w:rsidR="00CE1782" w:rsidRPr="00CE1782" w:rsidRDefault="00CE1782" w:rsidP="00675E74">
      <w:pPr>
        <w:pStyle w:val="Code"/>
        <w:rPr>
          <w:lang w:eastAsia="en-GB"/>
        </w:rPr>
      </w:pPr>
      <w:r w:rsidRPr="00CE1782">
        <w:rPr>
          <w:lang w:eastAsia="en-GB"/>
        </w:rPr>
        <w:t>}</w:t>
      </w:r>
    </w:p>
    <w:p w14:paraId="15443C18" w14:textId="07AF85BC" w:rsidR="00CE1782" w:rsidRPr="00031386" w:rsidRDefault="00CE1782" w:rsidP="001D5A08">
      <w:pPr>
        <w:pStyle w:val="Body"/>
        <w:rPr>
          <w:rPrChange w:id="611" w:author="Audrey Doyle" w:date="2022-07-27T12:52:00Z">
            <w:rPr>
              <w:lang w:eastAsia="en-GB"/>
            </w:rPr>
          </w:rPrChange>
        </w:rPr>
      </w:pPr>
      <w:r w:rsidRPr="001D5A08">
        <w:t xml:space="preserve">All </w:t>
      </w:r>
      <w:r w:rsidRPr="00E61177">
        <w:rPr>
          <w:rStyle w:val="Literal"/>
        </w:rPr>
        <w:t>if</w:t>
      </w:r>
      <w:r w:rsidRPr="001D5A08">
        <w:t xml:space="preserve"> expressions start with the keyword </w:t>
      </w:r>
      <w:r w:rsidRPr="00E61177">
        <w:rPr>
          <w:rStyle w:val="Literal"/>
        </w:rPr>
        <w:t>if</w:t>
      </w:r>
      <w:r w:rsidRPr="001D5A08">
        <w:t>, followed by a condition. In</w:t>
      </w:r>
      <w:r w:rsidR="00E61177">
        <w:t xml:space="preserve"> </w:t>
      </w:r>
      <w:r w:rsidRPr="001D5A08">
        <w:t xml:space="preserve">this case, the condition checks whether or not the variable </w:t>
      </w:r>
      <w:r w:rsidRPr="00E61177">
        <w:rPr>
          <w:rStyle w:val="Literal"/>
        </w:rPr>
        <w:t>number</w:t>
      </w:r>
      <w:r w:rsidRPr="001D5A08">
        <w:t xml:space="preserve"> has a</w:t>
      </w:r>
      <w:r w:rsidR="00E61177">
        <w:t xml:space="preserve"> </w:t>
      </w:r>
      <w:r w:rsidRPr="001D5A08">
        <w:t xml:space="preserve">value less than 5. We place the block of code to execute if the condition is </w:t>
      </w:r>
      <w:commentRangeStart w:id="612"/>
      <w:r w:rsidRPr="001D5A08">
        <w:t>true</w:t>
      </w:r>
      <w:r w:rsidR="00E61177">
        <w:t xml:space="preserve"> </w:t>
      </w:r>
      <w:commentRangeEnd w:id="612"/>
      <w:r w:rsidR="00AE090F">
        <w:rPr>
          <w:rStyle w:val="CommentReference"/>
          <w:rFonts w:ascii="Times New Roman" w:hAnsi="Times New Roman" w:cs="Times New Roman"/>
          <w:color w:val="auto"/>
          <w:lang w:val="en-CA"/>
        </w:rPr>
        <w:commentReference w:id="612"/>
      </w:r>
      <w:r w:rsidRPr="001D5A08">
        <w:t>immediately after the condition inside curly brackets. Blocks of code</w:t>
      </w:r>
      <w:r w:rsidR="00E61177">
        <w:t xml:space="preserve"> </w:t>
      </w:r>
      <w:r w:rsidRPr="001D5A08">
        <w:t xml:space="preserve">associated with the conditions in </w:t>
      </w:r>
      <w:r w:rsidRPr="00E61177">
        <w:rPr>
          <w:rStyle w:val="Literal"/>
        </w:rPr>
        <w:t>if</w:t>
      </w:r>
      <w:r w:rsidRPr="001D5A08">
        <w:t xml:space="preserve"> expressions are sometimes called </w:t>
      </w:r>
      <w:r w:rsidRPr="00675E74">
        <w:rPr>
          <w:rStyle w:val="Italic"/>
        </w:rPr>
        <w:t>arms</w:t>
      </w:r>
      <w:ins w:id="613" w:author="Carol Nichols" w:date="2022-08-13T20:34:00Z">
        <w:r w:rsidR="005052D2">
          <w:rPr>
            <w:lang w:eastAsia="en-GB"/>
          </w:rPr>
          <w:fldChar w:fldCharType="begin"/>
        </w:r>
        <w:r w:rsidR="005052D2">
          <w:instrText xml:space="preserve"> XE "arms:in if expressions" </w:instrText>
        </w:r>
        <w:r w:rsidR="005052D2">
          <w:rPr>
            <w:lang w:eastAsia="en-GB"/>
          </w:rPr>
          <w:fldChar w:fldCharType="end"/>
        </w:r>
      </w:ins>
      <w:r w:rsidRPr="001D5A08">
        <w:t>,</w:t>
      </w:r>
      <w:r w:rsidR="00E61177">
        <w:t xml:space="preserve"> </w:t>
      </w:r>
      <w:r w:rsidRPr="001D5A08">
        <w:t xml:space="preserve">just like the arms in </w:t>
      </w:r>
      <w:r w:rsidRPr="00E61177">
        <w:rPr>
          <w:rStyle w:val="Literal"/>
        </w:rPr>
        <w:t>match</w:t>
      </w:r>
      <w:r w:rsidRPr="00CE1782">
        <w:rPr>
          <w:lang w:eastAsia="en-GB"/>
        </w:rPr>
        <w:t xml:space="preserve"> expressions that we discussed in </w:t>
      </w:r>
      <w:del w:id="614" w:author="Audrey Doyle" w:date="2022-07-27T12:52:00Z">
        <w:r w:rsidRPr="00CE1782" w:rsidDel="00031386">
          <w:rPr>
            <w:lang w:eastAsia="en-GB"/>
          </w:rPr>
          <w:delText xml:space="preserve">the </w:delText>
        </w:r>
      </w:del>
      <w:r w:rsidRPr="00334C29">
        <w:rPr>
          <w:rStyle w:val="Xref"/>
        </w:rPr>
        <w:t>“Comparing</w:t>
      </w:r>
      <w:r w:rsidR="00E61177" w:rsidRPr="00334C29">
        <w:rPr>
          <w:rStyle w:val="Xref"/>
        </w:rPr>
        <w:t xml:space="preserve"> </w:t>
      </w:r>
      <w:r w:rsidRPr="00334C29">
        <w:rPr>
          <w:rStyle w:val="Xref"/>
        </w:rPr>
        <w:t xml:space="preserve">the Guess to the Secret Number” </w:t>
      </w:r>
      <w:del w:id="615" w:author="Audrey Doyle" w:date="2022-07-27T12:52:00Z">
        <w:r w:rsidRPr="00031386" w:rsidDel="00031386">
          <w:rPr>
            <w:rPrChange w:id="616" w:author="Audrey Doyle" w:date="2022-07-27T12:52:00Z">
              <w:rPr>
                <w:rStyle w:val="Xref"/>
              </w:rPr>
            </w:rPrChange>
          </w:rPr>
          <w:delText xml:space="preserve">section of </w:delText>
        </w:r>
        <w:r w:rsidR="007025DA" w:rsidRPr="00031386" w:rsidDel="00031386">
          <w:rPr>
            <w:rPrChange w:id="617" w:author="Audrey Doyle" w:date="2022-07-27T12:52:00Z">
              <w:rPr>
                <w:rStyle w:val="Xref"/>
              </w:rPr>
            </w:rPrChange>
          </w:rPr>
          <w:delText>Chapter</w:delText>
        </w:r>
        <w:r w:rsidRPr="00031386" w:rsidDel="00031386">
          <w:rPr>
            <w:rPrChange w:id="618" w:author="Audrey Doyle" w:date="2022-07-27T12:52:00Z">
              <w:rPr>
                <w:rStyle w:val="Xref"/>
              </w:rPr>
            </w:rPrChange>
          </w:rPr>
          <w:delText xml:space="preserve"> 2</w:delText>
        </w:r>
      </w:del>
      <w:ins w:id="619" w:author="Audrey Doyle" w:date="2022-07-27T12:52:00Z">
        <w:r w:rsidR="00031386">
          <w:t xml:space="preserve">on </w:t>
        </w:r>
        <w:r w:rsidR="00031386" w:rsidRPr="00FE148B">
          <w:rPr>
            <w:rStyle w:val="Xref"/>
            <w:rPrChange w:id="620" w:author="Audrey Doyle" w:date="2022-07-28T10:54:00Z">
              <w:rPr/>
            </w:rPrChange>
          </w:rPr>
          <w:t>pag</w:t>
        </w:r>
      </w:ins>
      <w:ins w:id="621" w:author="Audrey Doyle" w:date="2022-07-27T12:53:00Z">
        <w:r w:rsidR="00031386" w:rsidRPr="00FE148B">
          <w:rPr>
            <w:rStyle w:val="Xref"/>
            <w:rPrChange w:id="622" w:author="Audrey Doyle" w:date="2022-07-28T10:54:00Z">
              <w:rPr/>
            </w:rPrChange>
          </w:rPr>
          <w:t>e XX</w:t>
        </w:r>
      </w:ins>
      <w:r w:rsidRPr="00031386">
        <w:rPr>
          <w:rPrChange w:id="623" w:author="Audrey Doyle" w:date="2022-07-27T12:52:00Z">
            <w:rPr>
              <w:lang w:eastAsia="en-GB"/>
            </w:rPr>
          </w:rPrChange>
        </w:rPr>
        <w:t>.</w:t>
      </w:r>
    </w:p>
    <w:p w14:paraId="75C20F0D" w14:textId="7034CD75" w:rsidR="00CE1782" w:rsidRPr="00CE1782" w:rsidRDefault="00C9740A" w:rsidP="001D5A08">
      <w:pPr>
        <w:pStyle w:val="Body"/>
        <w:rPr>
          <w:lang w:eastAsia="en-GB"/>
        </w:rPr>
      </w:pPr>
      <w:ins w:id="624" w:author="Carol Nichols" w:date="2022-08-13T20:34:00Z">
        <w:r>
          <w:rPr>
            <w:lang w:eastAsia="en-GB"/>
          </w:rPr>
          <w:fldChar w:fldCharType="begin"/>
        </w:r>
        <w:r>
          <w:instrText xml:space="preserve"> XE "else keyword startRange" </w:instrText>
        </w:r>
        <w:r>
          <w:rPr>
            <w:lang w:eastAsia="en-GB"/>
          </w:rPr>
          <w:fldChar w:fldCharType="end"/>
        </w:r>
      </w:ins>
      <w:r w:rsidR="00CE1782" w:rsidRPr="00CE1782">
        <w:rPr>
          <w:lang w:eastAsia="en-GB"/>
        </w:rPr>
        <w:t xml:space="preserve">Optionally, we can also include an </w:t>
      </w:r>
      <w:r w:rsidR="00CE1782" w:rsidRPr="00E61177">
        <w:rPr>
          <w:rStyle w:val="Literal"/>
        </w:rPr>
        <w:t>else</w:t>
      </w:r>
      <w:r w:rsidR="00CE1782" w:rsidRPr="001D5A08">
        <w:t xml:space="preserve"> expression, which we chose</w:t>
      </w:r>
      <w:r w:rsidR="00E61177">
        <w:t xml:space="preserve"> </w:t>
      </w:r>
      <w:r w:rsidR="00CE1782" w:rsidRPr="001D5A08">
        <w:t>to do here, to give the program an alternative block of code to execute should</w:t>
      </w:r>
      <w:r w:rsidR="00E61177">
        <w:t xml:space="preserve"> </w:t>
      </w:r>
      <w:r w:rsidR="00CE1782" w:rsidRPr="001D5A08">
        <w:t xml:space="preserve">the condition evaluate to </w:t>
      </w:r>
      <w:r w:rsidR="00CE1782" w:rsidRPr="00951AAE">
        <w:rPr>
          <w:rStyle w:val="Literal"/>
          <w:rPrChange w:id="625" w:author="Audrey Doyle" w:date="2022-07-27T12:54:00Z">
            <w:rPr/>
          </w:rPrChange>
        </w:rPr>
        <w:t>false</w:t>
      </w:r>
      <w:r w:rsidR="00CE1782" w:rsidRPr="001D5A08">
        <w:t xml:space="preserve">. If you don’t provide an </w:t>
      </w:r>
      <w:r w:rsidR="00CE1782" w:rsidRPr="00E61177">
        <w:rPr>
          <w:rStyle w:val="Literal"/>
        </w:rPr>
        <w:lastRenderedPageBreak/>
        <w:t>else</w:t>
      </w:r>
      <w:r w:rsidR="00CE1782" w:rsidRPr="001D5A08">
        <w:t xml:space="preserve"> expression and</w:t>
      </w:r>
      <w:r w:rsidR="00E61177">
        <w:t xml:space="preserve"> </w:t>
      </w:r>
      <w:r w:rsidR="00CE1782" w:rsidRPr="001D5A08">
        <w:t xml:space="preserve">the condition is </w:t>
      </w:r>
      <w:r w:rsidR="00CE1782" w:rsidRPr="00951AAE">
        <w:rPr>
          <w:rStyle w:val="Literal"/>
          <w:rPrChange w:id="626" w:author="Audrey Doyle" w:date="2022-07-27T12:54:00Z">
            <w:rPr/>
          </w:rPrChange>
        </w:rPr>
        <w:t>false</w:t>
      </w:r>
      <w:r w:rsidR="00CE1782" w:rsidRPr="001D5A08">
        <w:t xml:space="preserve">, the program will just skip the </w:t>
      </w:r>
      <w:r w:rsidR="00CE1782" w:rsidRPr="00E61177">
        <w:rPr>
          <w:rStyle w:val="Literal"/>
        </w:rPr>
        <w:t>if</w:t>
      </w:r>
      <w:r w:rsidR="00CE1782" w:rsidRPr="00CE1782">
        <w:rPr>
          <w:lang w:eastAsia="en-GB"/>
        </w:rPr>
        <w:t xml:space="preserve"> block and move on</w:t>
      </w:r>
      <w:r w:rsidR="00E61177">
        <w:rPr>
          <w:lang w:eastAsia="en-GB"/>
        </w:rPr>
        <w:t xml:space="preserve"> </w:t>
      </w:r>
      <w:r w:rsidR="00CE1782" w:rsidRPr="00CE1782">
        <w:rPr>
          <w:lang w:eastAsia="en-GB"/>
        </w:rPr>
        <w:t>to the next bit of code.</w:t>
      </w:r>
      <w:ins w:id="627" w:author="Carol Nichols" w:date="2022-08-13T20:34:00Z">
        <w:r>
          <w:rPr>
            <w:lang w:eastAsia="en-GB"/>
          </w:rPr>
          <w:fldChar w:fldCharType="begin"/>
        </w:r>
        <w:r>
          <w:instrText xml:space="preserve"> XE "e</w:instrText>
        </w:r>
      </w:ins>
      <w:ins w:id="628" w:author="Carol Nichols" w:date="2022-08-13T20:35:00Z">
        <w:r>
          <w:instrText>lse</w:instrText>
        </w:r>
      </w:ins>
      <w:ins w:id="629" w:author="Carol Nichols" w:date="2022-08-13T20:34:00Z">
        <w:r>
          <w:instrText xml:space="preserve"> keyword </w:instrText>
        </w:r>
      </w:ins>
      <w:ins w:id="630" w:author="Carol Nichols" w:date="2022-08-13T20:35:00Z">
        <w:r>
          <w:instrText>end</w:instrText>
        </w:r>
      </w:ins>
      <w:ins w:id="631" w:author="Carol Nichols" w:date="2022-08-13T20:34:00Z">
        <w:r>
          <w:instrText xml:space="preserve">Range" </w:instrText>
        </w:r>
        <w:r>
          <w:rPr>
            <w:lang w:eastAsia="en-GB"/>
          </w:rPr>
          <w:fldChar w:fldCharType="end"/>
        </w:r>
      </w:ins>
    </w:p>
    <w:p w14:paraId="30C8579D" w14:textId="77777777" w:rsidR="00CE1782" w:rsidRPr="00CE1782" w:rsidRDefault="00CE1782" w:rsidP="00390432">
      <w:pPr>
        <w:pStyle w:val="Body"/>
        <w:rPr>
          <w:lang w:eastAsia="en-GB"/>
        </w:rPr>
      </w:pPr>
      <w:r w:rsidRPr="00CE1782">
        <w:rPr>
          <w:lang w:eastAsia="en-GB"/>
        </w:rPr>
        <w:t>Try running this code; you should see the following output:</w:t>
      </w:r>
    </w:p>
    <w:p w14:paraId="10D5FF79" w14:textId="6CA9B8E5"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7CB68BD6" w14:textId="77777777" w:rsidR="00CE1782" w:rsidRPr="00CE1782" w:rsidRDefault="00CE1782" w:rsidP="00675E74">
      <w:pPr>
        <w:pStyle w:val="Code"/>
        <w:rPr>
          <w:lang w:eastAsia="en-GB"/>
        </w:rPr>
      </w:pPr>
      <w:r w:rsidRPr="00CE1782">
        <w:rPr>
          <w:lang w:eastAsia="en-GB"/>
        </w:rPr>
        <w:t xml:space="preserve">   Compiling branches v0.1.0 (file:///projects/branches)</w:t>
      </w:r>
    </w:p>
    <w:p w14:paraId="021F8A81"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0F1130C9" w14:textId="77777777" w:rsidR="00CE1782" w:rsidRPr="00CE1782" w:rsidRDefault="00CE1782" w:rsidP="00675E74">
      <w:pPr>
        <w:pStyle w:val="Code"/>
        <w:rPr>
          <w:lang w:eastAsia="en-GB"/>
        </w:rPr>
      </w:pPr>
      <w:r w:rsidRPr="00CE1782">
        <w:rPr>
          <w:lang w:eastAsia="en-GB"/>
        </w:rPr>
        <w:t xml:space="preserve">     Running `target/debug/branches`</w:t>
      </w:r>
    </w:p>
    <w:p w14:paraId="21895229" w14:textId="77777777" w:rsidR="00CE1782" w:rsidRPr="00CE1782" w:rsidRDefault="00CE1782" w:rsidP="00675E74">
      <w:pPr>
        <w:pStyle w:val="Code"/>
        <w:rPr>
          <w:lang w:eastAsia="en-GB"/>
        </w:rPr>
      </w:pPr>
      <w:r w:rsidRPr="00CE1782">
        <w:rPr>
          <w:lang w:eastAsia="en-GB"/>
        </w:rPr>
        <w:t>condition was true</w:t>
      </w:r>
    </w:p>
    <w:p w14:paraId="2C21AFC9" w14:textId="2C056393" w:rsidR="00CE1782" w:rsidRPr="00CE1782" w:rsidRDefault="00CE1782" w:rsidP="001D5A08">
      <w:pPr>
        <w:pStyle w:val="Body"/>
        <w:rPr>
          <w:lang w:eastAsia="en-GB"/>
        </w:rPr>
      </w:pPr>
      <w:r w:rsidRPr="001D5A08">
        <w:t xml:space="preserve">Let’s try changing the value of </w:t>
      </w:r>
      <w:r w:rsidRPr="00E61177">
        <w:rPr>
          <w:rStyle w:val="Literal"/>
        </w:rPr>
        <w:t>number</w:t>
      </w:r>
      <w:r w:rsidRPr="001D5A08">
        <w:t xml:space="preserve"> to a value that makes the condition</w:t>
      </w:r>
      <w:r w:rsidR="00E61177">
        <w:t xml:space="preserve"> </w:t>
      </w:r>
      <w:r w:rsidRPr="00E61177">
        <w:rPr>
          <w:rStyle w:val="Literal"/>
        </w:rPr>
        <w:t>false</w:t>
      </w:r>
      <w:r w:rsidRPr="00CE1782">
        <w:rPr>
          <w:lang w:eastAsia="en-GB"/>
        </w:rPr>
        <w:t xml:space="preserve"> to see what happens:</w:t>
      </w:r>
    </w:p>
    <w:p w14:paraId="23617109" w14:textId="77777777" w:rsidR="00CE1782" w:rsidRPr="00CE1782" w:rsidRDefault="00CE1782" w:rsidP="00675E74">
      <w:pPr>
        <w:pStyle w:val="Code"/>
        <w:rPr>
          <w:lang w:eastAsia="en-GB"/>
        </w:rPr>
      </w:pPr>
      <w:r w:rsidRPr="00CE1782">
        <w:rPr>
          <w:lang w:eastAsia="en-GB"/>
        </w:rPr>
        <w:t xml:space="preserve">    let number = 7;</w:t>
      </w:r>
    </w:p>
    <w:p w14:paraId="6C3A36E4" w14:textId="77777777" w:rsidR="00CE1782" w:rsidRPr="00CE1782" w:rsidRDefault="00CE1782" w:rsidP="00390432">
      <w:pPr>
        <w:pStyle w:val="Body"/>
        <w:rPr>
          <w:lang w:eastAsia="en-GB"/>
        </w:rPr>
      </w:pPr>
      <w:r w:rsidRPr="00CE1782">
        <w:rPr>
          <w:lang w:eastAsia="en-GB"/>
        </w:rPr>
        <w:t>Run the program again, and look at the output:</w:t>
      </w:r>
    </w:p>
    <w:p w14:paraId="1058B3C1" w14:textId="6297D10C"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35F4AE62" w14:textId="77777777" w:rsidR="00CE1782" w:rsidRPr="00CE1782" w:rsidRDefault="00CE1782" w:rsidP="00675E74">
      <w:pPr>
        <w:pStyle w:val="Code"/>
        <w:rPr>
          <w:lang w:eastAsia="en-GB"/>
        </w:rPr>
      </w:pPr>
      <w:r w:rsidRPr="00CE1782">
        <w:rPr>
          <w:lang w:eastAsia="en-GB"/>
        </w:rPr>
        <w:t xml:space="preserve">   Compiling branches v0.1.0 (file:///projects/branches)</w:t>
      </w:r>
    </w:p>
    <w:p w14:paraId="06D2B315"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5C2CD90F" w14:textId="77777777" w:rsidR="00CE1782" w:rsidRPr="00CE1782" w:rsidRDefault="00CE1782" w:rsidP="00675E74">
      <w:pPr>
        <w:pStyle w:val="Code"/>
        <w:rPr>
          <w:lang w:eastAsia="en-GB"/>
        </w:rPr>
      </w:pPr>
      <w:r w:rsidRPr="00CE1782">
        <w:rPr>
          <w:lang w:eastAsia="en-GB"/>
        </w:rPr>
        <w:t xml:space="preserve">     Running `target/debug/branches`</w:t>
      </w:r>
    </w:p>
    <w:p w14:paraId="3F9009A3" w14:textId="77777777" w:rsidR="00CE1782" w:rsidRPr="00CE1782" w:rsidRDefault="00CE1782" w:rsidP="00675E74">
      <w:pPr>
        <w:pStyle w:val="Code"/>
        <w:rPr>
          <w:lang w:eastAsia="en-GB"/>
        </w:rPr>
      </w:pPr>
      <w:r w:rsidRPr="00CE1782">
        <w:rPr>
          <w:lang w:eastAsia="en-GB"/>
        </w:rPr>
        <w:t>condition was false</w:t>
      </w:r>
    </w:p>
    <w:p w14:paraId="13CE8F5B" w14:textId="058D8AE1" w:rsidR="00CE1782" w:rsidRPr="00CE1782" w:rsidRDefault="00CE1782" w:rsidP="001D5A08">
      <w:pPr>
        <w:pStyle w:val="Body"/>
        <w:rPr>
          <w:lang w:eastAsia="en-GB"/>
        </w:rPr>
      </w:pPr>
      <w:r w:rsidRPr="001D5A08">
        <w:t xml:space="preserve">It’s also worth noting that the condition in this code </w:t>
      </w:r>
      <w:r w:rsidRPr="00675E74">
        <w:rPr>
          <w:rStyle w:val="Italic"/>
        </w:rPr>
        <w:t>must</w:t>
      </w:r>
      <w:r w:rsidRPr="001D5A08">
        <w:t xml:space="preserve"> be a </w:t>
      </w:r>
      <w:r w:rsidRPr="00E61177">
        <w:rPr>
          <w:rStyle w:val="Literal"/>
        </w:rPr>
        <w:t>bool</w:t>
      </w:r>
      <w:r w:rsidRPr="001D5A08">
        <w:t>. If</w:t>
      </w:r>
      <w:r w:rsidR="00E61177">
        <w:t xml:space="preserve"> </w:t>
      </w:r>
      <w:r w:rsidRPr="001D5A08">
        <w:t xml:space="preserve">the condition isn’t a </w:t>
      </w:r>
      <w:r w:rsidRPr="00E61177">
        <w:rPr>
          <w:rStyle w:val="Literal"/>
        </w:rPr>
        <w:t>bool</w:t>
      </w:r>
      <w:r w:rsidRPr="00CE1782">
        <w:rPr>
          <w:lang w:eastAsia="en-GB"/>
        </w:rPr>
        <w:t>, we’ll get an error. For example, try running the</w:t>
      </w:r>
      <w:r w:rsidR="00E61177">
        <w:rPr>
          <w:lang w:eastAsia="en-GB"/>
        </w:rPr>
        <w:t xml:space="preserve"> </w:t>
      </w:r>
      <w:r w:rsidRPr="00CE1782">
        <w:rPr>
          <w:lang w:eastAsia="en-GB"/>
        </w:rPr>
        <w:t>following code:</w:t>
      </w:r>
    </w:p>
    <w:p w14:paraId="765E4110" w14:textId="25B2B8CB" w:rsidR="00CE1782" w:rsidRPr="00CE1782" w:rsidRDefault="00CE1782" w:rsidP="00675E74">
      <w:pPr>
        <w:pStyle w:val="CodeLabel"/>
        <w:rPr>
          <w:lang w:eastAsia="en-GB"/>
        </w:rPr>
      </w:pPr>
      <w:r w:rsidRPr="00CE1782">
        <w:rPr>
          <w:lang w:eastAsia="en-GB"/>
        </w:rPr>
        <w:t>src/main.rs</w:t>
      </w:r>
    </w:p>
    <w:p w14:paraId="18F30D0F" w14:textId="77777777" w:rsidR="00CE1782" w:rsidRPr="00CE1782" w:rsidRDefault="00CE1782" w:rsidP="00675E74">
      <w:pPr>
        <w:pStyle w:val="Code"/>
        <w:rPr>
          <w:lang w:eastAsia="en-GB"/>
        </w:rPr>
      </w:pPr>
      <w:r w:rsidRPr="00CE1782">
        <w:rPr>
          <w:lang w:eastAsia="en-GB"/>
        </w:rPr>
        <w:t>fn main() {</w:t>
      </w:r>
    </w:p>
    <w:p w14:paraId="3F48B0DF" w14:textId="77777777" w:rsidR="00CE1782" w:rsidRPr="00CE1782" w:rsidRDefault="00CE1782" w:rsidP="00675E74">
      <w:pPr>
        <w:pStyle w:val="Code"/>
        <w:rPr>
          <w:lang w:eastAsia="en-GB"/>
        </w:rPr>
      </w:pPr>
      <w:r w:rsidRPr="00CE1782">
        <w:rPr>
          <w:lang w:eastAsia="en-GB"/>
        </w:rPr>
        <w:t xml:space="preserve">    let number = 3;</w:t>
      </w:r>
    </w:p>
    <w:p w14:paraId="62B62C3B" w14:textId="77777777" w:rsidR="00CE1782" w:rsidRPr="00CE1782" w:rsidRDefault="00CE1782" w:rsidP="00675E74">
      <w:pPr>
        <w:pStyle w:val="Code"/>
        <w:rPr>
          <w:lang w:eastAsia="en-GB"/>
        </w:rPr>
      </w:pPr>
    </w:p>
    <w:p w14:paraId="01CBCFBE" w14:textId="77777777" w:rsidR="00CE1782" w:rsidRPr="00CE1782" w:rsidRDefault="00CE1782" w:rsidP="00675E74">
      <w:pPr>
        <w:pStyle w:val="Code"/>
        <w:rPr>
          <w:lang w:eastAsia="en-GB"/>
        </w:rPr>
      </w:pPr>
      <w:r w:rsidRPr="00CE1782">
        <w:rPr>
          <w:lang w:eastAsia="en-GB"/>
        </w:rPr>
        <w:t xml:space="preserve">    if number {</w:t>
      </w:r>
    </w:p>
    <w:p w14:paraId="02ED6C9E" w14:textId="77777777" w:rsidR="00CE1782" w:rsidRPr="00CE1782" w:rsidRDefault="00CE1782" w:rsidP="00675E74">
      <w:pPr>
        <w:pStyle w:val="Code"/>
        <w:rPr>
          <w:lang w:eastAsia="en-GB"/>
        </w:rPr>
      </w:pPr>
      <w:r w:rsidRPr="00CE1782">
        <w:rPr>
          <w:lang w:eastAsia="en-GB"/>
        </w:rPr>
        <w:t xml:space="preserve">        println!("number was three");</w:t>
      </w:r>
    </w:p>
    <w:p w14:paraId="696C8C8A" w14:textId="77777777" w:rsidR="00CE1782" w:rsidRPr="00CE1782" w:rsidRDefault="00CE1782" w:rsidP="00675E74">
      <w:pPr>
        <w:pStyle w:val="Code"/>
        <w:rPr>
          <w:lang w:eastAsia="en-GB"/>
        </w:rPr>
      </w:pPr>
      <w:r w:rsidRPr="00CE1782">
        <w:rPr>
          <w:lang w:eastAsia="en-GB"/>
        </w:rPr>
        <w:t xml:space="preserve">    }</w:t>
      </w:r>
    </w:p>
    <w:p w14:paraId="0458823E" w14:textId="77777777" w:rsidR="00CE1782" w:rsidRPr="00CE1782" w:rsidRDefault="00CE1782" w:rsidP="00675E74">
      <w:pPr>
        <w:pStyle w:val="Code"/>
        <w:rPr>
          <w:lang w:eastAsia="en-GB"/>
        </w:rPr>
      </w:pPr>
      <w:r w:rsidRPr="00CE1782">
        <w:rPr>
          <w:lang w:eastAsia="en-GB"/>
        </w:rPr>
        <w:t>}</w:t>
      </w:r>
    </w:p>
    <w:p w14:paraId="528936E0" w14:textId="3097DFFD" w:rsidR="00CE1782" w:rsidRPr="00CE1782" w:rsidRDefault="00CE1782" w:rsidP="001D5A08">
      <w:pPr>
        <w:pStyle w:val="Body"/>
        <w:rPr>
          <w:lang w:eastAsia="en-GB"/>
        </w:rPr>
      </w:pPr>
      <w:r w:rsidRPr="001D5A08">
        <w:t xml:space="preserve">The </w:t>
      </w:r>
      <w:r w:rsidRPr="00E61177">
        <w:rPr>
          <w:rStyle w:val="Literal"/>
        </w:rPr>
        <w:t>if</w:t>
      </w:r>
      <w:r w:rsidRPr="001D5A08">
        <w:t xml:space="preserve"> condition evaluates to a value of </w:t>
      </w:r>
      <w:r w:rsidRPr="00E61177">
        <w:rPr>
          <w:rStyle w:val="Literal"/>
        </w:rPr>
        <w:t>3</w:t>
      </w:r>
      <w:r w:rsidRPr="00CE1782">
        <w:rPr>
          <w:lang w:eastAsia="en-GB"/>
        </w:rPr>
        <w:t xml:space="preserve"> this time, and Rust throws an</w:t>
      </w:r>
      <w:r w:rsidR="00E61177">
        <w:rPr>
          <w:lang w:eastAsia="en-GB"/>
        </w:rPr>
        <w:t xml:space="preserve"> </w:t>
      </w:r>
      <w:r w:rsidRPr="00CE1782">
        <w:rPr>
          <w:lang w:eastAsia="en-GB"/>
        </w:rPr>
        <w:t>error:</w:t>
      </w:r>
    </w:p>
    <w:p w14:paraId="750B0B9C" w14:textId="0B9EA547"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43C95084" w14:textId="77777777" w:rsidR="00CE1782" w:rsidRPr="00CE1782" w:rsidRDefault="00CE1782" w:rsidP="00675E74">
      <w:pPr>
        <w:pStyle w:val="Code"/>
        <w:rPr>
          <w:lang w:eastAsia="en-GB"/>
        </w:rPr>
      </w:pPr>
      <w:r w:rsidRPr="00CE1782">
        <w:rPr>
          <w:lang w:eastAsia="en-GB"/>
        </w:rPr>
        <w:t xml:space="preserve">   Compiling branches v0.1.0 (file:///projects/branches)</w:t>
      </w:r>
    </w:p>
    <w:p w14:paraId="1D22A0B6" w14:textId="77777777" w:rsidR="00CE1782" w:rsidRPr="00CE1782" w:rsidRDefault="00CE1782" w:rsidP="00675E74">
      <w:pPr>
        <w:pStyle w:val="Code"/>
        <w:rPr>
          <w:lang w:eastAsia="en-GB"/>
        </w:rPr>
      </w:pPr>
      <w:r w:rsidRPr="00CE1782">
        <w:rPr>
          <w:lang w:eastAsia="en-GB"/>
        </w:rPr>
        <w:t>error[E0308]: mismatched types</w:t>
      </w:r>
    </w:p>
    <w:p w14:paraId="547C27E7" w14:textId="77777777" w:rsidR="00CE1782" w:rsidRPr="00CE1782" w:rsidRDefault="00CE1782" w:rsidP="00675E74">
      <w:pPr>
        <w:pStyle w:val="Code"/>
        <w:rPr>
          <w:lang w:eastAsia="en-GB"/>
        </w:rPr>
      </w:pPr>
      <w:r w:rsidRPr="00CE1782">
        <w:rPr>
          <w:lang w:eastAsia="en-GB"/>
        </w:rPr>
        <w:t xml:space="preserve"> --&gt; src/main.rs:4:8</w:t>
      </w:r>
    </w:p>
    <w:p w14:paraId="3A13B531" w14:textId="77777777" w:rsidR="00CE1782" w:rsidRPr="00CE1782" w:rsidRDefault="00CE1782" w:rsidP="00675E74">
      <w:pPr>
        <w:pStyle w:val="Code"/>
        <w:rPr>
          <w:lang w:eastAsia="en-GB"/>
        </w:rPr>
      </w:pPr>
      <w:r w:rsidRPr="00CE1782">
        <w:rPr>
          <w:lang w:eastAsia="en-GB"/>
        </w:rPr>
        <w:t xml:space="preserve">  |</w:t>
      </w:r>
    </w:p>
    <w:p w14:paraId="211ADE56" w14:textId="77777777" w:rsidR="00CE1782" w:rsidRPr="00CE1782" w:rsidRDefault="00CE1782" w:rsidP="00675E74">
      <w:pPr>
        <w:pStyle w:val="Code"/>
        <w:rPr>
          <w:lang w:eastAsia="en-GB"/>
        </w:rPr>
      </w:pPr>
      <w:r w:rsidRPr="00CE1782">
        <w:rPr>
          <w:lang w:eastAsia="en-GB"/>
        </w:rPr>
        <w:t>4 |     if number {</w:t>
      </w:r>
    </w:p>
    <w:p w14:paraId="1ED0524D" w14:textId="77777777" w:rsidR="00CE1782" w:rsidRPr="00CE1782" w:rsidRDefault="00CE1782" w:rsidP="00675E74">
      <w:pPr>
        <w:pStyle w:val="Code"/>
        <w:rPr>
          <w:lang w:eastAsia="en-GB"/>
        </w:rPr>
      </w:pPr>
      <w:r w:rsidRPr="00CE1782">
        <w:rPr>
          <w:lang w:eastAsia="en-GB"/>
        </w:rPr>
        <w:t xml:space="preserve">  |        ^^^^^^ expected `bool`, found integer</w:t>
      </w:r>
    </w:p>
    <w:p w14:paraId="38F20B45" w14:textId="157AE98F" w:rsidR="00CE1782" w:rsidRPr="00CE1782" w:rsidRDefault="00CE1782" w:rsidP="001D5A08">
      <w:pPr>
        <w:pStyle w:val="Body"/>
        <w:rPr>
          <w:lang w:eastAsia="en-GB"/>
        </w:rPr>
      </w:pPr>
      <w:r w:rsidRPr="001D5A08">
        <w:t xml:space="preserve">The error indicates that Rust expected a </w:t>
      </w:r>
      <w:r w:rsidRPr="00E61177">
        <w:rPr>
          <w:rStyle w:val="Literal"/>
        </w:rPr>
        <w:t>bool</w:t>
      </w:r>
      <w:r w:rsidRPr="001D5A08">
        <w:t xml:space="preserve"> but got an integer. Unlike</w:t>
      </w:r>
      <w:r w:rsidR="00E61177">
        <w:t xml:space="preserve"> </w:t>
      </w:r>
      <w:r w:rsidRPr="001D5A08">
        <w:t>languages such as Ruby and JavaScript, Rust will not automatically try to</w:t>
      </w:r>
      <w:r w:rsidR="00E61177">
        <w:t xml:space="preserve"> </w:t>
      </w:r>
      <w:r w:rsidRPr="001D5A08">
        <w:t>convert non-Boolean types to a Boolean. You must be explicit and always provide</w:t>
      </w:r>
      <w:r w:rsidR="00E61177">
        <w:t xml:space="preserve"> </w:t>
      </w:r>
      <w:r w:rsidRPr="00E61177">
        <w:rPr>
          <w:rStyle w:val="Literal"/>
        </w:rPr>
        <w:t>if</w:t>
      </w:r>
      <w:r w:rsidRPr="001D5A08">
        <w:t xml:space="preserve"> with a Boolean as its condition. If we want the </w:t>
      </w:r>
      <w:r w:rsidRPr="00E61177">
        <w:rPr>
          <w:rStyle w:val="Literal"/>
        </w:rPr>
        <w:t>if</w:t>
      </w:r>
      <w:r w:rsidRPr="001D5A08">
        <w:t xml:space="preserve"> code block to run</w:t>
      </w:r>
      <w:r w:rsidR="00E61177">
        <w:t xml:space="preserve"> </w:t>
      </w:r>
      <w:r w:rsidRPr="001D5A08">
        <w:t xml:space="preserve">only when a number is not equal to </w:t>
      </w:r>
      <w:r w:rsidRPr="00E61177">
        <w:rPr>
          <w:rStyle w:val="Literal"/>
        </w:rPr>
        <w:t>0</w:t>
      </w:r>
      <w:r w:rsidRPr="001D5A08">
        <w:t xml:space="preserve">, for example, we can change the </w:t>
      </w:r>
      <w:r w:rsidRPr="00E61177">
        <w:rPr>
          <w:rStyle w:val="Literal"/>
        </w:rPr>
        <w:t>if</w:t>
      </w:r>
      <w:r w:rsidR="00E61177">
        <w:rPr>
          <w:lang w:eastAsia="en-GB"/>
        </w:rPr>
        <w:t xml:space="preserve"> </w:t>
      </w:r>
      <w:r w:rsidRPr="00CE1782">
        <w:rPr>
          <w:lang w:eastAsia="en-GB"/>
        </w:rPr>
        <w:t>expression to the following:</w:t>
      </w:r>
    </w:p>
    <w:p w14:paraId="38A731DB" w14:textId="54681352" w:rsidR="00CE1782" w:rsidRPr="00CE1782" w:rsidRDefault="00CE1782" w:rsidP="00675E74">
      <w:pPr>
        <w:pStyle w:val="CodeLabel"/>
        <w:rPr>
          <w:lang w:eastAsia="en-GB"/>
        </w:rPr>
      </w:pPr>
      <w:r w:rsidRPr="00CE1782">
        <w:rPr>
          <w:lang w:eastAsia="en-GB"/>
        </w:rPr>
        <w:t>src/main.rs</w:t>
      </w:r>
    </w:p>
    <w:p w14:paraId="01306598" w14:textId="77777777" w:rsidR="00CE1782" w:rsidRPr="00CE1782" w:rsidRDefault="00CE1782" w:rsidP="00675E74">
      <w:pPr>
        <w:pStyle w:val="Code"/>
        <w:rPr>
          <w:lang w:eastAsia="en-GB"/>
        </w:rPr>
      </w:pPr>
      <w:r w:rsidRPr="00CE1782">
        <w:rPr>
          <w:lang w:eastAsia="en-GB"/>
        </w:rPr>
        <w:t>fn main() {</w:t>
      </w:r>
    </w:p>
    <w:p w14:paraId="38B63330" w14:textId="77777777" w:rsidR="00CE1782" w:rsidRPr="00CE1782" w:rsidRDefault="00CE1782" w:rsidP="00675E74">
      <w:pPr>
        <w:pStyle w:val="Code"/>
        <w:rPr>
          <w:lang w:eastAsia="en-GB"/>
        </w:rPr>
      </w:pPr>
      <w:r w:rsidRPr="00CE1782">
        <w:rPr>
          <w:lang w:eastAsia="en-GB"/>
        </w:rPr>
        <w:lastRenderedPageBreak/>
        <w:t xml:space="preserve">    let number = 3;</w:t>
      </w:r>
    </w:p>
    <w:p w14:paraId="40D69068" w14:textId="77777777" w:rsidR="00CE1782" w:rsidRPr="00CE1782" w:rsidRDefault="00CE1782" w:rsidP="00675E74">
      <w:pPr>
        <w:pStyle w:val="Code"/>
        <w:rPr>
          <w:lang w:eastAsia="en-GB"/>
        </w:rPr>
      </w:pPr>
    </w:p>
    <w:p w14:paraId="026EAE2B" w14:textId="77777777" w:rsidR="00CE1782" w:rsidRPr="00CE1782" w:rsidRDefault="00CE1782" w:rsidP="00675E74">
      <w:pPr>
        <w:pStyle w:val="Code"/>
        <w:rPr>
          <w:lang w:eastAsia="en-GB"/>
        </w:rPr>
      </w:pPr>
      <w:r w:rsidRPr="00CE1782">
        <w:rPr>
          <w:lang w:eastAsia="en-GB"/>
        </w:rPr>
        <w:t xml:space="preserve">    if number != 0 {</w:t>
      </w:r>
    </w:p>
    <w:p w14:paraId="6B1C4690" w14:textId="77777777" w:rsidR="00CE1782" w:rsidRPr="00CE1782" w:rsidRDefault="00CE1782" w:rsidP="00675E74">
      <w:pPr>
        <w:pStyle w:val="Code"/>
        <w:rPr>
          <w:lang w:eastAsia="en-GB"/>
        </w:rPr>
      </w:pPr>
      <w:r w:rsidRPr="00CE1782">
        <w:rPr>
          <w:lang w:eastAsia="en-GB"/>
        </w:rPr>
        <w:t xml:space="preserve">        println!("number was something other than zero");</w:t>
      </w:r>
    </w:p>
    <w:p w14:paraId="36CC0331" w14:textId="77777777" w:rsidR="00CE1782" w:rsidRPr="00CE1782" w:rsidRDefault="00CE1782" w:rsidP="00675E74">
      <w:pPr>
        <w:pStyle w:val="Code"/>
        <w:rPr>
          <w:lang w:eastAsia="en-GB"/>
        </w:rPr>
      </w:pPr>
      <w:r w:rsidRPr="00CE1782">
        <w:rPr>
          <w:lang w:eastAsia="en-GB"/>
        </w:rPr>
        <w:t xml:space="preserve">    }</w:t>
      </w:r>
    </w:p>
    <w:p w14:paraId="4BA3498A" w14:textId="77777777" w:rsidR="00CE1782" w:rsidRPr="00CE1782" w:rsidRDefault="00CE1782" w:rsidP="00675E74">
      <w:pPr>
        <w:pStyle w:val="Code"/>
        <w:rPr>
          <w:lang w:eastAsia="en-GB"/>
        </w:rPr>
      </w:pPr>
      <w:r w:rsidRPr="00CE1782">
        <w:rPr>
          <w:lang w:eastAsia="en-GB"/>
        </w:rPr>
        <w:t>}</w:t>
      </w:r>
    </w:p>
    <w:p w14:paraId="52490BB2" w14:textId="77777777" w:rsidR="00CE1782" w:rsidRPr="00CE1782" w:rsidRDefault="00CE1782" w:rsidP="001D5A08">
      <w:pPr>
        <w:pStyle w:val="Body"/>
        <w:rPr>
          <w:lang w:eastAsia="en-GB"/>
        </w:rPr>
      </w:pPr>
      <w:r w:rsidRPr="001D5A08">
        <w:t xml:space="preserve">Running this code will print </w:t>
      </w:r>
      <w:r w:rsidRPr="00E61177">
        <w:rPr>
          <w:rStyle w:val="Literal"/>
        </w:rPr>
        <w:t>number was something other than zero</w:t>
      </w:r>
      <w:r w:rsidRPr="00CE1782">
        <w:rPr>
          <w:lang w:eastAsia="en-GB"/>
        </w:rPr>
        <w:t>.</w:t>
      </w:r>
    </w:p>
    <w:bookmarkStart w:id="632" w:name="handling-multiple-conditions-with-`else-"/>
    <w:bookmarkStart w:id="633" w:name="_Toc105758597"/>
    <w:bookmarkStart w:id="634" w:name="_Toc106887996"/>
    <w:bookmarkEnd w:id="632"/>
    <w:p w14:paraId="5752A054" w14:textId="5286F0DF" w:rsidR="00CE1782" w:rsidRPr="00CE1782" w:rsidRDefault="003F658C" w:rsidP="00980CCA">
      <w:pPr>
        <w:pStyle w:val="HeadC"/>
        <w:rPr>
          <w:lang w:eastAsia="en-GB"/>
        </w:rPr>
      </w:pPr>
      <w:ins w:id="635" w:author="Carol Nichols" w:date="2022-08-13T20:40:00Z">
        <w:r>
          <w:rPr>
            <w:lang w:eastAsia="en-GB"/>
          </w:rPr>
          <w:fldChar w:fldCharType="begin"/>
        </w:r>
        <w:r>
          <w:instrText xml:space="preserve"> XE "else if expression startRange" </w:instrText>
        </w:r>
        <w:r>
          <w:rPr>
            <w:lang w:eastAsia="en-GB"/>
          </w:rPr>
          <w:fldChar w:fldCharType="end"/>
        </w:r>
      </w:ins>
      <w:r w:rsidR="00CE1782" w:rsidRPr="001D5A08">
        <w:t xml:space="preserve">Handling Multiple Conditions with </w:t>
      </w:r>
      <w:r w:rsidR="00CE1782" w:rsidRPr="00675E74">
        <w:t>else if</w:t>
      </w:r>
      <w:bookmarkEnd w:id="633"/>
      <w:bookmarkEnd w:id="634"/>
    </w:p>
    <w:p w14:paraId="17DD893D" w14:textId="7D281026" w:rsidR="00CE1782" w:rsidRPr="00CE1782" w:rsidRDefault="00CE1782" w:rsidP="001D5A08">
      <w:pPr>
        <w:pStyle w:val="Body"/>
        <w:rPr>
          <w:lang w:eastAsia="en-GB"/>
        </w:rPr>
      </w:pPr>
      <w:r w:rsidRPr="001D5A08">
        <w:t xml:space="preserve">You can use multiple conditions by combining </w:t>
      </w:r>
      <w:r w:rsidRPr="00E61177">
        <w:rPr>
          <w:rStyle w:val="Literal"/>
        </w:rPr>
        <w:t>if</w:t>
      </w:r>
      <w:r w:rsidRPr="001D5A08">
        <w:t xml:space="preserve"> and </w:t>
      </w:r>
      <w:r w:rsidRPr="00E61177">
        <w:rPr>
          <w:rStyle w:val="Literal"/>
        </w:rPr>
        <w:t>else</w:t>
      </w:r>
      <w:r w:rsidRPr="001D5A08">
        <w:t xml:space="preserve"> in an </w:t>
      </w:r>
      <w:r w:rsidRPr="00E61177">
        <w:rPr>
          <w:rStyle w:val="Literal"/>
        </w:rPr>
        <w:t>else if</w:t>
      </w:r>
      <w:r w:rsidR="00E61177">
        <w:rPr>
          <w:lang w:eastAsia="en-GB"/>
        </w:rPr>
        <w:t xml:space="preserve"> </w:t>
      </w:r>
      <w:r w:rsidRPr="00CE1782">
        <w:rPr>
          <w:lang w:eastAsia="en-GB"/>
        </w:rPr>
        <w:t>expression. For example:</w:t>
      </w:r>
    </w:p>
    <w:p w14:paraId="28E6B105" w14:textId="37BA06E2" w:rsidR="00CE1782" w:rsidRPr="00CE1782" w:rsidRDefault="00CE1782" w:rsidP="00675E74">
      <w:pPr>
        <w:pStyle w:val="CodeLabel"/>
        <w:rPr>
          <w:lang w:eastAsia="en-GB"/>
        </w:rPr>
      </w:pPr>
      <w:r w:rsidRPr="00CE1782">
        <w:rPr>
          <w:lang w:eastAsia="en-GB"/>
        </w:rPr>
        <w:t>src/main.rs</w:t>
      </w:r>
    </w:p>
    <w:p w14:paraId="3521C7B6" w14:textId="77777777" w:rsidR="00CE1782" w:rsidRPr="00CE1782" w:rsidRDefault="00CE1782" w:rsidP="00675E74">
      <w:pPr>
        <w:pStyle w:val="Code"/>
        <w:rPr>
          <w:lang w:eastAsia="en-GB"/>
        </w:rPr>
      </w:pPr>
      <w:r w:rsidRPr="00CE1782">
        <w:rPr>
          <w:lang w:eastAsia="en-GB"/>
        </w:rPr>
        <w:t>fn main() {</w:t>
      </w:r>
    </w:p>
    <w:p w14:paraId="6BF7621D" w14:textId="77777777" w:rsidR="00CE1782" w:rsidRPr="00CE1782" w:rsidRDefault="00CE1782" w:rsidP="00675E74">
      <w:pPr>
        <w:pStyle w:val="Code"/>
        <w:rPr>
          <w:lang w:eastAsia="en-GB"/>
        </w:rPr>
      </w:pPr>
      <w:r w:rsidRPr="00CE1782">
        <w:rPr>
          <w:lang w:eastAsia="en-GB"/>
        </w:rPr>
        <w:t xml:space="preserve">    let number = 6;</w:t>
      </w:r>
    </w:p>
    <w:p w14:paraId="0C7BD9F1" w14:textId="77777777" w:rsidR="00CE1782" w:rsidRPr="00CE1782" w:rsidRDefault="00CE1782" w:rsidP="00675E74">
      <w:pPr>
        <w:pStyle w:val="Code"/>
        <w:rPr>
          <w:lang w:eastAsia="en-GB"/>
        </w:rPr>
      </w:pPr>
    </w:p>
    <w:p w14:paraId="06649925" w14:textId="77777777" w:rsidR="00CE1782" w:rsidRPr="00CE1782" w:rsidRDefault="00CE1782" w:rsidP="00675E74">
      <w:pPr>
        <w:pStyle w:val="Code"/>
        <w:rPr>
          <w:lang w:eastAsia="en-GB"/>
        </w:rPr>
      </w:pPr>
      <w:r w:rsidRPr="00CE1782">
        <w:rPr>
          <w:lang w:eastAsia="en-GB"/>
        </w:rPr>
        <w:t xml:space="preserve">    if number % 4 == 0 {</w:t>
      </w:r>
    </w:p>
    <w:p w14:paraId="5C53C275" w14:textId="77777777" w:rsidR="00CE1782" w:rsidRPr="00CE1782" w:rsidRDefault="00CE1782" w:rsidP="00675E74">
      <w:pPr>
        <w:pStyle w:val="Code"/>
        <w:rPr>
          <w:lang w:eastAsia="en-GB"/>
        </w:rPr>
      </w:pPr>
      <w:r w:rsidRPr="00CE1782">
        <w:rPr>
          <w:lang w:eastAsia="en-GB"/>
        </w:rPr>
        <w:t xml:space="preserve">        println!("number is divisible by 4");</w:t>
      </w:r>
    </w:p>
    <w:p w14:paraId="1457EE2E" w14:textId="77777777" w:rsidR="00CE1782" w:rsidRPr="00CE1782" w:rsidRDefault="00CE1782" w:rsidP="00675E74">
      <w:pPr>
        <w:pStyle w:val="Code"/>
        <w:rPr>
          <w:lang w:eastAsia="en-GB"/>
        </w:rPr>
      </w:pPr>
      <w:r w:rsidRPr="00CE1782">
        <w:rPr>
          <w:lang w:eastAsia="en-GB"/>
        </w:rPr>
        <w:t xml:space="preserve">    } else if number % 3 == 0 {</w:t>
      </w:r>
    </w:p>
    <w:p w14:paraId="0C590EDD" w14:textId="77777777" w:rsidR="00CE1782" w:rsidRPr="00CE1782" w:rsidRDefault="00CE1782" w:rsidP="00675E74">
      <w:pPr>
        <w:pStyle w:val="Code"/>
        <w:rPr>
          <w:lang w:eastAsia="en-GB"/>
        </w:rPr>
      </w:pPr>
      <w:r w:rsidRPr="00CE1782">
        <w:rPr>
          <w:lang w:eastAsia="en-GB"/>
        </w:rPr>
        <w:t xml:space="preserve">        println!("number is divisible by 3");</w:t>
      </w:r>
    </w:p>
    <w:p w14:paraId="4F9BF7F2" w14:textId="77777777" w:rsidR="00CE1782" w:rsidRPr="00CE1782" w:rsidRDefault="00CE1782" w:rsidP="00675E74">
      <w:pPr>
        <w:pStyle w:val="Code"/>
        <w:rPr>
          <w:lang w:eastAsia="en-GB"/>
        </w:rPr>
      </w:pPr>
      <w:r w:rsidRPr="00CE1782">
        <w:rPr>
          <w:lang w:eastAsia="en-GB"/>
        </w:rPr>
        <w:t xml:space="preserve">    } else if number % 2 == 0 {</w:t>
      </w:r>
    </w:p>
    <w:p w14:paraId="2D83D994" w14:textId="77777777" w:rsidR="00CE1782" w:rsidRPr="00CE1782" w:rsidRDefault="00CE1782" w:rsidP="00675E74">
      <w:pPr>
        <w:pStyle w:val="Code"/>
        <w:rPr>
          <w:lang w:eastAsia="en-GB"/>
        </w:rPr>
      </w:pPr>
      <w:r w:rsidRPr="00CE1782">
        <w:rPr>
          <w:lang w:eastAsia="en-GB"/>
        </w:rPr>
        <w:t xml:space="preserve">        println!("number is divisible by 2");</w:t>
      </w:r>
    </w:p>
    <w:p w14:paraId="363ED45D" w14:textId="77777777" w:rsidR="00CE1782" w:rsidRPr="00CE1782" w:rsidRDefault="00CE1782" w:rsidP="00675E74">
      <w:pPr>
        <w:pStyle w:val="Code"/>
        <w:rPr>
          <w:lang w:eastAsia="en-GB"/>
        </w:rPr>
      </w:pPr>
      <w:r w:rsidRPr="00CE1782">
        <w:rPr>
          <w:lang w:eastAsia="en-GB"/>
        </w:rPr>
        <w:t xml:space="preserve">    } else {</w:t>
      </w:r>
    </w:p>
    <w:p w14:paraId="2365C635" w14:textId="77777777" w:rsidR="00CE1782" w:rsidRPr="00CE1782" w:rsidRDefault="00CE1782" w:rsidP="00675E74">
      <w:pPr>
        <w:pStyle w:val="Code"/>
        <w:rPr>
          <w:lang w:eastAsia="en-GB"/>
        </w:rPr>
      </w:pPr>
      <w:r w:rsidRPr="00CE1782">
        <w:rPr>
          <w:lang w:eastAsia="en-GB"/>
        </w:rPr>
        <w:t xml:space="preserve">        println!("number is not divisible by 4, 3, or 2");</w:t>
      </w:r>
    </w:p>
    <w:p w14:paraId="1271B19A" w14:textId="77777777" w:rsidR="00CE1782" w:rsidRPr="00CE1782" w:rsidRDefault="00CE1782" w:rsidP="00675E74">
      <w:pPr>
        <w:pStyle w:val="Code"/>
        <w:rPr>
          <w:lang w:eastAsia="en-GB"/>
        </w:rPr>
      </w:pPr>
      <w:r w:rsidRPr="00CE1782">
        <w:rPr>
          <w:lang w:eastAsia="en-GB"/>
        </w:rPr>
        <w:t xml:space="preserve">    }</w:t>
      </w:r>
    </w:p>
    <w:p w14:paraId="2EB72C53" w14:textId="77777777" w:rsidR="00CE1782" w:rsidRPr="00CE1782" w:rsidRDefault="00CE1782" w:rsidP="00675E74">
      <w:pPr>
        <w:pStyle w:val="Code"/>
        <w:rPr>
          <w:lang w:eastAsia="en-GB"/>
        </w:rPr>
      </w:pPr>
      <w:r w:rsidRPr="00CE1782">
        <w:rPr>
          <w:lang w:eastAsia="en-GB"/>
        </w:rPr>
        <w:t>}</w:t>
      </w:r>
    </w:p>
    <w:p w14:paraId="442C3BA7" w14:textId="00712DED" w:rsidR="00CE1782" w:rsidRPr="00CE1782" w:rsidRDefault="00CE1782" w:rsidP="00390432">
      <w:pPr>
        <w:pStyle w:val="Body"/>
        <w:rPr>
          <w:lang w:eastAsia="en-GB"/>
        </w:rPr>
      </w:pPr>
      <w:r w:rsidRPr="00CE1782">
        <w:rPr>
          <w:lang w:eastAsia="en-GB"/>
        </w:rPr>
        <w:t>This program has four possible paths it can take. After running it, you should</w:t>
      </w:r>
      <w:r w:rsidR="00E61177">
        <w:rPr>
          <w:lang w:eastAsia="en-GB"/>
        </w:rPr>
        <w:t xml:space="preserve"> </w:t>
      </w:r>
      <w:r w:rsidRPr="00CE1782">
        <w:rPr>
          <w:lang w:eastAsia="en-GB"/>
        </w:rPr>
        <w:t>see the following output:</w:t>
      </w:r>
    </w:p>
    <w:p w14:paraId="6FF944CA" w14:textId="4488C8FB"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48D0F264" w14:textId="77777777" w:rsidR="00CE1782" w:rsidRPr="00CE1782" w:rsidRDefault="00CE1782" w:rsidP="00675E74">
      <w:pPr>
        <w:pStyle w:val="Code"/>
        <w:rPr>
          <w:lang w:eastAsia="en-GB"/>
        </w:rPr>
      </w:pPr>
      <w:r w:rsidRPr="00CE1782">
        <w:rPr>
          <w:lang w:eastAsia="en-GB"/>
        </w:rPr>
        <w:t xml:space="preserve">   Compiling branches v0.1.0 (file:///projects/branches)</w:t>
      </w:r>
    </w:p>
    <w:p w14:paraId="12EFCDA8" w14:textId="77777777" w:rsidR="00CE1782" w:rsidRPr="00CE1782" w:rsidRDefault="00CE1782" w:rsidP="00675E74">
      <w:pPr>
        <w:pStyle w:val="Code"/>
        <w:rPr>
          <w:lang w:eastAsia="en-GB"/>
        </w:rPr>
      </w:pPr>
      <w:r w:rsidRPr="00CE1782">
        <w:rPr>
          <w:lang w:eastAsia="en-GB"/>
        </w:rPr>
        <w:t xml:space="preserve">    Finished dev [unoptimized + debuginfo] target(s) in 0.31s</w:t>
      </w:r>
    </w:p>
    <w:p w14:paraId="14B16C04" w14:textId="77777777" w:rsidR="00CE1782" w:rsidRPr="00CE1782" w:rsidRDefault="00CE1782" w:rsidP="00675E74">
      <w:pPr>
        <w:pStyle w:val="Code"/>
        <w:rPr>
          <w:lang w:eastAsia="en-GB"/>
        </w:rPr>
      </w:pPr>
      <w:r w:rsidRPr="00CE1782">
        <w:rPr>
          <w:lang w:eastAsia="en-GB"/>
        </w:rPr>
        <w:t xml:space="preserve">     Running `target/debug/branches`</w:t>
      </w:r>
    </w:p>
    <w:p w14:paraId="7589A1F4" w14:textId="77777777" w:rsidR="00CE1782" w:rsidRPr="00CE1782" w:rsidRDefault="00CE1782" w:rsidP="00675E74">
      <w:pPr>
        <w:pStyle w:val="Code"/>
        <w:rPr>
          <w:lang w:eastAsia="en-GB"/>
        </w:rPr>
      </w:pPr>
      <w:r w:rsidRPr="00CE1782">
        <w:rPr>
          <w:lang w:eastAsia="en-GB"/>
        </w:rPr>
        <w:t>number is divisible by 3</w:t>
      </w:r>
    </w:p>
    <w:p w14:paraId="3C16F8F0" w14:textId="6EA39F43" w:rsidR="00CE1782" w:rsidRPr="00CE1782" w:rsidRDefault="00CE1782" w:rsidP="001D5A08">
      <w:pPr>
        <w:pStyle w:val="Body"/>
        <w:rPr>
          <w:lang w:eastAsia="en-GB"/>
        </w:rPr>
      </w:pPr>
      <w:r w:rsidRPr="001D5A08">
        <w:t xml:space="preserve">When this program executes, it checks each </w:t>
      </w:r>
      <w:r w:rsidRPr="00E61177">
        <w:rPr>
          <w:rStyle w:val="Literal"/>
        </w:rPr>
        <w:t>if</w:t>
      </w:r>
      <w:r w:rsidRPr="001D5A08">
        <w:t xml:space="preserve"> expression in turn and executes</w:t>
      </w:r>
      <w:r w:rsidR="00E61177">
        <w:t xml:space="preserve"> </w:t>
      </w:r>
      <w:r w:rsidRPr="001D5A08">
        <w:t xml:space="preserve">the first body for which the condition </w:t>
      </w:r>
      <w:commentRangeStart w:id="636"/>
      <w:del w:id="637" w:author="Carol Nichols" w:date="2022-08-11T19:49:00Z">
        <w:r w:rsidRPr="001D5A08" w:rsidDel="008E1648">
          <w:delText xml:space="preserve">holds </w:delText>
        </w:r>
      </w:del>
      <w:ins w:id="638" w:author="Carol Nichols" w:date="2022-08-11T19:49:00Z">
        <w:r w:rsidR="008E1648">
          <w:t>evaluates to</w:t>
        </w:r>
        <w:r w:rsidR="008E1648" w:rsidRPr="001D5A08">
          <w:t xml:space="preserve"> </w:t>
        </w:r>
      </w:ins>
      <w:r w:rsidRPr="008E1648">
        <w:rPr>
          <w:rStyle w:val="Literal"/>
          <w:rPrChange w:id="639" w:author="Carol Nichols" w:date="2022-08-11T19:49:00Z">
            <w:rPr/>
          </w:rPrChange>
        </w:rPr>
        <w:t>true</w:t>
      </w:r>
      <w:commentRangeEnd w:id="636"/>
      <w:r w:rsidR="008E1648">
        <w:rPr>
          <w:rStyle w:val="CommentReference"/>
          <w:rFonts w:ascii="Times New Roman" w:hAnsi="Times New Roman" w:cs="Times New Roman"/>
          <w:color w:val="auto"/>
          <w:lang w:val="en-CA"/>
        </w:rPr>
        <w:commentReference w:id="636"/>
      </w:r>
      <w:r w:rsidRPr="001D5A08">
        <w:t>. Note that even though 6 is</w:t>
      </w:r>
      <w:r w:rsidR="00E61177">
        <w:t xml:space="preserve"> </w:t>
      </w:r>
      <w:r w:rsidRPr="001D5A08">
        <w:t xml:space="preserve">divisible by 2, we don’t see the output </w:t>
      </w:r>
      <w:r w:rsidRPr="00E61177">
        <w:rPr>
          <w:rStyle w:val="Literal"/>
        </w:rPr>
        <w:t>number is divisible by 2</w:t>
      </w:r>
      <w:r w:rsidRPr="001D5A08">
        <w:t>, nor do we</w:t>
      </w:r>
      <w:r w:rsidR="00E61177">
        <w:t xml:space="preserve"> </w:t>
      </w:r>
      <w:r w:rsidRPr="001D5A08">
        <w:t xml:space="preserve">see the </w:t>
      </w:r>
      <w:r w:rsidRPr="00E61177">
        <w:rPr>
          <w:rStyle w:val="Literal"/>
        </w:rPr>
        <w:t>number is not divisible by 4, 3, or 2</w:t>
      </w:r>
      <w:r w:rsidRPr="001D5A08">
        <w:t xml:space="preserve"> text from the </w:t>
      </w:r>
      <w:r w:rsidRPr="00E61177">
        <w:rPr>
          <w:rStyle w:val="Literal"/>
        </w:rPr>
        <w:t>else</w:t>
      </w:r>
      <w:r w:rsidRPr="00CE1782">
        <w:rPr>
          <w:lang w:eastAsia="en-GB"/>
        </w:rPr>
        <w:t xml:space="preserve"> block.</w:t>
      </w:r>
      <w:r w:rsidR="00E61177">
        <w:rPr>
          <w:lang w:eastAsia="en-GB"/>
        </w:rPr>
        <w:t xml:space="preserve"> </w:t>
      </w:r>
      <w:r w:rsidRPr="00CE1782">
        <w:rPr>
          <w:lang w:eastAsia="en-GB"/>
        </w:rPr>
        <w:t xml:space="preserve">That’s because Rust only executes the block for the first </w:t>
      </w:r>
      <w:commentRangeStart w:id="640"/>
      <w:r w:rsidRPr="00CE1782">
        <w:rPr>
          <w:lang w:eastAsia="en-GB"/>
        </w:rPr>
        <w:t>true</w:t>
      </w:r>
      <w:commentRangeEnd w:id="640"/>
      <w:r w:rsidR="00594A21">
        <w:rPr>
          <w:rStyle w:val="CommentReference"/>
          <w:rFonts w:ascii="Times New Roman" w:hAnsi="Times New Roman" w:cs="Times New Roman"/>
          <w:color w:val="auto"/>
          <w:lang w:val="en-CA"/>
        </w:rPr>
        <w:commentReference w:id="640"/>
      </w:r>
      <w:r w:rsidRPr="00CE1782">
        <w:rPr>
          <w:lang w:eastAsia="en-GB"/>
        </w:rPr>
        <w:t xml:space="preserve"> condition, and</w:t>
      </w:r>
      <w:r w:rsidR="00E61177">
        <w:rPr>
          <w:lang w:eastAsia="en-GB"/>
        </w:rPr>
        <w:t xml:space="preserve"> </w:t>
      </w:r>
      <w:r w:rsidRPr="00CE1782">
        <w:rPr>
          <w:lang w:eastAsia="en-GB"/>
        </w:rPr>
        <w:t>once it finds one, it doesn’t even check the rest.</w:t>
      </w:r>
    </w:p>
    <w:p w14:paraId="5858ED39" w14:textId="3E9E133B" w:rsidR="00CE1782" w:rsidRPr="00CE1782" w:rsidRDefault="00CE1782" w:rsidP="001D5A08">
      <w:pPr>
        <w:pStyle w:val="Body"/>
        <w:rPr>
          <w:lang w:eastAsia="en-GB"/>
        </w:rPr>
      </w:pPr>
      <w:r w:rsidRPr="00CE1782">
        <w:rPr>
          <w:lang w:eastAsia="en-GB"/>
        </w:rPr>
        <w:t xml:space="preserve">Using too many </w:t>
      </w:r>
      <w:r w:rsidRPr="00E61177">
        <w:rPr>
          <w:rStyle w:val="Literal"/>
        </w:rPr>
        <w:t>else if</w:t>
      </w:r>
      <w:r w:rsidRPr="001D5A08">
        <w:t xml:space="preserve"> expressions can clutter your code, so if you have more</w:t>
      </w:r>
      <w:r w:rsidR="00E61177">
        <w:t xml:space="preserve"> </w:t>
      </w:r>
      <w:r w:rsidRPr="001D5A08">
        <w:t xml:space="preserve">than one, you might want to refactor your code. </w:t>
      </w:r>
      <w:r w:rsidR="007025DA" w:rsidRPr="007C2DB9">
        <w:rPr>
          <w:rStyle w:val="Xref"/>
        </w:rPr>
        <w:t>Chapter</w:t>
      </w:r>
      <w:r w:rsidRPr="007C2DB9">
        <w:rPr>
          <w:rStyle w:val="Xref"/>
        </w:rPr>
        <w:t xml:space="preserve"> 6</w:t>
      </w:r>
      <w:r w:rsidRPr="001D5A08">
        <w:t xml:space="preserve"> describes a powerful</w:t>
      </w:r>
      <w:r w:rsidR="00E61177">
        <w:t xml:space="preserve"> </w:t>
      </w:r>
      <w:r w:rsidRPr="001D5A08">
        <w:t xml:space="preserve">Rust branching construct called </w:t>
      </w:r>
      <w:r w:rsidRPr="00E61177">
        <w:rPr>
          <w:rStyle w:val="Literal"/>
        </w:rPr>
        <w:t>match</w:t>
      </w:r>
      <w:r w:rsidRPr="00CE1782">
        <w:rPr>
          <w:lang w:eastAsia="en-GB"/>
        </w:rPr>
        <w:t xml:space="preserve"> for these cases.</w:t>
      </w:r>
      <w:ins w:id="641" w:author="Carol Nichols" w:date="2022-08-13T20:40:00Z">
        <w:r w:rsidR="00520342" w:rsidRPr="00520342">
          <w:rPr>
            <w:lang w:eastAsia="en-GB"/>
          </w:rPr>
          <w:t xml:space="preserve"> </w:t>
        </w:r>
        <w:r w:rsidR="00520342">
          <w:rPr>
            <w:lang w:eastAsia="en-GB"/>
          </w:rPr>
          <w:fldChar w:fldCharType="begin"/>
        </w:r>
        <w:r w:rsidR="00520342">
          <w:instrText xml:space="preserve"> XE "else if expression endRange" </w:instrText>
        </w:r>
        <w:r w:rsidR="00520342">
          <w:rPr>
            <w:lang w:eastAsia="en-GB"/>
          </w:rPr>
          <w:fldChar w:fldCharType="end"/>
        </w:r>
      </w:ins>
    </w:p>
    <w:p w14:paraId="66917BF8" w14:textId="77777777" w:rsidR="00CE1782" w:rsidRPr="00CE1782" w:rsidRDefault="00CE1782" w:rsidP="00980CCA">
      <w:pPr>
        <w:pStyle w:val="HeadC"/>
        <w:rPr>
          <w:lang w:eastAsia="en-GB"/>
        </w:rPr>
      </w:pPr>
      <w:bookmarkStart w:id="642" w:name="using-`if`-in-a-`let`-statement"/>
      <w:bookmarkStart w:id="643" w:name="_Toc105758598"/>
      <w:bookmarkStart w:id="644" w:name="_Toc106887997"/>
      <w:bookmarkEnd w:id="642"/>
      <w:r w:rsidRPr="001D5A08">
        <w:lastRenderedPageBreak/>
        <w:t xml:space="preserve">Using </w:t>
      </w:r>
      <w:r w:rsidRPr="00675E74">
        <w:t>if</w:t>
      </w:r>
      <w:r w:rsidRPr="001D5A08">
        <w:t xml:space="preserve"> in a </w:t>
      </w:r>
      <w:r w:rsidRPr="00675E74">
        <w:t>let</w:t>
      </w:r>
      <w:r w:rsidRPr="00CE1782">
        <w:rPr>
          <w:lang w:eastAsia="en-GB"/>
        </w:rPr>
        <w:t xml:space="preserve"> Statement</w:t>
      </w:r>
      <w:bookmarkEnd w:id="643"/>
      <w:bookmarkEnd w:id="644"/>
    </w:p>
    <w:p w14:paraId="764DD83E" w14:textId="6A0E154F" w:rsidR="00CE1782" w:rsidRPr="00CE1782" w:rsidRDefault="00CE1782" w:rsidP="001D5A08">
      <w:pPr>
        <w:pStyle w:val="Body"/>
        <w:rPr>
          <w:lang w:eastAsia="en-GB"/>
        </w:rPr>
      </w:pPr>
      <w:r w:rsidRPr="001D5A08">
        <w:t xml:space="preserve">Because </w:t>
      </w:r>
      <w:r w:rsidRPr="00E61177">
        <w:rPr>
          <w:rStyle w:val="Literal"/>
        </w:rPr>
        <w:t>if</w:t>
      </w:r>
      <w:r w:rsidRPr="001D5A08">
        <w:t xml:space="preserve"> is an expression, we can use it on the right side of a </w:t>
      </w:r>
      <w:r w:rsidRPr="00E61177">
        <w:rPr>
          <w:rStyle w:val="Literal"/>
        </w:rPr>
        <w:t>let</w:t>
      </w:r>
      <w:r w:rsidR="00E61177">
        <w:rPr>
          <w:lang w:eastAsia="en-GB"/>
        </w:rPr>
        <w:t xml:space="preserve"> </w:t>
      </w:r>
      <w:r w:rsidRPr="00CE1782">
        <w:rPr>
          <w:lang w:eastAsia="en-GB"/>
        </w:rPr>
        <w:t>statement to assign the outcome to a variable, as in Listing 3-2.</w:t>
      </w:r>
    </w:p>
    <w:p w14:paraId="236DCC18" w14:textId="76A6DAA0" w:rsidR="00CE1782" w:rsidRPr="00CE1782" w:rsidRDefault="00CE1782" w:rsidP="00675E74">
      <w:pPr>
        <w:pStyle w:val="CodeLabel"/>
        <w:rPr>
          <w:lang w:eastAsia="en-GB"/>
        </w:rPr>
      </w:pPr>
      <w:r w:rsidRPr="00CE1782">
        <w:rPr>
          <w:lang w:eastAsia="en-GB"/>
        </w:rPr>
        <w:t>src/main.rs</w:t>
      </w:r>
    </w:p>
    <w:p w14:paraId="463B7B14" w14:textId="77777777" w:rsidR="00CE1782" w:rsidRPr="00CE1782" w:rsidRDefault="00CE1782" w:rsidP="00675E74">
      <w:pPr>
        <w:pStyle w:val="Code"/>
        <w:rPr>
          <w:lang w:eastAsia="en-GB"/>
        </w:rPr>
      </w:pPr>
      <w:r w:rsidRPr="00CE1782">
        <w:rPr>
          <w:lang w:eastAsia="en-GB"/>
        </w:rPr>
        <w:t>fn main() {</w:t>
      </w:r>
    </w:p>
    <w:p w14:paraId="72ED773E" w14:textId="77777777" w:rsidR="00CE1782" w:rsidRPr="00CE1782" w:rsidRDefault="00CE1782" w:rsidP="00675E74">
      <w:pPr>
        <w:pStyle w:val="Code"/>
        <w:rPr>
          <w:lang w:eastAsia="en-GB"/>
        </w:rPr>
      </w:pPr>
      <w:r w:rsidRPr="00CE1782">
        <w:rPr>
          <w:lang w:eastAsia="en-GB"/>
        </w:rPr>
        <w:t xml:space="preserve">    let condition = true;</w:t>
      </w:r>
    </w:p>
    <w:p w14:paraId="1B048295" w14:textId="77777777" w:rsidR="00CE1782" w:rsidRPr="00CE1782" w:rsidRDefault="00CE1782" w:rsidP="00675E74">
      <w:pPr>
        <w:pStyle w:val="Code"/>
        <w:rPr>
          <w:lang w:eastAsia="en-GB"/>
        </w:rPr>
      </w:pPr>
      <w:r w:rsidRPr="00CE1782">
        <w:rPr>
          <w:lang w:eastAsia="en-GB"/>
        </w:rPr>
        <w:t xml:space="preserve">    let number = if condition { 5 } else { 6 };</w:t>
      </w:r>
    </w:p>
    <w:p w14:paraId="171247C0" w14:textId="77777777" w:rsidR="00CE1782" w:rsidRPr="00CE1782" w:rsidRDefault="00CE1782" w:rsidP="00675E74">
      <w:pPr>
        <w:pStyle w:val="Code"/>
        <w:rPr>
          <w:lang w:eastAsia="en-GB"/>
        </w:rPr>
      </w:pPr>
    </w:p>
    <w:p w14:paraId="33575E60" w14:textId="77777777" w:rsidR="00CE1782" w:rsidRPr="00CE1782" w:rsidRDefault="00CE1782" w:rsidP="00675E74">
      <w:pPr>
        <w:pStyle w:val="Code"/>
        <w:rPr>
          <w:lang w:eastAsia="en-GB"/>
        </w:rPr>
      </w:pPr>
      <w:r w:rsidRPr="00CE1782">
        <w:rPr>
          <w:lang w:eastAsia="en-GB"/>
        </w:rPr>
        <w:t xml:space="preserve">    println!("The value of number is: {number}");</w:t>
      </w:r>
    </w:p>
    <w:p w14:paraId="39CC699C" w14:textId="77777777" w:rsidR="00CE1782" w:rsidRPr="00CE1782" w:rsidRDefault="00CE1782" w:rsidP="00675E74">
      <w:pPr>
        <w:pStyle w:val="Code"/>
        <w:rPr>
          <w:lang w:eastAsia="en-GB"/>
        </w:rPr>
      </w:pPr>
      <w:r w:rsidRPr="00CE1782">
        <w:rPr>
          <w:lang w:eastAsia="en-GB"/>
        </w:rPr>
        <w:t>}</w:t>
      </w:r>
    </w:p>
    <w:p w14:paraId="7706377F" w14:textId="75E253F0" w:rsidR="00CE1782" w:rsidRPr="00CE1782" w:rsidRDefault="00CE1782" w:rsidP="00EB2841">
      <w:pPr>
        <w:pStyle w:val="CodeListingCaption"/>
        <w:rPr>
          <w:lang w:eastAsia="en-GB"/>
        </w:rPr>
      </w:pPr>
      <w:r w:rsidRPr="001D5A08">
        <w:t xml:space="preserve">Assigning the result of an </w:t>
      </w:r>
      <w:r w:rsidRPr="00E61177">
        <w:rPr>
          <w:rStyle w:val="Literal"/>
        </w:rPr>
        <w:t>if</w:t>
      </w:r>
      <w:r w:rsidRPr="00CE1782">
        <w:rPr>
          <w:lang w:eastAsia="en-GB"/>
        </w:rPr>
        <w:t xml:space="preserve"> expression to a variable</w:t>
      </w:r>
    </w:p>
    <w:p w14:paraId="4818CCFE" w14:textId="7535D0DE" w:rsidR="00CE1782" w:rsidRPr="00CE1782" w:rsidRDefault="00CE1782" w:rsidP="001D5A08">
      <w:pPr>
        <w:pStyle w:val="Body"/>
        <w:rPr>
          <w:lang w:eastAsia="en-GB"/>
        </w:rPr>
      </w:pPr>
      <w:r w:rsidRPr="001D5A08">
        <w:t xml:space="preserve">The </w:t>
      </w:r>
      <w:r w:rsidRPr="00E61177">
        <w:rPr>
          <w:rStyle w:val="Literal"/>
        </w:rPr>
        <w:t>number</w:t>
      </w:r>
      <w:r w:rsidRPr="001D5A08">
        <w:t xml:space="preserve"> variable will be bound to a value based on the outcome of the </w:t>
      </w:r>
      <w:r w:rsidRPr="00E61177">
        <w:rPr>
          <w:rStyle w:val="Literal"/>
        </w:rPr>
        <w:t>if</w:t>
      </w:r>
      <w:r w:rsidR="00E61177">
        <w:rPr>
          <w:lang w:eastAsia="en-GB"/>
        </w:rPr>
        <w:t xml:space="preserve"> </w:t>
      </w:r>
      <w:r w:rsidRPr="00CE1782">
        <w:rPr>
          <w:lang w:eastAsia="en-GB"/>
        </w:rPr>
        <w:t>expression. Run this code to see what happens:</w:t>
      </w:r>
    </w:p>
    <w:p w14:paraId="7A7D1193" w14:textId="7A79591C"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2B18246C" w14:textId="77777777" w:rsidR="00CE1782" w:rsidRPr="00CE1782" w:rsidRDefault="00CE1782" w:rsidP="00675E74">
      <w:pPr>
        <w:pStyle w:val="Code"/>
        <w:rPr>
          <w:lang w:eastAsia="en-GB"/>
        </w:rPr>
      </w:pPr>
      <w:r w:rsidRPr="00CE1782">
        <w:rPr>
          <w:lang w:eastAsia="en-GB"/>
        </w:rPr>
        <w:t xml:space="preserve">   Compiling branches v0.1.0 (file:///projects/branches)</w:t>
      </w:r>
    </w:p>
    <w:p w14:paraId="583A0BFD" w14:textId="77777777" w:rsidR="00CE1782" w:rsidRPr="00CE1782" w:rsidRDefault="00CE1782" w:rsidP="00675E74">
      <w:pPr>
        <w:pStyle w:val="Code"/>
        <w:rPr>
          <w:lang w:eastAsia="en-GB"/>
        </w:rPr>
      </w:pPr>
      <w:r w:rsidRPr="00CE1782">
        <w:rPr>
          <w:lang w:eastAsia="en-GB"/>
        </w:rPr>
        <w:t xml:space="preserve">    Finished dev [unoptimized + debuginfo] target(s) in 0.30s</w:t>
      </w:r>
    </w:p>
    <w:p w14:paraId="45EAD10F" w14:textId="77777777" w:rsidR="00CE1782" w:rsidRPr="00CE1782" w:rsidRDefault="00CE1782" w:rsidP="00675E74">
      <w:pPr>
        <w:pStyle w:val="Code"/>
        <w:rPr>
          <w:lang w:eastAsia="en-GB"/>
        </w:rPr>
      </w:pPr>
      <w:r w:rsidRPr="00CE1782">
        <w:rPr>
          <w:lang w:eastAsia="en-GB"/>
        </w:rPr>
        <w:t xml:space="preserve">     Running `target/debug/branches`</w:t>
      </w:r>
    </w:p>
    <w:p w14:paraId="5C6318B8" w14:textId="77777777" w:rsidR="00CE1782" w:rsidRPr="00CE1782" w:rsidRDefault="00CE1782" w:rsidP="00675E74">
      <w:pPr>
        <w:pStyle w:val="Code"/>
        <w:rPr>
          <w:lang w:eastAsia="en-GB"/>
        </w:rPr>
      </w:pPr>
      <w:r w:rsidRPr="00CE1782">
        <w:rPr>
          <w:lang w:eastAsia="en-GB"/>
        </w:rPr>
        <w:t>The value of number is: 5</w:t>
      </w:r>
    </w:p>
    <w:p w14:paraId="60B836BD" w14:textId="26534FE0" w:rsidR="00CE1782" w:rsidRPr="00CE1782" w:rsidRDefault="00CE1782" w:rsidP="001D5A08">
      <w:pPr>
        <w:pStyle w:val="Body"/>
        <w:rPr>
          <w:lang w:eastAsia="en-GB"/>
        </w:rPr>
      </w:pPr>
      <w:r w:rsidRPr="001D5A08">
        <w:t>Remember that blocks of code evaluate to the last expression in them, and</w:t>
      </w:r>
      <w:r w:rsidR="00E61177">
        <w:t xml:space="preserve"> </w:t>
      </w:r>
      <w:r w:rsidRPr="001D5A08">
        <w:t>numbers by themselves are also expressions. In this case, the value of the</w:t>
      </w:r>
      <w:r w:rsidR="00E61177">
        <w:t xml:space="preserve"> </w:t>
      </w:r>
      <w:r w:rsidRPr="001D5A08">
        <w:t xml:space="preserve">whole </w:t>
      </w:r>
      <w:r w:rsidRPr="00E61177">
        <w:rPr>
          <w:rStyle w:val="Literal"/>
        </w:rPr>
        <w:t>if</w:t>
      </w:r>
      <w:r w:rsidRPr="001D5A08">
        <w:t xml:space="preserve"> expression depends on which block of code executes. This means the</w:t>
      </w:r>
      <w:r w:rsidR="00E61177">
        <w:t xml:space="preserve"> </w:t>
      </w:r>
      <w:r w:rsidRPr="001D5A08">
        <w:t xml:space="preserve">values that have the potential to be results from each arm of the </w:t>
      </w:r>
      <w:r w:rsidRPr="00E61177">
        <w:rPr>
          <w:rStyle w:val="Literal"/>
        </w:rPr>
        <w:t>if</w:t>
      </w:r>
      <w:r w:rsidRPr="001D5A08">
        <w:t xml:space="preserve"> must be</w:t>
      </w:r>
      <w:r w:rsidR="00E61177">
        <w:t xml:space="preserve"> </w:t>
      </w:r>
      <w:r w:rsidRPr="001D5A08">
        <w:t xml:space="preserve">the same type; in Listing 3-2, the results of both the </w:t>
      </w:r>
      <w:r w:rsidRPr="00E61177">
        <w:rPr>
          <w:rStyle w:val="Literal"/>
        </w:rPr>
        <w:t>if</w:t>
      </w:r>
      <w:r w:rsidRPr="001D5A08">
        <w:t xml:space="preserve"> arm and the </w:t>
      </w:r>
      <w:r w:rsidRPr="00E61177">
        <w:rPr>
          <w:rStyle w:val="Literal"/>
        </w:rPr>
        <w:t>else</w:t>
      </w:r>
      <w:r w:rsidR="00E61177">
        <w:t xml:space="preserve"> </w:t>
      </w:r>
      <w:r w:rsidRPr="001D5A08">
        <w:t xml:space="preserve">arm were </w:t>
      </w:r>
      <w:r w:rsidRPr="00E61177">
        <w:rPr>
          <w:rStyle w:val="Literal"/>
        </w:rPr>
        <w:t>i32</w:t>
      </w:r>
      <w:r w:rsidRPr="00CE1782">
        <w:rPr>
          <w:lang w:eastAsia="en-GB"/>
        </w:rPr>
        <w:t xml:space="preserve"> integers. If the types are mismatched, as in the following</w:t>
      </w:r>
      <w:r w:rsidR="00E61177">
        <w:rPr>
          <w:lang w:eastAsia="en-GB"/>
        </w:rPr>
        <w:t xml:space="preserve"> </w:t>
      </w:r>
      <w:r w:rsidRPr="00CE1782">
        <w:rPr>
          <w:lang w:eastAsia="en-GB"/>
        </w:rPr>
        <w:t>example, we’ll get an error:</w:t>
      </w:r>
    </w:p>
    <w:p w14:paraId="1618E015" w14:textId="7A1E13BF" w:rsidR="00CE1782" w:rsidRPr="00CE1782" w:rsidRDefault="00CE1782" w:rsidP="00675E74">
      <w:pPr>
        <w:pStyle w:val="CodeLabel"/>
        <w:rPr>
          <w:lang w:eastAsia="en-GB"/>
        </w:rPr>
      </w:pPr>
      <w:r w:rsidRPr="00CE1782">
        <w:rPr>
          <w:lang w:eastAsia="en-GB"/>
        </w:rPr>
        <w:t>src/main.rs</w:t>
      </w:r>
    </w:p>
    <w:p w14:paraId="53593CED" w14:textId="77777777" w:rsidR="00CE1782" w:rsidRPr="00CE1782" w:rsidRDefault="00CE1782" w:rsidP="00675E74">
      <w:pPr>
        <w:pStyle w:val="Code"/>
        <w:rPr>
          <w:lang w:eastAsia="en-GB"/>
        </w:rPr>
      </w:pPr>
      <w:r w:rsidRPr="00CE1782">
        <w:rPr>
          <w:lang w:eastAsia="en-GB"/>
        </w:rPr>
        <w:t>fn main() {</w:t>
      </w:r>
    </w:p>
    <w:p w14:paraId="21832BE3" w14:textId="77777777" w:rsidR="00CE1782" w:rsidRPr="00CE1782" w:rsidRDefault="00CE1782" w:rsidP="00675E74">
      <w:pPr>
        <w:pStyle w:val="Code"/>
        <w:rPr>
          <w:lang w:eastAsia="en-GB"/>
        </w:rPr>
      </w:pPr>
      <w:r w:rsidRPr="00CE1782">
        <w:rPr>
          <w:lang w:eastAsia="en-GB"/>
        </w:rPr>
        <w:t xml:space="preserve">    let condition = true;</w:t>
      </w:r>
    </w:p>
    <w:p w14:paraId="40376A7F" w14:textId="77777777" w:rsidR="00CE1782" w:rsidRPr="00CE1782" w:rsidRDefault="00CE1782" w:rsidP="00675E74">
      <w:pPr>
        <w:pStyle w:val="Code"/>
        <w:rPr>
          <w:lang w:eastAsia="en-GB"/>
        </w:rPr>
      </w:pPr>
    </w:p>
    <w:p w14:paraId="28FD6B78" w14:textId="77777777" w:rsidR="00CE1782" w:rsidRPr="00CE1782" w:rsidRDefault="00CE1782" w:rsidP="00675E74">
      <w:pPr>
        <w:pStyle w:val="Code"/>
        <w:rPr>
          <w:lang w:eastAsia="en-GB"/>
        </w:rPr>
      </w:pPr>
      <w:r w:rsidRPr="00CE1782">
        <w:rPr>
          <w:lang w:eastAsia="en-GB"/>
        </w:rPr>
        <w:t xml:space="preserve">    let number = if condition { 5 } else { "six" };</w:t>
      </w:r>
    </w:p>
    <w:p w14:paraId="1D10B290" w14:textId="77777777" w:rsidR="00CE1782" w:rsidRPr="00CE1782" w:rsidRDefault="00CE1782" w:rsidP="00675E74">
      <w:pPr>
        <w:pStyle w:val="Code"/>
        <w:rPr>
          <w:lang w:eastAsia="en-GB"/>
        </w:rPr>
      </w:pPr>
    </w:p>
    <w:p w14:paraId="249EFB3B" w14:textId="77777777" w:rsidR="00CE1782" w:rsidRPr="00CE1782" w:rsidRDefault="00CE1782" w:rsidP="00675E74">
      <w:pPr>
        <w:pStyle w:val="Code"/>
        <w:rPr>
          <w:lang w:eastAsia="en-GB"/>
        </w:rPr>
      </w:pPr>
      <w:r w:rsidRPr="00CE1782">
        <w:rPr>
          <w:lang w:eastAsia="en-GB"/>
        </w:rPr>
        <w:t xml:space="preserve">    println!("The value of number is: {number}");</w:t>
      </w:r>
    </w:p>
    <w:p w14:paraId="0218D3C4" w14:textId="77777777" w:rsidR="00CE1782" w:rsidRPr="00CE1782" w:rsidRDefault="00CE1782" w:rsidP="00675E74">
      <w:pPr>
        <w:pStyle w:val="Code"/>
        <w:rPr>
          <w:lang w:eastAsia="en-GB"/>
        </w:rPr>
      </w:pPr>
      <w:r w:rsidRPr="00CE1782">
        <w:rPr>
          <w:lang w:eastAsia="en-GB"/>
        </w:rPr>
        <w:t>}</w:t>
      </w:r>
    </w:p>
    <w:p w14:paraId="0D80A4B4" w14:textId="703C2F05" w:rsidR="00CE1782" w:rsidRPr="00CE1782" w:rsidRDefault="00CE1782" w:rsidP="001D5A08">
      <w:pPr>
        <w:pStyle w:val="Body"/>
        <w:rPr>
          <w:lang w:eastAsia="en-GB"/>
        </w:rPr>
      </w:pPr>
      <w:r w:rsidRPr="001D5A08">
        <w:t xml:space="preserve">When we try to compile this code, we’ll get an error. The </w:t>
      </w:r>
      <w:r w:rsidRPr="00E61177">
        <w:rPr>
          <w:rStyle w:val="Literal"/>
        </w:rPr>
        <w:t>if</w:t>
      </w:r>
      <w:r w:rsidRPr="001D5A08">
        <w:t xml:space="preserve"> and </w:t>
      </w:r>
      <w:r w:rsidRPr="00E61177">
        <w:rPr>
          <w:rStyle w:val="Literal"/>
        </w:rPr>
        <w:t>else</w:t>
      </w:r>
      <w:r w:rsidRPr="00CE1782">
        <w:rPr>
          <w:lang w:eastAsia="en-GB"/>
        </w:rPr>
        <w:t xml:space="preserve"> arms</w:t>
      </w:r>
      <w:r w:rsidR="00E61177">
        <w:rPr>
          <w:lang w:eastAsia="en-GB"/>
        </w:rPr>
        <w:t xml:space="preserve"> </w:t>
      </w:r>
      <w:r w:rsidRPr="00CE1782">
        <w:rPr>
          <w:lang w:eastAsia="en-GB"/>
        </w:rPr>
        <w:t>have value types that are incompatible, and Rust indicates exactly where to</w:t>
      </w:r>
      <w:r w:rsidR="00E61177">
        <w:rPr>
          <w:lang w:eastAsia="en-GB"/>
        </w:rPr>
        <w:t xml:space="preserve"> </w:t>
      </w:r>
      <w:r w:rsidRPr="00CE1782">
        <w:rPr>
          <w:lang w:eastAsia="en-GB"/>
        </w:rPr>
        <w:t xml:space="preserve">find the problem in the </w:t>
      </w:r>
      <w:r w:rsidRPr="006664B0">
        <w:rPr>
          <w:lang w:eastAsia="en-GB"/>
        </w:rPr>
        <w:t>program</w:t>
      </w:r>
      <w:r w:rsidRPr="00CE1782">
        <w:rPr>
          <w:lang w:eastAsia="en-GB"/>
        </w:rPr>
        <w:t>:</w:t>
      </w:r>
    </w:p>
    <w:p w14:paraId="1B3B3E19" w14:textId="257A3759" w:rsidR="00CE1782" w:rsidRPr="00CE1782" w:rsidRDefault="00CE1782">
      <w:pPr>
        <w:pStyle w:val="CodeWide"/>
        <w:rPr>
          <w:lang w:eastAsia="en-GB"/>
        </w:rPr>
        <w:pPrChange w:id="645" w:author="Audrey Doyle" w:date="2022-08-03T09:18:00Z">
          <w:pPr>
            <w:pStyle w:val="Code"/>
          </w:pPr>
        </w:pPrChange>
      </w:pPr>
      <w:r w:rsidRPr="00CE1782">
        <w:rPr>
          <w:lang w:eastAsia="en-GB"/>
        </w:rPr>
        <w:t xml:space="preserve">$ </w:t>
      </w:r>
      <w:r w:rsidR="000D3936" w:rsidRPr="000D3936">
        <w:rPr>
          <w:rStyle w:val="LiteralBold"/>
        </w:rPr>
        <w:t>cargo run</w:t>
      </w:r>
    </w:p>
    <w:p w14:paraId="4ACA121C" w14:textId="77777777" w:rsidR="00CE1782" w:rsidRPr="00CE1782" w:rsidRDefault="00CE1782">
      <w:pPr>
        <w:pStyle w:val="CodeWide"/>
        <w:rPr>
          <w:lang w:eastAsia="en-GB"/>
        </w:rPr>
        <w:pPrChange w:id="646" w:author="Audrey Doyle" w:date="2022-08-03T09:18:00Z">
          <w:pPr>
            <w:pStyle w:val="Code"/>
          </w:pPr>
        </w:pPrChange>
      </w:pPr>
      <w:r w:rsidRPr="00CE1782">
        <w:rPr>
          <w:lang w:eastAsia="en-GB"/>
        </w:rPr>
        <w:t xml:space="preserve">   Compiling branches v0.1.0 (file:///projects/branches)</w:t>
      </w:r>
    </w:p>
    <w:p w14:paraId="45258B85" w14:textId="77777777" w:rsidR="00CE1782" w:rsidRPr="00CE1782" w:rsidRDefault="00CE1782">
      <w:pPr>
        <w:pStyle w:val="CodeWide"/>
        <w:rPr>
          <w:lang w:eastAsia="en-GB"/>
        </w:rPr>
        <w:pPrChange w:id="647" w:author="Audrey Doyle" w:date="2022-08-03T09:18:00Z">
          <w:pPr>
            <w:pStyle w:val="Code"/>
          </w:pPr>
        </w:pPrChange>
      </w:pPr>
      <w:r w:rsidRPr="00CE1782">
        <w:rPr>
          <w:lang w:eastAsia="en-GB"/>
        </w:rPr>
        <w:t>error[E0308]: `if` and `else` have incompatible types</w:t>
      </w:r>
    </w:p>
    <w:p w14:paraId="4C6654DE" w14:textId="77777777" w:rsidR="00CE1782" w:rsidRPr="00CE1782" w:rsidRDefault="00CE1782">
      <w:pPr>
        <w:pStyle w:val="CodeWide"/>
        <w:rPr>
          <w:lang w:eastAsia="en-GB"/>
        </w:rPr>
        <w:pPrChange w:id="648" w:author="Audrey Doyle" w:date="2022-08-03T09:18:00Z">
          <w:pPr>
            <w:pStyle w:val="Code"/>
          </w:pPr>
        </w:pPrChange>
      </w:pPr>
      <w:r w:rsidRPr="00CE1782">
        <w:rPr>
          <w:lang w:eastAsia="en-GB"/>
        </w:rPr>
        <w:t xml:space="preserve"> --&gt; src/main.rs:4:44</w:t>
      </w:r>
    </w:p>
    <w:p w14:paraId="0CD2A38A" w14:textId="77777777" w:rsidR="00CE1782" w:rsidRPr="00CE1782" w:rsidRDefault="00CE1782">
      <w:pPr>
        <w:pStyle w:val="CodeWide"/>
        <w:rPr>
          <w:lang w:eastAsia="en-GB"/>
        </w:rPr>
        <w:pPrChange w:id="649" w:author="Audrey Doyle" w:date="2022-08-03T09:18:00Z">
          <w:pPr>
            <w:pStyle w:val="Code"/>
          </w:pPr>
        </w:pPrChange>
      </w:pPr>
      <w:r w:rsidRPr="00CE1782">
        <w:rPr>
          <w:lang w:eastAsia="en-GB"/>
        </w:rPr>
        <w:t xml:space="preserve">  |</w:t>
      </w:r>
    </w:p>
    <w:p w14:paraId="07D8A546" w14:textId="77777777" w:rsidR="00CE1782" w:rsidRPr="00CE1782" w:rsidRDefault="00CE1782">
      <w:pPr>
        <w:pStyle w:val="CodeWide"/>
        <w:rPr>
          <w:lang w:eastAsia="en-GB"/>
        </w:rPr>
        <w:pPrChange w:id="650" w:author="Audrey Doyle" w:date="2022-08-03T09:18:00Z">
          <w:pPr>
            <w:pStyle w:val="Code"/>
          </w:pPr>
        </w:pPrChange>
      </w:pPr>
      <w:r w:rsidRPr="00CE1782">
        <w:rPr>
          <w:lang w:eastAsia="en-GB"/>
        </w:rPr>
        <w:t>4 |     let number = if condition { 5 } else { "six" };</w:t>
      </w:r>
    </w:p>
    <w:p w14:paraId="1D49347D" w14:textId="77777777" w:rsidR="00CE1782" w:rsidRPr="00CE1782" w:rsidRDefault="00CE1782">
      <w:pPr>
        <w:pStyle w:val="CodeWide"/>
        <w:rPr>
          <w:lang w:eastAsia="en-GB"/>
        </w:rPr>
        <w:pPrChange w:id="651" w:author="Audrey Doyle" w:date="2022-08-03T09:18:00Z">
          <w:pPr>
            <w:pStyle w:val="Code"/>
          </w:pPr>
        </w:pPrChange>
      </w:pPr>
      <w:r w:rsidRPr="00CE1782">
        <w:rPr>
          <w:lang w:eastAsia="en-GB"/>
        </w:rPr>
        <w:t xml:space="preserve">  |                                 -          ^^^^^ expected integer, found `&amp;str`</w:t>
      </w:r>
    </w:p>
    <w:p w14:paraId="1C6F72E2" w14:textId="77777777" w:rsidR="00CE1782" w:rsidRPr="00CE1782" w:rsidRDefault="00CE1782">
      <w:pPr>
        <w:pStyle w:val="CodeWide"/>
        <w:rPr>
          <w:lang w:eastAsia="en-GB"/>
        </w:rPr>
        <w:pPrChange w:id="652" w:author="Audrey Doyle" w:date="2022-08-03T09:18:00Z">
          <w:pPr>
            <w:pStyle w:val="Code"/>
          </w:pPr>
        </w:pPrChange>
      </w:pPr>
      <w:r w:rsidRPr="00CE1782">
        <w:rPr>
          <w:lang w:eastAsia="en-GB"/>
        </w:rPr>
        <w:t xml:space="preserve">  |                                 |</w:t>
      </w:r>
    </w:p>
    <w:p w14:paraId="7A9708E9" w14:textId="77777777" w:rsidR="00CE1782" w:rsidRPr="00CE1782" w:rsidRDefault="00CE1782">
      <w:pPr>
        <w:pStyle w:val="CodeWide"/>
        <w:rPr>
          <w:lang w:eastAsia="en-GB"/>
        </w:rPr>
        <w:pPrChange w:id="653" w:author="Audrey Doyle" w:date="2022-08-03T09:18:00Z">
          <w:pPr>
            <w:pStyle w:val="Code"/>
          </w:pPr>
        </w:pPrChange>
      </w:pPr>
      <w:r w:rsidRPr="00CE1782">
        <w:rPr>
          <w:lang w:eastAsia="en-GB"/>
        </w:rPr>
        <w:lastRenderedPageBreak/>
        <w:t xml:space="preserve">  |                                 expected because of this</w:t>
      </w:r>
    </w:p>
    <w:p w14:paraId="0F3DD76C" w14:textId="25720B4C" w:rsidR="00CE1782" w:rsidRPr="00CE1782" w:rsidRDefault="00CE1782" w:rsidP="001D5A08">
      <w:pPr>
        <w:pStyle w:val="Body"/>
        <w:rPr>
          <w:lang w:eastAsia="en-GB"/>
        </w:rPr>
      </w:pPr>
      <w:r w:rsidRPr="001D5A08">
        <w:t xml:space="preserve">The expression in the </w:t>
      </w:r>
      <w:r w:rsidRPr="00E61177">
        <w:rPr>
          <w:rStyle w:val="Literal"/>
        </w:rPr>
        <w:t>if</w:t>
      </w:r>
      <w:r w:rsidRPr="001D5A08">
        <w:t xml:space="preserve"> block evaluates to an integer, and the expression in</w:t>
      </w:r>
      <w:r w:rsidR="00E61177">
        <w:t xml:space="preserve"> </w:t>
      </w:r>
      <w:r w:rsidRPr="001D5A08">
        <w:t xml:space="preserve">the </w:t>
      </w:r>
      <w:r w:rsidRPr="00E61177">
        <w:rPr>
          <w:rStyle w:val="Literal"/>
        </w:rPr>
        <w:t>else</w:t>
      </w:r>
      <w:r w:rsidRPr="001D5A08">
        <w:t xml:space="preserve"> block evaluates to a string. This won’t work because variables must</w:t>
      </w:r>
      <w:r w:rsidR="00E61177">
        <w:t xml:space="preserve"> </w:t>
      </w:r>
      <w:r w:rsidRPr="001D5A08">
        <w:t>have a single type, and Rust needs to know at compile time what type the</w:t>
      </w:r>
      <w:r w:rsidR="00E61177">
        <w:t xml:space="preserve"> </w:t>
      </w:r>
      <w:r w:rsidRPr="00E61177">
        <w:rPr>
          <w:rStyle w:val="Literal"/>
        </w:rPr>
        <w:t>number</w:t>
      </w:r>
      <w:r w:rsidRPr="001D5A08">
        <w:t xml:space="preserve"> variable is, definitively. Knowing the type of </w:t>
      </w:r>
      <w:r w:rsidRPr="00E61177">
        <w:rPr>
          <w:rStyle w:val="Literal"/>
        </w:rPr>
        <w:t>number</w:t>
      </w:r>
      <w:r w:rsidRPr="001D5A08">
        <w:t xml:space="preserve"> lets the</w:t>
      </w:r>
      <w:r w:rsidR="00E61177">
        <w:t xml:space="preserve"> </w:t>
      </w:r>
      <w:r w:rsidRPr="001D5A08">
        <w:t xml:space="preserve">compiler verify the type is valid everywhere we use </w:t>
      </w:r>
      <w:r w:rsidRPr="00E61177">
        <w:rPr>
          <w:rStyle w:val="Literal"/>
        </w:rPr>
        <w:t>number</w:t>
      </w:r>
      <w:r w:rsidRPr="001D5A08">
        <w:t>. Rust wouldn’t be</w:t>
      </w:r>
      <w:r w:rsidR="00E61177">
        <w:t xml:space="preserve"> </w:t>
      </w:r>
      <w:r w:rsidRPr="001D5A08">
        <w:t xml:space="preserve">able to do that if the type of </w:t>
      </w:r>
      <w:r w:rsidRPr="00E61177">
        <w:rPr>
          <w:rStyle w:val="Literal"/>
        </w:rPr>
        <w:t>number</w:t>
      </w:r>
      <w:r w:rsidRPr="00CE1782">
        <w:rPr>
          <w:lang w:eastAsia="en-GB"/>
        </w:rPr>
        <w:t xml:space="preserve"> was only determined at runtime; the</w:t>
      </w:r>
      <w:r w:rsidR="00E61177">
        <w:rPr>
          <w:lang w:eastAsia="en-GB"/>
        </w:rPr>
        <w:t xml:space="preserve"> </w:t>
      </w:r>
      <w:r w:rsidRPr="00CE1782">
        <w:rPr>
          <w:lang w:eastAsia="en-GB"/>
        </w:rPr>
        <w:t>compiler would be more complex and would make fewer guarantees about the code</w:t>
      </w:r>
      <w:r w:rsidR="00E61177">
        <w:rPr>
          <w:lang w:eastAsia="en-GB"/>
        </w:rPr>
        <w:t xml:space="preserve"> </w:t>
      </w:r>
      <w:r w:rsidRPr="00CE1782">
        <w:rPr>
          <w:lang w:eastAsia="en-GB"/>
        </w:rPr>
        <w:t>if it had to keep track of multiple hypothetical types for any variable.</w:t>
      </w:r>
      <w:ins w:id="654" w:author="Carol Nichols" w:date="2022-08-13T20:33:00Z">
        <w:r w:rsidR="00075F14" w:rsidRPr="00075F14">
          <w:rPr>
            <w:lang w:eastAsia="en-GB"/>
          </w:rPr>
          <w:t xml:space="preserve"> </w:t>
        </w:r>
        <w:r w:rsidR="00075F14">
          <w:rPr>
            <w:lang w:eastAsia="en-GB"/>
          </w:rPr>
          <w:fldChar w:fldCharType="begin"/>
        </w:r>
        <w:r w:rsidR="00075F14">
          <w:instrText xml:space="preserve"> XE "if keyword endRange" </w:instrText>
        </w:r>
        <w:r w:rsidR="00075F14">
          <w:rPr>
            <w:lang w:eastAsia="en-GB"/>
          </w:rPr>
          <w:fldChar w:fldCharType="end"/>
        </w:r>
      </w:ins>
    </w:p>
    <w:p w14:paraId="527DF89D" w14:textId="77777777" w:rsidR="00CE1782" w:rsidRPr="00CE1782" w:rsidRDefault="00CE1782" w:rsidP="00675E74">
      <w:pPr>
        <w:pStyle w:val="HeadB"/>
        <w:rPr>
          <w:lang w:eastAsia="en-GB"/>
        </w:rPr>
      </w:pPr>
      <w:bookmarkStart w:id="655" w:name="repetition-with-loops"/>
      <w:bookmarkStart w:id="656" w:name="_Toc105758599"/>
      <w:bookmarkStart w:id="657" w:name="_Toc106887998"/>
      <w:bookmarkEnd w:id="655"/>
      <w:r w:rsidRPr="00CE1782">
        <w:rPr>
          <w:lang w:eastAsia="en-GB"/>
        </w:rPr>
        <w:t>Repetition with Loops</w:t>
      </w:r>
      <w:bookmarkEnd w:id="656"/>
      <w:bookmarkEnd w:id="657"/>
    </w:p>
    <w:p w14:paraId="45B78995" w14:textId="709B4333" w:rsidR="00CE1782" w:rsidRPr="00CE1782" w:rsidRDefault="00CE1782" w:rsidP="001D5A08">
      <w:pPr>
        <w:pStyle w:val="Body"/>
        <w:rPr>
          <w:lang w:eastAsia="en-GB"/>
        </w:rPr>
      </w:pPr>
      <w:r w:rsidRPr="001D5A08">
        <w:t>It’s often useful to execute a block of code more than once. For this task,</w:t>
      </w:r>
      <w:r w:rsidR="00E61177">
        <w:t xml:space="preserve"> </w:t>
      </w:r>
      <w:r w:rsidRPr="001D5A08">
        <w:t xml:space="preserve">Rust provides several </w:t>
      </w:r>
      <w:r w:rsidRPr="00675E74">
        <w:rPr>
          <w:rStyle w:val="Italic"/>
        </w:rPr>
        <w:t>loops</w:t>
      </w:r>
      <w:r w:rsidRPr="001D5A08">
        <w:t>, which will run through the code inside the loop</w:t>
      </w:r>
      <w:r w:rsidR="00E61177">
        <w:t xml:space="preserve"> </w:t>
      </w:r>
      <w:r w:rsidRPr="001D5A08">
        <w:t>body to the end and then start immediately back at the beginning. To</w:t>
      </w:r>
      <w:r w:rsidR="00E61177">
        <w:t xml:space="preserve"> </w:t>
      </w:r>
      <w:r w:rsidRPr="001D5A08">
        <w:t xml:space="preserve">experiment with loops, let’s make a new project called </w:t>
      </w:r>
      <w:r w:rsidRPr="00675E74">
        <w:rPr>
          <w:rStyle w:val="Italic"/>
        </w:rPr>
        <w:t>loops</w:t>
      </w:r>
      <w:r w:rsidRPr="00CE1782">
        <w:rPr>
          <w:lang w:eastAsia="en-GB"/>
        </w:rPr>
        <w:t>.</w:t>
      </w:r>
    </w:p>
    <w:p w14:paraId="2D25FE35" w14:textId="77777777" w:rsidR="00CE1782" w:rsidRPr="00CE1782" w:rsidRDefault="00CE1782" w:rsidP="001D5A08">
      <w:pPr>
        <w:pStyle w:val="Body"/>
        <w:rPr>
          <w:lang w:eastAsia="en-GB"/>
        </w:rPr>
      </w:pPr>
      <w:r w:rsidRPr="00CE1782">
        <w:rPr>
          <w:lang w:eastAsia="en-GB"/>
        </w:rPr>
        <w:t xml:space="preserve">Rust has three kinds of loops: </w:t>
      </w:r>
      <w:r w:rsidRPr="00E61177">
        <w:rPr>
          <w:rStyle w:val="Literal"/>
        </w:rPr>
        <w:t>loop</w:t>
      </w:r>
      <w:r w:rsidRPr="001D5A08">
        <w:t xml:space="preserve">, </w:t>
      </w:r>
      <w:r w:rsidRPr="00E61177">
        <w:rPr>
          <w:rStyle w:val="Literal"/>
        </w:rPr>
        <w:t>while</w:t>
      </w:r>
      <w:r w:rsidRPr="001D5A08">
        <w:t xml:space="preserve">, and </w:t>
      </w:r>
      <w:r w:rsidRPr="00E61177">
        <w:rPr>
          <w:rStyle w:val="Literal"/>
        </w:rPr>
        <w:t>for</w:t>
      </w:r>
      <w:r w:rsidRPr="00CE1782">
        <w:rPr>
          <w:lang w:eastAsia="en-GB"/>
        </w:rPr>
        <w:t>. Let’s try each one.</w:t>
      </w:r>
    </w:p>
    <w:bookmarkStart w:id="658" w:name="repeating-code-with-`loop`"/>
    <w:bookmarkStart w:id="659" w:name="_Toc105758600"/>
    <w:bookmarkStart w:id="660" w:name="_Toc106887999"/>
    <w:bookmarkEnd w:id="658"/>
    <w:p w14:paraId="2596125E" w14:textId="15686870" w:rsidR="00CE1782" w:rsidRPr="00CE1782" w:rsidRDefault="00834295" w:rsidP="00980CCA">
      <w:pPr>
        <w:pStyle w:val="HeadC"/>
        <w:rPr>
          <w:lang w:eastAsia="en-GB"/>
        </w:rPr>
      </w:pPr>
      <w:ins w:id="661" w:author="Carol Nichols" w:date="2022-08-13T20:41:00Z">
        <w:r>
          <w:rPr>
            <w:lang w:eastAsia="en-GB"/>
          </w:rPr>
          <w:fldChar w:fldCharType="begin"/>
        </w:r>
        <w:r>
          <w:instrText xml:space="preserve"> XE "loop keyword startRange" </w:instrText>
        </w:r>
        <w:r>
          <w:rPr>
            <w:lang w:eastAsia="en-GB"/>
          </w:rPr>
          <w:fldChar w:fldCharType="end"/>
        </w:r>
      </w:ins>
      <w:r w:rsidR="00CE1782" w:rsidRPr="001D5A08">
        <w:t xml:space="preserve">Repeating Code with </w:t>
      </w:r>
      <w:r w:rsidR="00CE1782" w:rsidRPr="00675E74">
        <w:t>loop</w:t>
      </w:r>
      <w:bookmarkEnd w:id="659"/>
      <w:bookmarkEnd w:id="660"/>
    </w:p>
    <w:p w14:paraId="094B7532" w14:textId="07BE3983" w:rsidR="00CE1782" w:rsidRPr="00CE1782" w:rsidRDefault="00CE1782" w:rsidP="001D5A08">
      <w:pPr>
        <w:pStyle w:val="Body"/>
        <w:rPr>
          <w:lang w:eastAsia="en-GB"/>
        </w:rPr>
      </w:pPr>
      <w:r w:rsidRPr="001D5A08">
        <w:t xml:space="preserve">The </w:t>
      </w:r>
      <w:r w:rsidRPr="00E61177">
        <w:rPr>
          <w:rStyle w:val="Literal"/>
        </w:rPr>
        <w:t>loop</w:t>
      </w:r>
      <w:r w:rsidRPr="00CE1782">
        <w:rPr>
          <w:lang w:eastAsia="en-GB"/>
        </w:rPr>
        <w:t xml:space="preserve"> keyword tells Rust to execute a block of code over and over again</w:t>
      </w:r>
      <w:r w:rsidR="00E61177">
        <w:rPr>
          <w:lang w:eastAsia="en-GB"/>
        </w:rPr>
        <w:t xml:space="preserve"> </w:t>
      </w:r>
      <w:r w:rsidRPr="00CE1782">
        <w:rPr>
          <w:lang w:eastAsia="en-GB"/>
        </w:rPr>
        <w:t>forever or until you explicitly tell it to stop.</w:t>
      </w:r>
    </w:p>
    <w:p w14:paraId="2EDBB8DC" w14:textId="4D71A4A2" w:rsidR="00CE1782" w:rsidRPr="00CE1782" w:rsidRDefault="00CE1782" w:rsidP="001D5A08">
      <w:pPr>
        <w:pStyle w:val="Body"/>
        <w:rPr>
          <w:lang w:eastAsia="en-GB"/>
        </w:rPr>
      </w:pPr>
      <w:r w:rsidRPr="00CE1782">
        <w:rPr>
          <w:lang w:eastAsia="en-GB"/>
        </w:rPr>
        <w:t xml:space="preserve">As an example, change the </w:t>
      </w:r>
      <w:r w:rsidRPr="00675E74">
        <w:rPr>
          <w:rStyle w:val="Italic"/>
        </w:rPr>
        <w:t>src/main.rs</w:t>
      </w:r>
      <w:r w:rsidRPr="001D5A08">
        <w:t xml:space="preserve"> file in your </w:t>
      </w:r>
      <w:r w:rsidRPr="00675E74">
        <w:rPr>
          <w:rStyle w:val="Italic"/>
        </w:rPr>
        <w:t>loops</w:t>
      </w:r>
      <w:r w:rsidRPr="00CE1782">
        <w:rPr>
          <w:lang w:eastAsia="en-GB"/>
        </w:rPr>
        <w:t xml:space="preserve"> directory to look</w:t>
      </w:r>
      <w:r w:rsidR="00E61177">
        <w:rPr>
          <w:lang w:eastAsia="en-GB"/>
        </w:rPr>
        <w:t xml:space="preserve"> </w:t>
      </w:r>
      <w:r w:rsidRPr="00CE1782">
        <w:rPr>
          <w:lang w:eastAsia="en-GB"/>
        </w:rPr>
        <w:t>like this:</w:t>
      </w:r>
    </w:p>
    <w:p w14:paraId="3E4FA484" w14:textId="6EE88EAE" w:rsidR="00CE1782" w:rsidRPr="00CE1782" w:rsidRDefault="00CE1782" w:rsidP="00675E74">
      <w:pPr>
        <w:pStyle w:val="CodeLabel"/>
        <w:rPr>
          <w:lang w:eastAsia="en-GB"/>
        </w:rPr>
      </w:pPr>
      <w:r w:rsidRPr="00CE1782">
        <w:rPr>
          <w:lang w:eastAsia="en-GB"/>
        </w:rPr>
        <w:t>src/main.rs</w:t>
      </w:r>
    </w:p>
    <w:p w14:paraId="10673891" w14:textId="77777777" w:rsidR="00CE1782" w:rsidRPr="00CE1782" w:rsidRDefault="00CE1782" w:rsidP="00675E74">
      <w:pPr>
        <w:pStyle w:val="Code"/>
        <w:rPr>
          <w:lang w:eastAsia="en-GB"/>
        </w:rPr>
      </w:pPr>
      <w:r w:rsidRPr="00CE1782">
        <w:rPr>
          <w:lang w:eastAsia="en-GB"/>
        </w:rPr>
        <w:t>fn main() {</w:t>
      </w:r>
    </w:p>
    <w:p w14:paraId="62F1D9A2" w14:textId="77777777" w:rsidR="00CE1782" w:rsidRPr="00CE1782" w:rsidRDefault="00CE1782" w:rsidP="00675E74">
      <w:pPr>
        <w:pStyle w:val="Code"/>
        <w:rPr>
          <w:lang w:eastAsia="en-GB"/>
        </w:rPr>
      </w:pPr>
      <w:r w:rsidRPr="00CE1782">
        <w:rPr>
          <w:lang w:eastAsia="en-GB"/>
        </w:rPr>
        <w:t xml:space="preserve">    loop {</w:t>
      </w:r>
    </w:p>
    <w:p w14:paraId="7336F636" w14:textId="77777777" w:rsidR="00CE1782" w:rsidRPr="00CE1782" w:rsidRDefault="00CE1782" w:rsidP="00675E74">
      <w:pPr>
        <w:pStyle w:val="Code"/>
        <w:rPr>
          <w:lang w:eastAsia="en-GB"/>
        </w:rPr>
      </w:pPr>
      <w:r w:rsidRPr="00CE1782">
        <w:rPr>
          <w:lang w:eastAsia="en-GB"/>
        </w:rPr>
        <w:t xml:space="preserve">        println!("again!");</w:t>
      </w:r>
    </w:p>
    <w:p w14:paraId="1E907812" w14:textId="77777777" w:rsidR="00CE1782" w:rsidRPr="00CE1782" w:rsidRDefault="00CE1782" w:rsidP="00675E74">
      <w:pPr>
        <w:pStyle w:val="Code"/>
        <w:rPr>
          <w:lang w:eastAsia="en-GB"/>
        </w:rPr>
      </w:pPr>
      <w:r w:rsidRPr="00CE1782">
        <w:rPr>
          <w:lang w:eastAsia="en-GB"/>
        </w:rPr>
        <w:t xml:space="preserve">    }</w:t>
      </w:r>
    </w:p>
    <w:p w14:paraId="275B0728" w14:textId="77777777" w:rsidR="00CE1782" w:rsidRPr="00CE1782" w:rsidRDefault="00CE1782" w:rsidP="00675E74">
      <w:pPr>
        <w:pStyle w:val="Code"/>
        <w:rPr>
          <w:lang w:eastAsia="en-GB"/>
        </w:rPr>
      </w:pPr>
      <w:r w:rsidRPr="00CE1782">
        <w:rPr>
          <w:lang w:eastAsia="en-GB"/>
        </w:rPr>
        <w:t>}</w:t>
      </w:r>
    </w:p>
    <w:p w14:paraId="6A2E6158" w14:textId="40133107" w:rsidR="00CE1782" w:rsidRPr="00CE1782" w:rsidRDefault="00CE1782" w:rsidP="001D5A08">
      <w:pPr>
        <w:pStyle w:val="Body"/>
        <w:rPr>
          <w:lang w:eastAsia="en-GB"/>
        </w:rPr>
      </w:pPr>
      <w:r w:rsidRPr="001D5A08">
        <w:t xml:space="preserve">When we run this program, we’ll see </w:t>
      </w:r>
      <w:r w:rsidRPr="00E61177">
        <w:rPr>
          <w:rStyle w:val="Literal"/>
        </w:rPr>
        <w:t>again!</w:t>
      </w:r>
      <w:r w:rsidRPr="00CE1782">
        <w:rPr>
          <w:lang w:eastAsia="en-GB"/>
        </w:rPr>
        <w:t xml:space="preserve"> printed over and over continuously</w:t>
      </w:r>
      <w:r w:rsidR="00E61177">
        <w:rPr>
          <w:lang w:eastAsia="en-GB"/>
        </w:rPr>
        <w:t xml:space="preserve"> </w:t>
      </w:r>
      <w:r w:rsidRPr="00CE1782">
        <w:rPr>
          <w:lang w:eastAsia="en-GB"/>
        </w:rPr>
        <w:t>until we stop the program manually. Most terminals support the keyboard shortcut</w:t>
      </w:r>
      <w:r w:rsidR="00E61177">
        <w:rPr>
          <w:lang w:eastAsia="en-GB"/>
        </w:rPr>
        <w:t xml:space="preserve"> </w:t>
      </w:r>
      <w:r w:rsidRPr="000D3175">
        <w:rPr>
          <w:rStyle w:val="KeyCaps"/>
          <w:rPrChange w:id="662" w:author="Audrey Doyle" w:date="2022-07-27T12:58:00Z">
            <w:rPr>
              <w:lang w:eastAsia="en-GB"/>
            </w:rPr>
          </w:rPrChange>
        </w:rPr>
        <w:t>ctrl-c</w:t>
      </w:r>
      <w:ins w:id="663" w:author="Carol Nichols" w:date="2022-08-13T20:42:00Z">
        <w:r w:rsidR="00304CFA">
          <w:rPr>
            <w:lang w:eastAsia="en-GB"/>
          </w:rPr>
          <w:fldChar w:fldCharType="begin"/>
        </w:r>
        <w:r w:rsidR="00304CFA">
          <w:instrText xml:space="preserve"> XE "ctrl-C" </w:instrText>
        </w:r>
        <w:r w:rsidR="00304CFA">
          <w:rPr>
            <w:lang w:eastAsia="en-GB"/>
          </w:rPr>
          <w:fldChar w:fldCharType="end"/>
        </w:r>
      </w:ins>
      <w:r w:rsidRPr="00CE1782">
        <w:rPr>
          <w:lang w:eastAsia="en-GB"/>
        </w:rPr>
        <w:t xml:space="preserve"> to interrupt a program that is stuck in</w:t>
      </w:r>
      <w:r w:rsidR="00E61177">
        <w:rPr>
          <w:lang w:eastAsia="en-GB"/>
        </w:rPr>
        <w:t xml:space="preserve"> </w:t>
      </w:r>
      <w:r w:rsidRPr="00CE1782">
        <w:rPr>
          <w:lang w:eastAsia="en-GB"/>
        </w:rPr>
        <w:t>a continual loop. Give it a try:</w:t>
      </w:r>
    </w:p>
    <w:p w14:paraId="105968AE" w14:textId="03395759"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51118A6A" w14:textId="77777777" w:rsidR="00CE1782" w:rsidRPr="00CE1782" w:rsidRDefault="00CE1782" w:rsidP="00675E74">
      <w:pPr>
        <w:pStyle w:val="Code"/>
        <w:rPr>
          <w:lang w:eastAsia="en-GB"/>
        </w:rPr>
      </w:pPr>
      <w:r w:rsidRPr="00CE1782">
        <w:rPr>
          <w:lang w:eastAsia="en-GB"/>
        </w:rPr>
        <w:t xml:space="preserve">   Compiling loops v0.1.0 (file:///projects/loops)</w:t>
      </w:r>
    </w:p>
    <w:p w14:paraId="28F7EEFC" w14:textId="77777777" w:rsidR="00CE1782" w:rsidRPr="00CE1782" w:rsidRDefault="00CE1782" w:rsidP="00675E74">
      <w:pPr>
        <w:pStyle w:val="Code"/>
        <w:rPr>
          <w:lang w:eastAsia="en-GB"/>
        </w:rPr>
      </w:pPr>
      <w:r w:rsidRPr="00CE1782">
        <w:rPr>
          <w:lang w:eastAsia="en-GB"/>
        </w:rPr>
        <w:t xml:space="preserve">    Finished dev [unoptimized + debuginfo] target(s) in 0.29s</w:t>
      </w:r>
    </w:p>
    <w:p w14:paraId="4A97F14B" w14:textId="77777777" w:rsidR="00CE1782" w:rsidRPr="00CE1782" w:rsidRDefault="00CE1782" w:rsidP="00675E74">
      <w:pPr>
        <w:pStyle w:val="Code"/>
        <w:rPr>
          <w:lang w:eastAsia="en-GB"/>
        </w:rPr>
      </w:pPr>
      <w:r w:rsidRPr="00CE1782">
        <w:rPr>
          <w:lang w:eastAsia="en-GB"/>
        </w:rPr>
        <w:t xml:space="preserve">     Running `target/debug/loops`</w:t>
      </w:r>
    </w:p>
    <w:p w14:paraId="4210A97B" w14:textId="77777777" w:rsidR="00CE1782" w:rsidRPr="00EB2841" w:rsidRDefault="00CE1782" w:rsidP="00675E74">
      <w:pPr>
        <w:pStyle w:val="Code"/>
      </w:pPr>
      <w:r w:rsidRPr="00EB2841">
        <w:t>again!</w:t>
      </w:r>
    </w:p>
    <w:p w14:paraId="1442A85B" w14:textId="77777777" w:rsidR="00CE1782" w:rsidRPr="00EB2841" w:rsidRDefault="00CE1782" w:rsidP="00675E74">
      <w:pPr>
        <w:pStyle w:val="Code"/>
      </w:pPr>
      <w:r w:rsidRPr="00EB2841">
        <w:t>again!</w:t>
      </w:r>
    </w:p>
    <w:p w14:paraId="5C416846" w14:textId="77777777" w:rsidR="00CE1782" w:rsidRPr="00EB2841" w:rsidRDefault="00CE1782" w:rsidP="00675E74">
      <w:pPr>
        <w:pStyle w:val="Code"/>
      </w:pPr>
      <w:r w:rsidRPr="00EB2841">
        <w:t>again!</w:t>
      </w:r>
    </w:p>
    <w:p w14:paraId="544A2EA1" w14:textId="77777777" w:rsidR="00CE1782" w:rsidRPr="00EB2841" w:rsidRDefault="00CE1782" w:rsidP="00675E74">
      <w:pPr>
        <w:pStyle w:val="Code"/>
      </w:pPr>
      <w:r w:rsidRPr="00EB2841">
        <w:t>again!</w:t>
      </w:r>
    </w:p>
    <w:p w14:paraId="3CEBB13A" w14:textId="77777777" w:rsidR="00CE1782" w:rsidRPr="00EB2841" w:rsidRDefault="00CE1782" w:rsidP="00675E74">
      <w:pPr>
        <w:pStyle w:val="Code"/>
        <w:rPr>
          <w:rStyle w:val="LiteralBold"/>
        </w:rPr>
      </w:pPr>
      <w:r w:rsidRPr="00EB2841">
        <w:rPr>
          <w:rStyle w:val="LiteralBold"/>
        </w:rPr>
        <w:t>^C</w:t>
      </w:r>
      <w:r w:rsidRPr="00EB2841">
        <w:t>again!</w:t>
      </w:r>
    </w:p>
    <w:p w14:paraId="38FAD6A3" w14:textId="7A55BA32" w:rsidR="00CE1782" w:rsidRPr="00CE1782" w:rsidRDefault="00CE1782" w:rsidP="001D5A08">
      <w:pPr>
        <w:pStyle w:val="Body"/>
        <w:rPr>
          <w:lang w:eastAsia="en-GB"/>
        </w:rPr>
      </w:pPr>
      <w:r w:rsidRPr="001D5A08">
        <w:t xml:space="preserve">The symbol </w:t>
      </w:r>
      <w:r w:rsidRPr="00E61177">
        <w:rPr>
          <w:rStyle w:val="Literal"/>
        </w:rPr>
        <w:t>^C</w:t>
      </w:r>
      <w:r w:rsidRPr="001D5A08">
        <w:t xml:space="preserve"> represents where you pressed </w:t>
      </w:r>
      <w:r w:rsidRPr="00225487">
        <w:rPr>
          <w:rStyle w:val="KeyCaps"/>
          <w:rPrChange w:id="664" w:author="Audrey Doyle" w:date="2022-07-27T12:58:00Z">
            <w:rPr/>
          </w:rPrChange>
        </w:rPr>
        <w:t>ctrl-c</w:t>
      </w:r>
      <w:del w:id="665" w:author="Audrey Doyle" w:date="2022-07-27T12:58:00Z">
        <w:r w:rsidR="00E61177" w:rsidDel="00225487">
          <w:delText xml:space="preserve"> </w:delText>
        </w:r>
      </w:del>
      <w:r w:rsidRPr="001D5A08">
        <w:t xml:space="preserve">. You may or may not see the word </w:t>
      </w:r>
      <w:r w:rsidRPr="00E61177">
        <w:rPr>
          <w:rStyle w:val="Literal"/>
        </w:rPr>
        <w:t>again!</w:t>
      </w:r>
      <w:r w:rsidRPr="001D5A08">
        <w:t xml:space="preserve"> printed after the </w:t>
      </w:r>
      <w:r w:rsidRPr="00E61177">
        <w:rPr>
          <w:rStyle w:val="Literal"/>
        </w:rPr>
        <w:t>^C</w:t>
      </w:r>
      <w:r w:rsidRPr="00CE1782">
        <w:rPr>
          <w:lang w:eastAsia="en-GB"/>
        </w:rPr>
        <w:t>,</w:t>
      </w:r>
      <w:r w:rsidR="00E61177">
        <w:rPr>
          <w:lang w:eastAsia="en-GB"/>
        </w:rPr>
        <w:t xml:space="preserve"> </w:t>
      </w:r>
      <w:r w:rsidRPr="00CE1782">
        <w:rPr>
          <w:lang w:eastAsia="en-GB"/>
        </w:rPr>
        <w:t>depending on where the code was in the loop when it received the interrupt</w:t>
      </w:r>
      <w:r w:rsidR="00E61177">
        <w:rPr>
          <w:lang w:eastAsia="en-GB"/>
        </w:rPr>
        <w:t xml:space="preserve"> </w:t>
      </w:r>
      <w:r w:rsidRPr="00CE1782">
        <w:rPr>
          <w:lang w:eastAsia="en-GB"/>
        </w:rPr>
        <w:t>signal.</w:t>
      </w:r>
    </w:p>
    <w:p w14:paraId="0A08F985" w14:textId="25794E42" w:rsidR="00CE1782" w:rsidRPr="00CE1782" w:rsidRDefault="00725A55" w:rsidP="001D5A08">
      <w:pPr>
        <w:pStyle w:val="Body"/>
        <w:rPr>
          <w:lang w:eastAsia="en-GB"/>
        </w:rPr>
      </w:pPr>
      <w:ins w:id="666" w:author="Carol Nichols" w:date="2022-08-13T20:42:00Z">
        <w:r>
          <w:rPr>
            <w:lang w:eastAsia="en-GB"/>
          </w:rPr>
          <w:lastRenderedPageBreak/>
          <w:fldChar w:fldCharType="begin"/>
        </w:r>
        <w:r>
          <w:instrText xml:space="preserve"> XE "break keyword startRange" </w:instrText>
        </w:r>
        <w:r>
          <w:rPr>
            <w:lang w:eastAsia="en-GB"/>
          </w:rPr>
          <w:fldChar w:fldCharType="end"/>
        </w:r>
      </w:ins>
      <w:r w:rsidR="00CE1782" w:rsidRPr="00CE1782">
        <w:rPr>
          <w:lang w:eastAsia="en-GB"/>
        </w:rPr>
        <w:t>Fortunately, Rust also provides a way to break out of a loop using code. You</w:t>
      </w:r>
      <w:r w:rsidR="00E61177">
        <w:rPr>
          <w:lang w:eastAsia="en-GB"/>
        </w:rPr>
        <w:t xml:space="preserve"> </w:t>
      </w:r>
      <w:r w:rsidR="00CE1782" w:rsidRPr="00CE1782">
        <w:rPr>
          <w:lang w:eastAsia="en-GB"/>
        </w:rPr>
        <w:t xml:space="preserve">can place the </w:t>
      </w:r>
      <w:r w:rsidR="00CE1782" w:rsidRPr="00E61177">
        <w:rPr>
          <w:rStyle w:val="Literal"/>
        </w:rPr>
        <w:t>break</w:t>
      </w:r>
      <w:r w:rsidR="00CE1782" w:rsidRPr="00CE1782">
        <w:rPr>
          <w:lang w:eastAsia="en-GB"/>
        </w:rPr>
        <w:t xml:space="preserve"> keyword within the loop to tell the program when to stop</w:t>
      </w:r>
      <w:r w:rsidR="00E61177">
        <w:rPr>
          <w:lang w:eastAsia="en-GB"/>
        </w:rPr>
        <w:t xml:space="preserve"> </w:t>
      </w:r>
      <w:r w:rsidR="00CE1782" w:rsidRPr="00CE1782">
        <w:rPr>
          <w:lang w:eastAsia="en-GB"/>
        </w:rPr>
        <w:t xml:space="preserve">executing the loop. Recall that we did this in the guessing game in </w:t>
      </w:r>
      <w:del w:id="667" w:author="Audrey Doyle" w:date="2022-07-27T12:59:00Z">
        <w:r w:rsidR="00CE1782" w:rsidRPr="00CE1782" w:rsidDel="00225487">
          <w:rPr>
            <w:lang w:eastAsia="en-GB"/>
          </w:rPr>
          <w:delText>the</w:delText>
        </w:r>
        <w:r w:rsidR="00E61177" w:rsidDel="00225487">
          <w:rPr>
            <w:lang w:eastAsia="en-GB"/>
          </w:rPr>
          <w:delText xml:space="preserve"> </w:delText>
        </w:r>
      </w:del>
      <w:r w:rsidR="00CE1782" w:rsidRPr="00334C29">
        <w:rPr>
          <w:rStyle w:val="Xref"/>
        </w:rPr>
        <w:t xml:space="preserve">“Quitting After a Correct Guess” </w:t>
      </w:r>
      <w:del w:id="668" w:author="Audrey Doyle" w:date="2022-07-27T12:59:00Z">
        <w:r w:rsidR="00CE1782" w:rsidRPr="00225487" w:rsidDel="00225487">
          <w:rPr>
            <w:rPrChange w:id="669" w:author="Audrey Doyle" w:date="2022-07-27T12:59:00Z">
              <w:rPr>
                <w:rStyle w:val="Xref"/>
              </w:rPr>
            </w:rPrChange>
          </w:rPr>
          <w:delText xml:space="preserve">section of </w:delText>
        </w:r>
        <w:r w:rsidR="007025DA" w:rsidRPr="00225487" w:rsidDel="00225487">
          <w:rPr>
            <w:rPrChange w:id="670" w:author="Audrey Doyle" w:date="2022-07-27T12:59:00Z">
              <w:rPr>
                <w:rStyle w:val="Xref"/>
              </w:rPr>
            </w:rPrChange>
          </w:rPr>
          <w:delText>Chapter</w:delText>
        </w:r>
        <w:r w:rsidR="00CE1782" w:rsidRPr="00225487" w:rsidDel="00225487">
          <w:rPr>
            <w:rPrChange w:id="671" w:author="Audrey Doyle" w:date="2022-07-27T12:59:00Z">
              <w:rPr>
                <w:rStyle w:val="Xref"/>
              </w:rPr>
            </w:rPrChange>
          </w:rPr>
          <w:delText xml:space="preserve"> 2</w:delText>
        </w:r>
      </w:del>
      <w:ins w:id="672" w:author="Audrey Doyle" w:date="2022-07-27T12:59:00Z">
        <w:r w:rsidR="00225487">
          <w:t xml:space="preserve">on </w:t>
        </w:r>
        <w:r w:rsidR="00225487" w:rsidRPr="00FE148B">
          <w:rPr>
            <w:rStyle w:val="Xref"/>
            <w:rPrChange w:id="673" w:author="Audrey Doyle" w:date="2022-07-28T10:54:00Z">
              <w:rPr/>
            </w:rPrChange>
          </w:rPr>
          <w:t>page XX</w:t>
        </w:r>
      </w:ins>
      <w:r w:rsidR="00CE1782" w:rsidRPr="00CE1782">
        <w:rPr>
          <w:lang w:eastAsia="en-GB"/>
        </w:rPr>
        <w:t xml:space="preserve"> to exit the program when</w:t>
      </w:r>
      <w:r w:rsidR="00E61177">
        <w:rPr>
          <w:lang w:eastAsia="en-GB"/>
        </w:rPr>
        <w:t xml:space="preserve"> </w:t>
      </w:r>
      <w:r w:rsidR="00CE1782" w:rsidRPr="00CE1782">
        <w:rPr>
          <w:lang w:eastAsia="en-GB"/>
        </w:rPr>
        <w:t>the user won the game by guessing the correct number.</w:t>
      </w:r>
      <w:ins w:id="674" w:author="Carol Nichols" w:date="2022-08-13T20:42:00Z">
        <w:r w:rsidRPr="00725A55">
          <w:rPr>
            <w:lang w:eastAsia="en-GB"/>
          </w:rPr>
          <w:t xml:space="preserve"> </w:t>
        </w:r>
        <w:r>
          <w:rPr>
            <w:lang w:eastAsia="en-GB"/>
          </w:rPr>
          <w:fldChar w:fldCharType="begin"/>
        </w:r>
        <w:r>
          <w:instrText xml:space="preserve"> XE "break keyword endRange" </w:instrText>
        </w:r>
        <w:r>
          <w:rPr>
            <w:lang w:eastAsia="en-GB"/>
          </w:rPr>
          <w:fldChar w:fldCharType="end"/>
        </w:r>
      </w:ins>
    </w:p>
    <w:p w14:paraId="15590FAD" w14:textId="48149B6B" w:rsidR="00CE1782" w:rsidRPr="00CE1782" w:rsidRDefault="005A663E" w:rsidP="001D5A08">
      <w:pPr>
        <w:pStyle w:val="Body"/>
        <w:rPr>
          <w:lang w:eastAsia="en-GB"/>
        </w:rPr>
      </w:pPr>
      <w:ins w:id="675" w:author="Carol Nichols" w:date="2022-08-13T20:43:00Z">
        <w:r>
          <w:rPr>
            <w:lang w:eastAsia="en-GB"/>
          </w:rPr>
          <w:fldChar w:fldCharType="begin"/>
        </w:r>
        <w:r>
          <w:instrText xml:space="preserve"> XE "continue keyword startRange" </w:instrText>
        </w:r>
        <w:r>
          <w:rPr>
            <w:lang w:eastAsia="en-GB"/>
          </w:rPr>
          <w:fldChar w:fldCharType="end"/>
        </w:r>
      </w:ins>
      <w:r w:rsidR="00CE1782" w:rsidRPr="00CE1782">
        <w:rPr>
          <w:lang w:eastAsia="en-GB"/>
        </w:rPr>
        <w:t xml:space="preserve">We also used </w:t>
      </w:r>
      <w:r w:rsidR="00CE1782" w:rsidRPr="00E61177">
        <w:rPr>
          <w:rStyle w:val="Literal"/>
        </w:rPr>
        <w:t>continue</w:t>
      </w:r>
      <w:r w:rsidR="00CE1782" w:rsidRPr="00CE1782">
        <w:rPr>
          <w:lang w:eastAsia="en-GB"/>
        </w:rPr>
        <w:t xml:space="preserve"> in the guessing game, which in a loop tells the program</w:t>
      </w:r>
      <w:r w:rsidR="00E61177">
        <w:rPr>
          <w:lang w:eastAsia="en-GB"/>
        </w:rPr>
        <w:t xml:space="preserve"> </w:t>
      </w:r>
      <w:r w:rsidR="00CE1782" w:rsidRPr="00CE1782">
        <w:rPr>
          <w:lang w:eastAsia="en-GB"/>
        </w:rPr>
        <w:t>to skip over any remaining code in this iteration of the loop and go to the</w:t>
      </w:r>
      <w:r w:rsidR="00E61177">
        <w:rPr>
          <w:lang w:eastAsia="en-GB"/>
        </w:rPr>
        <w:t xml:space="preserve"> </w:t>
      </w:r>
      <w:r w:rsidR="00CE1782" w:rsidRPr="00CE1782">
        <w:rPr>
          <w:lang w:eastAsia="en-GB"/>
        </w:rPr>
        <w:t>next iteration.</w:t>
      </w:r>
      <w:ins w:id="676" w:author="Carol Nichols" w:date="2022-08-13T20:43:00Z">
        <w:r w:rsidRPr="005A663E">
          <w:rPr>
            <w:lang w:eastAsia="en-GB"/>
          </w:rPr>
          <w:t xml:space="preserve"> </w:t>
        </w:r>
        <w:r>
          <w:rPr>
            <w:lang w:eastAsia="en-GB"/>
          </w:rPr>
          <w:fldChar w:fldCharType="begin"/>
        </w:r>
        <w:r>
          <w:instrText xml:space="preserve"> XE "continue keyword endRange" </w:instrText>
        </w:r>
        <w:r>
          <w:rPr>
            <w:lang w:eastAsia="en-GB"/>
          </w:rPr>
          <w:fldChar w:fldCharType="end"/>
        </w:r>
      </w:ins>
    </w:p>
    <w:p w14:paraId="6AEF05A5" w14:textId="6303C03F" w:rsidR="00CE1782" w:rsidRPr="00CE1782" w:rsidRDefault="00AE11A3" w:rsidP="00284A81">
      <w:pPr>
        <w:pStyle w:val="HeadC"/>
        <w:rPr>
          <w:lang w:eastAsia="en-GB"/>
        </w:rPr>
      </w:pPr>
      <w:ins w:id="677" w:author="Carol Nichols" w:date="2022-08-13T20:43:00Z">
        <w:r>
          <w:rPr>
            <w:lang w:eastAsia="en-GB"/>
          </w:rPr>
          <w:fldChar w:fldCharType="begin"/>
        </w:r>
        <w:r>
          <w:instrText xml:space="preserve"> XE "return values:of lo</w:instrText>
        </w:r>
      </w:ins>
      <w:ins w:id="678" w:author="Carol Nichols" w:date="2022-08-13T20:44:00Z">
        <w:r>
          <w:instrText>ops</w:instrText>
        </w:r>
      </w:ins>
      <w:ins w:id="679" w:author="Carol Nichols" w:date="2022-08-13T20:43:00Z">
        <w:r>
          <w:instrText xml:space="preserve"> startRange" </w:instrText>
        </w:r>
        <w:r>
          <w:rPr>
            <w:lang w:eastAsia="en-GB"/>
          </w:rPr>
          <w:fldChar w:fldCharType="end"/>
        </w:r>
      </w:ins>
      <w:del w:id="680" w:author="Audrey Doyle" w:date="2022-07-27T13:00:00Z">
        <w:r w:rsidR="00E61177" w:rsidRPr="00284A81" w:rsidDel="004B3871">
          <w:delText xml:space="preserve"> </w:delText>
        </w:r>
      </w:del>
      <w:bookmarkStart w:id="681" w:name="returning-values-from-loops"/>
      <w:bookmarkStart w:id="682" w:name="_Toc105758601"/>
      <w:bookmarkStart w:id="683" w:name="_Toc106888000"/>
      <w:bookmarkEnd w:id="681"/>
      <w:r w:rsidR="00CE1782" w:rsidRPr="00CE1782">
        <w:rPr>
          <w:lang w:eastAsia="en-GB"/>
        </w:rPr>
        <w:t>Returning Values from Loops</w:t>
      </w:r>
      <w:bookmarkEnd w:id="682"/>
      <w:bookmarkEnd w:id="683"/>
    </w:p>
    <w:p w14:paraId="6EB8824D" w14:textId="63D0302A" w:rsidR="00CE1782" w:rsidRPr="00CE1782" w:rsidRDefault="00CE1782" w:rsidP="001D5A08">
      <w:pPr>
        <w:pStyle w:val="Body"/>
        <w:rPr>
          <w:lang w:eastAsia="en-GB"/>
        </w:rPr>
      </w:pPr>
      <w:r w:rsidRPr="001D5A08">
        <w:t xml:space="preserve">One of the uses of a </w:t>
      </w:r>
      <w:r w:rsidRPr="00E61177">
        <w:rPr>
          <w:rStyle w:val="Literal"/>
        </w:rPr>
        <w:t>loop</w:t>
      </w:r>
      <w:r w:rsidRPr="001D5A08">
        <w:t xml:space="preserve"> is to retry an operation you know might fail, such</w:t>
      </w:r>
      <w:r w:rsidR="00E61177">
        <w:t xml:space="preserve"> </w:t>
      </w:r>
      <w:r w:rsidRPr="001D5A08">
        <w:t>as checking whether a thread has completed its job. You might also need to pass</w:t>
      </w:r>
      <w:r w:rsidR="00E61177">
        <w:t xml:space="preserve"> </w:t>
      </w:r>
      <w:r w:rsidRPr="001D5A08">
        <w:t>the result of that operation out of the loop to the rest of your code. To do</w:t>
      </w:r>
      <w:r w:rsidR="00E61177">
        <w:t xml:space="preserve"> </w:t>
      </w:r>
      <w:r w:rsidRPr="001D5A08">
        <w:t xml:space="preserve">this, you can add the value you want returned after the </w:t>
      </w:r>
      <w:r w:rsidRPr="00E61177">
        <w:rPr>
          <w:rStyle w:val="Literal"/>
        </w:rPr>
        <w:t>break</w:t>
      </w:r>
      <w:r w:rsidRPr="00CE1782">
        <w:rPr>
          <w:lang w:eastAsia="en-GB"/>
        </w:rPr>
        <w:t xml:space="preserve"> expression you</w:t>
      </w:r>
      <w:r w:rsidR="00E61177">
        <w:rPr>
          <w:lang w:eastAsia="en-GB"/>
        </w:rPr>
        <w:t xml:space="preserve"> </w:t>
      </w:r>
      <w:r w:rsidRPr="00CE1782">
        <w:rPr>
          <w:lang w:eastAsia="en-GB"/>
        </w:rPr>
        <w:t>use to stop the loop; that value will be returned out of the loop so you can</w:t>
      </w:r>
      <w:r w:rsidR="00E61177">
        <w:rPr>
          <w:lang w:eastAsia="en-GB"/>
        </w:rPr>
        <w:t xml:space="preserve"> </w:t>
      </w:r>
      <w:r w:rsidRPr="00CE1782">
        <w:rPr>
          <w:lang w:eastAsia="en-GB"/>
        </w:rPr>
        <w:t>use it, as shown here:</w:t>
      </w:r>
    </w:p>
    <w:p w14:paraId="376BAB73" w14:textId="77777777" w:rsidR="00CE1782" w:rsidRPr="00CE1782" w:rsidRDefault="00CE1782" w:rsidP="00675E74">
      <w:pPr>
        <w:pStyle w:val="Code"/>
        <w:rPr>
          <w:lang w:eastAsia="en-GB"/>
        </w:rPr>
      </w:pPr>
      <w:r w:rsidRPr="00CE1782">
        <w:rPr>
          <w:lang w:eastAsia="en-GB"/>
        </w:rPr>
        <w:t>fn main() {</w:t>
      </w:r>
    </w:p>
    <w:p w14:paraId="389D2EC6" w14:textId="77777777" w:rsidR="00CE1782" w:rsidRPr="00CE1782" w:rsidRDefault="00CE1782" w:rsidP="00675E74">
      <w:pPr>
        <w:pStyle w:val="Code"/>
        <w:rPr>
          <w:lang w:eastAsia="en-GB"/>
        </w:rPr>
      </w:pPr>
      <w:r w:rsidRPr="00CE1782">
        <w:rPr>
          <w:lang w:eastAsia="en-GB"/>
        </w:rPr>
        <w:t xml:space="preserve">    let mut counter = 0;</w:t>
      </w:r>
    </w:p>
    <w:p w14:paraId="01182D29" w14:textId="77777777" w:rsidR="00CE1782" w:rsidRPr="00CE1782" w:rsidRDefault="00CE1782" w:rsidP="00675E74">
      <w:pPr>
        <w:pStyle w:val="Code"/>
        <w:rPr>
          <w:lang w:eastAsia="en-GB"/>
        </w:rPr>
      </w:pPr>
    </w:p>
    <w:p w14:paraId="17893F76" w14:textId="77777777" w:rsidR="00CE1782" w:rsidRPr="00CE1782" w:rsidRDefault="00CE1782" w:rsidP="00675E74">
      <w:pPr>
        <w:pStyle w:val="Code"/>
        <w:rPr>
          <w:lang w:eastAsia="en-GB"/>
        </w:rPr>
      </w:pPr>
      <w:r w:rsidRPr="00CE1782">
        <w:rPr>
          <w:lang w:eastAsia="en-GB"/>
        </w:rPr>
        <w:t xml:space="preserve">    let result = loop {</w:t>
      </w:r>
    </w:p>
    <w:p w14:paraId="075442E0" w14:textId="77777777" w:rsidR="00CE1782" w:rsidRPr="00CE1782" w:rsidRDefault="00CE1782" w:rsidP="00675E74">
      <w:pPr>
        <w:pStyle w:val="Code"/>
        <w:rPr>
          <w:lang w:eastAsia="en-GB"/>
        </w:rPr>
      </w:pPr>
      <w:r w:rsidRPr="00CE1782">
        <w:rPr>
          <w:lang w:eastAsia="en-GB"/>
        </w:rPr>
        <w:t xml:space="preserve">        counter += 1;</w:t>
      </w:r>
    </w:p>
    <w:p w14:paraId="46964269" w14:textId="77777777" w:rsidR="00CE1782" w:rsidRPr="00CE1782" w:rsidRDefault="00CE1782" w:rsidP="00675E74">
      <w:pPr>
        <w:pStyle w:val="Code"/>
        <w:rPr>
          <w:lang w:eastAsia="en-GB"/>
        </w:rPr>
      </w:pPr>
    </w:p>
    <w:p w14:paraId="0D7E8CBA" w14:textId="77777777" w:rsidR="00CE1782" w:rsidRPr="00CE1782" w:rsidRDefault="00CE1782" w:rsidP="00675E74">
      <w:pPr>
        <w:pStyle w:val="Code"/>
        <w:rPr>
          <w:lang w:eastAsia="en-GB"/>
        </w:rPr>
      </w:pPr>
      <w:r w:rsidRPr="00CE1782">
        <w:rPr>
          <w:lang w:eastAsia="en-GB"/>
        </w:rPr>
        <w:t xml:space="preserve">        if counter == 10 {</w:t>
      </w:r>
    </w:p>
    <w:p w14:paraId="4AE97DCE" w14:textId="77777777" w:rsidR="00CE1782" w:rsidRPr="00CE1782" w:rsidRDefault="00CE1782" w:rsidP="00675E74">
      <w:pPr>
        <w:pStyle w:val="Code"/>
        <w:rPr>
          <w:lang w:eastAsia="en-GB"/>
        </w:rPr>
      </w:pPr>
      <w:r w:rsidRPr="00CE1782">
        <w:rPr>
          <w:lang w:eastAsia="en-GB"/>
        </w:rPr>
        <w:t xml:space="preserve">            break counter * 2;</w:t>
      </w:r>
    </w:p>
    <w:p w14:paraId="7A8C378D" w14:textId="77777777" w:rsidR="00CE1782" w:rsidRPr="00CE1782" w:rsidRDefault="00CE1782" w:rsidP="00675E74">
      <w:pPr>
        <w:pStyle w:val="Code"/>
        <w:rPr>
          <w:lang w:eastAsia="en-GB"/>
        </w:rPr>
      </w:pPr>
      <w:r w:rsidRPr="00CE1782">
        <w:rPr>
          <w:lang w:eastAsia="en-GB"/>
        </w:rPr>
        <w:t xml:space="preserve">        }</w:t>
      </w:r>
    </w:p>
    <w:p w14:paraId="703C15C1" w14:textId="77777777" w:rsidR="00CE1782" w:rsidRPr="00CE1782" w:rsidRDefault="00CE1782" w:rsidP="00675E74">
      <w:pPr>
        <w:pStyle w:val="Code"/>
        <w:rPr>
          <w:lang w:eastAsia="en-GB"/>
        </w:rPr>
      </w:pPr>
      <w:r w:rsidRPr="00CE1782">
        <w:rPr>
          <w:lang w:eastAsia="en-GB"/>
        </w:rPr>
        <w:t xml:space="preserve">    };</w:t>
      </w:r>
    </w:p>
    <w:p w14:paraId="4C1B7EEE" w14:textId="77777777" w:rsidR="00CE1782" w:rsidRPr="00CE1782" w:rsidRDefault="00CE1782" w:rsidP="00675E74">
      <w:pPr>
        <w:pStyle w:val="Code"/>
        <w:rPr>
          <w:lang w:eastAsia="en-GB"/>
        </w:rPr>
      </w:pPr>
    </w:p>
    <w:p w14:paraId="55E14701" w14:textId="77777777" w:rsidR="00CE1782" w:rsidRPr="00CE1782" w:rsidRDefault="00CE1782" w:rsidP="00675E74">
      <w:pPr>
        <w:pStyle w:val="Code"/>
        <w:rPr>
          <w:lang w:eastAsia="en-GB"/>
        </w:rPr>
      </w:pPr>
      <w:r w:rsidRPr="00CE1782">
        <w:rPr>
          <w:lang w:eastAsia="en-GB"/>
        </w:rPr>
        <w:t xml:space="preserve">    println!("The result is {result}");</w:t>
      </w:r>
    </w:p>
    <w:p w14:paraId="3E6DC356" w14:textId="77777777" w:rsidR="00CE1782" w:rsidRPr="00CE1782" w:rsidRDefault="00CE1782" w:rsidP="00675E74">
      <w:pPr>
        <w:pStyle w:val="Code"/>
        <w:rPr>
          <w:lang w:eastAsia="en-GB"/>
        </w:rPr>
      </w:pPr>
      <w:r w:rsidRPr="00CE1782">
        <w:rPr>
          <w:lang w:eastAsia="en-GB"/>
        </w:rPr>
        <w:t>}</w:t>
      </w:r>
    </w:p>
    <w:p w14:paraId="13EB8925" w14:textId="60E7DB33" w:rsidR="00CE1782" w:rsidRPr="00CE1782" w:rsidRDefault="00CE1782" w:rsidP="001D5A08">
      <w:pPr>
        <w:pStyle w:val="Body"/>
        <w:rPr>
          <w:lang w:eastAsia="en-GB"/>
        </w:rPr>
      </w:pPr>
      <w:r w:rsidRPr="001D5A08">
        <w:t xml:space="preserve">Before the loop, we declare a variable named </w:t>
      </w:r>
      <w:r w:rsidRPr="00E61177">
        <w:rPr>
          <w:rStyle w:val="Literal"/>
        </w:rPr>
        <w:t>counter</w:t>
      </w:r>
      <w:r w:rsidRPr="001D5A08">
        <w:t xml:space="preserve"> and initialize it to</w:t>
      </w:r>
      <w:r w:rsidR="00E61177">
        <w:t xml:space="preserve"> </w:t>
      </w:r>
      <w:r w:rsidRPr="00E61177">
        <w:rPr>
          <w:rStyle w:val="Literal"/>
        </w:rPr>
        <w:t>0</w:t>
      </w:r>
      <w:r w:rsidRPr="001D5A08">
        <w:t xml:space="preserve">. Then we declare a variable named </w:t>
      </w:r>
      <w:r w:rsidRPr="00E61177">
        <w:rPr>
          <w:rStyle w:val="Literal"/>
        </w:rPr>
        <w:t>result</w:t>
      </w:r>
      <w:r w:rsidRPr="001D5A08">
        <w:t xml:space="preserve"> to hold the value returned from</w:t>
      </w:r>
      <w:r w:rsidR="00E61177">
        <w:t xml:space="preserve"> </w:t>
      </w:r>
      <w:r w:rsidRPr="001D5A08">
        <w:t xml:space="preserve">the loop. On every iteration of the loop, we add </w:t>
      </w:r>
      <w:r w:rsidRPr="00E61177">
        <w:rPr>
          <w:rStyle w:val="Literal"/>
        </w:rPr>
        <w:t>1</w:t>
      </w:r>
      <w:r w:rsidRPr="001D5A08">
        <w:t xml:space="preserve"> to the </w:t>
      </w:r>
      <w:r w:rsidRPr="00E61177">
        <w:rPr>
          <w:rStyle w:val="Literal"/>
        </w:rPr>
        <w:t>counter</w:t>
      </w:r>
      <w:r w:rsidRPr="001D5A08">
        <w:t xml:space="preserve"> variable,</w:t>
      </w:r>
      <w:r w:rsidR="00E61177">
        <w:t xml:space="preserve"> </w:t>
      </w:r>
      <w:r w:rsidRPr="001D5A08">
        <w:t xml:space="preserve">and then check whether the </w:t>
      </w:r>
      <w:r w:rsidRPr="004B3871">
        <w:rPr>
          <w:rStyle w:val="Literal"/>
          <w:rPrChange w:id="684" w:author="Audrey Doyle" w:date="2022-07-27T13:00:00Z">
            <w:rPr/>
          </w:rPrChange>
        </w:rPr>
        <w:t>counter</w:t>
      </w:r>
      <w:r w:rsidRPr="001D5A08">
        <w:t xml:space="preserve"> is equal to </w:t>
      </w:r>
      <w:r w:rsidRPr="00E61177">
        <w:rPr>
          <w:rStyle w:val="Literal"/>
        </w:rPr>
        <w:t>10</w:t>
      </w:r>
      <w:r w:rsidRPr="001D5A08">
        <w:t>. When it is, we use the</w:t>
      </w:r>
      <w:r w:rsidR="00E61177">
        <w:t xml:space="preserve"> </w:t>
      </w:r>
      <w:r w:rsidRPr="00E61177">
        <w:rPr>
          <w:rStyle w:val="Literal"/>
        </w:rPr>
        <w:t>break</w:t>
      </w:r>
      <w:r w:rsidRPr="001D5A08">
        <w:t xml:space="preserve"> keyword with the value </w:t>
      </w:r>
      <w:r w:rsidRPr="00E61177">
        <w:rPr>
          <w:rStyle w:val="Literal"/>
        </w:rPr>
        <w:t>counter * 2</w:t>
      </w:r>
      <w:r w:rsidRPr="001D5A08">
        <w:t>. After the loop, we use a</w:t>
      </w:r>
      <w:r w:rsidR="00E61177">
        <w:t xml:space="preserve"> </w:t>
      </w:r>
      <w:r w:rsidRPr="001D5A08">
        <w:t xml:space="preserve">semicolon to end the statement that assigns the value to </w:t>
      </w:r>
      <w:r w:rsidRPr="00E61177">
        <w:rPr>
          <w:rStyle w:val="Literal"/>
        </w:rPr>
        <w:t>result</w:t>
      </w:r>
      <w:r w:rsidRPr="001D5A08">
        <w:t>. Finally, we</w:t>
      </w:r>
      <w:r w:rsidR="00E61177">
        <w:t xml:space="preserve"> </w:t>
      </w:r>
      <w:r w:rsidRPr="001D5A08">
        <w:t xml:space="preserve">print the value in </w:t>
      </w:r>
      <w:r w:rsidRPr="00E61177">
        <w:rPr>
          <w:rStyle w:val="Literal"/>
        </w:rPr>
        <w:t>result</w:t>
      </w:r>
      <w:r w:rsidRPr="00CE1782">
        <w:rPr>
          <w:lang w:eastAsia="en-GB"/>
        </w:rPr>
        <w:t>, which in this case is 20.</w:t>
      </w:r>
      <w:ins w:id="685" w:author="Carol Nichols" w:date="2022-08-13T20:44:00Z">
        <w:r w:rsidR="007879AD" w:rsidRPr="007879AD">
          <w:rPr>
            <w:lang w:eastAsia="en-GB"/>
          </w:rPr>
          <w:t xml:space="preserve"> </w:t>
        </w:r>
        <w:r w:rsidR="007879AD">
          <w:rPr>
            <w:lang w:eastAsia="en-GB"/>
          </w:rPr>
          <w:fldChar w:fldCharType="begin"/>
        </w:r>
        <w:r w:rsidR="007879AD">
          <w:instrText xml:space="preserve"> XE "return values:of loops endRange" </w:instrText>
        </w:r>
        <w:r w:rsidR="007879AD">
          <w:rPr>
            <w:lang w:eastAsia="en-GB"/>
          </w:rPr>
          <w:fldChar w:fldCharType="end"/>
        </w:r>
      </w:ins>
    </w:p>
    <w:bookmarkStart w:id="686" w:name="loop-labels-to-disambiguate-between-mult"/>
    <w:bookmarkStart w:id="687" w:name="_Toc105758602"/>
    <w:bookmarkStart w:id="688" w:name="_Toc106888001"/>
    <w:bookmarkEnd w:id="686"/>
    <w:p w14:paraId="4DF90E2F" w14:textId="7B1CFB09" w:rsidR="00CE1782" w:rsidRPr="00CE1782" w:rsidRDefault="00BA72B6" w:rsidP="00284A81">
      <w:pPr>
        <w:pStyle w:val="HeadC"/>
        <w:rPr>
          <w:lang w:eastAsia="en-GB"/>
        </w:rPr>
      </w:pPr>
      <w:ins w:id="689" w:author="Carol Nichols" w:date="2022-08-13T20:44:00Z">
        <w:r>
          <w:rPr>
            <w:lang w:eastAsia="en-GB"/>
          </w:rPr>
          <w:fldChar w:fldCharType="begin"/>
        </w:r>
        <w:r>
          <w:instrText xml:space="preserve"> XE "loop labels startRange" </w:instrText>
        </w:r>
        <w:r>
          <w:rPr>
            <w:lang w:eastAsia="en-GB"/>
          </w:rPr>
          <w:fldChar w:fldCharType="end"/>
        </w:r>
      </w:ins>
      <w:r w:rsidR="00CE1782" w:rsidRPr="00CE1782">
        <w:rPr>
          <w:lang w:eastAsia="en-GB"/>
        </w:rPr>
        <w:t>Loop Labels to Disambiguate Between Multiple Loops</w:t>
      </w:r>
      <w:bookmarkEnd w:id="687"/>
      <w:bookmarkEnd w:id="688"/>
    </w:p>
    <w:p w14:paraId="66A1EE53" w14:textId="176CDDCD" w:rsidR="00CE1782" w:rsidRPr="00CE1782" w:rsidRDefault="00CE1782" w:rsidP="001D5A08">
      <w:pPr>
        <w:pStyle w:val="Body"/>
        <w:rPr>
          <w:lang w:eastAsia="en-GB"/>
        </w:rPr>
      </w:pPr>
      <w:r w:rsidRPr="001D5A08">
        <w:t xml:space="preserve">If you have loops within loops, </w:t>
      </w:r>
      <w:r w:rsidRPr="00E61177">
        <w:rPr>
          <w:rStyle w:val="Literal"/>
        </w:rPr>
        <w:t>break</w:t>
      </w:r>
      <w:r w:rsidRPr="001D5A08">
        <w:t xml:space="preserve"> and </w:t>
      </w:r>
      <w:r w:rsidRPr="00E61177">
        <w:rPr>
          <w:rStyle w:val="Literal"/>
        </w:rPr>
        <w:t>continue</w:t>
      </w:r>
      <w:r w:rsidRPr="001D5A08">
        <w:t xml:space="preserve"> apply to the innermost</w:t>
      </w:r>
      <w:r w:rsidR="00E61177">
        <w:t xml:space="preserve"> </w:t>
      </w:r>
      <w:r w:rsidRPr="001D5A08">
        <w:t xml:space="preserve">loop at that point. You can optionally specify a </w:t>
      </w:r>
      <w:r w:rsidRPr="00675E74">
        <w:rPr>
          <w:rStyle w:val="Italic"/>
        </w:rPr>
        <w:t>loop label</w:t>
      </w:r>
      <w:r w:rsidRPr="001D5A08">
        <w:t xml:space="preserve"> on a loop that </w:t>
      </w:r>
      <w:del w:id="690" w:author="Audrey Doyle" w:date="2022-07-27T13:01:00Z">
        <w:r w:rsidRPr="001D5A08" w:rsidDel="004B3871">
          <w:delText>we</w:delText>
        </w:r>
        <w:r w:rsidR="00E61177" w:rsidDel="004B3871">
          <w:delText xml:space="preserve"> </w:delText>
        </w:r>
      </w:del>
      <w:ins w:id="691" w:author="Audrey Doyle" w:date="2022-07-27T13:01:00Z">
        <w:r w:rsidR="004B3871">
          <w:t xml:space="preserve">you </w:t>
        </w:r>
      </w:ins>
      <w:r w:rsidRPr="001D5A08">
        <w:t xml:space="preserve">can then use with </w:t>
      </w:r>
      <w:r w:rsidRPr="00E61177">
        <w:rPr>
          <w:rStyle w:val="Literal"/>
        </w:rPr>
        <w:t>break</w:t>
      </w:r>
      <w:r w:rsidRPr="001D5A08">
        <w:t xml:space="preserve"> or </w:t>
      </w:r>
      <w:r w:rsidRPr="00E61177">
        <w:rPr>
          <w:rStyle w:val="Literal"/>
        </w:rPr>
        <w:t>continue</w:t>
      </w:r>
      <w:r w:rsidRPr="00CE1782">
        <w:rPr>
          <w:lang w:eastAsia="en-GB"/>
        </w:rPr>
        <w:t xml:space="preserve"> to specify that those keywords apply to</w:t>
      </w:r>
      <w:r w:rsidR="00E61177">
        <w:rPr>
          <w:lang w:eastAsia="en-GB"/>
        </w:rPr>
        <w:t xml:space="preserve"> </w:t>
      </w:r>
      <w:r w:rsidRPr="00CE1782">
        <w:rPr>
          <w:lang w:eastAsia="en-GB"/>
        </w:rPr>
        <w:t xml:space="preserve">the labeled loop instead of the innermost loop. </w:t>
      </w:r>
      <w:ins w:id="692" w:author="Carol Nichols" w:date="2022-08-13T20:46:00Z">
        <w:r w:rsidR="00F15C1A">
          <w:rPr>
            <w:lang w:eastAsia="en-GB"/>
          </w:rPr>
          <w:fldChar w:fldCharType="begin"/>
        </w:r>
        <w:r w:rsidR="00F15C1A">
          <w:instrText xml:space="preserve"> XE "' (single quote):for loop </w:instrText>
        </w:r>
        <w:r w:rsidR="00F15C1A">
          <w:lastRenderedPageBreak/>
          <w:instrText xml:space="preserve">labels startRange" </w:instrText>
        </w:r>
        <w:r w:rsidR="00F15C1A">
          <w:rPr>
            <w:lang w:eastAsia="en-GB"/>
          </w:rPr>
          <w:fldChar w:fldCharType="end"/>
        </w:r>
        <w:r w:rsidR="00F15C1A">
          <w:rPr>
            <w:lang w:eastAsia="en-GB"/>
          </w:rPr>
          <w:fldChar w:fldCharType="begin"/>
        </w:r>
        <w:r w:rsidR="00F15C1A">
          <w:instrText xml:space="preserve"> XE "single quote ('):for loop labels startRange" </w:instrText>
        </w:r>
        <w:r w:rsidR="00F15C1A">
          <w:rPr>
            <w:lang w:eastAsia="en-GB"/>
          </w:rPr>
          <w:fldChar w:fldCharType="end"/>
        </w:r>
      </w:ins>
      <w:r w:rsidRPr="00CE1782">
        <w:rPr>
          <w:lang w:eastAsia="en-GB"/>
        </w:rPr>
        <w:t>Loop labels must begin with a</w:t>
      </w:r>
      <w:r w:rsidR="00E61177">
        <w:rPr>
          <w:lang w:eastAsia="en-GB"/>
        </w:rPr>
        <w:t xml:space="preserve"> </w:t>
      </w:r>
      <w:r w:rsidRPr="00CE1782">
        <w:rPr>
          <w:lang w:eastAsia="en-GB"/>
        </w:rPr>
        <w:t>single quote.</w:t>
      </w:r>
      <w:ins w:id="693" w:author="Carol Nichols" w:date="2022-08-13T20:46:00Z">
        <w:r w:rsidR="00C67600">
          <w:rPr>
            <w:lang w:eastAsia="en-GB"/>
          </w:rPr>
          <w:fldChar w:fldCharType="begin"/>
        </w:r>
        <w:r w:rsidR="00C67600">
          <w:instrText xml:space="preserve"> XE "' (single quote):for loop labels endRange" </w:instrText>
        </w:r>
        <w:r w:rsidR="00C67600">
          <w:rPr>
            <w:lang w:eastAsia="en-GB"/>
          </w:rPr>
          <w:fldChar w:fldCharType="end"/>
        </w:r>
        <w:r w:rsidR="00C67600">
          <w:rPr>
            <w:lang w:eastAsia="en-GB"/>
          </w:rPr>
          <w:fldChar w:fldCharType="begin"/>
        </w:r>
        <w:r w:rsidR="00C67600">
          <w:instrText xml:space="preserve"> XE "single quote ('):for loop labels endRange" </w:instrText>
        </w:r>
        <w:r w:rsidR="00C67600">
          <w:rPr>
            <w:lang w:eastAsia="en-GB"/>
          </w:rPr>
          <w:fldChar w:fldCharType="end"/>
        </w:r>
      </w:ins>
      <w:r w:rsidRPr="00CE1782">
        <w:rPr>
          <w:lang w:eastAsia="en-GB"/>
        </w:rPr>
        <w:t xml:space="preserve"> Here’s an example with two nested loops:</w:t>
      </w:r>
    </w:p>
    <w:p w14:paraId="6D40CA67" w14:textId="77777777" w:rsidR="00CE1782" w:rsidRPr="00CE1782" w:rsidRDefault="00CE1782" w:rsidP="00675E74">
      <w:pPr>
        <w:pStyle w:val="Code"/>
        <w:rPr>
          <w:lang w:eastAsia="en-GB"/>
        </w:rPr>
      </w:pPr>
      <w:r w:rsidRPr="00CE1782">
        <w:rPr>
          <w:lang w:eastAsia="en-GB"/>
        </w:rPr>
        <w:t>fn main() {</w:t>
      </w:r>
    </w:p>
    <w:p w14:paraId="69A1D2F7" w14:textId="77777777" w:rsidR="00CE1782" w:rsidRPr="00CE1782" w:rsidRDefault="00CE1782" w:rsidP="00675E74">
      <w:pPr>
        <w:pStyle w:val="Code"/>
        <w:rPr>
          <w:lang w:eastAsia="en-GB"/>
        </w:rPr>
      </w:pPr>
      <w:r w:rsidRPr="00CE1782">
        <w:rPr>
          <w:lang w:eastAsia="en-GB"/>
        </w:rPr>
        <w:t xml:space="preserve">    let mut count = 0;</w:t>
      </w:r>
    </w:p>
    <w:p w14:paraId="0027502F" w14:textId="77777777" w:rsidR="00CE1782" w:rsidRPr="00CE1782" w:rsidRDefault="00CE1782" w:rsidP="00675E74">
      <w:pPr>
        <w:pStyle w:val="Code"/>
        <w:rPr>
          <w:lang w:eastAsia="en-GB"/>
        </w:rPr>
      </w:pPr>
      <w:r w:rsidRPr="00CE1782">
        <w:rPr>
          <w:lang w:eastAsia="en-GB"/>
        </w:rPr>
        <w:t xml:space="preserve">    'counting_up: loop {</w:t>
      </w:r>
    </w:p>
    <w:p w14:paraId="7F3BD79D" w14:textId="77777777" w:rsidR="00CE1782" w:rsidRPr="00CE1782" w:rsidRDefault="00CE1782" w:rsidP="00675E74">
      <w:pPr>
        <w:pStyle w:val="Code"/>
        <w:rPr>
          <w:lang w:eastAsia="en-GB"/>
        </w:rPr>
      </w:pPr>
      <w:r w:rsidRPr="00CE1782">
        <w:rPr>
          <w:lang w:eastAsia="en-GB"/>
        </w:rPr>
        <w:t xml:space="preserve">        println!("count = {count}");</w:t>
      </w:r>
    </w:p>
    <w:p w14:paraId="35CB9940" w14:textId="77777777" w:rsidR="00CE1782" w:rsidRPr="00CE1782" w:rsidRDefault="00CE1782" w:rsidP="00675E74">
      <w:pPr>
        <w:pStyle w:val="Code"/>
        <w:rPr>
          <w:lang w:eastAsia="en-GB"/>
        </w:rPr>
      </w:pPr>
      <w:r w:rsidRPr="00CE1782">
        <w:rPr>
          <w:lang w:eastAsia="en-GB"/>
        </w:rPr>
        <w:t xml:space="preserve">        let mut remaining = 10;</w:t>
      </w:r>
    </w:p>
    <w:p w14:paraId="5EC2EDD0" w14:textId="77777777" w:rsidR="00CE1782" w:rsidRPr="00CE1782" w:rsidRDefault="00CE1782" w:rsidP="00675E74">
      <w:pPr>
        <w:pStyle w:val="Code"/>
        <w:rPr>
          <w:lang w:eastAsia="en-GB"/>
        </w:rPr>
      </w:pPr>
    </w:p>
    <w:p w14:paraId="772A1BED" w14:textId="77777777" w:rsidR="00CE1782" w:rsidRPr="00CE1782" w:rsidRDefault="00CE1782" w:rsidP="00675E74">
      <w:pPr>
        <w:pStyle w:val="Code"/>
        <w:rPr>
          <w:lang w:eastAsia="en-GB"/>
        </w:rPr>
      </w:pPr>
      <w:r w:rsidRPr="00CE1782">
        <w:rPr>
          <w:lang w:eastAsia="en-GB"/>
        </w:rPr>
        <w:t xml:space="preserve">        loop {</w:t>
      </w:r>
    </w:p>
    <w:p w14:paraId="257E4B5C" w14:textId="77777777" w:rsidR="00CE1782" w:rsidRPr="00CE1782" w:rsidRDefault="00CE1782" w:rsidP="00675E74">
      <w:pPr>
        <w:pStyle w:val="Code"/>
        <w:rPr>
          <w:lang w:eastAsia="en-GB"/>
        </w:rPr>
      </w:pPr>
      <w:r w:rsidRPr="00CE1782">
        <w:rPr>
          <w:lang w:eastAsia="en-GB"/>
        </w:rPr>
        <w:t xml:space="preserve">            println!("remaining = {remaining}");</w:t>
      </w:r>
    </w:p>
    <w:p w14:paraId="791DD06D" w14:textId="77777777" w:rsidR="00CE1782" w:rsidRPr="00CE1782" w:rsidRDefault="00CE1782" w:rsidP="00675E74">
      <w:pPr>
        <w:pStyle w:val="Code"/>
        <w:rPr>
          <w:lang w:eastAsia="en-GB"/>
        </w:rPr>
      </w:pPr>
      <w:r w:rsidRPr="00CE1782">
        <w:rPr>
          <w:lang w:eastAsia="en-GB"/>
        </w:rPr>
        <w:t xml:space="preserve">            if remaining == 9 {</w:t>
      </w:r>
    </w:p>
    <w:p w14:paraId="07D1D4CC" w14:textId="77777777" w:rsidR="00CE1782" w:rsidRPr="00CE1782" w:rsidRDefault="00CE1782" w:rsidP="00675E74">
      <w:pPr>
        <w:pStyle w:val="Code"/>
        <w:rPr>
          <w:lang w:eastAsia="en-GB"/>
        </w:rPr>
      </w:pPr>
      <w:r w:rsidRPr="00CE1782">
        <w:rPr>
          <w:lang w:eastAsia="en-GB"/>
        </w:rPr>
        <w:t xml:space="preserve">                break;</w:t>
      </w:r>
    </w:p>
    <w:p w14:paraId="17DD3881" w14:textId="77777777" w:rsidR="00CE1782" w:rsidRPr="00CE1782" w:rsidRDefault="00CE1782" w:rsidP="00675E74">
      <w:pPr>
        <w:pStyle w:val="Code"/>
        <w:rPr>
          <w:lang w:eastAsia="en-GB"/>
        </w:rPr>
      </w:pPr>
      <w:r w:rsidRPr="00CE1782">
        <w:rPr>
          <w:lang w:eastAsia="en-GB"/>
        </w:rPr>
        <w:t xml:space="preserve">            }</w:t>
      </w:r>
    </w:p>
    <w:p w14:paraId="1CCD6EA7" w14:textId="77777777" w:rsidR="00CE1782" w:rsidRPr="00CE1782" w:rsidRDefault="00CE1782" w:rsidP="00675E74">
      <w:pPr>
        <w:pStyle w:val="Code"/>
        <w:rPr>
          <w:lang w:eastAsia="en-GB"/>
        </w:rPr>
      </w:pPr>
      <w:r w:rsidRPr="00CE1782">
        <w:rPr>
          <w:lang w:eastAsia="en-GB"/>
        </w:rPr>
        <w:t xml:space="preserve">            if count == 2 {</w:t>
      </w:r>
    </w:p>
    <w:p w14:paraId="101AC294" w14:textId="77777777" w:rsidR="00CE1782" w:rsidRPr="00CE1782" w:rsidRDefault="00CE1782" w:rsidP="00675E74">
      <w:pPr>
        <w:pStyle w:val="Code"/>
        <w:rPr>
          <w:lang w:eastAsia="en-GB"/>
        </w:rPr>
      </w:pPr>
      <w:r w:rsidRPr="00CE1782">
        <w:rPr>
          <w:lang w:eastAsia="en-GB"/>
        </w:rPr>
        <w:t xml:space="preserve">                break 'counting_up;</w:t>
      </w:r>
    </w:p>
    <w:p w14:paraId="6DA76D4C" w14:textId="77777777" w:rsidR="00CE1782" w:rsidRPr="00CE1782" w:rsidRDefault="00CE1782" w:rsidP="00675E74">
      <w:pPr>
        <w:pStyle w:val="Code"/>
        <w:rPr>
          <w:lang w:eastAsia="en-GB"/>
        </w:rPr>
      </w:pPr>
      <w:r w:rsidRPr="00CE1782">
        <w:rPr>
          <w:lang w:eastAsia="en-GB"/>
        </w:rPr>
        <w:t xml:space="preserve">            }</w:t>
      </w:r>
    </w:p>
    <w:p w14:paraId="4B18EC07" w14:textId="77777777" w:rsidR="00CE1782" w:rsidRPr="00CE1782" w:rsidRDefault="00CE1782" w:rsidP="00675E74">
      <w:pPr>
        <w:pStyle w:val="Code"/>
        <w:rPr>
          <w:lang w:eastAsia="en-GB"/>
        </w:rPr>
      </w:pPr>
      <w:r w:rsidRPr="00CE1782">
        <w:rPr>
          <w:lang w:eastAsia="en-GB"/>
        </w:rPr>
        <w:t xml:space="preserve">            remaining -= 1;</w:t>
      </w:r>
    </w:p>
    <w:p w14:paraId="1623A648" w14:textId="77777777" w:rsidR="00CE1782" w:rsidRPr="00CE1782" w:rsidRDefault="00CE1782" w:rsidP="00675E74">
      <w:pPr>
        <w:pStyle w:val="Code"/>
        <w:rPr>
          <w:lang w:eastAsia="en-GB"/>
        </w:rPr>
      </w:pPr>
      <w:r w:rsidRPr="00CE1782">
        <w:rPr>
          <w:lang w:eastAsia="en-GB"/>
        </w:rPr>
        <w:t xml:space="preserve">        }</w:t>
      </w:r>
    </w:p>
    <w:p w14:paraId="70AED48C" w14:textId="77777777" w:rsidR="00CE1782" w:rsidRPr="00CE1782" w:rsidRDefault="00CE1782" w:rsidP="00675E74">
      <w:pPr>
        <w:pStyle w:val="Code"/>
        <w:rPr>
          <w:lang w:eastAsia="en-GB"/>
        </w:rPr>
      </w:pPr>
    </w:p>
    <w:p w14:paraId="7E1CE821" w14:textId="77777777" w:rsidR="00CE1782" w:rsidRPr="00CE1782" w:rsidRDefault="00CE1782" w:rsidP="00675E74">
      <w:pPr>
        <w:pStyle w:val="Code"/>
        <w:rPr>
          <w:lang w:eastAsia="en-GB"/>
        </w:rPr>
      </w:pPr>
      <w:r w:rsidRPr="00CE1782">
        <w:rPr>
          <w:lang w:eastAsia="en-GB"/>
        </w:rPr>
        <w:t xml:space="preserve">        count += 1;</w:t>
      </w:r>
    </w:p>
    <w:p w14:paraId="36024222" w14:textId="77777777" w:rsidR="00CE1782" w:rsidRPr="00CE1782" w:rsidRDefault="00CE1782" w:rsidP="00675E74">
      <w:pPr>
        <w:pStyle w:val="Code"/>
        <w:rPr>
          <w:lang w:eastAsia="en-GB"/>
        </w:rPr>
      </w:pPr>
      <w:r w:rsidRPr="00CE1782">
        <w:rPr>
          <w:lang w:eastAsia="en-GB"/>
        </w:rPr>
        <w:t xml:space="preserve">    }</w:t>
      </w:r>
    </w:p>
    <w:p w14:paraId="0FAFEDD8" w14:textId="77777777" w:rsidR="00CE1782" w:rsidRPr="00CE1782" w:rsidRDefault="00CE1782" w:rsidP="00675E74">
      <w:pPr>
        <w:pStyle w:val="Code"/>
        <w:rPr>
          <w:lang w:eastAsia="en-GB"/>
        </w:rPr>
      </w:pPr>
      <w:r w:rsidRPr="00CE1782">
        <w:rPr>
          <w:lang w:eastAsia="en-GB"/>
        </w:rPr>
        <w:t xml:space="preserve">    println!("End count = {count}");</w:t>
      </w:r>
    </w:p>
    <w:p w14:paraId="6B4422A0" w14:textId="77777777" w:rsidR="00CE1782" w:rsidRPr="00CE1782" w:rsidRDefault="00CE1782" w:rsidP="00675E74">
      <w:pPr>
        <w:pStyle w:val="Code"/>
        <w:rPr>
          <w:lang w:eastAsia="en-GB"/>
        </w:rPr>
      </w:pPr>
      <w:r w:rsidRPr="00CE1782">
        <w:rPr>
          <w:lang w:eastAsia="en-GB"/>
        </w:rPr>
        <w:t>}</w:t>
      </w:r>
    </w:p>
    <w:p w14:paraId="2FF145F1" w14:textId="0C6FED58" w:rsidR="00CE1782" w:rsidRPr="00CE1782" w:rsidRDefault="00CE1782" w:rsidP="001D5A08">
      <w:pPr>
        <w:pStyle w:val="Body"/>
        <w:rPr>
          <w:lang w:eastAsia="en-GB"/>
        </w:rPr>
      </w:pPr>
      <w:r w:rsidRPr="001D5A08">
        <w:t xml:space="preserve">The outer loop has the label </w:t>
      </w:r>
      <w:r w:rsidRPr="00E61177">
        <w:rPr>
          <w:rStyle w:val="Literal"/>
        </w:rPr>
        <w:t>'counting_up</w:t>
      </w:r>
      <w:r w:rsidRPr="001D5A08">
        <w:t>, and it will count up from 0 to 2.</w:t>
      </w:r>
      <w:r w:rsidR="00E61177">
        <w:t xml:space="preserve"> </w:t>
      </w:r>
      <w:r w:rsidRPr="001D5A08">
        <w:t xml:space="preserve">The inner loop without a label counts down from 10 to 9. The first </w:t>
      </w:r>
      <w:r w:rsidRPr="00E61177">
        <w:rPr>
          <w:rStyle w:val="Literal"/>
        </w:rPr>
        <w:t>break</w:t>
      </w:r>
      <w:r w:rsidRPr="001D5A08">
        <w:t xml:space="preserve"> that</w:t>
      </w:r>
      <w:r w:rsidR="00E61177">
        <w:t xml:space="preserve"> </w:t>
      </w:r>
      <w:r w:rsidRPr="001D5A08">
        <w:t xml:space="preserve">doesn’t specify a label will exit the inner loop only. The </w:t>
      </w:r>
      <w:r w:rsidRPr="00E61177">
        <w:rPr>
          <w:rStyle w:val="Literal"/>
        </w:rPr>
        <w:t>break 'counting_up;</w:t>
      </w:r>
      <w:r w:rsidRPr="00CE1782">
        <w:rPr>
          <w:lang w:eastAsia="en-GB"/>
        </w:rPr>
        <w:t xml:space="preserve"> statement will exit the outer loop. This code prints:</w:t>
      </w:r>
    </w:p>
    <w:p w14:paraId="56150518" w14:textId="77777777" w:rsidR="00CE1782" w:rsidRPr="00CE1782" w:rsidRDefault="00CE1782" w:rsidP="00675E74">
      <w:pPr>
        <w:pStyle w:val="Code"/>
        <w:rPr>
          <w:lang w:eastAsia="en-GB"/>
        </w:rPr>
      </w:pPr>
      <w:r w:rsidRPr="00CE1782">
        <w:rPr>
          <w:lang w:eastAsia="en-GB"/>
        </w:rPr>
        <w:t xml:space="preserve">   Compiling loops v0.1.0 (file:///projects/loops)</w:t>
      </w:r>
    </w:p>
    <w:p w14:paraId="7F713BB0" w14:textId="77777777" w:rsidR="00CE1782" w:rsidRPr="00CE1782" w:rsidRDefault="00CE1782" w:rsidP="00675E74">
      <w:pPr>
        <w:pStyle w:val="Code"/>
        <w:rPr>
          <w:lang w:eastAsia="en-GB"/>
        </w:rPr>
      </w:pPr>
      <w:r w:rsidRPr="00CE1782">
        <w:rPr>
          <w:lang w:eastAsia="en-GB"/>
        </w:rPr>
        <w:t xml:space="preserve">    Finished dev [unoptimized + debuginfo] target(s) in 0.58s</w:t>
      </w:r>
    </w:p>
    <w:p w14:paraId="360BC434" w14:textId="77777777" w:rsidR="00CE1782" w:rsidRPr="00CE1782" w:rsidRDefault="00CE1782" w:rsidP="00675E74">
      <w:pPr>
        <w:pStyle w:val="Code"/>
        <w:rPr>
          <w:lang w:eastAsia="en-GB"/>
        </w:rPr>
      </w:pPr>
      <w:r w:rsidRPr="00CE1782">
        <w:rPr>
          <w:lang w:eastAsia="en-GB"/>
        </w:rPr>
        <w:t xml:space="preserve">     Running `target/debug/loops`</w:t>
      </w:r>
    </w:p>
    <w:p w14:paraId="7C72BCB4" w14:textId="77777777" w:rsidR="00CE1782" w:rsidRPr="00CE1782" w:rsidRDefault="00CE1782" w:rsidP="00675E74">
      <w:pPr>
        <w:pStyle w:val="Code"/>
        <w:rPr>
          <w:lang w:eastAsia="en-GB"/>
        </w:rPr>
      </w:pPr>
      <w:r w:rsidRPr="00CE1782">
        <w:rPr>
          <w:lang w:eastAsia="en-GB"/>
        </w:rPr>
        <w:t>count = 0</w:t>
      </w:r>
    </w:p>
    <w:p w14:paraId="58BE3FF9" w14:textId="77777777" w:rsidR="00CE1782" w:rsidRPr="00CE1782" w:rsidRDefault="00CE1782" w:rsidP="00675E74">
      <w:pPr>
        <w:pStyle w:val="Code"/>
        <w:rPr>
          <w:lang w:eastAsia="en-GB"/>
        </w:rPr>
      </w:pPr>
      <w:r w:rsidRPr="00CE1782">
        <w:rPr>
          <w:lang w:eastAsia="en-GB"/>
        </w:rPr>
        <w:t>remaining = 10</w:t>
      </w:r>
    </w:p>
    <w:p w14:paraId="15A91398" w14:textId="77777777" w:rsidR="00CE1782" w:rsidRPr="00CE1782" w:rsidRDefault="00CE1782" w:rsidP="00675E74">
      <w:pPr>
        <w:pStyle w:val="Code"/>
        <w:rPr>
          <w:lang w:eastAsia="en-GB"/>
        </w:rPr>
      </w:pPr>
      <w:r w:rsidRPr="00CE1782">
        <w:rPr>
          <w:lang w:eastAsia="en-GB"/>
        </w:rPr>
        <w:t>remaining = 9</w:t>
      </w:r>
    </w:p>
    <w:p w14:paraId="1261636C" w14:textId="77777777" w:rsidR="00CE1782" w:rsidRPr="00CE1782" w:rsidRDefault="00CE1782" w:rsidP="00675E74">
      <w:pPr>
        <w:pStyle w:val="Code"/>
        <w:rPr>
          <w:lang w:eastAsia="en-GB"/>
        </w:rPr>
      </w:pPr>
      <w:r w:rsidRPr="00CE1782">
        <w:rPr>
          <w:lang w:eastAsia="en-GB"/>
        </w:rPr>
        <w:t>count = 1</w:t>
      </w:r>
    </w:p>
    <w:p w14:paraId="3D2FD85D" w14:textId="77777777" w:rsidR="00CE1782" w:rsidRPr="00CE1782" w:rsidRDefault="00CE1782" w:rsidP="00675E74">
      <w:pPr>
        <w:pStyle w:val="Code"/>
        <w:rPr>
          <w:lang w:eastAsia="en-GB"/>
        </w:rPr>
      </w:pPr>
      <w:r w:rsidRPr="00CE1782">
        <w:rPr>
          <w:lang w:eastAsia="en-GB"/>
        </w:rPr>
        <w:t>remaining = 10</w:t>
      </w:r>
    </w:p>
    <w:p w14:paraId="6F8C2F1D" w14:textId="77777777" w:rsidR="00CE1782" w:rsidRPr="00CE1782" w:rsidRDefault="00CE1782" w:rsidP="00675E74">
      <w:pPr>
        <w:pStyle w:val="Code"/>
        <w:rPr>
          <w:lang w:eastAsia="en-GB"/>
        </w:rPr>
      </w:pPr>
      <w:r w:rsidRPr="00CE1782">
        <w:rPr>
          <w:lang w:eastAsia="en-GB"/>
        </w:rPr>
        <w:t>remaining = 9</w:t>
      </w:r>
    </w:p>
    <w:p w14:paraId="6FF868BD" w14:textId="77777777" w:rsidR="00CE1782" w:rsidRPr="00CE1782" w:rsidRDefault="00CE1782" w:rsidP="00675E74">
      <w:pPr>
        <w:pStyle w:val="Code"/>
        <w:rPr>
          <w:lang w:eastAsia="en-GB"/>
        </w:rPr>
      </w:pPr>
      <w:r w:rsidRPr="00CE1782">
        <w:rPr>
          <w:lang w:eastAsia="en-GB"/>
        </w:rPr>
        <w:t>count = 2</w:t>
      </w:r>
    </w:p>
    <w:p w14:paraId="27D70895" w14:textId="77777777" w:rsidR="00CE1782" w:rsidRPr="00CE1782" w:rsidRDefault="00CE1782" w:rsidP="00675E74">
      <w:pPr>
        <w:pStyle w:val="Code"/>
        <w:rPr>
          <w:lang w:eastAsia="en-GB"/>
        </w:rPr>
      </w:pPr>
      <w:r w:rsidRPr="00CE1782">
        <w:rPr>
          <w:lang w:eastAsia="en-GB"/>
        </w:rPr>
        <w:t>remaining = 10</w:t>
      </w:r>
    </w:p>
    <w:p w14:paraId="7F710195" w14:textId="34F8006E" w:rsidR="00CE1782" w:rsidRPr="00CE1782" w:rsidRDefault="00CE1782" w:rsidP="00675E74">
      <w:pPr>
        <w:pStyle w:val="Code"/>
        <w:rPr>
          <w:lang w:eastAsia="en-GB"/>
        </w:rPr>
      </w:pPr>
      <w:r w:rsidRPr="00CE1782">
        <w:rPr>
          <w:lang w:eastAsia="en-GB"/>
        </w:rPr>
        <w:t>End count = 2</w:t>
      </w:r>
      <w:ins w:id="694" w:author="Carol Nichols" w:date="2022-08-13T20:44:00Z">
        <w:r w:rsidR="00BA72B6">
          <w:rPr>
            <w:lang w:eastAsia="en-GB"/>
          </w:rPr>
          <w:fldChar w:fldCharType="begin"/>
        </w:r>
        <w:r w:rsidR="00BA72B6">
          <w:instrText xml:space="preserve"> XE "loop labels endRange" </w:instrText>
        </w:r>
        <w:r w:rsidR="00BA72B6">
          <w:rPr>
            <w:lang w:eastAsia="en-GB"/>
          </w:rPr>
          <w:fldChar w:fldCharType="end"/>
        </w:r>
      </w:ins>
      <w:ins w:id="695" w:author="Carol Nichols" w:date="2022-08-13T20:42:00Z">
        <w:r w:rsidR="00834B87">
          <w:rPr>
            <w:lang w:eastAsia="en-GB"/>
          </w:rPr>
          <w:fldChar w:fldCharType="begin"/>
        </w:r>
        <w:r w:rsidR="00834B87">
          <w:instrText xml:space="preserve"> XE "loop keyword endRange" </w:instrText>
        </w:r>
        <w:r w:rsidR="00834B87">
          <w:rPr>
            <w:lang w:eastAsia="en-GB"/>
          </w:rPr>
          <w:fldChar w:fldCharType="end"/>
        </w:r>
      </w:ins>
    </w:p>
    <w:bookmarkStart w:id="696" w:name="conditional-loops-with-`while`"/>
    <w:bookmarkStart w:id="697" w:name="_Toc105758603"/>
    <w:bookmarkStart w:id="698" w:name="_Toc106888002"/>
    <w:bookmarkEnd w:id="696"/>
    <w:p w14:paraId="2D56BFF2" w14:textId="09731954" w:rsidR="00CE1782" w:rsidRPr="00CE1782" w:rsidRDefault="00D333E5" w:rsidP="00980CCA">
      <w:pPr>
        <w:pStyle w:val="HeadC"/>
        <w:rPr>
          <w:lang w:eastAsia="en-GB"/>
        </w:rPr>
      </w:pPr>
      <w:ins w:id="699" w:author="Carol Nichols" w:date="2022-08-13T20:47:00Z">
        <w:r>
          <w:rPr>
            <w:lang w:eastAsia="en-GB"/>
          </w:rPr>
          <w:fldChar w:fldCharType="begin"/>
        </w:r>
        <w:r>
          <w:instrText xml:space="preserve"> XE "while loop startRange" </w:instrText>
        </w:r>
        <w:r>
          <w:rPr>
            <w:lang w:eastAsia="en-GB"/>
          </w:rPr>
          <w:fldChar w:fldCharType="end"/>
        </w:r>
      </w:ins>
      <w:r w:rsidR="00CE1782" w:rsidRPr="001D5A08">
        <w:t xml:space="preserve">Conditional Loops with </w:t>
      </w:r>
      <w:r w:rsidR="00CE1782" w:rsidRPr="00675E74">
        <w:t>while</w:t>
      </w:r>
      <w:bookmarkEnd w:id="697"/>
      <w:bookmarkEnd w:id="698"/>
    </w:p>
    <w:p w14:paraId="740E627B" w14:textId="563265AA" w:rsidR="00CE1782" w:rsidRPr="00CE1782" w:rsidRDefault="00CE1782" w:rsidP="001D5A08">
      <w:pPr>
        <w:pStyle w:val="Body"/>
        <w:rPr>
          <w:lang w:eastAsia="en-GB"/>
        </w:rPr>
      </w:pPr>
      <w:r w:rsidRPr="001D5A08">
        <w:t>A program will often need to evaluate a condition within a loop. While the</w:t>
      </w:r>
      <w:r w:rsidR="00E61177">
        <w:t xml:space="preserve"> </w:t>
      </w:r>
      <w:r w:rsidRPr="001D5A08">
        <w:t xml:space="preserve">condition is </w:t>
      </w:r>
      <w:commentRangeStart w:id="700"/>
      <w:r w:rsidRPr="001D5A08">
        <w:t>true, the loop runs. When the condition ceases to be true</w:t>
      </w:r>
      <w:commentRangeEnd w:id="700"/>
      <w:r w:rsidR="00E311DC">
        <w:rPr>
          <w:rStyle w:val="CommentReference"/>
          <w:rFonts w:ascii="Times New Roman" w:hAnsi="Times New Roman" w:cs="Times New Roman"/>
          <w:color w:val="auto"/>
          <w:lang w:val="en-CA"/>
        </w:rPr>
        <w:commentReference w:id="700"/>
      </w:r>
      <w:r w:rsidRPr="001D5A08">
        <w:t>, the</w:t>
      </w:r>
      <w:r w:rsidR="00E61177">
        <w:t xml:space="preserve"> </w:t>
      </w:r>
      <w:r w:rsidRPr="001D5A08">
        <w:t xml:space="preserve">program calls </w:t>
      </w:r>
      <w:r w:rsidRPr="00E61177">
        <w:rPr>
          <w:rStyle w:val="Literal"/>
        </w:rPr>
        <w:t>break</w:t>
      </w:r>
      <w:r w:rsidRPr="001D5A08">
        <w:t>, stopping the loop. It’s possible to implement behavior</w:t>
      </w:r>
      <w:r w:rsidR="00E61177">
        <w:t xml:space="preserve"> </w:t>
      </w:r>
      <w:r w:rsidRPr="001D5A08">
        <w:t xml:space="preserve">like this using a combination of </w:t>
      </w:r>
      <w:r w:rsidRPr="00E61177">
        <w:rPr>
          <w:rStyle w:val="Literal"/>
        </w:rPr>
        <w:t>loop</w:t>
      </w:r>
      <w:r w:rsidRPr="001D5A08">
        <w:t xml:space="preserve">, </w:t>
      </w:r>
      <w:r w:rsidRPr="00E61177">
        <w:rPr>
          <w:rStyle w:val="Literal"/>
        </w:rPr>
        <w:t>if</w:t>
      </w:r>
      <w:r w:rsidRPr="001D5A08">
        <w:t xml:space="preserve">, </w:t>
      </w:r>
      <w:r w:rsidRPr="00E61177">
        <w:rPr>
          <w:rStyle w:val="Literal"/>
        </w:rPr>
        <w:t>else</w:t>
      </w:r>
      <w:r w:rsidRPr="001D5A08">
        <w:t xml:space="preserve">, and </w:t>
      </w:r>
      <w:r w:rsidRPr="00E61177">
        <w:rPr>
          <w:rStyle w:val="Literal"/>
        </w:rPr>
        <w:t>break</w:t>
      </w:r>
      <w:r w:rsidRPr="001D5A08">
        <w:t>; you could</w:t>
      </w:r>
      <w:r w:rsidR="00E61177">
        <w:t xml:space="preserve"> </w:t>
      </w:r>
      <w:r w:rsidRPr="001D5A08">
        <w:t>try that now in a program, if you’d like. However, this pattern is so common</w:t>
      </w:r>
      <w:r w:rsidR="00E61177">
        <w:t xml:space="preserve"> </w:t>
      </w:r>
      <w:r w:rsidRPr="001D5A08">
        <w:t xml:space="preserve">that Rust has a built-in language construct for it, called a </w:t>
      </w:r>
      <w:r w:rsidRPr="00E61177">
        <w:rPr>
          <w:rStyle w:val="Literal"/>
        </w:rPr>
        <w:t>while</w:t>
      </w:r>
      <w:r w:rsidRPr="001D5A08">
        <w:t xml:space="preserve"> loop. In</w:t>
      </w:r>
      <w:r w:rsidR="00E61177">
        <w:t xml:space="preserve"> </w:t>
      </w:r>
      <w:r w:rsidRPr="001D5A08">
        <w:t xml:space="preserve">Listing 3-3, we use </w:t>
      </w:r>
      <w:r w:rsidRPr="00E61177">
        <w:rPr>
          <w:rStyle w:val="Literal"/>
        </w:rPr>
        <w:t>while</w:t>
      </w:r>
      <w:r w:rsidRPr="00CE1782">
        <w:rPr>
          <w:lang w:eastAsia="en-GB"/>
        </w:rPr>
        <w:t xml:space="preserve"> to </w:t>
      </w:r>
      <w:r w:rsidRPr="00CE1782">
        <w:rPr>
          <w:lang w:eastAsia="en-GB"/>
        </w:rPr>
        <w:lastRenderedPageBreak/>
        <w:t>loop the program three times, counting down each</w:t>
      </w:r>
      <w:r w:rsidR="00E61177">
        <w:rPr>
          <w:lang w:eastAsia="en-GB"/>
        </w:rPr>
        <w:t xml:space="preserve"> </w:t>
      </w:r>
      <w:r w:rsidRPr="00CE1782">
        <w:rPr>
          <w:lang w:eastAsia="en-GB"/>
        </w:rPr>
        <w:t>time, and then, after the loop, print a message and exit.</w:t>
      </w:r>
    </w:p>
    <w:p w14:paraId="66E4F208" w14:textId="6AB692A2" w:rsidR="00CE1782" w:rsidRPr="00CE1782" w:rsidRDefault="00CE1782" w:rsidP="00675E74">
      <w:pPr>
        <w:pStyle w:val="CodeLabel"/>
        <w:rPr>
          <w:lang w:eastAsia="en-GB"/>
        </w:rPr>
      </w:pPr>
      <w:r w:rsidRPr="00CE1782">
        <w:rPr>
          <w:lang w:eastAsia="en-GB"/>
        </w:rPr>
        <w:t>src/main.rs</w:t>
      </w:r>
    </w:p>
    <w:p w14:paraId="782605BA" w14:textId="77777777" w:rsidR="00CE1782" w:rsidRPr="00CE1782" w:rsidRDefault="00CE1782" w:rsidP="00675E74">
      <w:pPr>
        <w:pStyle w:val="Code"/>
        <w:rPr>
          <w:lang w:eastAsia="en-GB"/>
        </w:rPr>
      </w:pPr>
      <w:r w:rsidRPr="00CE1782">
        <w:rPr>
          <w:lang w:eastAsia="en-GB"/>
        </w:rPr>
        <w:t>fn main() {</w:t>
      </w:r>
    </w:p>
    <w:p w14:paraId="65B6B531" w14:textId="77777777" w:rsidR="00CE1782" w:rsidRPr="00CE1782" w:rsidRDefault="00CE1782" w:rsidP="00675E74">
      <w:pPr>
        <w:pStyle w:val="Code"/>
        <w:rPr>
          <w:lang w:eastAsia="en-GB"/>
        </w:rPr>
      </w:pPr>
      <w:r w:rsidRPr="00CE1782">
        <w:rPr>
          <w:lang w:eastAsia="en-GB"/>
        </w:rPr>
        <w:t xml:space="preserve">    let mut number = 3;</w:t>
      </w:r>
    </w:p>
    <w:p w14:paraId="2D52061F" w14:textId="77777777" w:rsidR="00CE1782" w:rsidRPr="00CE1782" w:rsidRDefault="00CE1782" w:rsidP="00675E74">
      <w:pPr>
        <w:pStyle w:val="Code"/>
        <w:rPr>
          <w:lang w:eastAsia="en-GB"/>
        </w:rPr>
      </w:pPr>
    </w:p>
    <w:p w14:paraId="3EC1ADA0" w14:textId="77777777" w:rsidR="00CE1782" w:rsidRPr="00CE1782" w:rsidRDefault="00CE1782" w:rsidP="00675E74">
      <w:pPr>
        <w:pStyle w:val="Code"/>
        <w:rPr>
          <w:lang w:eastAsia="en-GB"/>
        </w:rPr>
      </w:pPr>
      <w:r w:rsidRPr="00CE1782">
        <w:rPr>
          <w:lang w:eastAsia="en-GB"/>
        </w:rPr>
        <w:t xml:space="preserve">    while number != 0 {</w:t>
      </w:r>
    </w:p>
    <w:p w14:paraId="272EAF37" w14:textId="77777777" w:rsidR="00CE1782" w:rsidRPr="00CE1782" w:rsidRDefault="00CE1782" w:rsidP="00675E74">
      <w:pPr>
        <w:pStyle w:val="Code"/>
        <w:rPr>
          <w:lang w:eastAsia="en-GB"/>
        </w:rPr>
      </w:pPr>
      <w:r w:rsidRPr="00CE1782">
        <w:rPr>
          <w:lang w:eastAsia="en-GB"/>
        </w:rPr>
        <w:t xml:space="preserve">        println!("{number}!");</w:t>
      </w:r>
    </w:p>
    <w:p w14:paraId="45048D86" w14:textId="77777777" w:rsidR="00CE1782" w:rsidRPr="00CE1782" w:rsidRDefault="00CE1782" w:rsidP="00675E74">
      <w:pPr>
        <w:pStyle w:val="Code"/>
        <w:rPr>
          <w:lang w:eastAsia="en-GB"/>
        </w:rPr>
      </w:pPr>
    </w:p>
    <w:p w14:paraId="5AB61E87" w14:textId="77777777" w:rsidR="00CE1782" w:rsidRPr="00CE1782" w:rsidRDefault="00CE1782" w:rsidP="00675E74">
      <w:pPr>
        <w:pStyle w:val="Code"/>
        <w:rPr>
          <w:lang w:eastAsia="en-GB"/>
        </w:rPr>
      </w:pPr>
      <w:r w:rsidRPr="00CE1782">
        <w:rPr>
          <w:lang w:eastAsia="en-GB"/>
        </w:rPr>
        <w:t xml:space="preserve">        number -= 1;</w:t>
      </w:r>
    </w:p>
    <w:p w14:paraId="17BDFA83" w14:textId="77777777" w:rsidR="00CE1782" w:rsidRPr="00CE1782" w:rsidRDefault="00CE1782" w:rsidP="00675E74">
      <w:pPr>
        <w:pStyle w:val="Code"/>
        <w:rPr>
          <w:lang w:eastAsia="en-GB"/>
        </w:rPr>
      </w:pPr>
      <w:r w:rsidRPr="00CE1782">
        <w:rPr>
          <w:lang w:eastAsia="en-GB"/>
        </w:rPr>
        <w:t xml:space="preserve">    }</w:t>
      </w:r>
    </w:p>
    <w:p w14:paraId="6E40226B" w14:textId="77777777" w:rsidR="00CE1782" w:rsidRPr="00CE1782" w:rsidRDefault="00CE1782" w:rsidP="00675E74">
      <w:pPr>
        <w:pStyle w:val="Code"/>
        <w:rPr>
          <w:lang w:eastAsia="en-GB"/>
        </w:rPr>
      </w:pPr>
    </w:p>
    <w:p w14:paraId="2D7550DE" w14:textId="77777777" w:rsidR="00CE1782" w:rsidRPr="00CE1782" w:rsidRDefault="00CE1782" w:rsidP="00675E74">
      <w:pPr>
        <w:pStyle w:val="Code"/>
        <w:rPr>
          <w:lang w:eastAsia="en-GB"/>
        </w:rPr>
      </w:pPr>
      <w:r w:rsidRPr="00CE1782">
        <w:rPr>
          <w:lang w:eastAsia="en-GB"/>
        </w:rPr>
        <w:t xml:space="preserve">    println!("LIFTOFF!!!");</w:t>
      </w:r>
    </w:p>
    <w:p w14:paraId="08AC2101" w14:textId="77777777" w:rsidR="00CE1782" w:rsidRPr="00CE1782" w:rsidRDefault="00CE1782" w:rsidP="00675E74">
      <w:pPr>
        <w:pStyle w:val="Code"/>
        <w:rPr>
          <w:lang w:eastAsia="en-GB"/>
        </w:rPr>
      </w:pPr>
      <w:r w:rsidRPr="00CE1782">
        <w:rPr>
          <w:lang w:eastAsia="en-GB"/>
        </w:rPr>
        <w:t>}</w:t>
      </w:r>
    </w:p>
    <w:p w14:paraId="4E7ADA5C" w14:textId="4CFFDC76" w:rsidR="00CE1782" w:rsidRPr="00CE1782" w:rsidRDefault="00CE1782" w:rsidP="00575D1C">
      <w:pPr>
        <w:pStyle w:val="CodeListingCaption"/>
        <w:rPr>
          <w:lang w:eastAsia="en-GB"/>
        </w:rPr>
      </w:pPr>
      <w:r w:rsidRPr="001D5A08">
        <w:t xml:space="preserve">Using a </w:t>
      </w:r>
      <w:r w:rsidRPr="00E61177">
        <w:rPr>
          <w:rStyle w:val="Literal"/>
        </w:rPr>
        <w:t>while</w:t>
      </w:r>
      <w:r w:rsidRPr="00CE1782">
        <w:rPr>
          <w:lang w:eastAsia="en-GB"/>
        </w:rPr>
        <w:t xml:space="preserve"> loop to run code while a condition </w:t>
      </w:r>
      <w:commentRangeStart w:id="701"/>
      <w:del w:id="702" w:author="Carol Nichols" w:date="2022-08-11T19:52:00Z">
        <w:r w:rsidRPr="00CE1782" w:rsidDel="00862618">
          <w:rPr>
            <w:lang w:eastAsia="en-GB"/>
          </w:rPr>
          <w:delText xml:space="preserve">holds </w:delText>
        </w:r>
      </w:del>
      <w:ins w:id="703" w:author="Carol Nichols" w:date="2022-08-11T19:52:00Z">
        <w:r w:rsidR="00862618">
          <w:rPr>
            <w:lang w:eastAsia="en-GB"/>
          </w:rPr>
          <w:t>evaluates to</w:t>
        </w:r>
        <w:r w:rsidR="00862618" w:rsidRPr="00CE1782">
          <w:rPr>
            <w:lang w:eastAsia="en-GB"/>
          </w:rPr>
          <w:t xml:space="preserve"> </w:t>
        </w:r>
      </w:ins>
      <w:r w:rsidRPr="00862618">
        <w:rPr>
          <w:rStyle w:val="Literal"/>
          <w:rPrChange w:id="704" w:author="Carol Nichols" w:date="2022-08-11T19:52:00Z">
            <w:rPr>
              <w:lang w:eastAsia="en-GB"/>
            </w:rPr>
          </w:rPrChange>
        </w:rPr>
        <w:t>true</w:t>
      </w:r>
    </w:p>
    <w:p w14:paraId="5A17E1B3" w14:textId="1C281AEF" w:rsidR="00CE1782" w:rsidRPr="00CE1782" w:rsidRDefault="00CE1782" w:rsidP="001D5A08">
      <w:pPr>
        <w:pStyle w:val="Body"/>
        <w:rPr>
          <w:lang w:eastAsia="en-GB"/>
        </w:rPr>
      </w:pPr>
      <w:r w:rsidRPr="00CE1782">
        <w:rPr>
          <w:lang w:eastAsia="en-GB"/>
        </w:rPr>
        <w:t>This construct eliminates a lot of nesting that would be necessary if you used</w:t>
      </w:r>
      <w:r w:rsidR="00E61177">
        <w:rPr>
          <w:lang w:eastAsia="en-GB"/>
        </w:rPr>
        <w:t xml:space="preserve"> </w:t>
      </w:r>
      <w:r w:rsidRPr="00E61177">
        <w:rPr>
          <w:rStyle w:val="Literal"/>
        </w:rPr>
        <w:t>loop</w:t>
      </w:r>
      <w:r w:rsidRPr="001D5A08">
        <w:t xml:space="preserve">, </w:t>
      </w:r>
      <w:r w:rsidRPr="00E61177">
        <w:rPr>
          <w:rStyle w:val="Literal"/>
        </w:rPr>
        <w:t>if</w:t>
      </w:r>
      <w:r w:rsidRPr="001D5A08">
        <w:t xml:space="preserve">, </w:t>
      </w:r>
      <w:r w:rsidRPr="00E61177">
        <w:rPr>
          <w:rStyle w:val="Literal"/>
        </w:rPr>
        <w:t>else</w:t>
      </w:r>
      <w:r w:rsidRPr="001D5A08">
        <w:t xml:space="preserve">, and </w:t>
      </w:r>
      <w:r w:rsidRPr="00E61177">
        <w:rPr>
          <w:rStyle w:val="Literal"/>
        </w:rPr>
        <w:t>break</w:t>
      </w:r>
      <w:r w:rsidRPr="00CE1782">
        <w:rPr>
          <w:lang w:eastAsia="en-GB"/>
        </w:rPr>
        <w:t xml:space="preserve">, and it’s clearer. While a condition </w:t>
      </w:r>
      <w:del w:id="705" w:author="Carol Nichols" w:date="2022-08-11T19:52:00Z">
        <w:r w:rsidRPr="00CE1782" w:rsidDel="00862618">
          <w:rPr>
            <w:lang w:eastAsia="en-GB"/>
          </w:rPr>
          <w:delText>holds</w:delText>
        </w:r>
        <w:r w:rsidR="00E61177" w:rsidDel="00862618">
          <w:rPr>
            <w:lang w:eastAsia="en-GB"/>
          </w:rPr>
          <w:delText xml:space="preserve"> </w:delText>
        </w:r>
      </w:del>
      <w:ins w:id="706" w:author="Carol Nichols" w:date="2022-08-11T19:52:00Z">
        <w:r w:rsidR="00862618">
          <w:rPr>
            <w:lang w:eastAsia="en-GB"/>
          </w:rPr>
          <w:t xml:space="preserve">evaluates to </w:t>
        </w:r>
      </w:ins>
      <w:r w:rsidRPr="00862618">
        <w:rPr>
          <w:rStyle w:val="Literal"/>
          <w:rPrChange w:id="707" w:author="Carol Nichols" w:date="2022-08-11T19:52:00Z">
            <w:rPr>
              <w:lang w:eastAsia="en-GB"/>
            </w:rPr>
          </w:rPrChange>
        </w:rPr>
        <w:t>true</w:t>
      </w:r>
      <w:commentRangeEnd w:id="701"/>
      <w:r w:rsidR="00862618">
        <w:rPr>
          <w:rStyle w:val="CommentReference"/>
          <w:rFonts w:ascii="Times New Roman" w:hAnsi="Times New Roman" w:cs="Times New Roman"/>
          <w:color w:val="auto"/>
          <w:lang w:val="en-CA"/>
        </w:rPr>
        <w:commentReference w:id="701"/>
      </w:r>
      <w:r w:rsidRPr="00CE1782">
        <w:rPr>
          <w:lang w:eastAsia="en-GB"/>
        </w:rPr>
        <w:t>, the code runs; otherwise, it exits the loop.</w:t>
      </w:r>
    </w:p>
    <w:bookmarkStart w:id="708" w:name="looping-through-a-collection-with-`for`"/>
    <w:bookmarkStart w:id="709" w:name="_Toc105758604"/>
    <w:bookmarkStart w:id="710" w:name="_Toc106888003"/>
    <w:bookmarkEnd w:id="708"/>
    <w:p w14:paraId="613A678B" w14:textId="4323F6AD" w:rsidR="00CE1782" w:rsidRPr="00CE1782" w:rsidRDefault="00307E1C" w:rsidP="00980CCA">
      <w:pPr>
        <w:pStyle w:val="HeadC"/>
        <w:rPr>
          <w:lang w:eastAsia="en-GB"/>
        </w:rPr>
      </w:pPr>
      <w:ins w:id="711" w:author="Carol Nichols" w:date="2022-08-13T20:06:00Z">
        <w:r>
          <w:rPr>
            <w:lang w:eastAsia="en-GB"/>
          </w:rPr>
          <w:fldChar w:fldCharType="begin"/>
        </w:r>
        <w:r>
          <w:instrText xml:space="preserve"> XE "array data type:iterating over elements of startRange" </w:instrText>
        </w:r>
        <w:r>
          <w:rPr>
            <w:lang w:eastAsia="en-GB"/>
          </w:rPr>
          <w:fldChar w:fldCharType="end"/>
        </w:r>
      </w:ins>
      <w:r w:rsidR="00CE1782" w:rsidRPr="001D5A08">
        <w:t xml:space="preserve">Looping Through a Collection with </w:t>
      </w:r>
      <w:r w:rsidR="00CE1782" w:rsidRPr="00675E74">
        <w:t>for</w:t>
      </w:r>
      <w:bookmarkEnd w:id="709"/>
      <w:bookmarkEnd w:id="710"/>
    </w:p>
    <w:p w14:paraId="18A31F55" w14:textId="47BDC9F5" w:rsidR="00CE1782" w:rsidRPr="00CE1782" w:rsidRDefault="00CE1782" w:rsidP="001D5A08">
      <w:pPr>
        <w:pStyle w:val="Body"/>
        <w:rPr>
          <w:lang w:eastAsia="en-GB"/>
        </w:rPr>
      </w:pPr>
      <w:r w:rsidRPr="001D5A08">
        <w:t xml:space="preserve">You can choose to use the </w:t>
      </w:r>
      <w:r w:rsidRPr="00E61177">
        <w:rPr>
          <w:rStyle w:val="Literal"/>
        </w:rPr>
        <w:t>while</w:t>
      </w:r>
      <w:r w:rsidRPr="001D5A08">
        <w:t xml:space="preserve"> construct to loop over the elements of a</w:t>
      </w:r>
      <w:r w:rsidR="00E61177">
        <w:t xml:space="preserve"> </w:t>
      </w:r>
      <w:r w:rsidRPr="001D5A08">
        <w:t>collection, such as an array. For example, the loop in Listing 3-4 prints each</w:t>
      </w:r>
      <w:r w:rsidR="00E61177">
        <w:t xml:space="preserve"> </w:t>
      </w:r>
      <w:r w:rsidRPr="001D5A08">
        <w:t xml:space="preserve">element in the array </w:t>
      </w:r>
      <w:r w:rsidRPr="00E61177">
        <w:rPr>
          <w:rStyle w:val="Literal"/>
        </w:rPr>
        <w:t>a</w:t>
      </w:r>
      <w:r w:rsidRPr="00CE1782">
        <w:rPr>
          <w:lang w:eastAsia="en-GB"/>
        </w:rPr>
        <w:t>.</w:t>
      </w:r>
    </w:p>
    <w:p w14:paraId="44F5BF91" w14:textId="79244091" w:rsidR="00CE1782" w:rsidRPr="00CE1782" w:rsidRDefault="00CE1782" w:rsidP="00675E74">
      <w:pPr>
        <w:pStyle w:val="CodeLabel"/>
        <w:rPr>
          <w:lang w:eastAsia="en-GB"/>
        </w:rPr>
      </w:pPr>
      <w:r w:rsidRPr="00CE1782">
        <w:rPr>
          <w:lang w:eastAsia="en-GB"/>
        </w:rPr>
        <w:t>src/main.rs</w:t>
      </w:r>
    </w:p>
    <w:p w14:paraId="22C306A7" w14:textId="77777777" w:rsidR="00CE1782" w:rsidRPr="00CE1782" w:rsidRDefault="00CE1782" w:rsidP="00675E74">
      <w:pPr>
        <w:pStyle w:val="Code"/>
        <w:rPr>
          <w:lang w:eastAsia="en-GB"/>
        </w:rPr>
      </w:pPr>
      <w:r w:rsidRPr="00CE1782">
        <w:rPr>
          <w:lang w:eastAsia="en-GB"/>
        </w:rPr>
        <w:t>fn main() {</w:t>
      </w:r>
    </w:p>
    <w:p w14:paraId="2EE2FA81" w14:textId="77777777" w:rsidR="00CE1782" w:rsidRPr="00CE1782" w:rsidRDefault="00CE1782" w:rsidP="00675E74">
      <w:pPr>
        <w:pStyle w:val="Code"/>
        <w:rPr>
          <w:lang w:eastAsia="en-GB"/>
        </w:rPr>
      </w:pPr>
      <w:r w:rsidRPr="00CE1782">
        <w:rPr>
          <w:lang w:eastAsia="en-GB"/>
        </w:rPr>
        <w:t xml:space="preserve">    let a = [10, 20, 30, 40, 50];</w:t>
      </w:r>
    </w:p>
    <w:p w14:paraId="54B0E56D" w14:textId="77777777" w:rsidR="00CE1782" w:rsidRPr="00CE1782" w:rsidRDefault="00CE1782" w:rsidP="00675E74">
      <w:pPr>
        <w:pStyle w:val="Code"/>
        <w:rPr>
          <w:lang w:eastAsia="en-GB"/>
        </w:rPr>
      </w:pPr>
      <w:r w:rsidRPr="00CE1782">
        <w:rPr>
          <w:lang w:eastAsia="en-GB"/>
        </w:rPr>
        <w:t xml:space="preserve">    let mut index = 0;</w:t>
      </w:r>
    </w:p>
    <w:p w14:paraId="215E7A24" w14:textId="77777777" w:rsidR="00CE1782" w:rsidRPr="00CE1782" w:rsidRDefault="00CE1782" w:rsidP="00675E74">
      <w:pPr>
        <w:pStyle w:val="Code"/>
        <w:rPr>
          <w:lang w:eastAsia="en-GB"/>
        </w:rPr>
      </w:pPr>
    </w:p>
    <w:p w14:paraId="40806E00" w14:textId="77777777" w:rsidR="00CE1782" w:rsidRPr="00CE1782" w:rsidRDefault="00CE1782" w:rsidP="00675E74">
      <w:pPr>
        <w:pStyle w:val="Code"/>
        <w:rPr>
          <w:lang w:eastAsia="en-GB"/>
        </w:rPr>
      </w:pPr>
      <w:r w:rsidRPr="00CE1782">
        <w:rPr>
          <w:lang w:eastAsia="en-GB"/>
        </w:rPr>
        <w:t xml:space="preserve">    while index &lt; 5 {</w:t>
      </w:r>
    </w:p>
    <w:p w14:paraId="1A08D550" w14:textId="77777777" w:rsidR="00CE1782" w:rsidRPr="00CE1782" w:rsidRDefault="00CE1782" w:rsidP="00675E74">
      <w:pPr>
        <w:pStyle w:val="Code"/>
        <w:rPr>
          <w:lang w:eastAsia="en-GB"/>
        </w:rPr>
      </w:pPr>
      <w:r w:rsidRPr="00CE1782">
        <w:rPr>
          <w:lang w:eastAsia="en-GB"/>
        </w:rPr>
        <w:t xml:space="preserve">        println!("the value is: {}", a[index]);</w:t>
      </w:r>
    </w:p>
    <w:p w14:paraId="5FEC1356" w14:textId="77777777" w:rsidR="00CE1782" w:rsidRPr="00CE1782" w:rsidRDefault="00CE1782" w:rsidP="00675E74">
      <w:pPr>
        <w:pStyle w:val="Code"/>
        <w:rPr>
          <w:lang w:eastAsia="en-GB"/>
        </w:rPr>
      </w:pPr>
    </w:p>
    <w:p w14:paraId="7EAEA9B3" w14:textId="77777777" w:rsidR="00CE1782" w:rsidRPr="00CE1782" w:rsidRDefault="00CE1782" w:rsidP="00675E74">
      <w:pPr>
        <w:pStyle w:val="Code"/>
        <w:rPr>
          <w:lang w:eastAsia="en-GB"/>
        </w:rPr>
      </w:pPr>
      <w:r w:rsidRPr="00CE1782">
        <w:rPr>
          <w:lang w:eastAsia="en-GB"/>
        </w:rPr>
        <w:t xml:space="preserve">        index += 1;</w:t>
      </w:r>
    </w:p>
    <w:p w14:paraId="0DB1219B" w14:textId="77777777" w:rsidR="00CE1782" w:rsidRPr="00CE1782" w:rsidRDefault="00CE1782" w:rsidP="00675E74">
      <w:pPr>
        <w:pStyle w:val="Code"/>
        <w:rPr>
          <w:lang w:eastAsia="en-GB"/>
        </w:rPr>
      </w:pPr>
      <w:r w:rsidRPr="00CE1782">
        <w:rPr>
          <w:lang w:eastAsia="en-GB"/>
        </w:rPr>
        <w:t xml:space="preserve">    }</w:t>
      </w:r>
    </w:p>
    <w:p w14:paraId="5F62E83C" w14:textId="77777777" w:rsidR="00CE1782" w:rsidRPr="00CE1782" w:rsidRDefault="00CE1782" w:rsidP="00675E74">
      <w:pPr>
        <w:pStyle w:val="Code"/>
        <w:rPr>
          <w:lang w:eastAsia="en-GB"/>
        </w:rPr>
      </w:pPr>
      <w:r w:rsidRPr="00CE1782">
        <w:rPr>
          <w:lang w:eastAsia="en-GB"/>
        </w:rPr>
        <w:t>}</w:t>
      </w:r>
    </w:p>
    <w:p w14:paraId="70743716" w14:textId="29787B84" w:rsidR="00CE1782" w:rsidRPr="00CE1782" w:rsidRDefault="00CE1782" w:rsidP="00980CCA">
      <w:pPr>
        <w:pStyle w:val="CodeListingCaption"/>
        <w:rPr>
          <w:lang w:eastAsia="en-GB"/>
        </w:rPr>
      </w:pPr>
      <w:r w:rsidRPr="001D5A08">
        <w:t xml:space="preserve">Looping through each element of a collection using a </w:t>
      </w:r>
      <w:r w:rsidRPr="00E61177">
        <w:rPr>
          <w:rStyle w:val="Literal"/>
        </w:rPr>
        <w:t>while</w:t>
      </w:r>
      <w:r w:rsidRPr="00CE1782">
        <w:rPr>
          <w:lang w:eastAsia="en-GB"/>
        </w:rPr>
        <w:t xml:space="preserve"> loop</w:t>
      </w:r>
    </w:p>
    <w:p w14:paraId="35723969" w14:textId="3DC585B9" w:rsidR="00CE1782" w:rsidRPr="00CE1782" w:rsidRDefault="00CE1782" w:rsidP="001D5A08">
      <w:pPr>
        <w:pStyle w:val="Body"/>
        <w:rPr>
          <w:lang w:eastAsia="en-GB"/>
        </w:rPr>
      </w:pPr>
      <w:r w:rsidRPr="00CE1782">
        <w:rPr>
          <w:lang w:eastAsia="en-GB"/>
        </w:rPr>
        <w:t>Here, the code counts up through the elements in the array. It starts at index</w:t>
      </w:r>
      <w:r w:rsidR="00E61177">
        <w:rPr>
          <w:lang w:eastAsia="en-GB"/>
        </w:rPr>
        <w:t xml:space="preserve"> </w:t>
      </w:r>
      <w:r w:rsidRPr="00E61177">
        <w:rPr>
          <w:rStyle w:val="Literal"/>
        </w:rPr>
        <w:t>0</w:t>
      </w:r>
      <w:r w:rsidRPr="001D5A08">
        <w:t>, and then loops until it reaches the final index in the array (that is,</w:t>
      </w:r>
      <w:r w:rsidR="00E61177">
        <w:t xml:space="preserve"> </w:t>
      </w:r>
      <w:r w:rsidRPr="001D5A08">
        <w:t xml:space="preserve">when </w:t>
      </w:r>
      <w:r w:rsidRPr="00E61177">
        <w:rPr>
          <w:rStyle w:val="Literal"/>
        </w:rPr>
        <w:t>index &lt; 5</w:t>
      </w:r>
      <w:r w:rsidRPr="00CE1782">
        <w:rPr>
          <w:lang w:eastAsia="en-GB"/>
        </w:rPr>
        <w:t xml:space="preserve"> is no longer </w:t>
      </w:r>
      <w:commentRangeStart w:id="712"/>
      <w:r w:rsidRPr="00CE1782">
        <w:rPr>
          <w:lang w:eastAsia="en-GB"/>
        </w:rPr>
        <w:t>true</w:t>
      </w:r>
      <w:commentRangeEnd w:id="712"/>
      <w:r w:rsidR="009F198E">
        <w:rPr>
          <w:rStyle w:val="CommentReference"/>
          <w:rFonts w:ascii="Times New Roman" w:hAnsi="Times New Roman" w:cs="Times New Roman"/>
          <w:color w:val="auto"/>
          <w:lang w:val="en-CA"/>
        </w:rPr>
        <w:commentReference w:id="712"/>
      </w:r>
      <w:r w:rsidRPr="00CE1782">
        <w:rPr>
          <w:lang w:eastAsia="en-GB"/>
        </w:rPr>
        <w:t>). Running this code will print every element</w:t>
      </w:r>
      <w:r w:rsidR="00E61177">
        <w:rPr>
          <w:lang w:eastAsia="en-GB"/>
        </w:rPr>
        <w:t xml:space="preserve"> </w:t>
      </w:r>
      <w:r w:rsidRPr="00CE1782">
        <w:rPr>
          <w:lang w:eastAsia="en-GB"/>
        </w:rPr>
        <w:t>in the array:</w:t>
      </w:r>
    </w:p>
    <w:p w14:paraId="7A1132B4" w14:textId="15E15A44" w:rsidR="00CE1782" w:rsidRPr="00CE1782" w:rsidRDefault="00CE1782" w:rsidP="00675E74">
      <w:pPr>
        <w:pStyle w:val="Code"/>
        <w:rPr>
          <w:lang w:eastAsia="en-GB"/>
        </w:rPr>
      </w:pPr>
      <w:r w:rsidRPr="00CE1782">
        <w:rPr>
          <w:lang w:eastAsia="en-GB"/>
        </w:rPr>
        <w:t xml:space="preserve">$ </w:t>
      </w:r>
      <w:r w:rsidR="000D3936" w:rsidRPr="000D3936">
        <w:rPr>
          <w:rStyle w:val="LiteralBold"/>
        </w:rPr>
        <w:t>cargo run</w:t>
      </w:r>
    </w:p>
    <w:p w14:paraId="00D32120" w14:textId="77777777" w:rsidR="00CE1782" w:rsidRPr="00CE1782" w:rsidRDefault="00CE1782" w:rsidP="00675E74">
      <w:pPr>
        <w:pStyle w:val="Code"/>
        <w:rPr>
          <w:lang w:eastAsia="en-GB"/>
        </w:rPr>
      </w:pPr>
      <w:r w:rsidRPr="00CE1782">
        <w:rPr>
          <w:lang w:eastAsia="en-GB"/>
        </w:rPr>
        <w:t xml:space="preserve">   Compiling loops v0.1.0 (file:///projects/loops)</w:t>
      </w:r>
    </w:p>
    <w:p w14:paraId="3EAA744F" w14:textId="77777777" w:rsidR="00CE1782" w:rsidRPr="00CE1782" w:rsidRDefault="00CE1782" w:rsidP="00675E74">
      <w:pPr>
        <w:pStyle w:val="Code"/>
        <w:rPr>
          <w:lang w:eastAsia="en-GB"/>
        </w:rPr>
      </w:pPr>
      <w:r w:rsidRPr="00CE1782">
        <w:rPr>
          <w:lang w:eastAsia="en-GB"/>
        </w:rPr>
        <w:t xml:space="preserve">    Finished dev [unoptimized + debuginfo] target(s) in 0.32s</w:t>
      </w:r>
    </w:p>
    <w:p w14:paraId="2C3CD092" w14:textId="77777777" w:rsidR="00CE1782" w:rsidRPr="00CE1782" w:rsidRDefault="00CE1782" w:rsidP="00675E74">
      <w:pPr>
        <w:pStyle w:val="Code"/>
        <w:rPr>
          <w:lang w:eastAsia="en-GB"/>
        </w:rPr>
      </w:pPr>
      <w:r w:rsidRPr="00CE1782">
        <w:rPr>
          <w:lang w:eastAsia="en-GB"/>
        </w:rPr>
        <w:t xml:space="preserve">     Running `target/debug/loops`</w:t>
      </w:r>
    </w:p>
    <w:p w14:paraId="341A3620" w14:textId="77777777" w:rsidR="00CE1782" w:rsidRPr="00CE1782" w:rsidRDefault="00CE1782" w:rsidP="00675E74">
      <w:pPr>
        <w:pStyle w:val="Code"/>
        <w:rPr>
          <w:lang w:eastAsia="en-GB"/>
        </w:rPr>
      </w:pPr>
      <w:r w:rsidRPr="00CE1782">
        <w:rPr>
          <w:lang w:eastAsia="en-GB"/>
        </w:rPr>
        <w:t>the value is: 10</w:t>
      </w:r>
    </w:p>
    <w:p w14:paraId="6C9B2F3B" w14:textId="77777777" w:rsidR="00CE1782" w:rsidRPr="00CE1782" w:rsidRDefault="00CE1782" w:rsidP="00675E74">
      <w:pPr>
        <w:pStyle w:val="Code"/>
        <w:rPr>
          <w:lang w:eastAsia="en-GB"/>
        </w:rPr>
      </w:pPr>
      <w:r w:rsidRPr="00CE1782">
        <w:rPr>
          <w:lang w:eastAsia="en-GB"/>
        </w:rPr>
        <w:t>the value is: 20</w:t>
      </w:r>
    </w:p>
    <w:p w14:paraId="186FE0D3" w14:textId="77777777" w:rsidR="00CE1782" w:rsidRPr="00CE1782" w:rsidRDefault="00CE1782" w:rsidP="00675E74">
      <w:pPr>
        <w:pStyle w:val="Code"/>
        <w:rPr>
          <w:lang w:eastAsia="en-GB"/>
        </w:rPr>
      </w:pPr>
      <w:r w:rsidRPr="00CE1782">
        <w:rPr>
          <w:lang w:eastAsia="en-GB"/>
        </w:rPr>
        <w:lastRenderedPageBreak/>
        <w:t>the value is: 30</w:t>
      </w:r>
    </w:p>
    <w:p w14:paraId="1710B1D5" w14:textId="77777777" w:rsidR="00CE1782" w:rsidRPr="00CE1782" w:rsidRDefault="00CE1782" w:rsidP="00675E74">
      <w:pPr>
        <w:pStyle w:val="Code"/>
        <w:rPr>
          <w:lang w:eastAsia="en-GB"/>
        </w:rPr>
      </w:pPr>
      <w:r w:rsidRPr="00CE1782">
        <w:rPr>
          <w:lang w:eastAsia="en-GB"/>
        </w:rPr>
        <w:t>the value is: 40</w:t>
      </w:r>
    </w:p>
    <w:p w14:paraId="7682EE2D" w14:textId="77777777" w:rsidR="00CE1782" w:rsidRPr="00CE1782" w:rsidRDefault="00CE1782" w:rsidP="00675E74">
      <w:pPr>
        <w:pStyle w:val="Code"/>
        <w:rPr>
          <w:lang w:eastAsia="en-GB"/>
        </w:rPr>
      </w:pPr>
      <w:r w:rsidRPr="00CE1782">
        <w:rPr>
          <w:lang w:eastAsia="en-GB"/>
        </w:rPr>
        <w:t>the value is: 50</w:t>
      </w:r>
    </w:p>
    <w:p w14:paraId="17F81E39" w14:textId="2E8CC60C" w:rsidR="00CE1782" w:rsidRPr="00CE1782" w:rsidRDefault="00CE1782" w:rsidP="001D5A08">
      <w:pPr>
        <w:pStyle w:val="Body"/>
        <w:rPr>
          <w:lang w:eastAsia="en-GB"/>
        </w:rPr>
      </w:pPr>
      <w:r w:rsidRPr="001D5A08">
        <w:t xml:space="preserve">All five array values appear in the terminal, as expected. Even though </w:t>
      </w:r>
      <w:r w:rsidRPr="00E61177">
        <w:rPr>
          <w:rStyle w:val="Literal"/>
        </w:rPr>
        <w:t>index</w:t>
      </w:r>
      <w:r w:rsidR="00E61177">
        <w:t xml:space="preserve"> </w:t>
      </w:r>
      <w:r w:rsidRPr="001D5A08">
        <w:t xml:space="preserve">will reach a value of </w:t>
      </w:r>
      <w:r w:rsidRPr="00E61177">
        <w:rPr>
          <w:rStyle w:val="Literal"/>
        </w:rPr>
        <w:t>5</w:t>
      </w:r>
      <w:r w:rsidRPr="00CE1782">
        <w:rPr>
          <w:lang w:eastAsia="en-GB"/>
        </w:rPr>
        <w:t xml:space="preserve"> at some point, the loop stops executing before trying</w:t>
      </w:r>
      <w:r w:rsidR="00E61177">
        <w:rPr>
          <w:lang w:eastAsia="en-GB"/>
        </w:rPr>
        <w:t xml:space="preserve"> </w:t>
      </w:r>
      <w:r w:rsidRPr="00CE1782">
        <w:rPr>
          <w:lang w:eastAsia="en-GB"/>
        </w:rPr>
        <w:t>to fetch a sixth value from the array.</w:t>
      </w:r>
    </w:p>
    <w:p w14:paraId="24AC3D83" w14:textId="1E2BECAA" w:rsidR="00CE1782" w:rsidRPr="00CE1782" w:rsidRDefault="00CE1782" w:rsidP="001D5A08">
      <w:pPr>
        <w:pStyle w:val="Body"/>
        <w:rPr>
          <w:lang w:eastAsia="en-GB"/>
        </w:rPr>
      </w:pPr>
      <w:r w:rsidRPr="00CE1782">
        <w:rPr>
          <w:lang w:eastAsia="en-GB"/>
        </w:rPr>
        <w:t>However, this approach is error prone; we could cause the program to panic if</w:t>
      </w:r>
      <w:r w:rsidR="00E61177">
        <w:rPr>
          <w:lang w:eastAsia="en-GB"/>
        </w:rPr>
        <w:t xml:space="preserve"> </w:t>
      </w:r>
      <w:r w:rsidRPr="00CE1782">
        <w:rPr>
          <w:lang w:eastAsia="en-GB"/>
        </w:rPr>
        <w:t xml:space="preserve">the index value or test condition </w:t>
      </w:r>
      <w:del w:id="713" w:author="Audrey Doyle" w:date="2022-07-27T13:04:00Z">
        <w:r w:rsidRPr="00CE1782" w:rsidDel="00EF53F9">
          <w:rPr>
            <w:lang w:eastAsia="en-GB"/>
          </w:rPr>
          <w:delText xml:space="preserve">are </w:delText>
        </w:r>
      </w:del>
      <w:ins w:id="714" w:author="Audrey Doyle" w:date="2022-07-27T13:04:00Z">
        <w:r w:rsidR="00EF53F9">
          <w:rPr>
            <w:lang w:eastAsia="en-GB"/>
          </w:rPr>
          <w:t>is</w:t>
        </w:r>
        <w:r w:rsidR="00EF53F9" w:rsidRPr="00CE1782">
          <w:rPr>
            <w:lang w:eastAsia="en-GB"/>
          </w:rPr>
          <w:t xml:space="preserve"> </w:t>
        </w:r>
      </w:ins>
      <w:r w:rsidRPr="00CE1782">
        <w:rPr>
          <w:lang w:eastAsia="en-GB"/>
        </w:rPr>
        <w:t>incorrect. For example, if you changed</w:t>
      </w:r>
      <w:r w:rsidR="00E61177">
        <w:rPr>
          <w:lang w:eastAsia="en-GB"/>
        </w:rPr>
        <w:t xml:space="preserve"> </w:t>
      </w:r>
      <w:r w:rsidRPr="00CE1782">
        <w:rPr>
          <w:lang w:eastAsia="en-GB"/>
        </w:rPr>
        <w:t xml:space="preserve">the definition of the </w:t>
      </w:r>
      <w:r w:rsidRPr="00E61177">
        <w:rPr>
          <w:rStyle w:val="Literal"/>
        </w:rPr>
        <w:t>a</w:t>
      </w:r>
      <w:r w:rsidRPr="001D5A08">
        <w:t xml:space="preserve"> array to have four elements but forgot to update the</w:t>
      </w:r>
      <w:r w:rsidR="00E61177">
        <w:t xml:space="preserve"> </w:t>
      </w:r>
      <w:r w:rsidRPr="001D5A08">
        <w:t xml:space="preserve">condition to </w:t>
      </w:r>
      <w:r w:rsidRPr="00E61177">
        <w:rPr>
          <w:rStyle w:val="Literal"/>
        </w:rPr>
        <w:t>while index &lt; 4</w:t>
      </w:r>
      <w:r w:rsidRPr="00CE1782">
        <w:rPr>
          <w:lang w:eastAsia="en-GB"/>
        </w:rPr>
        <w:t>, the code would panic. It’s also slow, because</w:t>
      </w:r>
      <w:r w:rsidR="00E61177">
        <w:rPr>
          <w:lang w:eastAsia="en-GB"/>
        </w:rPr>
        <w:t xml:space="preserve"> </w:t>
      </w:r>
      <w:r w:rsidRPr="00CE1782">
        <w:rPr>
          <w:lang w:eastAsia="en-GB"/>
        </w:rPr>
        <w:t>the compiler adds runtime code to perform the conditional check of whether the</w:t>
      </w:r>
      <w:r w:rsidR="00E61177">
        <w:rPr>
          <w:lang w:eastAsia="en-GB"/>
        </w:rPr>
        <w:t xml:space="preserve"> </w:t>
      </w:r>
      <w:r w:rsidRPr="00CE1782">
        <w:rPr>
          <w:lang w:eastAsia="en-GB"/>
        </w:rPr>
        <w:t>index is within the bounds of the array on every iteration through the loop.</w:t>
      </w:r>
      <w:ins w:id="715" w:author="Carol Nichols" w:date="2022-08-13T20:48:00Z">
        <w:r w:rsidR="00D333E5" w:rsidRPr="00D333E5">
          <w:rPr>
            <w:lang w:eastAsia="en-GB"/>
          </w:rPr>
          <w:t xml:space="preserve"> </w:t>
        </w:r>
        <w:r w:rsidR="00D333E5">
          <w:rPr>
            <w:lang w:eastAsia="en-GB"/>
          </w:rPr>
          <w:fldChar w:fldCharType="begin"/>
        </w:r>
        <w:r w:rsidR="00D333E5">
          <w:instrText xml:space="preserve"> XE "while loop endRange" </w:instrText>
        </w:r>
        <w:r w:rsidR="00D333E5">
          <w:rPr>
            <w:lang w:eastAsia="en-GB"/>
          </w:rPr>
          <w:fldChar w:fldCharType="end"/>
        </w:r>
      </w:ins>
    </w:p>
    <w:p w14:paraId="7EC08508" w14:textId="0C845C77" w:rsidR="00CE1782" w:rsidRPr="00CE1782" w:rsidRDefault="007363C9" w:rsidP="001D5A08">
      <w:pPr>
        <w:pStyle w:val="Body"/>
        <w:rPr>
          <w:lang w:eastAsia="en-GB"/>
        </w:rPr>
      </w:pPr>
      <w:ins w:id="716" w:author="Carol Nichols" w:date="2022-08-13T20:48:00Z">
        <w:r>
          <w:rPr>
            <w:lang w:eastAsia="en-GB"/>
          </w:rPr>
          <w:fldChar w:fldCharType="begin"/>
        </w:r>
        <w:r>
          <w:instrText xml:space="preserve"> XE "for keyword:loop startRange" </w:instrText>
        </w:r>
        <w:r>
          <w:rPr>
            <w:lang w:eastAsia="en-GB"/>
          </w:rPr>
          <w:fldChar w:fldCharType="end"/>
        </w:r>
      </w:ins>
      <w:r w:rsidR="00CE1782" w:rsidRPr="00CE1782">
        <w:rPr>
          <w:lang w:eastAsia="en-GB"/>
        </w:rPr>
        <w:t xml:space="preserve">As a more concise alternative, you can use a </w:t>
      </w:r>
      <w:r w:rsidR="00CE1782" w:rsidRPr="00E61177">
        <w:rPr>
          <w:rStyle w:val="Literal"/>
        </w:rPr>
        <w:t>for</w:t>
      </w:r>
      <w:r w:rsidR="00CE1782" w:rsidRPr="001D5A08">
        <w:t xml:space="preserve"> loop and execute some code</w:t>
      </w:r>
      <w:r w:rsidR="00E61177">
        <w:t xml:space="preserve"> </w:t>
      </w:r>
      <w:r w:rsidR="00CE1782" w:rsidRPr="001D5A08">
        <w:t xml:space="preserve">for each item in a collection. A </w:t>
      </w:r>
      <w:r w:rsidR="00CE1782" w:rsidRPr="00E61177">
        <w:rPr>
          <w:rStyle w:val="Literal"/>
        </w:rPr>
        <w:t>for</w:t>
      </w:r>
      <w:r w:rsidR="00CE1782" w:rsidRPr="00CE1782">
        <w:rPr>
          <w:lang w:eastAsia="en-GB"/>
        </w:rPr>
        <w:t xml:space="preserve"> loop looks like the code in Listing 3-5.</w:t>
      </w:r>
    </w:p>
    <w:p w14:paraId="3ABC77D2" w14:textId="6FE5164C" w:rsidR="00CE1782" w:rsidRPr="00CE1782" w:rsidRDefault="00CE1782" w:rsidP="00675E74">
      <w:pPr>
        <w:pStyle w:val="CodeLabel"/>
        <w:rPr>
          <w:lang w:eastAsia="en-GB"/>
        </w:rPr>
      </w:pPr>
      <w:r w:rsidRPr="00CE1782">
        <w:rPr>
          <w:lang w:eastAsia="en-GB"/>
        </w:rPr>
        <w:t>src/main.rs</w:t>
      </w:r>
    </w:p>
    <w:p w14:paraId="6B4D8D20" w14:textId="77777777" w:rsidR="00CE1782" w:rsidRPr="00CE1782" w:rsidRDefault="00CE1782" w:rsidP="00675E74">
      <w:pPr>
        <w:pStyle w:val="Code"/>
        <w:rPr>
          <w:lang w:eastAsia="en-GB"/>
        </w:rPr>
      </w:pPr>
      <w:r w:rsidRPr="00CE1782">
        <w:rPr>
          <w:lang w:eastAsia="en-GB"/>
        </w:rPr>
        <w:t>fn main() {</w:t>
      </w:r>
    </w:p>
    <w:p w14:paraId="192BFCAA" w14:textId="77777777" w:rsidR="00CE1782" w:rsidRPr="00CE1782" w:rsidRDefault="00CE1782" w:rsidP="00675E74">
      <w:pPr>
        <w:pStyle w:val="Code"/>
        <w:rPr>
          <w:lang w:eastAsia="en-GB"/>
        </w:rPr>
      </w:pPr>
      <w:r w:rsidRPr="00CE1782">
        <w:rPr>
          <w:lang w:eastAsia="en-GB"/>
        </w:rPr>
        <w:t xml:space="preserve">    let a = [10, 20, 30, 40, 50];</w:t>
      </w:r>
    </w:p>
    <w:p w14:paraId="4788B8EF" w14:textId="77777777" w:rsidR="00CE1782" w:rsidRPr="00CE1782" w:rsidRDefault="00CE1782" w:rsidP="00675E74">
      <w:pPr>
        <w:pStyle w:val="Code"/>
        <w:rPr>
          <w:lang w:eastAsia="en-GB"/>
        </w:rPr>
      </w:pPr>
    </w:p>
    <w:p w14:paraId="632B84FC" w14:textId="77777777" w:rsidR="00CE1782" w:rsidRPr="00CE1782" w:rsidRDefault="00CE1782" w:rsidP="00675E74">
      <w:pPr>
        <w:pStyle w:val="Code"/>
        <w:rPr>
          <w:lang w:eastAsia="en-GB"/>
        </w:rPr>
      </w:pPr>
      <w:r w:rsidRPr="00CE1782">
        <w:rPr>
          <w:lang w:eastAsia="en-GB"/>
        </w:rPr>
        <w:t xml:space="preserve">    for element in a {</w:t>
      </w:r>
    </w:p>
    <w:p w14:paraId="1799A16C" w14:textId="77777777" w:rsidR="00CE1782" w:rsidRPr="00CE1782" w:rsidRDefault="00CE1782" w:rsidP="00675E74">
      <w:pPr>
        <w:pStyle w:val="Code"/>
        <w:rPr>
          <w:lang w:eastAsia="en-GB"/>
        </w:rPr>
      </w:pPr>
      <w:r w:rsidRPr="00CE1782">
        <w:rPr>
          <w:lang w:eastAsia="en-GB"/>
        </w:rPr>
        <w:t xml:space="preserve">        println!("the value is: {element}");</w:t>
      </w:r>
    </w:p>
    <w:p w14:paraId="7BD278F5" w14:textId="77777777" w:rsidR="00CE1782" w:rsidRPr="00CE1782" w:rsidRDefault="00CE1782" w:rsidP="00675E74">
      <w:pPr>
        <w:pStyle w:val="Code"/>
        <w:rPr>
          <w:lang w:eastAsia="en-GB"/>
        </w:rPr>
      </w:pPr>
      <w:r w:rsidRPr="00CE1782">
        <w:rPr>
          <w:lang w:eastAsia="en-GB"/>
        </w:rPr>
        <w:t xml:space="preserve">    }</w:t>
      </w:r>
    </w:p>
    <w:p w14:paraId="54774F35" w14:textId="77777777" w:rsidR="00CE1782" w:rsidRPr="00CE1782" w:rsidRDefault="00CE1782" w:rsidP="00675E74">
      <w:pPr>
        <w:pStyle w:val="Code"/>
        <w:rPr>
          <w:lang w:eastAsia="en-GB"/>
        </w:rPr>
      </w:pPr>
      <w:r w:rsidRPr="00CE1782">
        <w:rPr>
          <w:lang w:eastAsia="en-GB"/>
        </w:rPr>
        <w:t>}</w:t>
      </w:r>
    </w:p>
    <w:p w14:paraId="00267601" w14:textId="7A89D85E" w:rsidR="00CE1782" w:rsidRPr="00CE1782" w:rsidRDefault="00CE1782" w:rsidP="00980CCA">
      <w:pPr>
        <w:pStyle w:val="CodeListingCaption"/>
        <w:rPr>
          <w:lang w:eastAsia="en-GB"/>
        </w:rPr>
      </w:pPr>
      <w:r w:rsidRPr="001D5A08">
        <w:t xml:space="preserve">Looping through each element of a collection using a </w:t>
      </w:r>
      <w:r w:rsidRPr="00E61177">
        <w:rPr>
          <w:rStyle w:val="Literal"/>
        </w:rPr>
        <w:t>for</w:t>
      </w:r>
      <w:r w:rsidRPr="00CE1782">
        <w:rPr>
          <w:lang w:eastAsia="en-GB"/>
        </w:rPr>
        <w:t xml:space="preserve"> loop</w:t>
      </w:r>
    </w:p>
    <w:p w14:paraId="5E89BE5B" w14:textId="27FEEF4D" w:rsidR="00CE1782" w:rsidRPr="00CE1782" w:rsidRDefault="00CE1782" w:rsidP="00675E74">
      <w:pPr>
        <w:pStyle w:val="Body"/>
        <w:rPr>
          <w:lang w:eastAsia="en-GB"/>
        </w:rPr>
      </w:pPr>
      <w:r w:rsidRPr="00CE1782">
        <w:rPr>
          <w:lang w:eastAsia="en-GB"/>
        </w:rPr>
        <w:t>When we run this code, we’ll see the same output as in Listing 3-4. More</w:t>
      </w:r>
      <w:r w:rsidR="00E61177">
        <w:rPr>
          <w:lang w:eastAsia="en-GB"/>
        </w:rPr>
        <w:t xml:space="preserve"> </w:t>
      </w:r>
      <w:r w:rsidRPr="00CE1782">
        <w:rPr>
          <w:lang w:eastAsia="en-GB"/>
        </w:rPr>
        <w:t>importantly, we’ve now increased the safety of the code and eliminated the</w:t>
      </w:r>
      <w:r w:rsidR="00E61177">
        <w:rPr>
          <w:lang w:eastAsia="en-GB"/>
        </w:rPr>
        <w:t xml:space="preserve"> </w:t>
      </w:r>
      <w:r w:rsidRPr="00CE1782">
        <w:rPr>
          <w:lang w:eastAsia="en-GB"/>
        </w:rPr>
        <w:t>chance of bugs that might result from going beyond the end of the array or not</w:t>
      </w:r>
      <w:r w:rsidR="00E61177">
        <w:rPr>
          <w:lang w:eastAsia="en-GB"/>
        </w:rPr>
        <w:t xml:space="preserve"> </w:t>
      </w:r>
      <w:r w:rsidRPr="00CE1782">
        <w:rPr>
          <w:lang w:eastAsia="en-GB"/>
        </w:rPr>
        <w:t>going far enough and missing some items.</w:t>
      </w:r>
    </w:p>
    <w:p w14:paraId="65589987" w14:textId="549C8A29" w:rsidR="00CE1782" w:rsidRPr="00CE1782" w:rsidRDefault="00CE1782" w:rsidP="001D5A08">
      <w:pPr>
        <w:pStyle w:val="Body"/>
        <w:rPr>
          <w:lang w:eastAsia="en-GB"/>
        </w:rPr>
      </w:pPr>
      <w:r w:rsidRPr="001D5A08">
        <w:t xml:space="preserve">Using the </w:t>
      </w:r>
      <w:r w:rsidRPr="00E61177">
        <w:rPr>
          <w:rStyle w:val="Literal"/>
        </w:rPr>
        <w:t>for</w:t>
      </w:r>
      <w:r w:rsidRPr="00CE1782">
        <w:rPr>
          <w:lang w:eastAsia="en-GB"/>
        </w:rPr>
        <w:t xml:space="preserve"> loop, you wouldn’t need to remember to change any other code if</w:t>
      </w:r>
      <w:r w:rsidR="00E61177">
        <w:rPr>
          <w:lang w:eastAsia="en-GB"/>
        </w:rPr>
        <w:t xml:space="preserve"> </w:t>
      </w:r>
      <w:r w:rsidRPr="00CE1782">
        <w:rPr>
          <w:lang w:eastAsia="en-GB"/>
        </w:rPr>
        <w:t>you changed the number of values in the array, as you would with the method</w:t>
      </w:r>
      <w:r w:rsidR="00E61177">
        <w:rPr>
          <w:lang w:eastAsia="en-GB"/>
        </w:rPr>
        <w:t xml:space="preserve"> </w:t>
      </w:r>
      <w:r w:rsidRPr="00CE1782">
        <w:rPr>
          <w:lang w:eastAsia="en-GB"/>
        </w:rPr>
        <w:t>used in Listing 3-4.</w:t>
      </w:r>
    </w:p>
    <w:p w14:paraId="1306AA8F" w14:textId="11CD2B0D" w:rsidR="00CE1782" w:rsidRPr="00CE1782" w:rsidRDefault="00CE1782" w:rsidP="001D5A08">
      <w:pPr>
        <w:pStyle w:val="Body"/>
        <w:rPr>
          <w:lang w:eastAsia="en-GB"/>
        </w:rPr>
      </w:pPr>
      <w:r w:rsidRPr="00CE1782">
        <w:rPr>
          <w:lang w:eastAsia="en-GB"/>
        </w:rPr>
        <w:t xml:space="preserve">The safety and conciseness of </w:t>
      </w:r>
      <w:r w:rsidRPr="00E61177">
        <w:rPr>
          <w:rStyle w:val="Literal"/>
        </w:rPr>
        <w:t>for</w:t>
      </w:r>
      <w:r w:rsidRPr="001D5A08">
        <w:t xml:space="preserve"> loops make them the most commonly used loop</w:t>
      </w:r>
      <w:r w:rsidR="00E61177">
        <w:t xml:space="preserve"> </w:t>
      </w:r>
      <w:r w:rsidRPr="001D5A08">
        <w:t>construct in Rust. Even in situations in which you want to run some code a</w:t>
      </w:r>
      <w:r w:rsidR="00E61177">
        <w:t xml:space="preserve"> </w:t>
      </w:r>
      <w:r w:rsidRPr="001D5A08">
        <w:t xml:space="preserve">certain number of times, as in the countdown example that used a </w:t>
      </w:r>
      <w:r w:rsidRPr="00E61177">
        <w:rPr>
          <w:rStyle w:val="Literal"/>
        </w:rPr>
        <w:t>while</w:t>
      </w:r>
      <w:r w:rsidRPr="001D5A08">
        <w:t xml:space="preserve"> loop</w:t>
      </w:r>
      <w:r w:rsidR="00E61177">
        <w:t xml:space="preserve"> </w:t>
      </w:r>
      <w:r w:rsidRPr="001D5A08">
        <w:t xml:space="preserve">in Listing 3-3, most Rustaceans would use a </w:t>
      </w:r>
      <w:r w:rsidRPr="00E61177">
        <w:rPr>
          <w:rStyle w:val="Literal"/>
        </w:rPr>
        <w:t>for</w:t>
      </w:r>
      <w:r w:rsidRPr="001D5A08">
        <w:t xml:space="preserve"> loop. The way to do that</w:t>
      </w:r>
      <w:r w:rsidR="00E61177">
        <w:t xml:space="preserve"> </w:t>
      </w:r>
      <w:r w:rsidRPr="001D5A08">
        <w:t xml:space="preserve">would be to use a </w:t>
      </w:r>
      <w:r w:rsidRPr="00E61177">
        <w:rPr>
          <w:rStyle w:val="Literal"/>
        </w:rPr>
        <w:t>Range</w:t>
      </w:r>
      <w:ins w:id="717" w:author="Carol Nichols" w:date="2022-08-13T20:49:00Z">
        <w:r w:rsidR="00963D70">
          <w:rPr>
            <w:lang w:eastAsia="en-GB"/>
          </w:rPr>
          <w:fldChar w:fldCharType="begin"/>
        </w:r>
        <w:r w:rsidR="00963D70">
          <w:instrText xml:space="preserve"> XE "Range type" </w:instrText>
        </w:r>
        <w:r w:rsidR="00963D70">
          <w:rPr>
            <w:lang w:eastAsia="en-GB"/>
          </w:rPr>
          <w:fldChar w:fldCharType="end"/>
        </w:r>
      </w:ins>
      <w:r w:rsidRPr="00CE1782">
        <w:rPr>
          <w:lang w:eastAsia="en-GB"/>
        </w:rPr>
        <w:t>, provided by the standard library, which generates</w:t>
      </w:r>
      <w:r w:rsidR="00E61177">
        <w:rPr>
          <w:lang w:eastAsia="en-GB"/>
        </w:rPr>
        <w:t xml:space="preserve"> </w:t>
      </w:r>
      <w:r w:rsidRPr="00CE1782">
        <w:rPr>
          <w:lang w:eastAsia="en-GB"/>
        </w:rPr>
        <w:t>all numbers in sequence</w:t>
      </w:r>
      <w:ins w:id="718" w:author="Carol Nichols" w:date="2022-08-13T20:49:00Z">
        <w:r w:rsidR="00915F29">
          <w:rPr>
            <w:lang w:eastAsia="en-GB"/>
          </w:rPr>
          <w:fldChar w:fldCharType="begin"/>
        </w:r>
        <w:r w:rsidR="00915F29">
          <w:instrText xml:space="preserve"> XE "sequence" </w:instrText>
        </w:r>
        <w:r w:rsidR="00915F29">
          <w:rPr>
            <w:lang w:eastAsia="en-GB"/>
          </w:rPr>
          <w:fldChar w:fldCharType="end"/>
        </w:r>
      </w:ins>
      <w:r w:rsidRPr="00CE1782">
        <w:rPr>
          <w:lang w:eastAsia="en-GB"/>
        </w:rPr>
        <w:t xml:space="preserve"> starting from one number and ending before another</w:t>
      </w:r>
      <w:r w:rsidR="00E61177">
        <w:rPr>
          <w:lang w:eastAsia="en-GB"/>
        </w:rPr>
        <w:t xml:space="preserve"> </w:t>
      </w:r>
      <w:r w:rsidRPr="00CE1782">
        <w:rPr>
          <w:lang w:eastAsia="en-GB"/>
        </w:rPr>
        <w:t>number.</w:t>
      </w:r>
    </w:p>
    <w:p w14:paraId="01C9F39D" w14:textId="73B268AE" w:rsidR="00CE1782" w:rsidRPr="00CE1782" w:rsidRDefault="00CE1782" w:rsidP="001D5A08">
      <w:pPr>
        <w:pStyle w:val="Body"/>
        <w:rPr>
          <w:lang w:eastAsia="en-GB"/>
        </w:rPr>
      </w:pPr>
      <w:r w:rsidRPr="00CE1782">
        <w:rPr>
          <w:lang w:eastAsia="en-GB"/>
        </w:rPr>
        <w:t xml:space="preserve">Here’s what the countdown would look like using a </w:t>
      </w:r>
      <w:r w:rsidRPr="00E61177">
        <w:rPr>
          <w:rStyle w:val="Literal"/>
        </w:rPr>
        <w:t>for</w:t>
      </w:r>
      <w:r w:rsidRPr="001D5A08">
        <w:t xml:space="preserve"> loop and another method</w:t>
      </w:r>
      <w:r w:rsidR="00E61177">
        <w:t xml:space="preserve"> </w:t>
      </w:r>
      <w:r w:rsidRPr="001D5A08">
        <w:t xml:space="preserve">we’ve not yet talked about, </w:t>
      </w:r>
      <w:r w:rsidRPr="00E61177">
        <w:rPr>
          <w:rStyle w:val="Literal"/>
        </w:rPr>
        <w:t>rev</w:t>
      </w:r>
      <w:ins w:id="719" w:author="Carol Nichols" w:date="2022-08-13T20:49:00Z">
        <w:r w:rsidR="009D7B4D">
          <w:rPr>
            <w:lang w:eastAsia="en-GB"/>
          </w:rPr>
          <w:fldChar w:fldCharType="begin"/>
        </w:r>
        <w:r w:rsidR="009D7B4D">
          <w:instrText xml:space="preserve"> XE "rev method" </w:instrText>
        </w:r>
        <w:r w:rsidR="009D7B4D">
          <w:rPr>
            <w:lang w:eastAsia="en-GB"/>
          </w:rPr>
          <w:fldChar w:fldCharType="end"/>
        </w:r>
      </w:ins>
      <w:r w:rsidRPr="00CE1782">
        <w:rPr>
          <w:lang w:eastAsia="en-GB"/>
        </w:rPr>
        <w:t>, to reverse the range:</w:t>
      </w:r>
    </w:p>
    <w:p w14:paraId="3B938256" w14:textId="42954B2F" w:rsidR="00CE1782" w:rsidRPr="00CE1782" w:rsidRDefault="00CE1782" w:rsidP="00675E74">
      <w:pPr>
        <w:pStyle w:val="CodeLabel"/>
        <w:rPr>
          <w:lang w:eastAsia="en-GB"/>
        </w:rPr>
      </w:pPr>
      <w:r w:rsidRPr="00CE1782">
        <w:rPr>
          <w:lang w:eastAsia="en-GB"/>
        </w:rPr>
        <w:t>src/main.rs</w:t>
      </w:r>
    </w:p>
    <w:p w14:paraId="24FBEED8" w14:textId="77777777" w:rsidR="00CE1782" w:rsidRPr="00CE1782" w:rsidRDefault="00CE1782" w:rsidP="00675E74">
      <w:pPr>
        <w:pStyle w:val="Code"/>
        <w:rPr>
          <w:lang w:eastAsia="en-GB"/>
        </w:rPr>
      </w:pPr>
      <w:r w:rsidRPr="00CE1782">
        <w:rPr>
          <w:lang w:eastAsia="en-GB"/>
        </w:rPr>
        <w:t>fn main() {</w:t>
      </w:r>
    </w:p>
    <w:p w14:paraId="70069787" w14:textId="77777777" w:rsidR="00CE1782" w:rsidRPr="00CE1782" w:rsidRDefault="00CE1782" w:rsidP="00675E74">
      <w:pPr>
        <w:pStyle w:val="Code"/>
        <w:rPr>
          <w:lang w:eastAsia="en-GB"/>
        </w:rPr>
      </w:pPr>
      <w:r w:rsidRPr="00CE1782">
        <w:rPr>
          <w:lang w:eastAsia="en-GB"/>
        </w:rPr>
        <w:lastRenderedPageBreak/>
        <w:t xml:space="preserve">    for number in (1..4).rev() {</w:t>
      </w:r>
    </w:p>
    <w:p w14:paraId="47F005B0" w14:textId="77777777" w:rsidR="00CE1782" w:rsidRPr="00CE1782" w:rsidRDefault="00CE1782" w:rsidP="00675E74">
      <w:pPr>
        <w:pStyle w:val="Code"/>
        <w:rPr>
          <w:lang w:eastAsia="en-GB"/>
        </w:rPr>
      </w:pPr>
      <w:r w:rsidRPr="00CE1782">
        <w:rPr>
          <w:lang w:eastAsia="en-GB"/>
        </w:rPr>
        <w:t xml:space="preserve">        println!("{number}!");</w:t>
      </w:r>
    </w:p>
    <w:p w14:paraId="5E16FD4A" w14:textId="77777777" w:rsidR="00CE1782" w:rsidRPr="00CE1782" w:rsidRDefault="00CE1782" w:rsidP="00675E74">
      <w:pPr>
        <w:pStyle w:val="Code"/>
        <w:rPr>
          <w:lang w:eastAsia="en-GB"/>
        </w:rPr>
      </w:pPr>
      <w:r w:rsidRPr="00CE1782">
        <w:rPr>
          <w:lang w:eastAsia="en-GB"/>
        </w:rPr>
        <w:t xml:space="preserve">    }</w:t>
      </w:r>
    </w:p>
    <w:p w14:paraId="32FFDD3F" w14:textId="77777777" w:rsidR="00CE1782" w:rsidRPr="00CE1782" w:rsidRDefault="00CE1782" w:rsidP="00675E74">
      <w:pPr>
        <w:pStyle w:val="Code"/>
        <w:rPr>
          <w:lang w:eastAsia="en-GB"/>
        </w:rPr>
      </w:pPr>
      <w:r w:rsidRPr="00CE1782">
        <w:rPr>
          <w:lang w:eastAsia="en-GB"/>
        </w:rPr>
        <w:t xml:space="preserve">    println!("LIFTOFF!!!");</w:t>
      </w:r>
    </w:p>
    <w:p w14:paraId="1CD779CE" w14:textId="77777777" w:rsidR="00CE1782" w:rsidRPr="00CE1782" w:rsidRDefault="00CE1782" w:rsidP="00675E74">
      <w:pPr>
        <w:pStyle w:val="Code"/>
        <w:rPr>
          <w:lang w:eastAsia="en-GB"/>
        </w:rPr>
      </w:pPr>
      <w:r w:rsidRPr="00CE1782">
        <w:rPr>
          <w:lang w:eastAsia="en-GB"/>
        </w:rPr>
        <w:t>}</w:t>
      </w:r>
    </w:p>
    <w:p w14:paraId="116884FE" w14:textId="424B8239" w:rsidR="00CE1782" w:rsidRPr="00CE1782" w:rsidRDefault="00CE1782" w:rsidP="00847EDF">
      <w:pPr>
        <w:pStyle w:val="Body"/>
        <w:rPr>
          <w:lang w:eastAsia="en-GB"/>
        </w:rPr>
      </w:pPr>
      <w:r w:rsidRPr="00CE1782">
        <w:rPr>
          <w:lang w:eastAsia="en-GB"/>
        </w:rPr>
        <w:t>This code is a bit nicer, isn’t it?</w:t>
      </w:r>
      <w:ins w:id="720" w:author="Carol Nichols" w:date="2022-08-13T20:48:00Z">
        <w:r w:rsidR="007363C9">
          <w:rPr>
            <w:lang w:eastAsia="en-GB"/>
          </w:rPr>
          <w:fldChar w:fldCharType="begin"/>
        </w:r>
        <w:r w:rsidR="007363C9">
          <w:instrText xml:space="preserve"> XE "for keyword:loop endRange" </w:instrText>
        </w:r>
        <w:r w:rsidR="007363C9">
          <w:rPr>
            <w:lang w:eastAsia="en-GB"/>
          </w:rPr>
          <w:fldChar w:fldCharType="end"/>
        </w:r>
      </w:ins>
      <w:ins w:id="721" w:author="Carol Nichols" w:date="2022-08-13T20:06:00Z">
        <w:r w:rsidR="00C010AA">
          <w:rPr>
            <w:lang w:eastAsia="en-GB"/>
          </w:rPr>
          <w:fldChar w:fldCharType="begin"/>
        </w:r>
        <w:r w:rsidR="00C010AA">
          <w:instrText xml:space="preserve"> XE "array data type:iterating over elements of endRange" </w:instrText>
        </w:r>
        <w:r w:rsidR="00C010AA">
          <w:rPr>
            <w:lang w:eastAsia="en-GB"/>
          </w:rPr>
          <w:fldChar w:fldCharType="end"/>
        </w:r>
      </w:ins>
      <w:ins w:id="722" w:author="Carol Nichols" w:date="2022-08-13T20:33:00Z">
        <w:r w:rsidR="00C546C3">
          <w:rPr>
            <w:lang w:eastAsia="en-GB"/>
          </w:rPr>
          <w:fldChar w:fldCharType="begin"/>
        </w:r>
        <w:r w:rsidR="00C546C3">
          <w:instrText xml:space="preserve"> XE "control flow endRange" </w:instrText>
        </w:r>
        <w:r w:rsidR="00C546C3">
          <w:rPr>
            <w:lang w:eastAsia="en-GB"/>
          </w:rPr>
          <w:fldChar w:fldCharType="end"/>
        </w:r>
      </w:ins>
    </w:p>
    <w:p w14:paraId="71C2BDBE" w14:textId="77777777" w:rsidR="00CE1782" w:rsidRPr="00CE1782" w:rsidRDefault="00CE1782" w:rsidP="00CE1782">
      <w:pPr>
        <w:pStyle w:val="HeadA"/>
        <w:rPr>
          <w:lang w:eastAsia="en-GB"/>
        </w:rPr>
      </w:pPr>
      <w:bookmarkStart w:id="723" w:name="summary"/>
      <w:bookmarkStart w:id="724" w:name="_Toc105758605"/>
      <w:bookmarkStart w:id="725" w:name="_Toc106888004"/>
      <w:bookmarkEnd w:id="723"/>
      <w:r w:rsidRPr="00CE1782">
        <w:rPr>
          <w:lang w:eastAsia="en-GB"/>
        </w:rPr>
        <w:t>Summary</w:t>
      </w:r>
      <w:bookmarkEnd w:id="724"/>
      <w:bookmarkEnd w:id="725"/>
    </w:p>
    <w:p w14:paraId="56F60813" w14:textId="2CA0A457" w:rsidR="00CE1782" w:rsidRPr="00CE1782" w:rsidRDefault="00CE1782" w:rsidP="001D5A08">
      <w:pPr>
        <w:pStyle w:val="Body"/>
        <w:rPr>
          <w:lang w:eastAsia="en-GB"/>
        </w:rPr>
      </w:pPr>
      <w:r w:rsidRPr="001D5A08">
        <w:t xml:space="preserve">You made it! </w:t>
      </w:r>
      <w:del w:id="726" w:author="Audrey Doyle" w:date="2022-07-27T13:06:00Z">
        <w:r w:rsidRPr="001D5A08" w:rsidDel="00C95016">
          <w:delText xml:space="preserve">That </w:delText>
        </w:r>
      </w:del>
      <w:ins w:id="727" w:author="Audrey Doyle" w:date="2022-07-27T13:06:00Z">
        <w:r w:rsidR="00C95016" w:rsidRPr="001D5A08">
          <w:t>Th</w:t>
        </w:r>
        <w:r w:rsidR="00C95016">
          <w:t>is</w:t>
        </w:r>
        <w:r w:rsidR="00C95016" w:rsidRPr="001D5A08">
          <w:t xml:space="preserve"> </w:t>
        </w:r>
      </w:ins>
      <w:r w:rsidRPr="001D5A08">
        <w:t>was a sizable chapter: you learned about variables, scalar</w:t>
      </w:r>
      <w:r w:rsidR="00E61177">
        <w:t xml:space="preserve"> </w:t>
      </w:r>
      <w:r w:rsidRPr="001D5A08">
        <w:t xml:space="preserve">and compound data types, functions, comments, </w:t>
      </w:r>
      <w:r w:rsidRPr="00E61177">
        <w:rPr>
          <w:rStyle w:val="Literal"/>
        </w:rPr>
        <w:t>if</w:t>
      </w:r>
      <w:r w:rsidRPr="00CE1782">
        <w:rPr>
          <w:lang w:eastAsia="en-GB"/>
        </w:rPr>
        <w:t xml:space="preserve"> expressions, and loops!</w:t>
      </w:r>
      <w:r w:rsidR="00E61177">
        <w:rPr>
          <w:lang w:eastAsia="en-GB"/>
        </w:rPr>
        <w:t xml:space="preserve"> </w:t>
      </w:r>
      <w:r w:rsidRPr="00CE1782">
        <w:rPr>
          <w:lang w:eastAsia="en-GB"/>
        </w:rPr>
        <w:t>To practice with the concepts discussed in this chapter, try building</w:t>
      </w:r>
      <w:r w:rsidR="00E61177">
        <w:rPr>
          <w:lang w:eastAsia="en-GB"/>
        </w:rPr>
        <w:t xml:space="preserve"> </w:t>
      </w:r>
      <w:r w:rsidRPr="00CE1782">
        <w:rPr>
          <w:lang w:eastAsia="en-GB"/>
        </w:rPr>
        <w:t>programs to do the following:</w:t>
      </w:r>
    </w:p>
    <w:p w14:paraId="37A0AA07" w14:textId="77777777" w:rsidR="00CE1782" w:rsidRPr="00CE1782" w:rsidRDefault="00CE1782" w:rsidP="001D5A08">
      <w:pPr>
        <w:pStyle w:val="ListBullet"/>
        <w:rPr>
          <w:lang w:eastAsia="en-GB"/>
        </w:rPr>
      </w:pPr>
      <w:r w:rsidRPr="00CE1782">
        <w:rPr>
          <w:lang w:eastAsia="en-GB"/>
        </w:rPr>
        <w:t>Convert temperatures between Fahrenheit and Celsius.</w:t>
      </w:r>
    </w:p>
    <w:p w14:paraId="29A7A251" w14:textId="77777777" w:rsidR="00CE1782" w:rsidRPr="00CE1782" w:rsidRDefault="00CE1782" w:rsidP="001D5A08">
      <w:pPr>
        <w:pStyle w:val="ListBullet"/>
        <w:rPr>
          <w:lang w:eastAsia="en-GB"/>
        </w:rPr>
      </w:pPr>
      <w:r w:rsidRPr="00CE1782">
        <w:rPr>
          <w:lang w:eastAsia="en-GB"/>
        </w:rPr>
        <w:t xml:space="preserve">Generate the </w:t>
      </w:r>
      <w:r w:rsidRPr="00CB1CA6">
        <w:rPr>
          <w:rStyle w:val="Italic"/>
          <w:rPrChange w:id="728" w:author="Audrey Doyle" w:date="2022-07-27T13:51:00Z">
            <w:rPr>
              <w:lang w:eastAsia="en-GB"/>
            </w:rPr>
          </w:rPrChange>
        </w:rPr>
        <w:t>n</w:t>
      </w:r>
      <w:r w:rsidRPr="00CE1782">
        <w:rPr>
          <w:lang w:eastAsia="en-GB"/>
        </w:rPr>
        <w:t>th Fibonacci number.</w:t>
      </w:r>
    </w:p>
    <w:p w14:paraId="1F0AB3C0" w14:textId="1C348AE9" w:rsidR="00CE1782" w:rsidRPr="00CE1782" w:rsidRDefault="00CE1782" w:rsidP="001D5A08">
      <w:pPr>
        <w:pStyle w:val="ListBullet"/>
        <w:rPr>
          <w:lang w:eastAsia="en-GB"/>
        </w:rPr>
      </w:pPr>
      <w:r w:rsidRPr="00CE1782">
        <w:rPr>
          <w:lang w:eastAsia="en-GB"/>
        </w:rPr>
        <w:t>Print the lyrics to the Christmas carol “The Twelve Days of Christmas,”</w:t>
      </w:r>
      <w:r w:rsidR="00E61177">
        <w:rPr>
          <w:lang w:eastAsia="en-GB"/>
        </w:rPr>
        <w:t xml:space="preserve"> </w:t>
      </w:r>
      <w:r w:rsidRPr="00CE1782">
        <w:rPr>
          <w:lang w:eastAsia="en-GB"/>
        </w:rPr>
        <w:t>taking advantage of the repetition in the song.</w:t>
      </w:r>
    </w:p>
    <w:p w14:paraId="7FF051B7" w14:textId="75D10A71" w:rsidR="00053E72" w:rsidRPr="00E9120D" w:rsidRDefault="00CE1782" w:rsidP="001D5A08">
      <w:pPr>
        <w:pStyle w:val="Body"/>
        <w:rPr>
          <w:lang w:eastAsia="en-GB"/>
        </w:rPr>
      </w:pPr>
      <w:r w:rsidRPr="001D5A08">
        <w:t xml:space="preserve">When you’re ready to move on, we’ll talk about a concept in Rust that </w:t>
      </w:r>
      <w:r w:rsidRPr="00675E74">
        <w:rPr>
          <w:rStyle w:val="Italic"/>
        </w:rPr>
        <w:t>doesn’t</w:t>
      </w:r>
      <w:r w:rsidR="00E61177">
        <w:rPr>
          <w:lang w:eastAsia="en-GB"/>
        </w:rPr>
        <w:t xml:space="preserve"> </w:t>
      </w:r>
      <w:r w:rsidRPr="00CE1782">
        <w:rPr>
          <w:lang w:eastAsia="en-GB"/>
        </w:rPr>
        <w:t>commonly exist in other programming languages: ownership.</w:t>
      </w:r>
    </w:p>
    <w:sectPr w:rsidR="00053E72" w:rsidRPr="00E9120D">
      <w:endnotePr>
        <w:numFmt w:val="decimal"/>
      </w:endnotePr>
      <w:pgSz w:w="10080" w:h="13320"/>
      <w:pgMar w:top="900" w:right="960" w:bottom="900" w:left="102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ol Nichols" w:date="2022-08-11T16:42:00Z" w:initials="CN">
    <w:p w14:paraId="22B20222" w14:textId="77777777" w:rsidR="004F0C15" w:rsidRDefault="004F0C15" w:rsidP="00621BFD">
      <w:r>
        <w:rPr>
          <w:rStyle w:val="CommentReference"/>
        </w:rPr>
        <w:annotationRef/>
      </w:r>
      <w:r>
        <w:rPr>
          <w:sz w:val="20"/>
          <w:szCs w:val="20"/>
        </w:rPr>
        <w:t>This change is just a clarity rewording suggested by a reader</w:t>
      </w:r>
    </w:p>
  </w:comment>
  <w:comment w:id="216" w:author="Carol Nichols" w:date="2022-08-11T19:29:00Z" w:initials="CN">
    <w:p w14:paraId="41981C0B" w14:textId="77777777" w:rsidR="001A3476" w:rsidRDefault="0048436C" w:rsidP="00222A5B">
      <w:r>
        <w:rPr>
          <w:rStyle w:val="CommentReference"/>
        </w:rPr>
        <w:annotationRef/>
      </w:r>
      <w:r w:rsidR="001A3476">
        <w:rPr>
          <w:sz w:val="20"/>
          <w:szCs w:val="20"/>
        </w:rPr>
        <w:t>99% of the time when single quotes or double quotes are in Literal style, they need to be “straight quotes” rather than “smart quotes”. I’ll keep an eye out, but I’d love if you would please check that too!</w:t>
      </w:r>
    </w:p>
  </w:comment>
  <w:comment w:id="302" w:author="Carol Nichols" w:date="2022-08-11T19:37:00Z" w:initials="CN">
    <w:p w14:paraId="68DE0CEA" w14:textId="77777777" w:rsidR="0096446E" w:rsidRDefault="0096446E" w:rsidP="00BB2A1A">
      <w:r>
        <w:rPr>
          <w:rStyle w:val="CommentReference"/>
        </w:rPr>
        <w:annotationRef/>
      </w:r>
      <w:r>
        <w:rPr>
          <w:sz w:val="20"/>
          <w:szCs w:val="20"/>
        </w:rPr>
        <w:t>This is correcting a not-quite-specific-enough statement that a reader pointed out.</w:t>
      </w:r>
    </w:p>
  </w:comment>
  <w:comment w:id="305" w:author="Carol Nichols" w:date="2022-08-11T19:38:00Z" w:initials="CN">
    <w:p w14:paraId="77F656BD" w14:textId="77777777" w:rsidR="004003CE" w:rsidRDefault="004003CE" w:rsidP="003E1210">
      <w:r>
        <w:rPr>
          <w:rStyle w:val="CommentReference"/>
        </w:rPr>
        <w:annotationRef/>
      </w:r>
      <w:r>
        <w:rPr>
          <w:sz w:val="20"/>
          <w:szCs w:val="20"/>
        </w:rPr>
        <w:t>And I changed this line of the example to better illustrate what the sentence I changed is saying.</w:t>
      </w:r>
    </w:p>
  </w:comment>
  <w:comment w:id="603" w:author="Carol Nichols" w:date="2022-08-11T19:47:00Z" w:initials="CN">
    <w:p w14:paraId="31711C1F" w14:textId="77777777" w:rsidR="00576615" w:rsidRDefault="0057209B" w:rsidP="00B62696">
      <w:r>
        <w:rPr>
          <w:rStyle w:val="CommentReference"/>
        </w:rPr>
        <w:annotationRef/>
      </w:r>
      <w:r w:rsidR="00576615">
        <w:rPr>
          <w:sz w:val="20"/>
          <w:szCs w:val="20"/>
        </w:rPr>
        <w:t>I noticed you changed the occurrences of “false” in the prose to have the Literal style, should these two instances of “true” also have the Literal style?</w:t>
      </w:r>
    </w:p>
  </w:comment>
  <w:comment w:id="612" w:author="Carol Nichols" w:date="2022-08-11T19:48:00Z" w:initials="CN">
    <w:p w14:paraId="036013DA" w14:textId="6288CADB" w:rsidR="00AE090F" w:rsidRDefault="00AE090F" w:rsidP="00B24969">
      <w:r>
        <w:rPr>
          <w:rStyle w:val="CommentReference"/>
        </w:rPr>
        <w:annotationRef/>
      </w:r>
      <w:r>
        <w:rPr>
          <w:sz w:val="20"/>
          <w:szCs w:val="20"/>
        </w:rPr>
        <w:t>Should this instance of “true” have the Literal style?</w:t>
      </w:r>
    </w:p>
  </w:comment>
  <w:comment w:id="636" w:author="Carol Nichols" w:date="2022-08-11T19:50:00Z" w:initials="CN">
    <w:p w14:paraId="1A14156E" w14:textId="77777777" w:rsidR="008E1648" w:rsidRDefault="008E1648" w:rsidP="006870C5">
      <w:r>
        <w:rPr>
          <w:rStyle w:val="CommentReference"/>
        </w:rPr>
        <w:annotationRef/>
      </w:r>
      <w:r>
        <w:rPr>
          <w:sz w:val="20"/>
          <w:szCs w:val="20"/>
        </w:rPr>
        <w:t>I reworded this to say “evaluates to true” here and I feel confident that this one should have Literal style so I changed that too, but I’m not sure what the rule is exactly</w:t>
      </w:r>
    </w:p>
  </w:comment>
  <w:comment w:id="640" w:author="Carol Nichols" w:date="2022-08-11T19:50:00Z" w:initials="CN">
    <w:p w14:paraId="2EF8D7E8" w14:textId="77777777" w:rsidR="00594A21" w:rsidRDefault="00594A21" w:rsidP="00BA2028">
      <w:r>
        <w:rPr>
          <w:rStyle w:val="CommentReference"/>
        </w:rPr>
        <w:annotationRef/>
      </w:r>
      <w:r>
        <w:rPr>
          <w:sz w:val="20"/>
          <w:szCs w:val="20"/>
        </w:rPr>
        <w:t>Should this “true” have the Literal style?</w:t>
      </w:r>
    </w:p>
  </w:comment>
  <w:comment w:id="700" w:author="Carol Nichols" w:date="2022-08-11T19:51:00Z" w:initials="CN">
    <w:p w14:paraId="0D7CBEAA" w14:textId="77777777" w:rsidR="00E311DC" w:rsidRDefault="00E311DC" w:rsidP="003E785E">
      <w:r>
        <w:rPr>
          <w:rStyle w:val="CommentReference"/>
        </w:rPr>
        <w:annotationRef/>
      </w:r>
      <w:r>
        <w:rPr>
          <w:sz w:val="20"/>
          <w:szCs w:val="20"/>
        </w:rPr>
        <w:t>Should these two “true”s have the Literal style?</w:t>
      </w:r>
    </w:p>
  </w:comment>
  <w:comment w:id="701" w:author="Carol Nichols" w:date="2022-08-11T19:53:00Z" w:initials="CN">
    <w:p w14:paraId="575EC3BC" w14:textId="77777777" w:rsidR="00862618" w:rsidRDefault="00862618" w:rsidP="00CE6767">
      <w:r>
        <w:rPr>
          <w:rStyle w:val="CommentReference"/>
        </w:rPr>
        <w:annotationRef/>
      </w:r>
      <w:r>
        <w:rPr>
          <w:sz w:val="20"/>
          <w:szCs w:val="20"/>
        </w:rPr>
        <w:t>I changed these “holds true” to “evaluates to true” with Literal style, I think I like that better than “holds true”</w:t>
      </w:r>
    </w:p>
  </w:comment>
  <w:comment w:id="712" w:author="Carol Nichols" w:date="2022-08-11T19:53:00Z" w:initials="CN">
    <w:p w14:paraId="527891B0" w14:textId="77777777" w:rsidR="009F198E" w:rsidRDefault="009F198E" w:rsidP="00470797">
      <w:r>
        <w:rPr>
          <w:rStyle w:val="CommentReference"/>
        </w:rPr>
        <w:annotationRef/>
      </w:r>
      <w:r>
        <w:rPr>
          <w:sz w:val="20"/>
          <w:szCs w:val="20"/>
        </w:rPr>
        <w:t>Should this “true” have the Literal style?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2B20222" w15:done="0"/>
  <w15:commentEx w15:paraId="41981C0B" w15:done="0"/>
  <w15:commentEx w15:paraId="68DE0CEA" w15:done="0"/>
  <w15:commentEx w15:paraId="77F656BD" w15:done="0"/>
  <w15:commentEx w15:paraId="31711C1F" w15:done="0"/>
  <w15:commentEx w15:paraId="036013DA" w15:done="0"/>
  <w15:commentEx w15:paraId="1A14156E" w15:done="0"/>
  <w15:commentEx w15:paraId="2EF8D7E8" w15:done="0"/>
  <w15:commentEx w15:paraId="0D7CBEAA" w15:done="0"/>
  <w15:commentEx w15:paraId="575EC3BC" w15:done="0"/>
  <w15:commentEx w15:paraId="527891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FB001" w16cex:dateUtc="2022-08-11T20:42:00Z"/>
  <w16cex:commentExtensible w16cex:durableId="269FD70F" w16cex:dateUtc="2022-08-11T23:29:00Z"/>
  <w16cex:commentExtensible w16cex:durableId="269FD8F2" w16cex:dateUtc="2022-08-11T23:37:00Z"/>
  <w16cex:commentExtensible w16cex:durableId="269FD918" w16cex:dateUtc="2022-08-11T23:38:00Z"/>
  <w16cex:commentExtensible w16cex:durableId="269FDB6F" w16cex:dateUtc="2022-08-11T23:47:00Z"/>
  <w16cex:commentExtensible w16cex:durableId="269FDB8F" w16cex:dateUtc="2022-08-11T23:48:00Z"/>
  <w16cex:commentExtensible w16cex:durableId="269FDC00" w16cex:dateUtc="2022-08-11T23:50:00Z"/>
  <w16cex:commentExtensible w16cex:durableId="269FDC15" w16cex:dateUtc="2022-08-11T23:50:00Z"/>
  <w16cex:commentExtensible w16cex:durableId="269FDC45" w16cex:dateUtc="2022-08-11T23:51:00Z"/>
  <w16cex:commentExtensible w16cex:durableId="269FDCA9" w16cex:dateUtc="2022-08-11T23:53:00Z"/>
  <w16cex:commentExtensible w16cex:durableId="269FDCC2" w16cex:dateUtc="2022-08-11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2B20222" w16cid:durableId="269FB001"/>
  <w16cid:commentId w16cid:paraId="41981C0B" w16cid:durableId="269FD70F"/>
  <w16cid:commentId w16cid:paraId="68DE0CEA" w16cid:durableId="269FD8F2"/>
  <w16cid:commentId w16cid:paraId="77F656BD" w16cid:durableId="269FD918"/>
  <w16cid:commentId w16cid:paraId="31711C1F" w16cid:durableId="269FDB6F"/>
  <w16cid:commentId w16cid:paraId="036013DA" w16cid:durableId="269FDB8F"/>
  <w16cid:commentId w16cid:paraId="1A14156E" w16cid:durableId="269FDC00"/>
  <w16cid:commentId w16cid:paraId="2EF8D7E8" w16cid:durableId="269FDC15"/>
  <w16cid:commentId w16cid:paraId="0D7CBEAA" w16cid:durableId="269FDC45"/>
  <w16cid:commentId w16cid:paraId="575EC3BC" w16cid:durableId="269FDCA9"/>
  <w16cid:commentId w16cid:paraId="527891B0" w16cid:durableId="269FDC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B4673" w14:textId="77777777" w:rsidR="00FA5F5F" w:rsidRDefault="00FA5F5F" w:rsidP="009E51C3">
      <w:pPr>
        <w:spacing w:after="0" w:line="240" w:lineRule="auto"/>
      </w:pPr>
      <w:r>
        <w:separator/>
      </w:r>
    </w:p>
  </w:endnote>
  <w:endnote w:type="continuationSeparator" w:id="0">
    <w:p w14:paraId="3AE3257A" w14:textId="77777777" w:rsidR="00FA5F5F" w:rsidRDefault="00FA5F5F" w:rsidP="009E5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TimesNewRomanPSMT">
    <w:altName w:val="HGPMinchoE"/>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FE439" w14:textId="77777777" w:rsidR="00FA5F5F" w:rsidRDefault="00FA5F5F" w:rsidP="009E51C3">
      <w:pPr>
        <w:spacing w:after="0" w:line="240" w:lineRule="auto"/>
      </w:pPr>
      <w:r>
        <w:separator/>
      </w:r>
    </w:p>
  </w:footnote>
  <w:footnote w:type="continuationSeparator" w:id="0">
    <w:p w14:paraId="1D70977D" w14:textId="77777777" w:rsidR="00FA5F5F" w:rsidRDefault="00FA5F5F" w:rsidP="009E5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B60B0A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B9845E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16E46BC6"/>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1BC4AA2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42C6090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EDEB1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C7CFFC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63479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360D1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51A07C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9D1EF9"/>
    <w:multiLevelType w:val="multilevel"/>
    <w:tmpl w:val="C688F9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4B82ED0"/>
    <w:multiLevelType w:val="multilevel"/>
    <w:tmpl w:val="706E9F88"/>
    <w:numStyleLink w:val="ChapterNumbering"/>
  </w:abstractNum>
  <w:abstractNum w:abstractNumId="13"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4" w15:restartNumberingAfterBreak="0">
    <w:nsid w:val="1A1E25BF"/>
    <w:multiLevelType w:val="multilevel"/>
    <w:tmpl w:val="B0043CF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numFmt w:val="bullet"/>
      <w:lvlText w:val=""/>
      <w:lvlJc w:val="left"/>
      <w:pPr>
        <w:tabs>
          <w:tab w:val="num" w:pos="2880"/>
        </w:tabs>
        <w:ind w:left="2880" w:hanging="360"/>
      </w:pPr>
      <w:rPr>
        <w:rFonts w:ascii="Wingdings" w:hAnsi="Wingdings" w:hint="default"/>
        <w:sz w:val="20"/>
      </w:rPr>
    </w:lvl>
    <w:lvl w:ilvl="4">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6292768"/>
    <w:multiLevelType w:val="multilevel"/>
    <w:tmpl w:val="706E9F88"/>
    <w:numStyleLink w:val="ChapterNumbering"/>
  </w:abstractNum>
  <w:abstractNum w:abstractNumId="17"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19"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750592"/>
    <w:multiLevelType w:val="multilevel"/>
    <w:tmpl w:val="E740105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F5153F"/>
    <w:multiLevelType w:val="multilevel"/>
    <w:tmpl w:val="8A74231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757365603">
    <w:abstractNumId w:val="13"/>
  </w:num>
  <w:num w:numId="2" w16cid:durableId="546602487">
    <w:abstractNumId w:val="24"/>
  </w:num>
  <w:num w:numId="3" w16cid:durableId="1978487466">
    <w:abstractNumId w:val="26"/>
  </w:num>
  <w:num w:numId="4" w16cid:durableId="364985938">
    <w:abstractNumId w:val="18"/>
  </w:num>
  <w:num w:numId="5" w16cid:durableId="946353081">
    <w:abstractNumId w:val="25"/>
  </w:num>
  <w:num w:numId="6" w16cid:durableId="125051020">
    <w:abstractNumId w:val="17"/>
  </w:num>
  <w:num w:numId="7" w16cid:durableId="1826235593">
    <w:abstractNumId w:val="20"/>
  </w:num>
  <w:num w:numId="8" w16cid:durableId="106199502">
    <w:abstractNumId w:val="27"/>
  </w:num>
  <w:num w:numId="9" w16cid:durableId="1891110710">
    <w:abstractNumId w:val="19"/>
  </w:num>
  <w:num w:numId="10" w16cid:durableId="1021706500">
    <w:abstractNumId w:val="15"/>
  </w:num>
  <w:num w:numId="11" w16cid:durableId="1222599429">
    <w:abstractNumId w:val="12"/>
  </w:num>
  <w:num w:numId="12" w16cid:durableId="1900019958">
    <w:abstractNumId w:val="16"/>
  </w:num>
  <w:num w:numId="13" w16cid:durableId="888951776">
    <w:abstractNumId w:val="28"/>
  </w:num>
  <w:num w:numId="14" w16cid:durableId="2081753521">
    <w:abstractNumId w:val="0"/>
  </w:num>
  <w:num w:numId="15" w16cid:durableId="156502917">
    <w:abstractNumId w:val="23"/>
  </w:num>
  <w:num w:numId="16" w16cid:durableId="940379178">
    <w:abstractNumId w:val="14"/>
  </w:num>
  <w:num w:numId="17" w16cid:durableId="1447845497">
    <w:abstractNumId w:val="22"/>
  </w:num>
  <w:num w:numId="18" w16cid:durableId="188375467">
    <w:abstractNumId w:val="21"/>
  </w:num>
  <w:num w:numId="19" w16cid:durableId="753935130">
    <w:abstractNumId w:val="11"/>
  </w:num>
  <w:num w:numId="20" w16cid:durableId="1851675239">
    <w:abstractNumId w:val="10"/>
  </w:num>
  <w:num w:numId="21" w16cid:durableId="1939867761">
    <w:abstractNumId w:val="8"/>
  </w:num>
  <w:num w:numId="22" w16cid:durableId="754932544">
    <w:abstractNumId w:val="7"/>
  </w:num>
  <w:num w:numId="23" w16cid:durableId="1273897931">
    <w:abstractNumId w:val="6"/>
  </w:num>
  <w:num w:numId="24" w16cid:durableId="2027630014">
    <w:abstractNumId w:val="5"/>
  </w:num>
  <w:num w:numId="25" w16cid:durableId="1141312774">
    <w:abstractNumId w:val="9"/>
  </w:num>
  <w:num w:numId="26" w16cid:durableId="1836992295">
    <w:abstractNumId w:val="4"/>
  </w:num>
  <w:num w:numId="27" w16cid:durableId="564607135">
    <w:abstractNumId w:val="3"/>
  </w:num>
  <w:num w:numId="28" w16cid:durableId="300766015">
    <w:abstractNumId w:val="2"/>
  </w:num>
  <w:num w:numId="29" w16cid:durableId="467280761">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 Nichols">
    <w15:presenceInfo w15:providerId="Windows Live" w15:userId="e9e82a3b7022bb4e"/>
  </w15:person>
  <w15:person w15:author="Audrey Doyle">
    <w15:presenceInfo w15:providerId="None" w15:userId="Audrey Doy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embedSystemFonts/>
  <w:bordersDoNotSurroundHeader/>
  <w:bordersDoNotSurroundFooter/>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82"/>
    <w:rsid w:val="00000948"/>
    <w:rsid w:val="0001390B"/>
    <w:rsid w:val="00013A0F"/>
    <w:rsid w:val="00015785"/>
    <w:rsid w:val="000251C2"/>
    <w:rsid w:val="00026A3C"/>
    <w:rsid w:val="00027719"/>
    <w:rsid w:val="00031386"/>
    <w:rsid w:val="00032AFB"/>
    <w:rsid w:val="00035713"/>
    <w:rsid w:val="00035FC8"/>
    <w:rsid w:val="00044C60"/>
    <w:rsid w:val="00045FA2"/>
    <w:rsid w:val="0005012C"/>
    <w:rsid w:val="00052436"/>
    <w:rsid w:val="00053E72"/>
    <w:rsid w:val="000575CB"/>
    <w:rsid w:val="00057F86"/>
    <w:rsid w:val="0006127C"/>
    <w:rsid w:val="000667BA"/>
    <w:rsid w:val="00066BC5"/>
    <w:rsid w:val="000711B8"/>
    <w:rsid w:val="00071727"/>
    <w:rsid w:val="0007352C"/>
    <w:rsid w:val="0007477C"/>
    <w:rsid w:val="00075F14"/>
    <w:rsid w:val="000775C2"/>
    <w:rsid w:val="00077AD8"/>
    <w:rsid w:val="00080824"/>
    <w:rsid w:val="000934C9"/>
    <w:rsid w:val="00093911"/>
    <w:rsid w:val="00094EDE"/>
    <w:rsid w:val="0009516C"/>
    <w:rsid w:val="000B0A4A"/>
    <w:rsid w:val="000B3DD5"/>
    <w:rsid w:val="000B6D77"/>
    <w:rsid w:val="000C187B"/>
    <w:rsid w:val="000C3488"/>
    <w:rsid w:val="000C4DBF"/>
    <w:rsid w:val="000D3175"/>
    <w:rsid w:val="000D3936"/>
    <w:rsid w:val="000E23FE"/>
    <w:rsid w:val="000E291C"/>
    <w:rsid w:val="000E7CB5"/>
    <w:rsid w:val="000F0C9A"/>
    <w:rsid w:val="000F14AB"/>
    <w:rsid w:val="000F442D"/>
    <w:rsid w:val="000F70F5"/>
    <w:rsid w:val="000F719F"/>
    <w:rsid w:val="00107966"/>
    <w:rsid w:val="00110424"/>
    <w:rsid w:val="00110815"/>
    <w:rsid w:val="00112E75"/>
    <w:rsid w:val="00113E0A"/>
    <w:rsid w:val="00120493"/>
    <w:rsid w:val="00122DE8"/>
    <w:rsid w:val="00123638"/>
    <w:rsid w:val="00131BCD"/>
    <w:rsid w:val="00133123"/>
    <w:rsid w:val="00133F68"/>
    <w:rsid w:val="00136C10"/>
    <w:rsid w:val="001435B6"/>
    <w:rsid w:val="001459A6"/>
    <w:rsid w:val="00147C28"/>
    <w:rsid w:val="0015277F"/>
    <w:rsid w:val="001549E3"/>
    <w:rsid w:val="0015557B"/>
    <w:rsid w:val="0017571A"/>
    <w:rsid w:val="00176833"/>
    <w:rsid w:val="00176BE2"/>
    <w:rsid w:val="001862DB"/>
    <w:rsid w:val="0018713A"/>
    <w:rsid w:val="00196CDD"/>
    <w:rsid w:val="001A00A3"/>
    <w:rsid w:val="001A12D4"/>
    <w:rsid w:val="001A3476"/>
    <w:rsid w:val="001A7A76"/>
    <w:rsid w:val="001B64F2"/>
    <w:rsid w:val="001B66C5"/>
    <w:rsid w:val="001C10F6"/>
    <w:rsid w:val="001C37F3"/>
    <w:rsid w:val="001C42D1"/>
    <w:rsid w:val="001C72D3"/>
    <w:rsid w:val="001D0557"/>
    <w:rsid w:val="001D1FC4"/>
    <w:rsid w:val="001D5A08"/>
    <w:rsid w:val="001D704E"/>
    <w:rsid w:val="001E0123"/>
    <w:rsid w:val="001E211C"/>
    <w:rsid w:val="001E24F0"/>
    <w:rsid w:val="001E4986"/>
    <w:rsid w:val="001F00C3"/>
    <w:rsid w:val="001F720A"/>
    <w:rsid w:val="001F79DD"/>
    <w:rsid w:val="0020456C"/>
    <w:rsid w:val="0020599A"/>
    <w:rsid w:val="0020674F"/>
    <w:rsid w:val="0021177D"/>
    <w:rsid w:val="002144B4"/>
    <w:rsid w:val="002147BC"/>
    <w:rsid w:val="00217DAE"/>
    <w:rsid w:val="0022057D"/>
    <w:rsid w:val="00225487"/>
    <w:rsid w:val="00227396"/>
    <w:rsid w:val="00231914"/>
    <w:rsid w:val="002334CD"/>
    <w:rsid w:val="002344F6"/>
    <w:rsid w:val="0023524F"/>
    <w:rsid w:val="002352D0"/>
    <w:rsid w:val="00235B00"/>
    <w:rsid w:val="002417AF"/>
    <w:rsid w:val="00241E83"/>
    <w:rsid w:val="00242BDC"/>
    <w:rsid w:val="00242BEC"/>
    <w:rsid w:val="00243174"/>
    <w:rsid w:val="0024335B"/>
    <w:rsid w:val="0024429C"/>
    <w:rsid w:val="00246E16"/>
    <w:rsid w:val="002526D6"/>
    <w:rsid w:val="002550CC"/>
    <w:rsid w:val="002566A8"/>
    <w:rsid w:val="002757E9"/>
    <w:rsid w:val="0028073F"/>
    <w:rsid w:val="00280CB8"/>
    <w:rsid w:val="0028386C"/>
    <w:rsid w:val="00284A81"/>
    <w:rsid w:val="002859D4"/>
    <w:rsid w:val="002965F9"/>
    <w:rsid w:val="002A3BF5"/>
    <w:rsid w:val="002A5CBE"/>
    <w:rsid w:val="002A6483"/>
    <w:rsid w:val="002A6D62"/>
    <w:rsid w:val="002B0301"/>
    <w:rsid w:val="002B1A69"/>
    <w:rsid w:val="002B2889"/>
    <w:rsid w:val="002B4897"/>
    <w:rsid w:val="002C0783"/>
    <w:rsid w:val="002C0D80"/>
    <w:rsid w:val="002C4D98"/>
    <w:rsid w:val="002C52AD"/>
    <w:rsid w:val="002C6237"/>
    <w:rsid w:val="002C706E"/>
    <w:rsid w:val="002C7F1F"/>
    <w:rsid w:val="002D197C"/>
    <w:rsid w:val="002D1A1E"/>
    <w:rsid w:val="002D3C30"/>
    <w:rsid w:val="002D6D01"/>
    <w:rsid w:val="002D7706"/>
    <w:rsid w:val="002E5B13"/>
    <w:rsid w:val="002F5749"/>
    <w:rsid w:val="003000AE"/>
    <w:rsid w:val="00300BA1"/>
    <w:rsid w:val="0030255A"/>
    <w:rsid w:val="00304861"/>
    <w:rsid w:val="00304CFA"/>
    <w:rsid w:val="00305E4C"/>
    <w:rsid w:val="00307E1C"/>
    <w:rsid w:val="00311803"/>
    <w:rsid w:val="0031369A"/>
    <w:rsid w:val="00315822"/>
    <w:rsid w:val="003203B1"/>
    <w:rsid w:val="003213A0"/>
    <w:rsid w:val="00327BBA"/>
    <w:rsid w:val="0033254F"/>
    <w:rsid w:val="00332C96"/>
    <w:rsid w:val="003345E1"/>
    <w:rsid w:val="00334C29"/>
    <w:rsid w:val="0034529B"/>
    <w:rsid w:val="00346FA5"/>
    <w:rsid w:val="003562F5"/>
    <w:rsid w:val="00361247"/>
    <w:rsid w:val="00361659"/>
    <w:rsid w:val="00363101"/>
    <w:rsid w:val="0036522B"/>
    <w:rsid w:val="00365337"/>
    <w:rsid w:val="003658CD"/>
    <w:rsid w:val="00365995"/>
    <w:rsid w:val="00365E20"/>
    <w:rsid w:val="003669A4"/>
    <w:rsid w:val="00366FA4"/>
    <w:rsid w:val="00367B4B"/>
    <w:rsid w:val="0037152A"/>
    <w:rsid w:val="003720ED"/>
    <w:rsid w:val="00372150"/>
    <w:rsid w:val="00374719"/>
    <w:rsid w:val="00375BC0"/>
    <w:rsid w:val="00390432"/>
    <w:rsid w:val="00390955"/>
    <w:rsid w:val="003A064A"/>
    <w:rsid w:val="003A3495"/>
    <w:rsid w:val="003A3EF8"/>
    <w:rsid w:val="003A50D7"/>
    <w:rsid w:val="003B36C8"/>
    <w:rsid w:val="003B4F7A"/>
    <w:rsid w:val="003B5A44"/>
    <w:rsid w:val="003B5D4D"/>
    <w:rsid w:val="003B6531"/>
    <w:rsid w:val="003B7A09"/>
    <w:rsid w:val="003C2061"/>
    <w:rsid w:val="003D488F"/>
    <w:rsid w:val="003D5202"/>
    <w:rsid w:val="003D6DE4"/>
    <w:rsid w:val="003D747E"/>
    <w:rsid w:val="003E0F89"/>
    <w:rsid w:val="003E1373"/>
    <w:rsid w:val="003E14B9"/>
    <w:rsid w:val="003E3322"/>
    <w:rsid w:val="003E599B"/>
    <w:rsid w:val="003F1CE6"/>
    <w:rsid w:val="003F38F2"/>
    <w:rsid w:val="003F4D17"/>
    <w:rsid w:val="003F658C"/>
    <w:rsid w:val="004003CE"/>
    <w:rsid w:val="00400E94"/>
    <w:rsid w:val="0040171C"/>
    <w:rsid w:val="004058D0"/>
    <w:rsid w:val="0040593C"/>
    <w:rsid w:val="004071DB"/>
    <w:rsid w:val="004111C5"/>
    <w:rsid w:val="00414EBF"/>
    <w:rsid w:val="00417DD9"/>
    <w:rsid w:val="004206BB"/>
    <w:rsid w:val="00423D2D"/>
    <w:rsid w:val="00440082"/>
    <w:rsid w:val="004402EF"/>
    <w:rsid w:val="00440E22"/>
    <w:rsid w:val="0044402D"/>
    <w:rsid w:val="004447CD"/>
    <w:rsid w:val="00447693"/>
    <w:rsid w:val="004517BC"/>
    <w:rsid w:val="00452999"/>
    <w:rsid w:val="004538CA"/>
    <w:rsid w:val="00463BEA"/>
    <w:rsid w:val="00465F61"/>
    <w:rsid w:val="004671F4"/>
    <w:rsid w:val="00467FAB"/>
    <w:rsid w:val="00470D3B"/>
    <w:rsid w:val="00472501"/>
    <w:rsid w:val="0047597D"/>
    <w:rsid w:val="00476611"/>
    <w:rsid w:val="00481771"/>
    <w:rsid w:val="00481D42"/>
    <w:rsid w:val="00482052"/>
    <w:rsid w:val="00482144"/>
    <w:rsid w:val="0048436C"/>
    <w:rsid w:val="00486016"/>
    <w:rsid w:val="00487DA8"/>
    <w:rsid w:val="00490895"/>
    <w:rsid w:val="004954D6"/>
    <w:rsid w:val="004970AD"/>
    <w:rsid w:val="004A0FEF"/>
    <w:rsid w:val="004A111C"/>
    <w:rsid w:val="004A2C20"/>
    <w:rsid w:val="004A4C8E"/>
    <w:rsid w:val="004B0722"/>
    <w:rsid w:val="004B1D1D"/>
    <w:rsid w:val="004B2A94"/>
    <w:rsid w:val="004B356D"/>
    <w:rsid w:val="004B3871"/>
    <w:rsid w:val="004B6F2A"/>
    <w:rsid w:val="004C2396"/>
    <w:rsid w:val="004C7002"/>
    <w:rsid w:val="004D1E91"/>
    <w:rsid w:val="004D3BFC"/>
    <w:rsid w:val="004D4BB9"/>
    <w:rsid w:val="004D666C"/>
    <w:rsid w:val="004E1F5B"/>
    <w:rsid w:val="004F0C15"/>
    <w:rsid w:val="004F3672"/>
    <w:rsid w:val="004F3FC9"/>
    <w:rsid w:val="0050058C"/>
    <w:rsid w:val="00504A1B"/>
    <w:rsid w:val="005052D2"/>
    <w:rsid w:val="005056A5"/>
    <w:rsid w:val="00506CE0"/>
    <w:rsid w:val="00511274"/>
    <w:rsid w:val="0051294E"/>
    <w:rsid w:val="00520342"/>
    <w:rsid w:val="0052787B"/>
    <w:rsid w:val="0053177C"/>
    <w:rsid w:val="0053374F"/>
    <w:rsid w:val="00537277"/>
    <w:rsid w:val="00537F3B"/>
    <w:rsid w:val="00542141"/>
    <w:rsid w:val="005425C3"/>
    <w:rsid w:val="00564355"/>
    <w:rsid w:val="005677DD"/>
    <w:rsid w:val="0057209B"/>
    <w:rsid w:val="00572135"/>
    <w:rsid w:val="00575D1C"/>
    <w:rsid w:val="00576615"/>
    <w:rsid w:val="005815A2"/>
    <w:rsid w:val="005851F6"/>
    <w:rsid w:val="005921CC"/>
    <w:rsid w:val="00594A21"/>
    <w:rsid w:val="005A3308"/>
    <w:rsid w:val="005A540F"/>
    <w:rsid w:val="005A663E"/>
    <w:rsid w:val="005B0DE0"/>
    <w:rsid w:val="005B15AC"/>
    <w:rsid w:val="005B3B2F"/>
    <w:rsid w:val="005B6575"/>
    <w:rsid w:val="005C0697"/>
    <w:rsid w:val="005C235D"/>
    <w:rsid w:val="005C24F3"/>
    <w:rsid w:val="005C4D8A"/>
    <w:rsid w:val="005C6B82"/>
    <w:rsid w:val="005C7488"/>
    <w:rsid w:val="005D33BB"/>
    <w:rsid w:val="005D63B5"/>
    <w:rsid w:val="005D7B00"/>
    <w:rsid w:val="005E2D6A"/>
    <w:rsid w:val="005E6C7C"/>
    <w:rsid w:val="005F0095"/>
    <w:rsid w:val="005F723C"/>
    <w:rsid w:val="00600D3B"/>
    <w:rsid w:val="006016B6"/>
    <w:rsid w:val="0060703D"/>
    <w:rsid w:val="006118C0"/>
    <w:rsid w:val="00612294"/>
    <w:rsid w:val="00613CDB"/>
    <w:rsid w:val="0061736D"/>
    <w:rsid w:val="00617CC3"/>
    <w:rsid w:val="00622ECD"/>
    <w:rsid w:val="00626EFB"/>
    <w:rsid w:val="0063130F"/>
    <w:rsid w:val="00635D18"/>
    <w:rsid w:val="00636DD1"/>
    <w:rsid w:val="0064266A"/>
    <w:rsid w:val="00643DED"/>
    <w:rsid w:val="006544D9"/>
    <w:rsid w:val="00657AC8"/>
    <w:rsid w:val="00657AEE"/>
    <w:rsid w:val="00657D5B"/>
    <w:rsid w:val="00657ED5"/>
    <w:rsid w:val="0066266A"/>
    <w:rsid w:val="006664B0"/>
    <w:rsid w:val="00671281"/>
    <w:rsid w:val="006716C7"/>
    <w:rsid w:val="0067441B"/>
    <w:rsid w:val="00675E74"/>
    <w:rsid w:val="00676E67"/>
    <w:rsid w:val="00682266"/>
    <w:rsid w:val="00682513"/>
    <w:rsid w:val="00690A60"/>
    <w:rsid w:val="006944F2"/>
    <w:rsid w:val="006A08DE"/>
    <w:rsid w:val="006A0D4C"/>
    <w:rsid w:val="006A66F2"/>
    <w:rsid w:val="006B7B30"/>
    <w:rsid w:val="006C0469"/>
    <w:rsid w:val="006C0B9C"/>
    <w:rsid w:val="006C4191"/>
    <w:rsid w:val="006C5716"/>
    <w:rsid w:val="006C5960"/>
    <w:rsid w:val="006C6D24"/>
    <w:rsid w:val="006C78BE"/>
    <w:rsid w:val="006C7E1D"/>
    <w:rsid w:val="006D0D7A"/>
    <w:rsid w:val="006D50A5"/>
    <w:rsid w:val="006E19DE"/>
    <w:rsid w:val="006E2076"/>
    <w:rsid w:val="006E4E4F"/>
    <w:rsid w:val="006E7E5E"/>
    <w:rsid w:val="0070020A"/>
    <w:rsid w:val="0070241D"/>
    <w:rsid w:val="007025DA"/>
    <w:rsid w:val="0070439E"/>
    <w:rsid w:val="0071206E"/>
    <w:rsid w:val="00715B75"/>
    <w:rsid w:val="00716BA2"/>
    <w:rsid w:val="00717DFA"/>
    <w:rsid w:val="007238EB"/>
    <w:rsid w:val="007240D5"/>
    <w:rsid w:val="0072488B"/>
    <w:rsid w:val="00725A55"/>
    <w:rsid w:val="00730B5D"/>
    <w:rsid w:val="00730B77"/>
    <w:rsid w:val="00733799"/>
    <w:rsid w:val="0073414B"/>
    <w:rsid w:val="0073437F"/>
    <w:rsid w:val="007355AA"/>
    <w:rsid w:val="007363C9"/>
    <w:rsid w:val="00736FE8"/>
    <w:rsid w:val="00742939"/>
    <w:rsid w:val="007450FA"/>
    <w:rsid w:val="00745C17"/>
    <w:rsid w:val="00750ADC"/>
    <w:rsid w:val="00750B65"/>
    <w:rsid w:val="0075103F"/>
    <w:rsid w:val="00762C75"/>
    <w:rsid w:val="00764367"/>
    <w:rsid w:val="00771C5C"/>
    <w:rsid w:val="007743B3"/>
    <w:rsid w:val="00774D76"/>
    <w:rsid w:val="00783976"/>
    <w:rsid w:val="00785E73"/>
    <w:rsid w:val="007879AD"/>
    <w:rsid w:val="007A02E7"/>
    <w:rsid w:val="007A4E19"/>
    <w:rsid w:val="007B4E43"/>
    <w:rsid w:val="007C0E82"/>
    <w:rsid w:val="007C10B7"/>
    <w:rsid w:val="007C14A2"/>
    <w:rsid w:val="007C2DB9"/>
    <w:rsid w:val="007C332A"/>
    <w:rsid w:val="007C4313"/>
    <w:rsid w:val="007D2CFA"/>
    <w:rsid w:val="007D72AB"/>
    <w:rsid w:val="007E0B6D"/>
    <w:rsid w:val="007E645A"/>
    <w:rsid w:val="007F0435"/>
    <w:rsid w:val="007F0869"/>
    <w:rsid w:val="007F1DC6"/>
    <w:rsid w:val="007F2153"/>
    <w:rsid w:val="007F32B6"/>
    <w:rsid w:val="00800EAB"/>
    <w:rsid w:val="00801E53"/>
    <w:rsid w:val="00804A89"/>
    <w:rsid w:val="008052EE"/>
    <w:rsid w:val="00806332"/>
    <w:rsid w:val="008125B0"/>
    <w:rsid w:val="00813523"/>
    <w:rsid w:val="00820E35"/>
    <w:rsid w:val="0082136E"/>
    <w:rsid w:val="008216C9"/>
    <w:rsid w:val="0082602F"/>
    <w:rsid w:val="00826252"/>
    <w:rsid w:val="0082683A"/>
    <w:rsid w:val="00830E4B"/>
    <w:rsid w:val="00831964"/>
    <w:rsid w:val="00833DD2"/>
    <w:rsid w:val="00834295"/>
    <w:rsid w:val="00834B87"/>
    <w:rsid w:val="00835711"/>
    <w:rsid w:val="00840668"/>
    <w:rsid w:val="00841DE8"/>
    <w:rsid w:val="00843258"/>
    <w:rsid w:val="0084557D"/>
    <w:rsid w:val="00847EDF"/>
    <w:rsid w:val="00851D39"/>
    <w:rsid w:val="00855038"/>
    <w:rsid w:val="0085646C"/>
    <w:rsid w:val="0085795C"/>
    <w:rsid w:val="00862618"/>
    <w:rsid w:val="00862650"/>
    <w:rsid w:val="00864068"/>
    <w:rsid w:val="00870319"/>
    <w:rsid w:val="008707C4"/>
    <w:rsid w:val="00871735"/>
    <w:rsid w:val="00871B53"/>
    <w:rsid w:val="008750DA"/>
    <w:rsid w:val="008756F7"/>
    <w:rsid w:val="008823C0"/>
    <w:rsid w:val="0088465E"/>
    <w:rsid w:val="008850A8"/>
    <w:rsid w:val="00885D3A"/>
    <w:rsid w:val="00887377"/>
    <w:rsid w:val="008910D0"/>
    <w:rsid w:val="00897027"/>
    <w:rsid w:val="008A6550"/>
    <w:rsid w:val="008A6644"/>
    <w:rsid w:val="008B0201"/>
    <w:rsid w:val="008B7FAB"/>
    <w:rsid w:val="008C40D2"/>
    <w:rsid w:val="008C4402"/>
    <w:rsid w:val="008D25A2"/>
    <w:rsid w:val="008D429A"/>
    <w:rsid w:val="008D733E"/>
    <w:rsid w:val="008D7A3D"/>
    <w:rsid w:val="008E14B1"/>
    <w:rsid w:val="008E1648"/>
    <w:rsid w:val="008F2055"/>
    <w:rsid w:val="008F39BA"/>
    <w:rsid w:val="008F3B3D"/>
    <w:rsid w:val="008F408C"/>
    <w:rsid w:val="008F47F3"/>
    <w:rsid w:val="008F56B0"/>
    <w:rsid w:val="008F5D0D"/>
    <w:rsid w:val="008F6006"/>
    <w:rsid w:val="008F740F"/>
    <w:rsid w:val="009001D3"/>
    <w:rsid w:val="00902C72"/>
    <w:rsid w:val="00903369"/>
    <w:rsid w:val="00904342"/>
    <w:rsid w:val="0090456C"/>
    <w:rsid w:val="00904D9B"/>
    <w:rsid w:val="009109BE"/>
    <w:rsid w:val="00915F29"/>
    <w:rsid w:val="00916D35"/>
    <w:rsid w:val="00924579"/>
    <w:rsid w:val="0092568B"/>
    <w:rsid w:val="00925C5B"/>
    <w:rsid w:val="00927275"/>
    <w:rsid w:val="0094246A"/>
    <w:rsid w:val="00944D4F"/>
    <w:rsid w:val="00945D9B"/>
    <w:rsid w:val="0094655E"/>
    <w:rsid w:val="00951AAE"/>
    <w:rsid w:val="00952475"/>
    <w:rsid w:val="009564B5"/>
    <w:rsid w:val="009567D8"/>
    <w:rsid w:val="00956DBD"/>
    <w:rsid w:val="009603A7"/>
    <w:rsid w:val="0096212C"/>
    <w:rsid w:val="009637A0"/>
    <w:rsid w:val="00963D70"/>
    <w:rsid w:val="009641CC"/>
    <w:rsid w:val="0096446E"/>
    <w:rsid w:val="00965C70"/>
    <w:rsid w:val="00967DE5"/>
    <w:rsid w:val="009701B8"/>
    <w:rsid w:val="0097167B"/>
    <w:rsid w:val="009719BC"/>
    <w:rsid w:val="00974F08"/>
    <w:rsid w:val="00980CCA"/>
    <w:rsid w:val="009822A7"/>
    <w:rsid w:val="00982443"/>
    <w:rsid w:val="0098334B"/>
    <w:rsid w:val="00984C3D"/>
    <w:rsid w:val="009923A2"/>
    <w:rsid w:val="009A19EF"/>
    <w:rsid w:val="009A1E93"/>
    <w:rsid w:val="009A3412"/>
    <w:rsid w:val="009A3B37"/>
    <w:rsid w:val="009A404C"/>
    <w:rsid w:val="009B1EF8"/>
    <w:rsid w:val="009B2041"/>
    <w:rsid w:val="009B22E6"/>
    <w:rsid w:val="009B39BD"/>
    <w:rsid w:val="009B531B"/>
    <w:rsid w:val="009C5B69"/>
    <w:rsid w:val="009C6925"/>
    <w:rsid w:val="009D2342"/>
    <w:rsid w:val="009D45B8"/>
    <w:rsid w:val="009D58E0"/>
    <w:rsid w:val="009D7B4D"/>
    <w:rsid w:val="009E01FA"/>
    <w:rsid w:val="009E1FBF"/>
    <w:rsid w:val="009E27BB"/>
    <w:rsid w:val="009E4B52"/>
    <w:rsid w:val="009E51C3"/>
    <w:rsid w:val="009F198E"/>
    <w:rsid w:val="009F1B4C"/>
    <w:rsid w:val="009F24D3"/>
    <w:rsid w:val="009F3D78"/>
    <w:rsid w:val="009F3F11"/>
    <w:rsid w:val="00A01D6E"/>
    <w:rsid w:val="00A01D98"/>
    <w:rsid w:val="00A02E74"/>
    <w:rsid w:val="00A0695F"/>
    <w:rsid w:val="00A14A3B"/>
    <w:rsid w:val="00A21298"/>
    <w:rsid w:val="00A22A11"/>
    <w:rsid w:val="00A23CA6"/>
    <w:rsid w:val="00A30E74"/>
    <w:rsid w:val="00A35550"/>
    <w:rsid w:val="00A35F53"/>
    <w:rsid w:val="00A406BF"/>
    <w:rsid w:val="00A467CE"/>
    <w:rsid w:val="00A521AC"/>
    <w:rsid w:val="00A57A54"/>
    <w:rsid w:val="00A620E4"/>
    <w:rsid w:val="00A65E5D"/>
    <w:rsid w:val="00A66324"/>
    <w:rsid w:val="00A672A1"/>
    <w:rsid w:val="00A67AA1"/>
    <w:rsid w:val="00A70814"/>
    <w:rsid w:val="00A74546"/>
    <w:rsid w:val="00A74EB2"/>
    <w:rsid w:val="00A7500C"/>
    <w:rsid w:val="00A775E4"/>
    <w:rsid w:val="00A77747"/>
    <w:rsid w:val="00A818AB"/>
    <w:rsid w:val="00A818B7"/>
    <w:rsid w:val="00A818F1"/>
    <w:rsid w:val="00A82095"/>
    <w:rsid w:val="00A82261"/>
    <w:rsid w:val="00A82E6D"/>
    <w:rsid w:val="00A83EAC"/>
    <w:rsid w:val="00A84032"/>
    <w:rsid w:val="00A86377"/>
    <w:rsid w:val="00A87FF1"/>
    <w:rsid w:val="00A92356"/>
    <w:rsid w:val="00AB06FF"/>
    <w:rsid w:val="00AB165C"/>
    <w:rsid w:val="00AB6123"/>
    <w:rsid w:val="00AC3C19"/>
    <w:rsid w:val="00AC67B5"/>
    <w:rsid w:val="00AD0472"/>
    <w:rsid w:val="00AE090F"/>
    <w:rsid w:val="00AE11A3"/>
    <w:rsid w:val="00AE3B2B"/>
    <w:rsid w:val="00AF2B31"/>
    <w:rsid w:val="00AF5342"/>
    <w:rsid w:val="00AF61F9"/>
    <w:rsid w:val="00AF7569"/>
    <w:rsid w:val="00B00190"/>
    <w:rsid w:val="00B0113E"/>
    <w:rsid w:val="00B01F5F"/>
    <w:rsid w:val="00B02CCE"/>
    <w:rsid w:val="00B118BA"/>
    <w:rsid w:val="00B14DBB"/>
    <w:rsid w:val="00B1600F"/>
    <w:rsid w:val="00B161CA"/>
    <w:rsid w:val="00B2324E"/>
    <w:rsid w:val="00B23CB3"/>
    <w:rsid w:val="00B259E3"/>
    <w:rsid w:val="00B25E4D"/>
    <w:rsid w:val="00B274E2"/>
    <w:rsid w:val="00B30CF5"/>
    <w:rsid w:val="00B30EB7"/>
    <w:rsid w:val="00B31E41"/>
    <w:rsid w:val="00B3321B"/>
    <w:rsid w:val="00B335CC"/>
    <w:rsid w:val="00B36EDF"/>
    <w:rsid w:val="00B37E12"/>
    <w:rsid w:val="00B41DE8"/>
    <w:rsid w:val="00B45496"/>
    <w:rsid w:val="00B52F47"/>
    <w:rsid w:val="00B5352A"/>
    <w:rsid w:val="00B5535B"/>
    <w:rsid w:val="00B57A5A"/>
    <w:rsid w:val="00B60564"/>
    <w:rsid w:val="00B65488"/>
    <w:rsid w:val="00B7240C"/>
    <w:rsid w:val="00B74E83"/>
    <w:rsid w:val="00B762C5"/>
    <w:rsid w:val="00B77D63"/>
    <w:rsid w:val="00B92730"/>
    <w:rsid w:val="00B92BF5"/>
    <w:rsid w:val="00B92F52"/>
    <w:rsid w:val="00B930D7"/>
    <w:rsid w:val="00B96A56"/>
    <w:rsid w:val="00B96D51"/>
    <w:rsid w:val="00B97083"/>
    <w:rsid w:val="00B974C0"/>
    <w:rsid w:val="00BA3B7C"/>
    <w:rsid w:val="00BA5FAF"/>
    <w:rsid w:val="00BA72B6"/>
    <w:rsid w:val="00BB36CD"/>
    <w:rsid w:val="00BB3999"/>
    <w:rsid w:val="00BB692D"/>
    <w:rsid w:val="00BC030B"/>
    <w:rsid w:val="00BC1F31"/>
    <w:rsid w:val="00BC60A8"/>
    <w:rsid w:val="00BC6F2E"/>
    <w:rsid w:val="00BC792B"/>
    <w:rsid w:val="00BC7A2F"/>
    <w:rsid w:val="00BD04AD"/>
    <w:rsid w:val="00BD6C11"/>
    <w:rsid w:val="00BE493A"/>
    <w:rsid w:val="00BF0CBA"/>
    <w:rsid w:val="00C010AA"/>
    <w:rsid w:val="00C02658"/>
    <w:rsid w:val="00C032D3"/>
    <w:rsid w:val="00C03EFE"/>
    <w:rsid w:val="00C03F26"/>
    <w:rsid w:val="00C03FBC"/>
    <w:rsid w:val="00C065C7"/>
    <w:rsid w:val="00C12E1F"/>
    <w:rsid w:val="00C13DFC"/>
    <w:rsid w:val="00C140EE"/>
    <w:rsid w:val="00C1475F"/>
    <w:rsid w:val="00C15422"/>
    <w:rsid w:val="00C15827"/>
    <w:rsid w:val="00C22AA4"/>
    <w:rsid w:val="00C24F13"/>
    <w:rsid w:val="00C2624C"/>
    <w:rsid w:val="00C34375"/>
    <w:rsid w:val="00C3481B"/>
    <w:rsid w:val="00C34DD8"/>
    <w:rsid w:val="00C4018F"/>
    <w:rsid w:val="00C41485"/>
    <w:rsid w:val="00C41558"/>
    <w:rsid w:val="00C41620"/>
    <w:rsid w:val="00C41F62"/>
    <w:rsid w:val="00C476ED"/>
    <w:rsid w:val="00C50801"/>
    <w:rsid w:val="00C546C3"/>
    <w:rsid w:val="00C54D84"/>
    <w:rsid w:val="00C56345"/>
    <w:rsid w:val="00C6086F"/>
    <w:rsid w:val="00C61D2D"/>
    <w:rsid w:val="00C62B55"/>
    <w:rsid w:val="00C635D1"/>
    <w:rsid w:val="00C64ED8"/>
    <w:rsid w:val="00C67600"/>
    <w:rsid w:val="00C72332"/>
    <w:rsid w:val="00C7299D"/>
    <w:rsid w:val="00C74092"/>
    <w:rsid w:val="00C741AB"/>
    <w:rsid w:val="00C772AA"/>
    <w:rsid w:val="00C8113A"/>
    <w:rsid w:val="00C82A73"/>
    <w:rsid w:val="00C85022"/>
    <w:rsid w:val="00C85F9F"/>
    <w:rsid w:val="00C94AF6"/>
    <w:rsid w:val="00C94ECC"/>
    <w:rsid w:val="00C95016"/>
    <w:rsid w:val="00C9740A"/>
    <w:rsid w:val="00C97A62"/>
    <w:rsid w:val="00CA2AD1"/>
    <w:rsid w:val="00CA2DD4"/>
    <w:rsid w:val="00CA35AA"/>
    <w:rsid w:val="00CA4F4D"/>
    <w:rsid w:val="00CA69C7"/>
    <w:rsid w:val="00CA6B99"/>
    <w:rsid w:val="00CA702D"/>
    <w:rsid w:val="00CB0816"/>
    <w:rsid w:val="00CB1CA6"/>
    <w:rsid w:val="00CB463D"/>
    <w:rsid w:val="00CB6542"/>
    <w:rsid w:val="00CC1727"/>
    <w:rsid w:val="00CC58BE"/>
    <w:rsid w:val="00CC73C0"/>
    <w:rsid w:val="00CD1F8C"/>
    <w:rsid w:val="00CD6BEF"/>
    <w:rsid w:val="00CE1782"/>
    <w:rsid w:val="00CE69F4"/>
    <w:rsid w:val="00CF1C65"/>
    <w:rsid w:val="00CF30A5"/>
    <w:rsid w:val="00CF3F4A"/>
    <w:rsid w:val="00CF491B"/>
    <w:rsid w:val="00D06BFE"/>
    <w:rsid w:val="00D06FF6"/>
    <w:rsid w:val="00D07795"/>
    <w:rsid w:val="00D12293"/>
    <w:rsid w:val="00D123C2"/>
    <w:rsid w:val="00D12AF8"/>
    <w:rsid w:val="00D13704"/>
    <w:rsid w:val="00D14A5E"/>
    <w:rsid w:val="00D178B7"/>
    <w:rsid w:val="00D17AE5"/>
    <w:rsid w:val="00D2035D"/>
    <w:rsid w:val="00D2054D"/>
    <w:rsid w:val="00D2320E"/>
    <w:rsid w:val="00D26312"/>
    <w:rsid w:val="00D30D53"/>
    <w:rsid w:val="00D310FF"/>
    <w:rsid w:val="00D333E5"/>
    <w:rsid w:val="00D379EA"/>
    <w:rsid w:val="00D40F52"/>
    <w:rsid w:val="00D42C6A"/>
    <w:rsid w:val="00D43395"/>
    <w:rsid w:val="00D44FF1"/>
    <w:rsid w:val="00D52794"/>
    <w:rsid w:val="00D535B5"/>
    <w:rsid w:val="00D5656A"/>
    <w:rsid w:val="00D56FD7"/>
    <w:rsid w:val="00D57AB3"/>
    <w:rsid w:val="00D60E9B"/>
    <w:rsid w:val="00D62983"/>
    <w:rsid w:val="00D63B46"/>
    <w:rsid w:val="00D658F8"/>
    <w:rsid w:val="00D6667B"/>
    <w:rsid w:val="00D66D93"/>
    <w:rsid w:val="00D7140C"/>
    <w:rsid w:val="00D71969"/>
    <w:rsid w:val="00D720FC"/>
    <w:rsid w:val="00D73F8C"/>
    <w:rsid w:val="00D8261A"/>
    <w:rsid w:val="00D85FDB"/>
    <w:rsid w:val="00D86BF0"/>
    <w:rsid w:val="00D87D3A"/>
    <w:rsid w:val="00D87FDE"/>
    <w:rsid w:val="00D97084"/>
    <w:rsid w:val="00D97472"/>
    <w:rsid w:val="00DA0069"/>
    <w:rsid w:val="00DA04A9"/>
    <w:rsid w:val="00DA5C80"/>
    <w:rsid w:val="00DA5D80"/>
    <w:rsid w:val="00DA5E63"/>
    <w:rsid w:val="00DB0D49"/>
    <w:rsid w:val="00DB68B2"/>
    <w:rsid w:val="00DC0D66"/>
    <w:rsid w:val="00DC3496"/>
    <w:rsid w:val="00DC4564"/>
    <w:rsid w:val="00DC4720"/>
    <w:rsid w:val="00DC5E41"/>
    <w:rsid w:val="00DC7ABF"/>
    <w:rsid w:val="00DD07D5"/>
    <w:rsid w:val="00DD2400"/>
    <w:rsid w:val="00DE0447"/>
    <w:rsid w:val="00DE1057"/>
    <w:rsid w:val="00DE163C"/>
    <w:rsid w:val="00DE28B0"/>
    <w:rsid w:val="00DE35B2"/>
    <w:rsid w:val="00DE3647"/>
    <w:rsid w:val="00DF0BEB"/>
    <w:rsid w:val="00DF377E"/>
    <w:rsid w:val="00DF560B"/>
    <w:rsid w:val="00DF65F0"/>
    <w:rsid w:val="00DF7836"/>
    <w:rsid w:val="00E03D3D"/>
    <w:rsid w:val="00E056C8"/>
    <w:rsid w:val="00E064DD"/>
    <w:rsid w:val="00E06F5A"/>
    <w:rsid w:val="00E1153F"/>
    <w:rsid w:val="00E311DC"/>
    <w:rsid w:val="00E334C3"/>
    <w:rsid w:val="00E34FDA"/>
    <w:rsid w:val="00E36AFF"/>
    <w:rsid w:val="00E37BF4"/>
    <w:rsid w:val="00E436EC"/>
    <w:rsid w:val="00E445F6"/>
    <w:rsid w:val="00E447B9"/>
    <w:rsid w:val="00E44F4A"/>
    <w:rsid w:val="00E45D9A"/>
    <w:rsid w:val="00E523BE"/>
    <w:rsid w:val="00E57586"/>
    <w:rsid w:val="00E61177"/>
    <w:rsid w:val="00E61240"/>
    <w:rsid w:val="00E62067"/>
    <w:rsid w:val="00E6249F"/>
    <w:rsid w:val="00E6321A"/>
    <w:rsid w:val="00E67EB7"/>
    <w:rsid w:val="00E72502"/>
    <w:rsid w:val="00E72FF5"/>
    <w:rsid w:val="00E73F94"/>
    <w:rsid w:val="00E74571"/>
    <w:rsid w:val="00E81C53"/>
    <w:rsid w:val="00E82299"/>
    <w:rsid w:val="00E85570"/>
    <w:rsid w:val="00E9120D"/>
    <w:rsid w:val="00E94888"/>
    <w:rsid w:val="00E94D17"/>
    <w:rsid w:val="00E96B4A"/>
    <w:rsid w:val="00EA27FC"/>
    <w:rsid w:val="00EB023F"/>
    <w:rsid w:val="00EB073F"/>
    <w:rsid w:val="00EB0D6D"/>
    <w:rsid w:val="00EB1044"/>
    <w:rsid w:val="00EB2841"/>
    <w:rsid w:val="00EB3318"/>
    <w:rsid w:val="00EB36E6"/>
    <w:rsid w:val="00EB402C"/>
    <w:rsid w:val="00EB4498"/>
    <w:rsid w:val="00EB6DFA"/>
    <w:rsid w:val="00EB7FD4"/>
    <w:rsid w:val="00EC1C4E"/>
    <w:rsid w:val="00EC285A"/>
    <w:rsid w:val="00EC4E79"/>
    <w:rsid w:val="00ED2ED4"/>
    <w:rsid w:val="00ED778A"/>
    <w:rsid w:val="00ED7E0E"/>
    <w:rsid w:val="00EE256F"/>
    <w:rsid w:val="00EE3E0F"/>
    <w:rsid w:val="00EF3B10"/>
    <w:rsid w:val="00EF53F9"/>
    <w:rsid w:val="00EF5BD8"/>
    <w:rsid w:val="00EF6ADB"/>
    <w:rsid w:val="00EF6C2B"/>
    <w:rsid w:val="00F00ABC"/>
    <w:rsid w:val="00F0320D"/>
    <w:rsid w:val="00F03A8D"/>
    <w:rsid w:val="00F06780"/>
    <w:rsid w:val="00F0701B"/>
    <w:rsid w:val="00F15C1A"/>
    <w:rsid w:val="00F17410"/>
    <w:rsid w:val="00F20818"/>
    <w:rsid w:val="00F21AA2"/>
    <w:rsid w:val="00F25C31"/>
    <w:rsid w:val="00F26D50"/>
    <w:rsid w:val="00F3323C"/>
    <w:rsid w:val="00F414D0"/>
    <w:rsid w:val="00F439BA"/>
    <w:rsid w:val="00F45D07"/>
    <w:rsid w:val="00F461ED"/>
    <w:rsid w:val="00F5487F"/>
    <w:rsid w:val="00F57DCE"/>
    <w:rsid w:val="00F6526B"/>
    <w:rsid w:val="00F668A2"/>
    <w:rsid w:val="00F67D33"/>
    <w:rsid w:val="00F7112D"/>
    <w:rsid w:val="00F7126A"/>
    <w:rsid w:val="00F71AD2"/>
    <w:rsid w:val="00F7366F"/>
    <w:rsid w:val="00F74BA1"/>
    <w:rsid w:val="00F766EA"/>
    <w:rsid w:val="00F77E83"/>
    <w:rsid w:val="00F8036A"/>
    <w:rsid w:val="00F825B5"/>
    <w:rsid w:val="00F871D4"/>
    <w:rsid w:val="00F906BC"/>
    <w:rsid w:val="00F90AFD"/>
    <w:rsid w:val="00F90E03"/>
    <w:rsid w:val="00F92070"/>
    <w:rsid w:val="00F93A54"/>
    <w:rsid w:val="00FA0EC9"/>
    <w:rsid w:val="00FA29B4"/>
    <w:rsid w:val="00FA31CD"/>
    <w:rsid w:val="00FA36FB"/>
    <w:rsid w:val="00FA3C0A"/>
    <w:rsid w:val="00FA3CFC"/>
    <w:rsid w:val="00FA5F5F"/>
    <w:rsid w:val="00FB0A82"/>
    <w:rsid w:val="00FB0AC2"/>
    <w:rsid w:val="00FB0DA0"/>
    <w:rsid w:val="00FB3CDB"/>
    <w:rsid w:val="00FC17F6"/>
    <w:rsid w:val="00FC18D9"/>
    <w:rsid w:val="00FD51DA"/>
    <w:rsid w:val="00FD6DCB"/>
    <w:rsid w:val="00FE148B"/>
    <w:rsid w:val="00FE59AB"/>
    <w:rsid w:val="00FE5EC5"/>
    <w:rsid w:val="00FE61D2"/>
    <w:rsid w:val="00FE7FB1"/>
    <w:rsid w:val="00FF1C63"/>
    <w:rsid w:val="00FF2DE3"/>
    <w:rsid w:val="00FF3086"/>
    <w:rsid w:val="00FF6F56"/>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5D9FB3"/>
  <w14:defaultImageDpi w14:val="300"/>
  <w15:docId w15:val="{BBC5400F-6C75-4775-8A2F-E26F8AC5D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175"/>
    <w:pPr>
      <w:spacing w:after="200" w:line="276" w:lineRule="auto"/>
    </w:pPr>
    <w:rPr>
      <w:rFonts w:ascii="Times New Roman" w:hAnsi="Times New Roman"/>
      <w:sz w:val="22"/>
      <w:szCs w:val="22"/>
      <w:lang w:val="en-CA" w:eastAsia="en-CA"/>
    </w:rPr>
  </w:style>
  <w:style w:type="paragraph" w:styleId="Heading1">
    <w:name w:val="heading 1"/>
    <w:basedOn w:val="Normal"/>
    <w:link w:val="Heading1Char"/>
    <w:uiPriority w:val="9"/>
    <w:qFormat/>
    <w:rsid w:val="00CE1782"/>
    <w:pPr>
      <w:spacing w:before="100" w:beforeAutospacing="1" w:after="100" w:afterAutospacing="1" w:line="240" w:lineRule="auto"/>
      <w:outlineLvl w:val="0"/>
    </w:pPr>
    <w:rPr>
      <w:b/>
      <w:bCs/>
      <w:kern w:val="36"/>
      <w:sz w:val="48"/>
      <w:szCs w:val="48"/>
      <w:lang w:val="en-GB" w:eastAsia="en-GB"/>
    </w:rPr>
  </w:style>
  <w:style w:type="paragraph" w:styleId="Heading2">
    <w:name w:val="heading 2"/>
    <w:basedOn w:val="Normal"/>
    <w:next w:val="Normal"/>
    <w:link w:val="Heading2Char"/>
    <w:uiPriority w:val="9"/>
    <w:unhideWhenUsed/>
    <w:qFormat/>
    <w:rsid w:val="005A3308"/>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308"/>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3308"/>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A3308"/>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308"/>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308"/>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308"/>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3308"/>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3308"/>
    <w:rPr>
      <w:rFonts w:asciiTheme="majorHAnsi" w:eastAsiaTheme="majorEastAsia" w:hAnsiTheme="majorHAnsi" w:cstheme="majorBidi"/>
      <w:b/>
      <w:bCs/>
      <w:color w:val="4F81BD" w:themeColor="accent1"/>
      <w:sz w:val="26"/>
      <w:szCs w:val="26"/>
      <w:lang w:val="en-CA" w:eastAsia="en-CA"/>
    </w:rPr>
  </w:style>
  <w:style w:type="character" w:customStyle="1" w:styleId="Heading3Char">
    <w:name w:val="Heading 3 Char"/>
    <w:basedOn w:val="DefaultParagraphFont"/>
    <w:link w:val="Heading3"/>
    <w:uiPriority w:val="9"/>
    <w:rsid w:val="005A3308"/>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5A3308"/>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5A3308"/>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semiHidden/>
    <w:rsid w:val="005A3308"/>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semiHidden/>
    <w:rsid w:val="005A3308"/>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semiHidden/>
    <w:rsid w:val="005A3308"/>
    <w:rPr>
      <w:rFonts w:asciiTheme="majorHAnsi" w:eastAsiaTheme="majorEastAsia" w:hAnsiTheme="majorHAnsi" w:cstheme="majorBidi"/>
      <w:color w:val="404040" w:themeColor="text1" w:themeTint="BF"/>
      <w:lang w:val="en-CA" w:eastAsia="en-CA"/>
    </w:rPr>
  </w:style>
  <w:style w:type="character" w:customStyle="1" w:styleId="Heading9Char">
    <w:name w:val="Heading 9 Char"/>
    <w:basedOn w:val="DefaultParagraphFont"/>
    <w:link w:val="Heading9"/>
    <w:uiPriority w:val="9"/>
    <w:semiHidden/>
    <w:rsid w:val="005A3308"/>
    <w:rPr>
      <w:rFonts w:asciiTheme="majorHAnsi" w:eastAsiaTheme="majorEastAsia" w:hAnsiTheme="majorHAnsi" w:cstheme="majorBidi"/>
      <w:i/>
      <w:iCs/>
      <w:color w:val="404040" w:themeColor="text1" w:themeTint="BF"/>
      <w:lang w:val="en-CA" w:eastAsia="en-CA"/>
    </w:rPr>
  </w:style>
  <w:style w:type="paragraph" w:customStyle="1" w:styleId="NoParagraphStyle">
    <w:name w:val="[No Paragraph Style]"/>
    <w:rsid w:val="005A3308"/>
    <w:pPr>
      <w:widowControl w:val="0"/>
      <w:autoSpaceDE w:val="0"/>
      <w:autoSpaceDN w:val="0"/>
      <w:adjustRightInd w:val="0"/>
      <w:spacing w:line="288" w:lineRule="auto"/>
      <w:textAlignment w:val="center"/>
    </w:pPr>
    <w:rPr>
      <w:rFonts w:ascii="Times New Roman" w:hAnsi="Times New Roman" w:cs="TimesNewRomanPSMT"/>
      <w:color w:val="000000"/>
      <w:sz w:val="24"/>
      <w:szCs w:val="24"/>
      <w:lang w:eastAsia="en-CA"/>
    </w:rPr>
  </w:style>
  <w:style w:type="paragraph" w:customStyle="1" w:styleId="IndexBody">
    <w:name w:val="IndexBody"/>
    <w:qFormat/>
    <w:rsid w:val="005A3308"/>
    <w:pPr>
      <w:spacing w:line="220" w:lineRule="atLeast"/>
    </w:pPr>
    <w:rPr>
      <w:rFonts w:ascii="Times Roman" w:hAnsi="Times Roman" w:cs="NewBaskervilleStd-Roman"/>
      <w:color w:val="000000"/>
      <w:sz w:val="18"/>
      <w:szCs w:val="18"/>
      <w:lang w:eastAsia="en-CA"/>
    </w:rPr>
  </w:style>
  <w:style w:type="character" w:customStyle="1" w:styleId="BoldItalic">
    <w:name w:val="BoldItalic"/>
    <w:uiPriority w:val="1"/>
    <w:qFormat/>
    <w:rsid w:val="005A3308"/>
    <w:rPr>
      <w:rFonts w:cs="NewBaskervilleEF-Bold"/>
      <w:b/>
      <w:bCs/>
      <w:i/>
      <w:iCs/>
      <w:color w:val="3366FF"/>
      <w:w w:val="100"/>
      <w:position w:val="0"/>
      <w:u w:val="none"/>
      <w:vertAlign w:val="baseline"/>
      <w:lang w:val="en-US"/>
    </w:rPr>
  </w:style>
  <w:style w:type="paragraph" w:customStyle="1" w:styleId="BodyCustom">
    <w:name w:val="BodyCustom"/>
    <w:qFormat/>
    <w:rsid w:val="005A3308"/>
    <w:pPr>
      <w:widowControl w:val="0"/>
      <w:autoSpaceDE w:val="0"/>
      <w:autoSpaceDN w:val="0"/>
      <w:adjustRightInd w:val="0"/>
      <w:spacing w:before="120" w:after="120" w:line="240" w:lineRule="atLeast"/>
      <w:ind w:left="1440"/>
      <w:textAlignment w:val="baseline"/>
    </w:pPr>
    <w:rPr>
      <w:rFonts w:ascii="Times Roman" w:hAnsi="Times Roman" w:cs="NewBaskervilleStd-Roman"/>
      <w:color w:val="008000"/>
      <w:lang w:eastAsia="en-CA"/>
    </w:rPr>
  </w:style>
  <w:style w:type="paragraph" w:customStyle="1" w:styleId="IndexHead">
    <w:name w:val="IndexHead"/>
    <w:qFormat/>
    <w:rsid w:val="005A3308"/>
    <w:pPr>
      <w:spacing w:before="320" w:after="80"/>
    </w:pPr>
    <w:rPr>
      <w:rFonts w:ascii="Arial" w:hAnsi="Arial" w:cs="NewBaskervilleStd-Roman"/>
      <w:color w:val="000000"/>
      <w:sz w:val="22"/>
      <w:szCs w:val="22"/>
      <w:lang w:eastAsia="en-CA"/>
    </w:rPr>
  </w:style>
  <w:style w:type="paragraph" w:customStyle="1" w:styleId="IndexLevel1">
    <w:name w:val="IndexLevel1"/>
    <w:qFormat/>
    <w:rsid w:val="005A3308"/>
    <w:pPr>
      <w:spacing w:line="220" w:lineRule="atLeast"/>
    </w:pPr>
    <w:rPr>
      <w:rFonts w:ascii="Times Roman" w:hAnsi="Times Roman" w:cs="NewBaskervilleStd-Roman"/>
      <w:color w:val="000000"/>
      <w:sz w:val="18"/>
      <w:szCs w:val="18"/>
      <w:lang w:eastAsia="en-CA"/>
    </w:rPr>
  </w:style>
  <w:style w:type="paragraph" w:customStyle="1" w:styleId="CodeListingCaption">
    <w:name w:val="CodeListingCaption"/>
    <w:next w:val="Code"/>
    <w:qFormat/>
    <w:rsid w:val="005A3308"/>
    <w:pPr>
      <w:numPr>
        <w:ilvl w:val="6"/>
        <w:numId w:val="15"/>
      </w:numPr>
      <w:spacing w:before="240" w:after="120"/>
    </w:pPr>
    <w:rPr>
      <w:rFonts w:ascii="Times Roman" w:hAnsi="Times Roman" w:cs="FuturaPT-BookObl"/>
      <w:color w:val="000000"/>
      <w:sz w:val="17"/>
      <w:szCs w:val="17"/>
      <w:lang w:eastAsia="en-CA"/>
    </w:rPr>
  </w:style>
  <w:style w:type="paragraph" w:customStyle="1" w:styleId="Code">
    <w:name w:val="Code"/>
    <w:qFormat/>
    <w:rsid w:val="005A3308"/>
    <w:pPr>
      <w:pBdr>
        <w:left w:val="single" w:sz="4" w:space="14" w:color="auto"/>
      </w:pBdr>
      <w:suppressAutoHyphens/>
      <w:spacing w:line="210" w:lineRule="atLeast"/>
      <w:ind w:left="1440"/>
      <w:contextualSpacing/>
      <w:textAlignment w:val="top"/>
    </w:pPr>
    <w:rPr>
      <w:rFonts w:ascii="Courier" w:hAnsi="Courier" w:cs="TheSansMonoCondensed-Plain"/>
      <w:color w:val="000000"/>
      <w:sz w:val="17"/>
      <w:szCs w:val="17"/>
      <w:lang w:eastAsia="en-CA"/>
    </w:rPr>
  </w:style>
  <w:style w:type="paragraph" w:customStyle="1" w:styleId="Epigraph">
    <w:name w:val="Epigraph"/>
    <w:qFormat/>
    <w:rsid w:val="005A3308"/>
    <w:pPr>
      <w:keepLines/>
      <w:widowControl w:val="0"/>
      <w:suppressAutoHyphens/>
      <w:autoSpaceDE w:val="0"/>
      <w:autoSpaceDN w:val="0"/>
      <w:adjustRightInd w:val="0"/>
      <w:spacing w:after="120" w:line="240" w:lineRule="atLeast"/>
      <w:ind w:left="1440"/>
      <w:jc w:val="center"/>
      <w:textAlignment w:val="baseline"/>
    </w:pPr>
    <w:rPr>
      <w:rFonts w:ascii="Times Roman" w:hAnsi="Times Roman" w:cs="NewBaskervilleStd-Italic"/>
      <w:i/>
      <w:iCs/>
      <w:color w:val="000000"/>
      <w:sz w:val="18"/>
      <w:szCs w:val="18"/>
      <w:lang w:eastAsia="en-CA"/>
    </w:rPr>
  </w:style>
  <w:style w:type="character" w:customStyle="1" w:styleId="Literal">
    <w:name w:val="Literal"/>
    <w:uiPriority w:val="1"/>
    <w:qFormat/>
    <w:rsid w:val="005A3308"/>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A330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FF0000"/>
      <w:sz w:val="18"/>
      <w:szCs w:val="18"/>
      <w:lang w:eastAsia="en-CA"/>
    </w:rPr>
  </w:style>
  <w:style w:type="character" w:customStyle="1" w:styleId="LiteralBold">
    <w:name w:val="LiteralBold"/>
    <w:uiPriority w:val="1"/>
    <w:qFormat/>
    <w:rsid w:val="005A3308"/>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A3308"/>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A3308"/>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A3308"/>
    <w:pPr>
      <w:widowControl w:val="0"/>
      <w:suppressAutoHyphens/>
      <w:autoSpaceDE w:val="0"/>
      <w:autoSpaceDN w:val="0"/>
      <w:adjustRightInd w:val="0"/>
      <w:spacing w:before="240" w:line="210" w:lineRule="atLeast"/>
      <w:ind w:left="1800" w:hanging="1800"/>
      <w:contextualSpacing/>
      <w:textAlignment w:val="top"/>
    </w:pPr>
    <w:rPr>
      <w:rFonts w:ascii="Arial" w:hAnsi="Arial" w:cs="TheSansMonoCondensed-Plain"/>
      <w:i/>
      <w:color w:val="000000"/>
      <w:sz w:val="17"/>
      <w:szCs w:val="17"/>
      <w:lang w:eastAsia="en-CA"/>
    </w:rPr>
  </w:style>
  <w:style w:type="numbering" w:customStyle="1" w:styleId="ChapterNumbering">
    <w:name w:val="ChapterNumbering"/>
    <w:uiPriority w:val="99"/>
    <w:rsid w:val="005A3308"/>
    <w:pPr>
      <w:numPr>
        <w:numId w:val="10"/>
      </w:numPr>
    </w:pPr>
  </w:style>
  <w:style w:type="paragraph" w:customStyle="1" w:styleId="HeadA">
    <w:name w:val="HeadA"/>
    <w:qFormat/>
    <w:rsid w:val="005A3308"/>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000000"/>
      <w:sz w:val="24"/>
      <w:szCs w:val="24"/>
      <w:lang w:eastAsia="en-CA"/>
    </w:rPr>
  </w:style>
  <w:style w:type="paragraph" w:customStyle="1" w:styleId="Blockquote">
    <w:name w:val="Blockquote"/>
    <w:next w:val="Normal"/>
    <w:qFormat/>
    <w:rsid w:val="005A3308"/>
    <w:pPr>
      <w:widowControl w:val="0"/>
      <w:autoSpaceDE w:val="0"/>
      <w:autoSpaceDN w:val="0"/>
      <w:adjustRightInd w:val="0"/>
      <w:spacing w:before="120" w:after="120" w:line="240" w:lineRule="atLeast"/>
      <w:ind w:left="2160" w:right="720"/>
      <w:textAlignment w:val="baseline"/>
    </w:pPr>
    <w:rPr>
      <w:rFonts w:ascii="Arial" w:hAnsi="Arial" w:cs="NewBaskervilleStd-Roman"/>
      <w:color w:val="000000"/>
      <w:sz w:val="18"/>
      <w:szCs w:val="18"/>
      <w:lang w:eastAsia="en-CA"/>
    </w:rPr>
  </w:style>
  <w:style w:type="paragraph" w:customStyle="1" w:styleId="CodeWide">
    <w:name w:val="CodeWide"/>
    <w:qFormat/>
    <w:rsid w:val="005A3308"/>
    <w:pPr>
      <w:widowControl w:val="0"/>
      <w:pBdr>
        <w:left w:val="single" w:sz="4" w:space="4" w:color="auto"/>
      </w:pBdr>
      <w:suppressAutoHyphens/>
      <w:autoSpaceDE w:val="0"/>
      <w:autoSpaceDN w:val="0"/>
      <w:adjustRightInd w:val="0"/>
      <w:spacing w:line="210" w:lineRule="atLeast"/>
      <w:contextualSpacing/>
      <w:textAlignment w:val="baseline"/>
    </w:pPr>
    <w:rPr>
      <w:rFonts w:ascii="Courier" w:hAnsi="Courier" w:cs="TheSansMonoCondensed-Plain"/>
      <w:color w:val="000000"/>
      <w:sz w:val="17"/>
      <w:szCs w:val="17"/>
      <w:lang w:eastAsia="en-CA"/>
    </w:rPr>
  </w:style>
  <w:style w:type="paragraph" w:customStyle="1" w:styleId="CaptionLine">
    <w:name w:val="CaptionLine"/>
    <w:next w:val="Body"/>
    <w:qFormat/>
    <w:rsid w:val="005A3308"/>
    <w:pPr>
      <w:numPr>
        <w:ilvl w:val="4"/>
        <w:numId w:val="15"/>
      </w:numPr>
      <w:spacing w:after="240"/>
    </w:pPr>
    <w:rPr>
      <w:rFonts w:ascii="Times Roman" w:hAnsi="Times Roman" w:cs="FuturaPT-BookObl"/>
      <w:color w:val="000000"/>
      <w:sz w:val="17"/>
      <w:szCs w:val="17"/>
      <w:lang w:eastAsia="en-CA"/>
    </w:rPr>
  </w:style>
  <w:style w:type="character" w:customStyle="1" w:styleId="Regular">
    <w:name w:val="Regular"/>
    <w:uiPriority w:val="1"/>
    <w:qFormat/>
    <w:rsid w:val="005A3308"/>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A3308"/>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A3308"/>
    <w:pPr>
      <w:keepLines/>
      <w:widowControl w:val="0"/>
      <w:suppressAutoHyphens/>
      <w:autoSpaceDE w:val="0"/>
      <w:autoSpaceDN w:val="0"/>
      <w:adjustRightInd w:val="0"/>
      <w:spacing w:line="240" w:lineRule="atLeast"/>
      <w:textAlignment w:val="baseline"/>
    </w:pPr>
    <w:rPr>
      <w:rFonts w:ascii="Arial" w:hAnsi="Arial" w:cs="FuturaPT-Heavy"/>
      <w:b/>
      <w:bCs/>
      <w:color w:val="000000"/>
      <w:sz w:val="18"/>
      <w:szCs w:val="18"/>
      <w:lang w:eastAsia="en-CA"/>
    </w:rPr>
  </w:style>
  <w:style w:type="paragraph" w:customStyle="1" w:styleId="TableBody">
    <w:name w:val="TableBody"/>
    <w:qFormat/>
    <w:rsid w:val="005A3308"/>
    <w:pPr>
      <w:keepLines/>
      <w:widowControl w:val="0"/>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IndexLevel2">
    <w:name w:val="IndexLevel2"/>
    <w:qFormat/>
    <w:rsid w:val="005A3308"/>
    <w:pPr>
      <w:spacing w:line="220" w:lineRule="atLeast"/>
      <w:ind w:left="360"/>
    </w:pPr>
    <w:rPr>
      <w:rFonts w:ascii="Times Roman" w:hAnsi="Times Roman" w:cs="NewBaskervilleStd-Roman"/>
      <w:color w:val="000000"/>
      <w:sz w:val="18"/>
      <w:szCs w:val="18"/>
      <w:lang w:eastAsia="en-CA"/>
    </w:rPr>
  </w:style>
  <w:style w:type="paragraph" w:customStyle="1" w:styleId="IndexLevel3">
    <w:name w:val="IndexLevel3"/>
    <w:qFormat/>
    <w:rsid w:val="005A3308"/>
    <w:pPr>
      <w:spacing w:line="220" w:lineRule="atLeast"/>
      <w:ind w:left="720"/>
    </w:pPr>
    <w:rPr>
      <w:rFonts w:ascii="Times Roman" w:hAnsi="Times Roman" w:cs="NewBaskervilleStd-Roman"/>
      <w:color w:val="000000"/>
      <w:sz w:val="18"/>
      <w:szCs w:val="18"/>
      <w:lang w:eastAsia="en-CA"/>
    </w:rPr>
  </w:style>
  <w:style w:type="paragraph" w:customStyle="1" w:styleId="IndexTitle">
    <w:name w:val="IndexTitle"/>
    <w:qFormat/>
    <w:rsid w:val="005A3308"/>
    <w:pPr>
      <w:spacing w:before="600" w:after="960" w:line="360" w:lineRule="atLeast"/>
      <w:jc w:val="center"/>
    </w:pPr>
    <w:rPr>
      <w:rFonts w:ascii="DogmaOT-Bold" w:hAnsi="DogmaOT-Bold" w:cs="DogmaOT-Bold"/>
      <w:b/>
      <w:bCs/>
      <w:caps/>
      <w:color w:val="000000"/>
      <w:sz w:val="32"/>
      <w:szCs w:val="32"/>
      <w:lang w:eastAsia="en-CA"/>
    </w:rPr>
  </w:style>
  <w:style w:type="paragraph" w:customStyle="1" w:styleId="ChapterIntro">
    <w:name w:val="ChapterIntro"/>
    <w:qFormat/>
    <w:rsid w:val="005A3308"/>
    <w:pPr>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BoxCaption">
    <w:name w:val="BoxCaption"/>
    <w:next w:val="BoxBody"/>
    <w:qFormat/>
    <w:rsid w:val="005A3308"/>
    <w:pPr>
      <w:spacing w:line="180" w:lineRule="atLeast"/>
    </w:pPr>
    <w:rPr>
      <w:rFonts w:ascii="FuturaPT-BookObl" w:hAnsi="FuturaPT-BookObl" w:cs="FuturaPT-BookObl"/>
      <w:i/>
      <w:iCs/>
      <w:color w:val="000000"/>
      <w:sz w:val="15"/>
      <w:szCs w:val="15"/>
      <w:lang w:eastAsia="en-CA"/>
    </w:rPr>
  </w:style>
  <w:style w:type="paragraph" w:customStyle="1" w:styleId="BoxBody">
    <w:name w:val="BoxBody"/>
    <w:qFormat/>
    <w:rsid w:val="005A3308"/>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hAnsi="Arial" w:cs="FuturaPT-Book"/>
      <w:color w:val="000000"/>
      <w:sz w:val="17"/>
      <w:szCs w:val="17"/>
      <w:lang w:eastAsia="en-CA"/>
    </w:rPr>
  </w:style>
  <w:style w:type="paragraph" w:customStyle="1" w:styleId="BoxBodyFirst">
    <w:name w:val="BoxBodyFirst"/>
    <w:qFormat/>
    <w:rsid w:val="005A3308"/>
    <w:pPr>
      <w:widowControl w:val="0"/>
      <w:pBdr>
        <w:left w:val="single" w:sz="18" w:space="4" w:color="008000"/>
      </w:pBdr>
      <w:autoSpaceDE w:val="0"/>
      <w:autoSpaceDN w:val="0"/>
      <w:adjustRightInd w:val="0"/>
      <w:spacing w:line="240" w:lineRule="atLeast"/>
      <w:textAlignment w:val="center"/>
    </w:pPr>
    <w:rPr>
      <w:rFonts w:ascii="FuturaPT-Book" w:hAnsi="FuturaPT-Book" w:cs="FuturaPT-Book"/>
      <w:color w:val="000000"/>
      <w:sz w:val="17"/>
      <w:szCs w:val="17"/>
      <w:lang w:eastAsia="en-CA"/>
    </w:rPr>
  </w:style>
  <w:style w:type="paragraph" w:customStyle="1" w:styleId="ChapterTitle">
    <w:name w:val="ChapterTitle"/>
    <w:qFormat/>
    <w:rsid w:val="005A3308"/>
    <w:pPr>
      <w:keepLines/>
      <w:suppressAutoHyphens/>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oxListBullet">
    <w:name w:val="BoxListBullet"/>
    <w:qFormat/>
    <w:rsid w:val="005A3308"/>
    <w:pPr>
      <w:widowControl w:val="0"/>
      <w:numPr>
        <w:numId w:val="5"/>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Code">
    <w:name w:val="BoxCode"/>
    <w:qFormat/>
    <w:rsid w:val="005A3308"/>
    <w:pPr>
      <w:widowControl w:val="0"/>
      <w:pBdr>
        <w:left w:val="single" w:sz="18" w:space="4" w:color="008000"/>
      </w:pBdr>
      <w:suppressAutoHyphens/>
      <w:autoSpaceDE w:val="0"/>
      <w:autoSpaceDN w:val="0"/>
      <w:adjustRightInd w:val="0"/>
      <w:spacing w:line="200" w:lineRule="atLeast"/>
      <w:contextualSpacing/>
      <w:textAlignment w:val="top"/>
    </w:pPr>
    <w:rPr>
      <w:rFonts w:ascii="Courier" w:hAnsi="Courier" w:cs="TheSansMonoCondensed-Plain"/>
      <w:color w:val="000000"/>
      <w:sz w:val="16"/>
      <w:szCs w:val="16"/>
      <w:lang w:eastAsia="en-CA"/>
    </w:rPr>
  </w:style>
  <w:style w:type="paragraph" w:customStyle="1" w:styleId="BoxListBody">
    <w:name w:val="BoxListBody"/>
    <w:qFormat/>
    <w:rsid w:val="005A3308"/>
    <w:pPr>
      <w:widowControl w:val="0"/>
      <w:pBdr>
        <w:left w:val="single" w:sz="18" w:space="22" w:color="008000"/>
      </w:pBdr>
      <w:autoSpaceDE w:val="0"/>
      <w:autoSpaceDN w:val="0"/>
      <w:adjustRightInd w:val="0"/>
      <w:spacing w:after="120" w:line="240" w:lineRule="atLeast"/>
      <w:ind w:left="359"/>
      <w:textAlignment w:val="center"/>
    </w:pPr>
    <w:rPr>
      <w:rFonts w:ascii="Arial" w:hAnsi="Arial" w:cs="FuturaPT-Book"/>
      <w:color w:val="000000"/>
      <w:sz w:val="17"/>
      <w:szCs w:val="17"/>
      <w:lang w:eastAsia="en-CA"/>
    </w:rPr>
  </w:style>
  <w:style w:type="paragraph" w:customStyle="1" w:styleId="BoxListHead">
    <w:name w:val="BoxListHead"/>
    <w:qFormat/>
    <w:rsid w:val="005A3308"/>
    <w:pPr>
      <w:keepNext/>
      <w:keepLines/>
      <w:widowControl w:val="0"/>
      <w:pBdr>
        <w:left w:val="single" w:sz="18" w:space="4" w:color="008000"/>
      </w:pBdr>
      <w:autoSpaceDE w:val="0"/>
      <w:autoSpaceDN w:val="0"/>
      <w:adjustRightInd w:val="0"/>
      <w:spacing w:before="120" w:line="240" w:lineRule="atLeast"/>
      <w:textAlignment w:val="center"/>
    </w:pPr>
    <w:rPr>
      <w:rFonts w:ascii="Arial" w:hAnsi="Arial" w:cs="FuturaPT-Heavy"/>
      <w:b/>
      <w:color w:val="000000"/>
      <w:spacing w:val="1"/>
      <w:sz w:val="17"/>
      <w:szCs w:val="17"/>
      <w:lang w:eastAsia="en-CA"/>
    </w:rPr>
  </w:style>
  <w:style w:type="character" w:customStyle="1" w:styleId="KeyCaps">
    <w:name w:val="KeyCaps"/>
    <w:uiPriority w:val="1"/>
    <w:qFormat/>
    <w:rsid w:val="005A3308"/>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A3308"/>
    <w:rPr>
      <w:rFonts w:ascii="Wingdings2" w:hAnsi="Wingdings2" w:cs="Wingdings2"/>
      <w:color w:val="000000"/>
      <w:w w:val="100"/>
      <w:position w:val="0"/>
      <w:u w:val="none"/>
      <w:vertAlign w:val="baseline"/>
      <w:lang w:val="en-US"/>
    </w:rPr>
  </w:style>
  <w:style w:type="paragraph" w:customStyle="1" w:styleId="ListBody">
    <w:name w:val="ListBody"/>
    <w:qFormat/>
    <w:rsid w:val="005A3308"/>
    <w:pPr>
      <w:widowControl w:val="0"/>
      <w:autoSpaceDE w:val="0"/>
      <w:autoSpaceDN w:val="0"/>
      <w:adjustRightInd w:val="0"/>
      <w:spacing w:before="80" w:after="120" w:line="240" w:lineRule="atLeast"/>
      <w:ind w:left="1800" w:firstLine="360"/>
      <w:textAlignment w:val="baseline"/>
    </w:pPr>
    <w:rPr>
      <w:rFonts w:ascii="Times Roman" w:hAnsi="Times Roman" w:cs="NewBaskervilleStd-Roman"/>
      <w:color w:val="000000"/>
      <w:lang w:eastAsia="en-CA"/>
    </w:rPr>
  </w:style>
  <w:style w:type="character" w:customStyle="1" w:styleId="LinkURL">
    <w:name w:val="LinkURL"/>
    <w:uiPriority w:val="1"/>
    <w:qFormat/>
    <w:rsid w:val="005A3308"/>
    <w:rPr>
      <w:rFonts w:cs="NewBaskervilleStd-Italic"/>
      <w:i/>
      <w:iCs/>
      <w:color w:val="3366FF"/>
      <w:w w:val="100"/>
      <w:position w:val="0"/>
      <w:u w:val="none"/>
      <w:vertAlign w:val="baseline"/>
      <w:lang w:val="en-US"/>
    </w:rPr>
  </w:style>
  <w:style w:type="paragraph" w:customStyle="1" w:styleId="Note">
    <w:name w:val="Note"/>
    <w:qFormat/>
    <w:rsid w:val="005A3308"/>
    <w:pPr>
      <w:widowControl w:val="0"/>
      <w:autoSpaceDE w:val="0"/>
      <w:autoSpaceDN w:val="0"/>
      <w:adjustRightInd w:val="0"/>
      <w:spacing w:before="240" w:after="240" w:line="240" w:lineRule="atLeast"/>
      <w:ind w:left="1152" w:hanging="1152"/>
      <w:textAlignment w:val="baseline"/>
    </w:pPr>
    <w:rPr>
      <w:rFonts w:ascii="Times Roman" w:hAnsi="Times Roman" w:cs="NewBaskervilleStd-Italic"/>
      <w:iCs/>
      <w:color w:val="000000"/>
      <w:lang w:eastAsia="en-CA"/>
    </w:rPr>
  </w:style>
  <w:style w:type="character" w:customStyle="1" w:styleId="bulletcharacter">
    <w:name w:val="bullet_character"/>
    <w:uiPriority w:val="99"/>
    <w:rsid w:val="005A3308"/>
    <w:rPr>
      <w:rFonts w:ascii="Symbol" w:hAnsi="Symbol" w:cs="Symbol"/>
      <w:color w:val="000000"/>
    </w:rPr>
  </w:style>
  <w:style w:type="character" w:customStyle="1" w:styleId="Superscript">
    <w:name w:val="Superscript"/>
    <w:uiPriority w:val="1"/>
    <w:qFormat/>
    <w:rsid w:val="005A3308"/>
    <w:rPr>
      <w:color w:val="3366FF"/>
      <w:vertAlign w:val="superscript"/>
    </w:rPr>
  </w:style>
  <w:style w:type="character" w:customStyle="1" w:styleId="SuperscriptItalic">
    <w:name w:val="SuperscriptItalic"/>
    <w:uiPriority w:val="1"/>
    <w:qFormat/>
    <w:rsid w:val="005A3308"/>
    <w:rPr>
      <w:i/>
      <w:color w:val="3366FF"/>
      <w:vertAlign w:val="superscript"/>
    </w:rPr>
  </w:style>
  <w:style w:type="character" w:customStyle="1" w:styleId="Subscript">
    <w:name w:val="Subscript"/>
    <w:uiPriority w:val="1"/>
    <w:qFormat/>
    <w:rsid w:val="005A3308"/>
    <w:rPr>
      <w:color w:val="3366FF"/>
      <w:vertAlign w:val="subscript"/>
    </w:rPr>
  </w:style>
  <w:style w:type="character" w:customStyle="1" w:styleId="SubscriptItalic">
    <w:name w:val="SubscriptItalic"/>
    <w:uiPriority w:val="1"/>
    <w:qFormat/>
    <w:rsid w:val="005A3308"/>
    <w:rPr>
      <w:i/>
      <w:color w:val="3366FF"/>
      <w:vertAlign w:val="subscript"/>
    </w:rPr>
  </w:style>
  <w:style w:type="character" w:customStyle="1" w:styleId="Symbol">
    <w:name w:val="Symbol"/>
    <w:uiPriority w:val="1"/>
    <w:qFormat/>
    <w:rsid w:val="005A3308"/>
    <w:rPr>
      <w:rFonts w:ascii="Symbol" w:hAnsi="Symbol"/>
    </w:rPr>
  </w:style>
  <w:style w:type="character" w:customStyle="1" w:styleId="Italic">
    <w:name w:val="Italic"/>
    <w:uiPriority w:val="1"/>
    <w:qFormat/>
    <w:rsid w:val="005A3308"/>
    <w:rPr>
      <w:rFonts w:cs="NewBaskervilleStd-Italic"/>
      <w:i/>
      <w:iCs/>
      <w:color w:val="0000FF"/>
      <w:w w:val="100"/>
      <w:position w:val="0"/>
      <w:u w:val="none"/>
      <w:vertAlign w:val="baseline"/>
      <w:lang w:val="en-US"/>
    </w:rPr>
  </w:style>
  <w:style w:type="paragraph" w:customStyle="1" w:styleId="ListBullet">
    <w:name w:val="ListBullet"/>
    <w:qFormat/>
    <w:rsid w:val="005A3308"/>
    <w:pPr>
      <w:widowControl w:val="0"/>
      <w:numPr>
        <w:numId w:val="3"/>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Code">
    <w:name w:val="ListCode"/>
    <w:qFormat/>
    <w:rsid w:val="005A3308"/>
    <w:pPr>
      <w:widowControl w:val="0"/>
      <w:pBdr>
        <w:left w:val="single" w:sz="4" w:space="4" w:color="auto"/>
      </w:pBdr>
      <w:suppressAutoHyphens/>
      <w:autoSpaceDE w:val="0"/>
      <w:autoSpaceDN w:val="0"/>
      <w:adjustRightInd w:val="0"/>
      <w:spacing w:line="210" w:lineRule="atLeast"/>
      <w:ind w:left="1800"/>
      <w:contextualSpacing/>
      <w:textAlignment w:val="baseline"/>
    </w:pPr>
    <w:rPr>
      <w:rFonts w:ascii="Courier" w:hAnsi="Courier" w:cs="TheSansMonoCondensed-Plain"/>
      <w:color w:val="000000"/>
      <w:sz w:val="17"/>
      <w:szCs w:val="17"/>
      <w:lang w:eastAsia="en-CA"/>
    </w:rPr>
  </w:style>
  <w:style w:type="paragraph" w:customStyle="1" w:styleId="ListHead">
    <w:name w:val="ListHead"/>
    <w:qFormat/>
    <w:rsid w:val="005A3308"/>
    <w:pPr>
      <w:keepNext/>
      <w:keepLines/>
      <w:widowControl w:val="0"/>
      <w:suppressAutoHyphens/>
      <w:autoSpaceDE w:val="0"/>
      <w:autoSpaceDN w:val="0"/>
      <w:adjustRightInd w:val="0"/>
      <w:spacing w:before="120" w:line="240" w:lineRule="atLeast"/>
      <w:ind w:left="1440"/>
      <w:textAlignment w:val="baseline"/>
    </w:pPr>
    <w:rPr>
      <w:rFonts w:ascii="Times Roman" w:hAnsi="Times Roman" w:cs="NewBaskervilleStd-Bold"/>
      <w:b/>
      <w:bCs/>
      <w:color w:val="000000"/>
      <w:lang w:eastAsia="en-CA"/>
    </w:rPr>
  </w:style>
  <w:style w:type="paragraph" w:customStyle="1" w:styleId="ListNumber">
    <w:name w:val="ListNumber"/>
    <w:qFormat/>
    <w:rsid w:val="005A3308"/>
    <w:pPr>
      <w:widowControl w:val="0"/>
      <w:numPr>
        <w:numId w:val="1"/>
      </w:numPr>
      <w:tabs>
        <w:tab w:val="left" w:pos="1800"/>
      </w:tabs>
      <w:autoSpaceDE w:val="0"/>
      <w:autoSpaceDN w:val="0"/>
      <w:adjustRightInd w:val="0"/>
      <w:spacing w:before="180" w:line="240" w:lineRule="atLeast"/>
      <w:ind w:left="1800"/>
      <w:textAlignment w:val="top"/>
    </w:pPr>
    <w:rPr>
      <w:rFonts w:ascii="Times Roman" w:hAnsi="Times Roman" w:cs="NewBaskervilleStd-Roman"/>
      <w:color w:val="000000"/>
      <w:lang w:eastAsia="en-CA"/>
    </w:rPr>
  </w:style>
  <w:style w:type="paragraph" w:customStyle="1" w:styleId="ListNumberSub">
    <w:name w:val="ListNumberSub"/>
    <w:qFormat/>
    <w:rsid w:val="005A3308"/>
    <w:pPr>
      <w:widowControl w:val="0"/>
      <w:numPr>
        <w:numId w:val="2"/>
      </w:numPr>
      <w:tabs>
        <w:tab w:val="left" w:pos="1800"/>
      </w:tabs>
      <w:autoSpaceDE w:val="0"/>
      <w:autoSpaceDN w:val="0"/>
      <w:adjustRightInd w:val="0"/>
      <w:spacing w:before="60" w:line="240" w:lineRule="atLeast"/>
      <w:textAlignment w:val="top"/>
    </w:pPr>
    <w:rPr>
      <w:rFonts w:ascii="Times Roman" w:hAnsi="Times Roman" w:cs="NewBaskervilleStd-Roman"/>
      <w:color w:val="000000"/>
      <w:lang w:eastAsia="en-CA"/>
    </w:rPr>
  </w:style>
  <w:style w:type="paragraph" w:customStyle="1" w:styleId="GraphicSlug">
    <w:name w:val="GraphicSlug"/>
    <w:qFormat/>
    <w:rsid w:val="005A3308"/>
    <w:pPr>
      <w:keepLines/>
      <w:widowControl w:val="0"/>
      <w:suppressAutoHyphens/>
      <w:autoSpaceDE w:val="0"/>
      <w:autoSpaceDN w:val="0"/>
      <w:adjustRightInd w:val="0"/>
      <w:spacing w:before="120" w:line="240" w:lineRule="atLeast"/>
      <w:ind w:left="1440"/>
      <w:textAlignment w:val="baseline"/>
    </w:pPr>
    <w:rPr>
      <w:rFonts w:ascii="Arial" w:hAnsi="Arial" w:cs="TimesNewRomanPSMT"/>
      <w:smallCaps/>
      <w:color w:val="A50F1E"/>
      <w:sz w:val="18"/>
      <w:szCs w:val="18"/>
      <w:lang w:eastAsia="en-CA"/>
    </w:rPr>
  </w:style>
  <w:style w:type="character" w:customStyle="1" w:styleId="AltText">
    <w:name w:val="AltText"/>
    <w:uiPriority w:val="1"/>
    <w:qFormat/>
    <w:rsid w:val="005A3308"/>
    <w:rPr>
      <w:color w:val="008000"/>
    </w:rPr>
  </w:style>
  <w:style w:type="paragraph" w:customStyle="1" w:styleId="PartNumber">
    <w:name w:val="PartNumber"/>
    <w:qFormat/>
    <w:rsid w:val="005A330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PartTitle">
    <w:name w:val="PartTitle"/>
    <w:qFormat/>
    <w:rsid w:val="005A330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PartIntro">
    <w:name w:val="PartIntro"/>
    <w:qFormat/>
    <w:rsid w:val="005A3308"/>
    <w:pPr>
      <w:widowControl w:val="0"/>
      <w:autoSpaceDE w:val="0"/>
      <w:autoSpaceDN w:val="0"/>
      <w:adjustRightInd w:val="0"/>
      <w:spacing w:after="60" w:line="360" w:lineRule="atLeast"/>
      <w:ind w:left="1440"/>
      <w:textAlignment w:val="baseline"/>
    </w:pPr>
    <w:rPr>
      <w:rFonts w:ascii="Times Roman" w:hAnsi="Times Roman" w:cs="NewBaskervilleStd-Roman"/>
      <w:color w:val="000000"/>
      <w:spacing w:val="1"/>
      <w:sz w:val="28"/>
      <w:szCs w:val="28"/>
      <w:lang w:eastAsia="en-CA"/>
    </w:rPr>
  </w:style>
  <w:style w:type="paragraph" w:customStyle="1" w:styleId="PartList">
    <w:name w:val="PartList"/>
    <w:qFormat/>
    <w:rsid w:val="005A330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IntroList">
    <w:name w:val="ChapterIntroList"/>
    <w:qFormat/>
    <w:rsid w:val="005A3308"/>
    <w:pPr>
      <w:widowControl w:val="0"/>
      <w:tabs>
        <w:tab w:val="left" w:pos="1800"/>
      </w:tabs>
      <w:autoSpaceDE w:val="0"/>
      <w:autoSpaceDN w:val="0"/>
      <w:adjustRightInd w:val="0"/>
      <w:spacing w:before="180" w:line="240" w:lineRule="atLeast"/>
      <w:ind w:left="1800" w:hanging="360"/>
      <w:textAlignment w:val="top"/>
    </w:pPr>
    <w:rPr>
      <w:rFonts w:ascii="Times Roman" w:hAnsi="Times Roman" w:cs="NewBaskervilleStd-Roman"/>
      <w:color w:val="000000"/>
      <w:lang w:eastAsia="en-CA"/>
    </w:rPr>
  </w:style>
  <w:style w:type="paragraph" w:customStyle="1" w:styleId="ChapterSubtitle">
    <w:name w:val="ChapterSubtitle"/>
    <w:rsid w:val="005A3308"/>
    <w:pPr>
      <w:keepLines/>
      <w:widowControl w:val="0"/>
      <w:suppressAutoHyphens/>
      <w:autoSpaceDE w:val="0"/>
      <w:autoSpaceDN w:val="0"/>
      <w:adjustRightInd w:val="0"/>
      <w:spacing w:after="360" w:line="360" w:lineRule="atLeast"/>
      <w:ind w:left="1440"/>
      <w:jc w:val="center"/>
      <w:textAlignment w:val="baseline"/>
    </w:pPr>
    <w:rPr>
      <w:rFonts w:ascii="Arial" w:hAnsi="Arial" w:cs="DogmaOT-Bold"/>
      <w:b/>
      <w:bCs/>
      <w:color w:val="000000"/>
      <w:spacing w:val="48"/>
      <w:sz w:val="28"/>
      <w:szCs w:val="28"/>
      <w:lang w:eastAsia="en-CA"/>
    </w:rPr>
  </w:style>
  <w:style w:type="paragraph" w:customStyle="1" w:styleId="BodyContinued">
    <w:name w:val="BodyContinued"/>
    <w:qFormat/>
    <w:rsid w:val="005A3308"/>
    <w:pPr>
      <w:widowControl w:val="0"/>
      <w:autoSpaceDE w:val="0"/>
      <w:autoSpaceDN w:val="0"/>
      <w:adjustRightInd w:val="0"/>
      <w:spacing w:before="120" w:after="120" w:line="240" w:lineRule="atLeast"/>
      <w:ind w:left="1440"/>
      <w:textAlignment w:val="baseline"/>
    </w:pPr>
    <w:rPr>
      <w:rFonts w:ascii="Times Roman" w:hAnsi="Times Roman" w:cs="NewBaskervilleStd-Roman"/>
      <w:color w:val="000000"/>
      <w:lang w:eastAsia="en-CA"/>
    </w:rPr>
  </w:style>
  <w:style w:type="paragraph" w:customStyle="1" w:styleId="BoxHeadA">
    <w:name w:val="BoxHeadA"/>
    <w:qFormat/>
    <w:rsid w:val="005A3308"/>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hAnsi="Arial" w:cs="DogmaOT-Bold"/>
      <w:b/>
      <w:bCs/>
      <w:caps/>
      <w:color w:val="000000"/>
      <w:spacing w:val="13"/>
      <w:sz w:val="18"/>
      <w:szCs w:val="18"/>
      <w:lang w:eastAsia="en-CA"/>
    </w:rPr>
  </w:style>
  <w:style w:type="paragraph" w:customStyle="1" w:styleId="BoxHeadB">
    <w:name w:val="BoxHeadB"/>
    <w:basedOn w:val="BoxHeadA"/>
    <w:qFormat/>
    <w:rsid w:val="005A3308"/>
    <w:pPr>
      <w:spacing w:before="120"/>
    </w:pPr>
    <w:rPr>
      <w:i/>
      <w:iCs/>
      <w:caps w:val="0"/>
    </w:rPr>
  </w:style>
  <w:style w:type="paragraph" w:customStyle="1" w:styleId="BoxBodyContinued">
    <w:name w:val="BoxBodyContinued"/>
    <w:qFormat/>
    <w:rsid w:val="005A3308"/>
    <w:pPr>
      <w:widowControl w:val="0"/>
      <w:pBdr>
        <w:left w:val="single" w:sz="18" w:space="4" w:color="008000"/>
      </w:pBdr>
      <w:autoSpaceDE w:val="0"/>
      <w:autoSpaceDN w:val="0"/>
      <w:adjustRightInd w:val="0"/>
      <w:spacing w:before="120" w:after="120" w:line="240" w:lineRule="atLeast"/>
      <w:textAlignment w:val="center"/>
    </w:pPr>
    <w:rPr>
      <w:rFonts w:ascii="Arial" w:hAnsi="Arial" w:cs="FuturaPT-Book"/>
      <w:color w:val="000000"/>
      <w:sz w:val="17"/>
      <w:szCs w:val="17"/>
      <w:lang w:eastAsia="en-CA"/>
    </w:rPr>
  </w:style>
  <w:style w:type="character" w:customStyle="1" w:styleId="Bold">
    <w:name w:val="Bold"/>
    <w:uiPriority w:val="1"/>
    <w:rsid w:val="005A3308"/>
    <w:rPr>
      <w:b/>
      <w:bCs/>
      <w:color w:val="3366FF"/>
    </w:rPr>
  </w:style>
  <w:style w:type="paragraph" w:customStyle="1" w:styleId="RunInHead">
    <w:name w:val="RunInHead"/>
    <w:rsid w:val="005A3308"/>
    <w:pPr>
      <w:widowControl w:val="0"/>
      <w:autoSpaceDE w:val="0"/>
      <w:autoSpaceDN w:val="0"/>
      <w:adjustRightInd w:val="0"/>
      <w:spacing w:before="120" w:line="240" w:lineRule="atLeast"/>
      <w:ind w:left="1440"/>
      <w:textAlignment w:val="baseline"/>
    </w:pPr>
    <w:rPr>
      <w:rFonts w:ascii="Times Roman" w:hAnsi="Times Roman" w:cs="NewBaskervilleStd-Roman"/>
      <w:b/>
      <w:color w:val="000000"/>
      <w:lang w:eastAsia="en-CA"/>
    </w:rPr>
  </w:style>
  <w:style w:type="paragraph" w:customStyle="1" w:styleId="RunInPara">
    <w:name w:val="RunInPara"/>
    <w:qFormat/>
    <w:rsid w:val="005A3308"/>
    <w:pPr>
      <w:widowControl w:val="0"/>
      <w:autoSpaceDE w:val="0"/>
      <w:autoSpaceDN w:val="0"/>
      <w:adjustRightInd w:val="0"/>
      <w:spacing w:after="120" w:line="240" w:lineRule="atLeast"/>
      <w:ind w:left="1440"/>
      <w:textAlignment w:val="baseline"/>
    </w:pPr>
    <w:rPr>
      <w:rFonts w:ascii="Times Roman" w:hAnsi="Times Roman" w:cs="NewBaskervilleStd-Roman"/>
      <w:color w:val="000000"/>
      <w:lang w:eastAsia="en-CA"/>
    </w:rPr>
  </w:style>
  <w:style w:type="paragraph" w:customStyle="1" w:styleId="BoxRunInHead">
    <w:name w:val="BoxRunInHead"/>
    <w:rsid w:val="005A3308"/>
    <w:pPr>
      <w:widowControl w:val="0"/>
      <w:pBdr>
        <w:left w:val="single" w:sz="18" w:space="4" w:color="008000"/>
      </w:pBdr>
      <w:autoSpaceDE w:val="0"/>
      <w:autoSpaceDN w:val="0"/>
      <w:adjustRightInd w:val="0"/>
      <w:spacing w:before="120" w:line="240" w:lineRule="atLeast"/>
      <w:textAlignment w:val="center"/>
    </w:pPr>
    <w:rPr>
      <w:rFonts w:ascii="Arial" w:hAnsi="Arial" w:cs="FuturaPT-Book"/>
      <w:b/>
      <w:color w:val="000000"/>
      <w:sz w:val="17"/>
      <w:szCs w:val="17"/>
      <w:lang w:eastAsia="en-CA"/>
    </w:rPr>
  </w:style>
  <w:style w:type="paragraph" w:customStyle="1" w:styleId="BoxRunInPara">
    <w:name w:val="BoxRunInPara"/>
    <w:qFormat/>
    <w:rsid w:val="005A3308"/>
    <w:pPr>
      <w:widowControl w:val="0"/>
      <w:pBdr>
        <w:left w:val="single" w:sz="18" w:space="4" w:color="008000"/>
      </w:pBdr>
      <w:autoSpaceDE w:val="0"/>
      <w:autoSpaceDN w:val="0"/>
      <w:adjustRightInd w:val="0"/>
      <w:spacing w:after="120" w:line="240" w:lineRule="atLeast"/>
      <w:textAlignment w:val="center"/>
    </w:pPr>
    <w:rPr>
      <w:rFonts w:ascii="Arial" w:hAnsi="Arial" w:cs="FuturaPT-Book"/>
      <w:color w:val="000000"/>
      <w:sz w:val="17"/>
      <w:szCs w:val="17"/>
      <w:lang w:eastAsia="en-CA"/>
    </w:rPr>
  </w:style>
  <w:style w:type="paragraph" w:customStyle="1" w:styleId="BoxExtractPara">
    <w:name w:val="BoxExtractPara"/>
    <w:qFormat/>
    <w:rsid w:val="005A3308"/>
    <w:pPr>
      <w:widowControl w:val="0"/>
      <w:pBdr>
        <w:left w:val="single" w:sz="18" w:space="31" w:color="008000"/>
      </w:pBdr>
      <w:autoSpaceDE w:val="0"/>
      <w:autoSpaceDN w:val="0"/>
      <w:adjustRightInd w:val="0"/>
      <w:spacing w:before="120" w:after="120" w:line="240" w:lineRule="atLeast"/>
      <w:ind w:left="547"/>
      <w:textAlignment w:val="center"/>
    </w:pPr>
    <w:rPr>
      <w:rFonts w:ascii="Arial" w:hAnsi="Arial" w:cs="FuturaPT-Book"/>
      <w:color w:val="000000"/>
      <w:sz w:val="17"/>
      <w:szCs w:val="17"/>
      <w:lang w:eastAsia="en-CA"/>
    </w:rPr>
  </w:style>
  <w:style w:type="character" w:customStyle="1" w:styleId="GraphicInline">
    <w:name w:val="GraphicInline"/>
    <w:uiPriority w:val="1"/>
    <w:qFormat/>
    <w:rsid w:val="005A3308"/>
    <w:rPr>
      <w:color w:val="3366FF"/>
      <w:bdr w:val="none" w:sz="0" w:space="0" w:color="auto"/>
      <w:shd w:val="clear" w:color="auto" w:fill="99CC00"/>
    </w:rPr>
  </w:style>
  <w:style w:type="character" w:customStyle="1" w:styleId="KeyTerm">
    <w:name w:val="KeyTerm"/>
    <w:uiPriority w:val="1"/>
    <w:qFormat/>
    <w:rsid w:val="005A3308"/>
    <w:rPr>
      <w:i/>
      <w:color w:val="3366FF"/>
      <w:bdr w:val="none" w:sz="0" w:space="0" w:color="auto"/>
      <w:shd w:val="clear" w:color="auto" w:fill="D9D9D9"/>
    </w:rPr>
  </w:style>
  <w:style w:type="character" w:customStyle="1" w:styleId="DigitalOnly">
    <w:name w:val="DigitalOnly"/>
    <w:uiPriority w:val="1"/>
    <w:qFormat/>
    <w:rsid w:val="005A3308"/>
    <w:rPr>
      <w:color w:val="3366FF"/>
      <w:bdr w:val="single" w:sz="4" w:space="0" w:color="3366FF"/>
    </w:rPr>
  </w:style>
  <w:style w:type="character" w:customStyle="1" w:styleId="PrintOnly">
    <w:name w:val="PrintOnly"/>
    <w:uiPriority w:val="1"/>
    <w:qFormat/>
    <w:rsid w:val="005A3308"/>
    <w:rPr>
      <w:color w:val="3366FF"/>
      <w:bdr w:val="single" w:sz="4" w:space="0" w:color="FF0000"/>
    </w:rPr>
  </w:style>
  <w:style w:type="character" w:customStyle="1" w:styleId="LinkEmail">
    <w:name w:val="LinkEmail"/>
    <w:basedOn w:val="LinkURL"/>
    <w:uiPriority w:val="1"/>
    <w:qFormat/>
    <w:rsid w:val="005A3308"/>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A3308"/>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A3308"/>
    <w:rPr>
      <w:color w:val="3366FF"/>
      <w:bdr w:val="none" w:sz="0" w:space="0" w:color="auto"/>
      <w:shd w:val="clear" w:color="auto" w:fill="FFFF00"/>
    </w:rPr>
  </w:style>
  <w:style w:type="character" w:customStyle="1" w:styleId="FootnoteReference">
    <w:name w:val="FootnoteReference"/>
    <w:uiPriority w:val="1"/>
    <w:qFormat/>
    <w:rsid w:val="005A3308"/>
    <w:rPr>
      <w:color w:val="3366FF"/>
      <w:vertAlign w:val="superscript"/>
    </w:rPr>
  </w:style>
  <w:style w:type="paragraph" w:customStyle="1" w:styleId="Footnote">
    <w:name w:val="Footnote"/>
    <w:qFormat/>
    <w:rsid w:val="005A3308"/>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hAnsi="Arial" w:cs="NewBaskervilleStd-Roman"/>
      <w:color w:val="000000"/>
      <w:sz w:val="16"/>
      <w:lang w:eastAsia="en-CA"/>
    </w:rPr>
  </w:style>
  <w:style w:type="character" w:customStyle="1" w:styleId="FootnoteRef">
    <w:name w:val="FootnoteRef"/>
    <w:basedOn w:val="FootnoteReference"/>
    <w:uiPriority w:val="1"/>
    <w:qFormat/>
    <w:rsid w:val="005A3308"/>
    <w:rPr>
      <w:color w:val="3366FF"/>
      <w:vertAlign w:val="superscript"/>
    </w:rPr>
  </w:style>
  <w:style w:type="character" w:customStyle="1" w:styleId="EndnoteReference">
    <w:name w:val="EndnoteReference"/>
    <w:basedOn w:val="FootnoteReference"/>
    <w:uiPriority w:val="1"/>
    <w:qFormat/>
    <w:rsid w:val="005A3308"/>
    <w:rPr>
      <w:color w:val="3366FF"/>
      <w:vertAlign w:val="superscript"/>
    </w:rPr>
  </w:style>
  <w:style w:type="paragraph" w:customStyle="1" w:styleId="QuotePara">
    <w:name w:val="QuotePara"/>
    <w:qFormat/>
    <w:rsid w:val="005A3308"/>
    <w:pPr>
      <w:widowControl w:val="0"/>
      <w:autoSpaceDE w:val="0"/>
      <w:autoSpaceDN w:val="0"/>
      <w:adjustRightInd w:val="0"/>
      <w:spacing w:before="120" w:after="120" w:line="240" w:lineRule="atLeast"/>
      <w:ind w:left="2160"/>
      <w:textAlignment w:val="baseline"/>
    </w:pPr>
    <w:rPr>
      <w:rFonts w:ascii="Times Roman" w:hAnsi="Times Roman" w:cs="NewBaskervilleStd-Roman"/>
      <w:color w:val="000000"/>
      <w:lang w:eastAsia="en-CA"/>
    </w:rPr>
  </w:style>
  <w:style w:type="paragraph" w:customStyle="1" w:styleId="QuoteSource">
    <w:name w:val="QuoteSource"/>
    <w:basedOn w:val="QuotePara"/>
    <w:qFormat/>
    <w:rsid w:val="005A3308"/>
    <w:pPr>
      <w:spacing w:after="240"/>
      <w:jc w:val="right"/>
    </w:pPr>
  </w:style>
  <w:style w:type="character" w:customStyle="1" w:styleId="Caps">
    <w:name w:val="Caps"/>
    <w:uiPriority w:val="1"/>
    <w:qFormat/>
    <w:rsid w:val="005A3308"/>
    <w:rPr>
      <w:caps/>
      <w:smallCaps w:val="0"/>
      <w:color w:val="3366FF"/>
    </w:rPr>
  </w:style>
  <w:style w:type="character" w:customStyle="1" w:styleId="SmallCaps">
    <w:name w:val="SmallCaps"/>
    <w:uiPriority w:val="1"/>
    <w:qFormat/>
    <w:rsid w:val="005A3308"/>
    <w:rPr>
      <w:caps w:val="0"/>
      <w:smallCaps/>
      <w:color w:val="3366FF"/>
    </w:rPr>
  </w:style>
  <w:style w:type="character" w:customStyle="1" w:styleId="SmallCapsBold">
    <w:name w:val="SmallCapsBold"/>
    <w:basedOn w:val="SmallCaps"/>
    <w:uiPriority w:val="1"/>
    <w:qFormat/>
    <w:rsid w:val="005A3308"/>
    <w:rPr>
      <w:b/>
      <w:bCs/>
      <w:caps w:val="0"/>
      <w:smallCaps/>
      <w:color w:val="3366FF"/>
    </w:rPr>
  </w:style>
  <w:style w:type="character" w:customStyle="1" w:styleId="SmallCapsBoldItalic">
    <w:name w:val="SmallCapsBoldItalic"/>
    <w:basedOn w:val="SmallCapsBold"/>
    <w:uiPriority w:val="1"/>
    <w:qFormat/>
    <w:rsid w:val="005A3308"/>
    <w:rPr>
      <w:b/>
      <w:bCs/>
      <w:i/>
      <w:iCs/>
      <w:caps w:val="0"/>
      <w:smallCaps/>
      <w:color w:val="3366FF"/>
    </w:rPr>
  </w:style>
  <w:style w:type="character" w:customStyle="1" w:styleId="SmallCapsItalic">
    <w:name w:val="SmallCapsItalic"/>
    <w:basedOn w:val="SmallCaps"/>
    <w:uiPriority w:val="1"/>
    <w:qFormat/>
    <w:rsid w:val="005A3308"/>
    <w:rPr>
      <w:i/>
      <w:iCs/>
      <w:caps w:val="0"/>
      <w:smallCaps/>
      <w:color w:val="3366FF"/>
    </w:rPr>
  </w:style>
  <w:style w:type="character" w:customStyle="1" w:styleId="NSSymbol">
    <w:name w:val="NSSymbol"/>
    <w:uiPriority w:val="1"/>
    <w:qFormat/>
    <w:rsid w:val="005A3308"/>
    <w:rPr>
      <w:color w:val="3366FF"/>
    </w:rPr>
  </w:style>
  <w:style w:type="table" w:styleId="TableGrid">
    <w:name w:val="Table Grid"/>
    <w:basedOn w:val="TableNormal"/>
    <w:uiPriority w:val="59"/>
    <w:rsid w:val="005A33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A3308"/>
    <w:pPr>
      <w:keepLines/>
      <w:widowControl w:val="0"/>
      <w:suppressAutoHyphens/>
      <w:autoSpaceDE w:val="0"/>
      <w:autoSpaceDN w:val="0"/>
      <w:adjustRightInd w:val="0"/>
      <w:spacing w:line="240" w:lineRule="atLeast"/>
      <w:textAlignment w:val="baseline"/>
    </w:pPr>
    <w:rPr>
      <w:rFonts w:ascii="Arial" w:hAnsi="Arial" w:cs="FuturaPT-Heavy"/>
      <w:color w:val="000000"/>
      <w:sz w:val="18"/>
      <w:szCs w:val="18"/>
      <w:lang w:eastAsia="en-CA"/>
    </w:rPr>
  </w:style>
  <w:style w:type="paragraph" w:customStyle="1" w:styleId="TableFootnote">
    <w:name w:val="TableFootnote"/>
    <w:qFormat/>
    <w:rsid w:val="005A3308"/>
    <w:pPr>
      <w:keepLines/>
      <w:widowControl w:val="0"/>
      <w:autoSpaceDE w:val="0"/>
      <w:autoSpaceDN w:val="0"/>
      <w:adjustRightInd w:val="0"/>
      <w:spacing w:line="190" w:lineRule="atLeast"/>
      <w:textAlignment w:val="baseline"/>
    </w:pPr>
    <w:rPr>
      <w:rFonts w:ascii="Arial" w:hAnsi="Arial" w:cs="FuturaPT-Book"/>
      <w:color w:val="000000"/>
      <w:sz w:val="16"/>
      <w:szCs w:val="17"/>
      <w:lang w:eastAsia="en-CA"/>
    </w:rPr>
  </w:style>
  <w:style w:type="paragraph" w:customStyle="1" w:styleId="TableListBulleted">
    <w:name w:val="TableListBulleted"/>
    <w:qFormat/>
    <w:rsid w:val="005A3308"/>
    <w:pPr>
      <w:keepLines/>
      <w:widowControl w:val="0"/>
      <w:numPr>
        <w:numId w:val="7"/>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Numbered">
    <w:name w:val="TableListNumbered"/>
    <w:qFormat/>
    <w:rsid w:val="005A3308"/>
    <w:pPr>
      <w:keepLines/>
      <w:widowControl w:val="0"/>
      <w:numPr>
        <w:numId w:val="8"/>
      </w:numPr>
      <w:autoSpaceDE w:val="0"/>
      <w:autoSpaceDN w:val="0"/>
      <w:adjustRightInd w:val="0"/>
      <w:spacing w:line="190" w:lineRule="atLeast"/>
      <w:textAlignment w:val="baseline"/>
    </w:pPr>
    <w:rPr>
      <w:rFonts w:ascii="Arial" w:hAnsi="Arial" w:cs="FuturaPT-Book"/>
      <w:color w:val="000000"/>
      <w:sz w:val="17"/>
      <w:szCs w:val="17"/>
      <w:lang w:eastAsia="en-CA"/>
    </w:rPr>
  </w:style>
  <w:style w:type="paragraph" w:customStyle="1" w:styleId="TableListPlain">
    <w:name w:val="TableListPlain"/>
    <w:qFormat/>
    <w:rsid w:val="005A3308"/>
    <w:pPr>
      <w:keepLines/>
      <w:widowControl w:val="0"/>
      <w:autoSpaceDE w:val="0"/>
      <w:autoSpaceDN w:val="0"/>
      <w:adjustRightInd w:val="0"/>
      <w:spacing w:line="190" w:lineRule="atLeast"/>
      <w:ind w:left="360"/>
      <w:textAlignment w:val="baseline"/>
    </w:pPr>
    <w:rPr>
      <w:rFonts w:ascii="Arial" w:hAnsi="Arial" w:cs="FuturaPT-Book"/>
      <w:color w:val="000000"/>
      <w:sz w:val="17"/>
      <w:szCs w:val="17"/>
      <w:lang w:eastAsia="en-CA"/>
    </w:rPr>
  </w:style>
  <w:style w:type="paragraph" w:customStyle="1" w:styleId="ExtractPara">
    <w:name w:val="ExtractPara"/>
    <w:basedOn w:val="QuotePara"/>
    <w:qFormat/>
    <w:rsid w:val="005A3308"/>
    <w:rPr>
      <w:sz w:val="18"/>
      <w:szCs w:val="18"/>
    </w:rPr>
  </w:style>
  <w:style w:type="paragraph" w:customStyle="1" w:styleId="ExtractSource">
    <w:name w:val="ExtractSource"/>
    <w:basedOn w:val="ExtractPara"/>
    <w:qFormat/>
    <w:rsid w:val="005A3308"/>
    <w:pPr>
      <w:jc w:val="right"/>
    </w:pPr>
  </w:style>
  <w:style w:type="paragraph" w:customStyle="1" w:styleId="ExtractParaContinued">
    <w:name w:val="ExtractParaContinued"/>
    <w:basedOn w:val="ExtractPara"/>
    <w:qFormat/>
    <w:rsid w:val="005A3308"/>
    <w:pPr>
      <w:spacing w:before="0"/>
      <w:ind w:firstLine="360"/>
    </w:pPr>
  </w:style>
  <w:style w:type="paragraph" w:customStyle="1" w:styleId="AppendixNumber">
    <w:name w:val="AppendixNumber"/>
    <w:qFormat/>
    <w:rsid w:val="005A330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240"/>
      <w:szCs w:val="240"/>
      <w:lang w:eastAsia="en-CA"/>
    </w:rPr>
  </w:style>
  <w:style w:type="paragraph" w:customStyle="1" w:styleId="AppendixTitle">
    <w:name w:val="AppendixTitle"/>
    <w:qFormat/>
    <w:rsid w:val="005A3308"/>
    <w:pPr>
      <w:keepLines/>
      <w:widowControl w:val="0"/>
      <w:suppressAutoHyphens/>
      <w:autoSpaceDE w:val="0"/>
      <w:autoSpaceDN w:val="0"/>
      <w:adjustRightInd w:val="0"/>
      <w:spacing w:before="600" w:after="1920" w:line="360" w:lineRule="atLeast"/>
      <w:ind w:left="1440"/>
      <w:jc w:val="center"/>
      <w:textAlignment w:val="baseline"/>
    </w:pPr>
    <w:rPr>
      <w:rFonts w:ascii="Arial" w:hAnsi="Arial" w:cs="DogmaOT-Bold"/>
      <w:b/>
      <w:bCs/>
      <w:caps/>
      <w:color w:val="000000"/>
      <w:spacing w:val="48"/>
      <w:sz w:val="32"/>
      <w:szCs w:val="32"/>
      <w:lang w:eastAsia="en-CA"/>
    </w:rPr>
  </w:style>
  <w:style w:type="paragraph" w:customStyle="1" w:styleId="BackmatterTitle">
    <w:name w:val="BackmatterTitle"/>
    <w:qFormat/>
    <w:rsid w:val="005A3308"/>
    <w:pPr>
      <w:keepLines/>
      <w:widowControl w:val="0"/>
      <w:suppressAutoHyphens/>
      <w:autoSpaceDE w:val="0"/>
      <w:autoSpaceDN w:val="0"/>
      <w:adjustRightInd w:val="0"/>
      <w:spacing w:before="600" w:after="600" w:line="360" w:lineRule="atLeast"/>
      <w:ind w:left="360"/>
      <w:textAlignment w:val="baseline"/>
    </w:pPr>
    <w:rPr>
      <w:rFonts w:ascii="Arial" w:hAnsi="Arial" w:cs="DogmaOT-Bold"/>
      <w:b/>
      <w:bCs/>
      <w:caps/>
      <w:color w:val="000000"/>
      <w:spacing w:val="48"/>
      <w:sz w:val="32"/>
      <w:szCs w:val="32"/>
      <w:lang w:eastAsia="en-CA"/>
    </w:rPr>
  </w:style>
  <w:style w:type="paragraph" w:customStyle="1" w:styleId="GlossaryTerm">
    <w:name w:val="GlossaryTerm"/>
    <w:qFormat/>
    <w:rsid w:val="005A3308"/>
    <w:pPr>
      <w:widowControl w:val="0"/>
      <w:autoSpaceDE w:val="0"/>
      <w:autoSpaceDN w:val="0"/>
      <w:adjustRightInd w:val="0"/>
      <w:spacing w:line="240" w:lineRule="atLeast"/>
      <w:ind w:left="360"/>
      <w:textAlignment w:val="baseline"/>
    </w:pPr>
    <w:rPr>
      <w:rFonts w:ascii="Times Roman" w:hAnsi="Times Roman" w:cs="NewBaskervilleStd-Roman"/>
      <w:b/>
      <w:bCs/>
      <w:color w:val="000000"/>
      <w:u w:val="single"/>
      <w:lang w:eastAsia="en-CA"/>
    </w:rPr>
  </w:style>
  <w:style w:type="paragraph" w:customStyle="1" w:styleId="GlossaryDefinition">
    <w:name w:val="GlossaryDefinition"/>
    <w:qFormat/>
    <w:rsid w:val="005A330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paragraph" w:customStyle="1" w:styleId="EndnoteEntry">
    <w:name w:val="EndnoteEntry"/>
    <w:qFormat/>
    <w:rsid w:val="005A3308"/>
    <w:pPr>
      <w:widowControl w:val="0"/>
      <w:autoSpaceDE w:val="0"/>
      <w:autoSpaceDN w:val="0"/>
      <w:adjustRightInd w:val="0"/>
      <w:spacing w:after="120" w:line="240" w:lineRule="atLeast"/>
      <w:ind w:left="360"/>
      <w:textAlignment w:val="baseline"/>
    </w:pPr>
    <w:rPr>
      <w:rFonts w:ascii="Times Roman" w:hAnsi="Times Roman" w:cs="NewBaskervilleStd-Roman"/>
      <w:color w:val="000000"/>
      <w:lang w:eastAsia="en-CA"/>
    </w:rPr>
  </w:style>
  <w:style w:type="character" w:customStyle="1" w:styleId="EndnoteRef">
    <w:name w:val="EndnoteRef"/>
    <w:basedOn w:val="EndnoteReference"/>
    <w:uiPriority w:val="1"/>
    <w:qFormat/>
    <w:rsid w:val="005A3308"/>
    <w:rPr>
      <w:color w:val="3366FF"/>
      <w:vertAlign w:val="superscript"/>
    </w:rPr>
  </w:style>
  <w:style w:type="paragraph" w:customStyle="1" w:styleId="Reference">
    <w:name w:val="Reference"/>
    <w:qFormat/>
    <w:rsid w:val="005A3308"/>
    <w:pPr>
      <w:widowControl w:val="0"/>
      <w:autoSpaceDE w:val="0"/>
      <w:autoSpaceDN w:val="0"/>
      <w:adjustRightInd w:val="0"/>
      <w:spacing w:after="120" w:line="240" w:lineRule="atLeast"/>
      <w:ind w:left="360" w:hanging="360"/>
      <w:textAlignment w:val="baseline"/>
    </w:pPr>
    <w:rPr>
      <w:rFonts w:ascii="Times Roman" w:hAnsi="Times Roman" w:cs="NewBaskervilleStd-Roman"/>
      <w:color w:val="000000"/>
      <w:lang w:eastAsia="en-CA"/>
    </w:rPr>
  </w:style>
  <w:style w:type="paragraph" w:customStyle="1" w:styleId="HeadProject">
    <w:name w:val="HeadProject"/>
    <w:qFormat/>
    <w:rsid w:val="005A3308"/>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hAnsi="Arial" w:cs="FuturaPT-Bold"/>
      <w:b/>
      <w:bCs/>
      <w:color w:val="FFFFFF" w:themeColor="background1"/>
      <w:sz w:val="24"/>
      <w:szCs w:val="24"/>
      <w:lang w:eastAsia="en-CA"/>
    </w:rPr>
  </w:style>
  <w:style w:type="character" w:customStyle="1" w:styleId="LiteralGray">
    <w:name w:val="LiteralGray"/>
    <w:uiPriority w:val="1"/>
    <w:qFormat/>
    <w:rsid w:val="005A3308"/>
    <w:rPr>
      <w:rFonts w:ascii="Courier" w:hAnsi="Courier"/>
      <w:color w:val="A6A6A6" w:themeColor="background1" w:themeShade="A6"/>
    </w:rPr>
  </w:style>
  <w:style w:type="character" w:customStyle="1" w:styleId="PyBracket">
    <w:name w:val="PyBracket"/>
    <w:uiPriority w:val="1"/>
    <w:qFormat/>
    <w:rsid w:val="005A3308"/>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A3308"/>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A3308"/>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A3308"/>
  </w:style>
  <w:style w:type="character" w:styleId="BookTitle">
    <w:name w:val="Book Title"/>
    <w:basedOn w:val="DefaultParagraphFont"/>
    <w:uiPriority w:val="33"/>
    <w:qFormat/>
    <w:rsid w:val="005A3308"/>
    <w:rPr>
      <w:b/>
      <w:bCs/>
      <w:smallCaps/>
      <w:spacing w:val="5"/>
    </w:rPr>
  </w:style>
  <w:style w:type="paragraph" w:customStyle="1" w:styleId="BookTitle0">
    <w:name w:val="BookTitle"/>
    <w:qFormat/>
    <w:rsid w:val="005A3308"/>
    <w:pPr>
      <w:widowControl w:val="0"/>
      <w:suppressAutoHyphens/>
      <w:autoSpaceDE w:val="0"/>
      <w:autoSpaceDN w:val="0"/>
      <w:adjustRightInd w:val="0"/>
      <w:spacing w:before="1200" w:line="2400" w:lineRule="atLeast"/>
      <w:ind w:left="1440"/>
      <w:jc w:val="center"/>
      <w:textAlignment w:val="baseline"/>
    </w:pPr>
    <w:rPr>
      <w:rFonts w:ascii="Arial" w:hAnsi="Arial" w:cs="FuturaPTCond-Bold"/>
      <w:b/>
      <w:bCs/>
      <w:color w:val="000000"/>
      <w:sz w:val="120"/>
      <w:szCs w:val="240"/>
      <w:lang w:eastAsia="en-CA"/>
    </w:rPr>
  </w:style>
  <w:style w:type="paragraph" w:customStyle="1" w:styleId="BookSubtitle">
    <w:name w:val="BookSubtitle"/>
    <w:basedOn w:val="ChapterSubtitle"/>
    <w:qFormat/>
    <w:rsid w:val="005A3308"/>
  </w:style>
  <w:style w:type="paragraph" w:customStyle="1" w:styleId="BookEdition">
    <w:name w:val="BookEdition"/>
    <w:basedOn w:val="BookSubtitle"/>
    <w:qFormat/>
    <w:rsid w:val="005A3308"/>
    <w:rPr>
      <w:b w:val="0"/>
      <w:bCs w:val="0"/>
      <w:i/>
      <w:iCs/>
      <w:sz w:val="24"/>
      <w:szCs w:val="24"/>
    </w:rPr>
  </w:style>
  <w:style w:type="paragraph" w:customStyle="1" w:styleId="BookAuthor">
    <w:name w:val="BookAuthor"/>
    <w:basedOn w:val="BookEdition"/>
    <w:qFormat/>
    <w:rsid w:val="005A3308"/>
    <w:rPr>
      <w:i w:val="0"/>
      <w:iCs w:val="0"/>
      <w:smallCaps/>
    </w:rPr>
  </w:style>
  <w:style w:type="paragraph" w:customStyle="1" w:styleId="BookPublisher">
    <w:name w:val="BookPublisher"/>
    <w:basedOn w:val="BookAuthor"/>
    <w:qFormat/>
    <w:rsid w:val="005A3308"/>
    <w:rPr>
      <w:i/>
      <w:iCs/>
      <w:smallCaps w:val="0"/>
      <w:sz w:val="20"/>
      <w:szCs w:val="20"/>
    </w:rPr>
  </w:style>
  <w:style w:type="paragraph" w:customStyle="1" w:styleId="Copyright">
    <w:name w:val="Copyright"/>
    <w:qFormat/>
    <w:rsid w:val="005A3308"/>
    <w:pPr>
      <w:widowControl w:val="0"/>
      <w:autoSpaceDE w:val="0"/>
      <w:autoSpaceDN w:val="0"/>
      <w:adjustRightInd w:val="0"/>
      <w:spacing w:line="240" w:lineRule="atLeast"/>
      <w:textAlignment w:val="baseline"/>
    </w:pPr>
    <w:rPr>
      <w:rFonts w:ascii="NewBaskervilleStd-Roman" w:hAnsi="NewBaskervilleStd-Roman" w:cs="NewBaskervilleStd-Roman"/>
      <w:color w:val="000000"/>
      <w:sz w:val="16"/>
      <w:szCs w:val="18"/>
      <w:lang w:eastAsia="en-CA"/>
    </w:rPr>
  </w:style>
  <w:style w:type="paragraph" w:customStyle="1" w:styleId="CopyrightLOC">
    <w:name w:val="CopyrightLOC"/>
    <w:basedOn w:val="Copyright"/>
    <w:qFormat/>
    <w:rsid w:val="005A3308"/>
  </w:style>
  <w:style w:type="paragraph" w:customStyle="1" w:styleId="CopyrightHead">
    <w:name w:val="CopyrightHead"/>
    <w:basedOn w:val="CopyrightLOC"/>
    <w:qFormat/>
    <w:rsid w:val="005A3308"/>
    <w:pPr>
      <w:jc w:val="center"/>
    </w:pPr>
    <w:rPr>
      <w:b/>
    </w:rPr>
  </w:style>
  <w:style w:type="paragraph" w:customStyle="1" w:styleId="Dedication">
    <w:name w:val="Dedication"/>
    <w:basedOn w:val="BookPublisher"/>
    <w:qFormat/>
    <w:rsid w:val="005A3308"/>
  </w:style>
  <w:style w:type="paragraph" w:customStyle="1" w:styleId="FrontmatterTitle">
    <w:name w:val="FrontmatterTitle"/>
    <w:basedOn w:val="BackmatterTitle"/>
    <w:qFormat/>
    <w:rsid w:val="005A3308"/>
  </w:style>
  <w:style w:type="paragraph" w:customStyle="1" w:styleId="TOCFM">
    <w:name w:val="TOCFM"/>
    <w:basedOn w:val="Normal"/>
    <w:qFormat/>
    <w:rsid w:val="005A3308"/>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A3308"/>
    <w:pPr>
      <w:ind w:left="720"/>
    </w:pPr>
    <w:rPr>
      <w:b/>
    </w:rPr>
  </w:style>
  <w:style w:type="paragraph" w:customStyle="1" w:styleId="TOCPart">
    <w:name w:val="TOCPart"/>
    <w:basedOn w:val="TOCH1"/>
    <w:qFormat/>
    <w:rsid w:val="005A3308"/>
    <w:pPr>
      <w:spacing w:before="120"/>
      <w:ind w:left="0"/>
      <w:jc w:val="center"/>
    </w:pPr>
    <w:rPr>
      <w:b w:val="0"/>
      <w:sz w:val="28"/>
      <w:szCs w:val="24"/>
    </w:rPr>
  </w:style>
  <w:style w:type="paragraph" w:customStyle="1" w:styleId="TOCChapter">
    <w:name w:val="TOCChapter"/>
    <w:basedOn w:val="TOCH1"/>
    <w:qFormat/>
    <w:rsid w:val="005A3308"/>
    <w:pPr>
      <w:ind w:left="360"/>
    </w:pPr>
    <w:rPr>
      <w:b w:val="0"/>
      <w:sz w:val="24"/>
    </w:rPr>
  </w:style>
  <w:style w:type="paragraph" w:customStyle="1" w:styleId="TOCH2">
    <w:name w:val="TOCH2"/>
    <w:basedOn w:val="TOCH1"/>
    <w:qFormat/>
    <w:rsid w:val="005A3308"/>
    <w:pPr>
      <w:ind w:left="1080"/>
    </w:pPr>
    <w:rPr>
      <w:i/>
    </w:rPr>
  </w:style>
  <w:style w:type="paragraph" w:customStyle="1" w:styleId="TOCH3">
    <w:name w:val="TOCH3"/>
    <w:basedOn w:val="TOCH1"/>
    <w:qFormat/>
    <w:rsid w:val="005A3308"/>
    <w:pPr>
      <w:ind w:left="1440"/>
    </w:pPr>
    <w:rPr>
      <w:b w:val="0"/>
      <w:i/>
    </w:rPr>
  </w:style>
  <w:style w:type="paragraph" w:customStyle="1" w:styleId="BoxType">
    <w:name w:val="BoxType"/>
    <w:qFormat/>
    <w:rsid w:val="005A3308"/>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hAnsi="Arial" w:cs="TimesNewRomanPSMT"/>
      <w:color w:val="008000"/>
      <w:sz w:val="18"/>
      <w:szCs w:val="18"/>
      <w:lang w:eastAsia="en-CA"/>
    </w:rPr>
  </w:style>
  <w:style w:type="character" w:customStyle="1" w:styleId="CustomCharStyle">
    <w:name w:val="CustomCharStyle"/>
    <w:uiPriority w:val="1"/>
    <w:qFormat/>
    <w:rsid w:val="005A3308"/>
    <w:rPr>
      <w:b w:val="0"/>
      <w:bCs w:val="0"/>
      <w:i w:val="0"/>
      <w:iCs w:val="0"/>
      <w:color w:val="3366FF"/>
      <w:bdr w:val="none" w:sz="0" w:space="0" w:color="auto"/>
      <w:shd w:val="clear" w:color="auto" w:fill="CCFFCC"/>
    </w:rPr>
  </w:style>
  <w:style w:type="character" w:customStyle="1" w:styleId="CodeAnnotation">
    <w:name w:val="CodeAnnotation"/>
    <w:uiPriority w:val="1"/>
    <w:qFormat/>
    <w:rsid w:val="005A3308"/>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A3308"/>
    <w:pPr>
      <w:keepNext/>
      <w:keepLines/>
      <w:widowControl w:val="0"/>
      <w:numPr>
        <w:ilvl w:val="1"/>
        <w:numId w:val="15"/>
      </w:numPr>
      <w:tabs>
        <w:tab w:val="right" w:pos="1200"/>
        <w:tab w:val="left" w:pos="1440"/>
      </w:tabs>
      <w:suppressAutoHyphens/>
      <w:autoSpaceDE w:val="0"/>
      <w:autoSpaceDN w:val="0"/>
      <w:adjustRightInd w:val="0"/>
      <w:spacing w:before="420" w:after="120" w:line="300" w:lineRule="atLeast"/>
      <w:textAlignment w:val="baseline"/>
    </w:pPr>
    <w:rPr>
      <w:rFonts w:ascii="Arial" w:hAnsi="Arial" w:cs="FuturaPT-Bold"/>
      <w:b/>
      <w:bCs/>
      <w:color w:val="000000"/>
      <w:sz w:val="24"/>
      <w:szCs w:val="24"/>
      <w:lang w:eastAsia="en-CA"/>
    </w:rPr>
  </w:style>
  <w:style w:type="paragraph" w:customStyle="1" w:styleId="HeadB">
    <w:name w:val="HeadB"/>
    <w:qFormat/>
    <w:rsid w:val="005A3308"/>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hAnsi="Arial" w:cs="FuturaPTCond-BoldObl"/>
      <w:b/>
      <w:bCs/>
      <w:i/>
      <w:iCs/>
      <w:color w:val="000000"/>
      <w:sz w:val="24"/>
      <w:szCs w:val="24"/>
      <w:lang w:eastAsia="en-CA"/>
    </w:rPr>
  </w:style>
  <w:style w:type="paragraph" w:customStyle="1" w:styleId="HeadBNumber">
    <w:name w:val="HeadBNumber"/>
    <w:qFormat/>
    <w:rsid w:val="005A3308"/>
    <w:pPr>
      <w:keepNext/>
      <w:keepLines/>
      <w:widowControl w:val="0"/>
      <w:numPr>
        <w:ilvl w:val="2"/>
        <w:numId w:val="15"/>
      </w:numPr>
      <w:tabs>
        <w:tab w:val="right" w:pos="1980"/>
        <w:tab w:val="left" w:pos="2160"/>
      </w:tabs>
      <w:suppressAutoHyphens/>
      <w:autoSpaceDE w:val="0"/>
      <w:autoSpaceDN w:val="0"/>
      <w:adjustRightInd w:val="0"/>
      <w:spacing w:before="240" w:after="80" w:line="300" w:lineRule="atLeast"/>
      <w:textAlignment w:val="baseline"/>
    </w:pPr>
    <w:rPr>
      <w:rFonts w:ascii="Arial" w:hAnsi="Arial" w:cs="FuturaPTCond-BoldObl"/>
      <w:b/>
      <w:bCs/>
      <w:i/>
      <w:iCs/>
      <w:color w:val="000000"/>
      <w:sz w:val="24"/>
      <w:szCs w:val="24"/>
      <w:lang w:eastAsia="en-CA"/>
    </w:rPr>
  </w:style>
  <w:style w:type="paragraph" w:customStyle="1" w:styleId="HeadC">
    <w:name w:val="HeadC"/>
    <w:qFormat/>
    <w:rsid w:val="005A3308"/>
    <w:pPr>
      <w:keepNext/>
      <w:keepLines/>
      <w:widowControl w:val="0"/>
      <w:suppressAutoHyphens/>
      <w:autoSpaceDE w:val="0"/>
      <w:autoSpaceDN w:val="0"/>
      <w:adjustRightInd w:val="0"/>
      <w:spacing w:before="240" w:after="80" w:line="300" w:lineRule="atLeast"/>
      <w:ind w:left="1440"/>
      <w:textAlignment w:val="baseline"/>
    </w:pPr>
    <w:rPr>
      <w:rFonts w:ascii="Arial" w:hAnsi="Arial" w:cs="FuturaPTCond-Bold"/>
      <w:b/>
      <w:bCs/>
      <w:color w:val="000000"/>
      <w:lang w:eastAsia="en-CA"/>
    </w:rPr>
  </w:style>
  <w:style w:type="paragraph" w:customStyle="1" w:styleId="HeadCNumber">
    <w:name w:val="HeadCNumber"/>
    <w:qFormat/>
    <w:rsid w:val="005A3308"/>
    <w:pPr>
      <w:keepNext/>
      <w:keepLines/>
      <w:widowControl w:val="0"/>
      <w:numPr>
        <w:ilvl w:val="3"/>
        <w:numId w:val="15"/>
      </w:numPr>
      <w:tabs>
        <w:tab w:val="left" w:pos="1980"/>
      </w:tabs>
      <w:suppressAutoHyphens/>
      <w:autoSpaceDE w:val="0"/>
      <w:autoSpaceDN w:val="0"/>
      <w:adjustRightInd w:val="0"/>
      <w:spacing w:before="240" w:after="80" w:line="300" w:lineRule="atLeast"/>
      <w:textAlignment w:val="baseline"/>
    </w:pPr>
    <w:rPr>
      <w:rFonts w:ascii="Arial" w:hAnsi="Arial" w:cs="FuturaPTCond-Bold"/>
      <w:b/>
      <w:bCs/>
      <w:color w:val="000000"/>
      <w:lang w:eastAsia="en-CA"/>
    </w:rPr>
  </w:style>
  <w:style w:type="paragraph" w:customStyle="1" w:styleId="ListPlain">
    <w:name w:val="ListPlain"/>
    <w:qFormat/>
    <w:rsid w:val="005A3308"/>
    <w:pPr>
      <w:widowControl w:val="0"/>
      <w:autoSpaceDE w:val="0"/>
      <w:autoSpaceDN w:val="0"/>
      <w:adjustRightInd w:val="0"/>
      <w:spacing w:before="120" w:line="240" w:lineRule="atLeast"/>
      <w:ind w:left="1800"/>
      <w:textAlignment w:val="baseline"/>
    </w:pPr>
    <w:rPr>
      <w:rFonts w:ascii="Times Roman" w:hAnsi="Times Roman" w:cs="NewBaskervilleStd-Roman"/>
      <w:color w:val="000000"/>
      <w:lang w:eastAsia="en-CA"/>
    </w:rPr>
  </w:style>
  <w:style w:type="paragraph" w:customStyle="1" w:styleId="CodeAnnotated">
    <w:name w:val="CodeAnnotated"/>
    <w:qFormat/>
    <w:rsid w:val="005A3308"/>
    <w:pPr>
      <w:widowControl w:val="0"/>
      <w:pBdr>
        <w:left w:val="single" w:sz="4" w:space="4" w:color="auto"/>
      </w:pBdr>
      <w:suppressAutoHyphens/>
      <w:autoSpaceDE w:val="0"/>
      <w:autoSpaceDN w:val="0"/>
      <w:adjustRightInd w:val="0"/>
      <w:spacing w:line="210" w:lineRule="atLeast"/>
      <w:ind w:left="1440" w:hanging="216"/>
      <w:contextualSpacing/>
      <w:textAlignment w:val="top"/>
    </w:pPr>
    <w:rPr>
      <w:rFonts w:ascii="Courier" w:hAnsi="Courier" w:cs="TheSansMonoCondensed-Plain"/>
      <w:color w:val="000000"/>
      <w:sz w:val="17"/>
      <w:szCs w:val="17"/>
      <w:lang w:eastAsia="en-CA"/>
    </w:rPr>
  </w:style>
  <w:style w:type="paragraph" w:customStyle="1" w:styleId="BoxListNumber">
    <w:name w:val="BoxListNumber"/>
    <w:qFormat/>
    <w:rsid w:val="005A3308"/>
    <w:pPr>
      <w:widowControl w:val="0"/>
      <w:numPr>
        <w:numId w:val="6"/>
      </w:numPr>
      <w:pBdr>
        <w:left w:val="single" w:sz="18" w:space="4" w:color="008000"/>
      </w:pBdr>
      <w:autoSpaceDE w:val="0"/>
      <w:autoSpaceDN w:val="0"/>
      <w:adjustRightInd w:val="0"/>
      <w:spacing w:before="120" w:line="240" w:lineRule="atLeast"/>
      <w:ind w:left="360"/>
      <w:textAlignment w:val="center"/>
    </w:pPr>
    <w:rPr>
      <w:rFonts w:ascii="Arial" w:hAnsi="Arial" w:cs="FuturaPT-Book"/>
      <w:color w:val="000000"/>
      <w:sz w:val="17"/>
      <w:szCs w:val="17"/>
      <w:lang w:eastAsia="en-CA"/>
    </w:rPr>
  </w:style>
  <w:style w:type="paragraph" w:customStyle="1" w:styleId="BoxListPlain">
    <w:name w:val="BoxListPlain"/>
    <w:qFormat/>
    <w:rsid w:val="005A3308"/>
    <w:pPr>
      <w:widowControl w:val="0"/>
      <w:pBdr>
        <w:left w:val="single" w:sz="18" w:space="4" w:color="008000"/>
      </w:pBdr>
      <w:autoSpaceDE w:val="0"/>
      <w:autoSpaceDN w:val="0"/>
      <w:adjustRightInd w:val="0"/>
      <w:spacing w:before="120" w:line="240" w:lineRule="atLeast"/>
      <w:textAlignment w:val="baseline"/>
    </w:pPr>
    <w:rPr>
      <w:rFonts w:ascii="Arial" w:hAnsi="Arial" w:cs="FuturaPT-Book"/>
      <w:color w:val="000000"/>
      <w:sz w:val="17"/>
      <w:szCs w:val="17"/>
      <w:lang w:eastAsia="en-CA"/>
    </w:rPr>
  </w:style>
  <w:style w:type="paragraph" w:customStyle="1" w:styleId="BoxTitle">
    <w:name w:val="BoxTitle"/>
    <w:qFormat/>
    <w:rsid w:val="005A3308"/>
    <w:pPr>
      <w:keepNext/>
      <w:keepLines/>
      <w:pBdr>
        <w:left w:val="single" w:sz="18" w:space="4" w:color="008000"/>
      </w:pBdr>
      <w:suppressAutoHyphens/>
      <w:spacing w:after="120" w:line="300" w:lineRule="atLeast"/>
      <w:jc w:val="center"/>
      <w:textAlignment w:val="baseline"/>
    </w:pPr>
    <w:rPr>
      <w:rFonts w:ascii="Arial" w:hAnsi="Arial" w:cs="DogmaOT-Bold"/>
      <w:b/>
      <w:bCs/>
      <w:caps/>
      <w:color w:val="000000"/>
      <w:spacing w:val="13"/>
      <w:sz w:val="18"/>
      <w:szCs w:val="18"/>
      <w:lang w:eastAsia="en-CA"/>
    </w:rPr>
  </w:style>
  <w:style w:type="character" w:customStyle="1" w:styleId="MenuArrow">
    <w:name w:val="MenuArrow"/>
    <w:uiPriority w:val="1"/>
    <w:qFormat/>
    <w:rsid w:val="005A3308"/>
    <w:rPr>
      <w:rFonts w:ascii="Webdings" w:hAnsi="Webdings" w:cs="Webdings"/>
      <w:color w:val="3366FF"/>
      <w:w w:val="100"/>
      <w:position w:val="0"/>
      <w:u w:val="none"/>
      <w:vertAlign w:val="baseline"/>
      <w:lang w:val="en-US"/>
    </w:rPr>
  </w:style>
  <w:style w:type="paragraph" w:customStyle="1" w:styleId="TableTitle">
    <w:name w:val="TableTitle"/>
    <w:qFormat/>
    <w:rsid w:val="005A3308"/>
    <w:pPr>
      <w:keepNext/>
      <w:keepLines/>
      <w:widowControl w:val="0"/>
      <w:numPr>
        <w:ilvl w:val="5"/>
        <w:numId w:val="15"/>
      </w:numPr>
      <w:suppressAutoHyphens/>
      <w:autoSpaceDE w:val="0"/>
      <w:autoSpaceDN w:val="0"/>
      <w:adjustRightInd w:val="0"/>
      <w:spacing w:before="240" w:after="120" w:line="240" w:lineRule="atLeast"/>
      <w:textAlignment w:val="baseline"/>
    </w:pPr>
    <w:rPr>
      <w:rFonts w:ascii="Arial" w:hAnsi="Arial" w:cs="FuturaPT-Book"/>
      <w:color w:val="000000"/>
      <w:sz w:val="18"/>
      <w:szCs w:val="18"/>
      <w:lang w:eastAsia="en-CA"/>
    </w:rPr>
  </w:style>
  <w:style w:type="paragraph" w:customStyle="1" w:styleId="EpigraphSource">
    <w:name w:val="EpigraphSource"/>
    <w:basedOn w:val="Epigraph"/>
    <w:qFormat/>
    <w:rsid w:val="005A3308"/>
    <w:pPr>
      <w:jc w:val="right"/>
    </w:pPr>
  </w:style>
  <w:style w:type="paragraph" w:customStyle="1" w:styleId="Body">
    <w:name w:val="Body"/>
    <w:uiPriority w:val="99"/>
    <w:qFormat/>
    <w:rsid w:val="005A3308"/>
    <w:pPr>
      <w:widowControl w:val="0"/>
      <w:autoSpaceDE w:val="0"/>
      <w:autoSpaceDN w:val="0"/>
      <w:adjustRightInd w:val="0"/>
      <w:spacing w:before="120" w:after="120" w:line="240" w:lineRule="atLeast"/>
      <w:ind w:left="1440" w:firstLine="360"/>
      <w:textAlignment w:val="baseline"/>
    </w:pPr>
    <w:rPr>
      <w:rFonts w:ascii="Times Roman" w:hAnsi="Times Roman" w:cs="NewBaskervilleStd-Roman"/>
      <w:color w:val="000000"/>
      <w:lang w:eastAsia="en-CA"/>
    </w:rPr>
  </w:style>
  <w:style w:type="paragraph" w:customStyle="1" w:styleId="ChapterNumber">
    <w:name w:val="ChapterNumber"/>
    <w:next w:val="Normal"/>
    <w:qFormat/>
    <w:rsid w:val="005A3308"/>
    <w:pPr>
      <w:numPr>
        <w:numId w:val="15"/>
      </w:numPr>
      <w:suppressAutoHyphens/>
      <w:spacing w:before="1200" w:line="2400" w:lineRule="atLeast"/>
      <w:jc w:val="center"/>
      <w:textAlignment w:val="baseline"/>
    </w:pPr>
    <w:rPr>
      <w:rFonts w:ascii="Arial" w:hAnsi="Arial" w:cs="FuturaPTCond-Bold"/>
      <w:b/>
      <w:bCs/>
      <w:color w:val="000000"/>
      <w:sz w:val="240"/>
      <w:szCs w:val="240"/>
      <w:lang w:eastAsia="en-CA"/>
    </w:rPr>
  </w:style>
  <w:style w:type="character" w:customStyle="1" w:styleId="Xref">
    <w:name w:val="Xref"/>
    <w:uiPriority w:val="1"/>
    <w:rsid w:val="005A3308"/>
    <w:rPr>
      <w:color w:val="FF0000"/>
      <w:lang w:val="fr-FR"/>
    </w:rPr>
  </w:style>
  <w:style w:type="paragraph" w:customStyle="1" w:styleId="Default">
    <w:name w:val="Default"/>
    <w:rsid w:val="005A3308"/>
    <w:pPr>
      <w:autoSpaceDE w:val="0"/>
      <w:autoSpaceDN w:val="0"/>
      <w:adjustRightInd w:val="0"/>
    </w:pPr>
    <w:rPr>
      <w:rFonts w:ascii="NewBaskerville" w:hAnsi="NewBaskerville" w:cs="NewBaskerville"/>
      <w:color w:val="000000"/>
      <w:sz w:val="24"/>
      <w:szCs w:val="24"/>
      <w:lang w:bidi="hi-IN"/>
    </w:rPr>
  </w:style>
  <w:style w:type="paragraph" w:customStyle="1" w:styleId="SourceForeword">
    <w:name w:val="SourceForeword"/>
    <w:basedOn w:val="ReviewSource"/>
    <w:qFormat/>
    <w:rsid w:val="005A3308"/>
  </w:style>
  <w:style w:type="paragraph" w:customStyle="1" w:styleId="ReviewHead">
    <w:name w:val="ReviewHead"/>
    <w:basedOn w:val="FrontmatterTitle"/>
    <w:qFormat/>
    <w:rsid w:val="005A3308"/>
  </w:style>
  <w:style w:type="paragraph" w:customStyle="1" w:styleId="ReviewQuote">
    <w:name w:val="ReviewQuote"/>
    <w:basedOn w:val="QuotePara"/>
    <w:qFormat/>
    <w:rsid w:val="005A3308"/>
  </w:style>
  <w:style w:type="paragraph" w:customStyle="1" w:styleId="ReviewSource">
    <w:name w:val="ReviewSource"/>
    <w:basedOn w:val="QuoteSource"/>
    <w:qFormat/>
    <w:rsid w:val="005A3308"/>
  </w:style>
  <w:style w:type="paragraph" w:customStyle="1" w:styleId="ListGraphic">
    <w:name w:val="ListGraphic"/>
    <w:basedOn w:val="GraphicSlug"/>
    <w:qFormat/>
    <w:rsid w:val="005A3308"/>
    <w:pPr>
      <w:ind w:left="0"/>
    </w:pPr>
  </w:style>
  <w:style w:type="paragraph" w:customStyle="1" w:styleId="ListCaption">
    <w:name w:val="ListCaption"/>
    <w:basedOn w:val="CaptionLine"/>
    <w:qFormat/>
    <w:rsid w:val="005A3308"/>
    <w:pPr>
      <w:ind w:left="3600"/>
    </w:pPr>
  </w:style>
  <w:style w:type="paragraph" w:customStyle="1" w:styleId="NoteContinued">
    <w:name w:val="NoteContinued"/>
    <w:basedOn w:val="Note"/>
    <w:qFormat/>
    <w:rsid w:val="005A3308"/>
    <w:pPr>
      <w:spacing w:before="0"/>
      <w:ind w:firstLine="0"/>
    </w:pPr>
  </w:style>
  <w:style w:type="paragraph" w:customStyle="1" w:styleId="NoteCode">
    <w:name w:val="NoteCode"/>
    <w:basedOn w:val="Code"/>
    <w:qFormat/>
    <w:rsid w:val="005A3308"/>
    <w:pPr>
      <w:spacing w:after="240"/>
    </w:pPr>
  </w:style>
  <w:style w:type="paragraph" w:customStyle="1" w:styleId="ListBulletSub">
    <w:name w:val="ListBulletSub"/>
    <w:basedOn w:val="ListBullet"/>
    <w:qFormat/>
    <w:rsid w:val="005A3308"/>
    <w:pPr>
      <w:ind w:left="2520"/>
    </w:pPr>
  </w:style>
  <w:style w:type="paragraph" w:customStyle="1" w:styleId="CodeCustom1">
    <w:name w:val="CodeCustom1"/>
    <w:basedOn w:val="Code"/>
    <w:qFormat/>
    <w:rsid w:val="005A3308"/>
    <w:rPr>
      <w:color w:val="00B0F0"/>
    </w:rPr>
  </w:style>
  <w:style w:type="paragraph" w:customStyle="1" w:styleId="CodeCustom2">
    <w:name w:val="CodeCustom2"/>
    <w:basedOn w:val="Normal"/>
    <w:qFormat/>
    <w:rsid w:val="005A3308"/>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5A3308"/>
    <w:rPr>
      <w:bCs/>
      <w:color w:val="A12126"/>
    </w:rPr>
  </w:style>
  <w:style w:type="paragraph" w:customStyle="1" w:styleId="Equation">
    <w:name w:val="Equation"/>
    <w:basedOn w:val="ListPlain"/>
    <w:qFormat/>
    <w:rsid w:val="005A3308"/>
  </w:style>
  <w:style w:type="character" w:customStyle="1" w:styleId="Heading1Char">
    <w:name w:val="Heading 1 Char"/>
    <w:basedOn w:val="DefaultParagraphFont"/>
    <w:link w:val="Heading1"/>
    <w:uiPriority w:val="9"/>
    <w:rsid w:val="00CE1782"/>
    <w:rPr>
      <w:rFonts w:ascii="Times New Roman" w:hAnsi="Times New Roman"/>
      <w:b/>
      <w:bCs/>
      <w:kern w:val="36"/>
      <w:sz w:val="48"/>
      <w:szCs w:val="48"/>
      <w:lang w:val="en-GB" w:eastAsia="en-GB"/>
    </w:rPr>
  </w:style>
  <w:style w:type="paragraph" w:customStyle="1" w:styleId="msonormal0">
    <w:name w:val="msonormal"/>
    <w:basedOn w:val="Normal"/>
    <w:rsid w:val="00CE1782"/>
    <w:pPr>
      <w:spacing w:before="100" w:beforeAutospacing="1" w:after="100" w:afterAutospacing="1" w:line="240" w:lineRule="auto"/>
    </w:pPr>
    <w:rPr>
      <w:sz w:val="24"/>
      <w:szCs w:val="24"/>
      <w:lang w:val="en-GB" w:eastAsia="en-GB"/>
    </w:rPr>
  </w:style>
  <w:style w:type="paragraph" w:customStyle="1" w:styleId="toc">
    <w:name w:val="toc"/>
    <w:basedOn w:val="Normal"/>
    <w:rsid w:val="00CE1782"/>
    <w:pPr>
      <w:spacing w:before="100" w:beforeAutospacing="1" w:after="100" w:afterAutospacing="1" w:line="240" w:lineRule="auto"/>
    </w:pPr>
    <w:rPr>
      <w:sz w:val="24"/>
      <w:szCs w:val="24"/>
      <w:lang w:val="en-GB" w:eastAsia="en-GB"/>
    </w:rPr>
  </w:style>
  <w:style w:type="character" w:customStyle="1" w:styleId="Title1">
    <w:name w:val="Title1"/>
    <w:basedOn w:val="DefaultParagraphFont"/>
    <w:rsid w:val="00CE1782"/>
  </w:style>
  <w:style w:type="character" w:styleId="Hyperlink">
    <w:name w:val="Hyperlink"/>
    <w:basedOn w:val="DefaultParagraphFont"/>
    <w:uiPriority w:val="99"/>
    <w:unhideWhenUsed/>
    <w:rsid w:val="00CE1782"/>
    <w:rPr>
      <w:color w:val="0000FF"/>
      <w:u w:val="single"/>
    </w:rPr>
  </w:style>
  <w:style w:type="character" w:styleId="FollowedHyperlink">
    <w:name w:val="FollowedHyperlink"/>
    <w:basedOn w:val="DefaultParagraphFont"/>
    <w:uiPriority w:val="99"/>
    <w:semiHidden/>
    <w:unhideWhenUsed/>
    <w:rsid w:val="00CE1782"/>
    <w:rPr>
      <w:color w:val="800080"/>
      <w:u w:val="single"/>
    </w:rPr>
  </w:style>
  <w:style w:type="paragraph" w:styleId="NormalWeb">
    <w:name w:val="Normal (Web)"/>
    <w:basedOn w:val="Normal"/>
    <w:uiPriority w:val="99"/>
    <w:semiHidden/>
    <w:unhideWhenUsed/>
    <w:rsid w:val="00CE1782"/>
    <w:pPr>
      <w:spacing w:before="100" w:beforeAutospacing="1" w:after="100" w:afterAutospacing="1" w:line="240" w:lineRule="auto"/>
    </w:pPr>
    <w:rPr>
      <w:sz w:val="24"/>
      <w:szCs w:val="24"/>
      <w:lang w:val="en-GB" w:eastAsia="en-GB"/>
    </w:rPr>
  </w:style>
  <w:style w:type="character" w:styleId="Emphasis">
    <w:name w:val="Emphasis"/>
    <w:basedOn w:val="DefaultParagraphFont"/>
    <w:uiPriority w:val="20"/>
    <w:qFormat/>
    <w:rsid w:val="00CE1782"/>
    <w:rPr>
      <w:i/>
      <w:iCs/>
    </w:rPr>
  </w:style>
  <w:style w:type="character" w:styleId="HTMLCode">
    <w:name w:val="HTML Code"/>
    <w:basedOn w:val="DefaultParagraphFont"/>
    <w:uiPriority w:val="99"/>
    <w:semiHidden/>
    <w:unhideWhenUsed/>
    <w:rsid w:val="00CE178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E17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CE1782"/>
    <w:rPr>
      <w:rFonts w:ascii="Courier New" w:hAnsi="Courier New" w:cs="Courier New"/>
      <w:lang w:val="en-GB" w:eastAsia="en-GB"/>
    </w:rPr>
  </w:style>
  <w:style w:type="character" w:customStyle="1" w:styleId="keystroke">
    <w:name w:val="keystroke"/>
    <w:basedOn w:val="DefaultParagraphFont"/>
    <w:rsid w:val="00CE1782"/>
  </w:style>
  <w:style w:type="paragraph" w:styleId="TOC1">
    <w:name w:val="toc 1"/>
    <w:basedOn w:val="Normal"/>
    <w:next w:val="Normal"/>
    <w:autoRedefine/>
    <w:uiPriority w:val="39"/>
    <w:unhideWhenUsed/>
    <w:rsid w:val="00D7140C"/>
    <w:pPr>
      <w:tabs>
        <w:tab w:val="right" w:leader="dot" w:pos="8090"/>
      </w:tabs>
      <w:spacing w:after="100"/>
      <w:pPrChange w:id="0" w:author="Carol Nichols" w:date="2022-08-13T20:55:00Z">
        <w:pPr>
          <w:spacing w:after="100" w:line="276" w:lineRule="auto"/>
        </w:pPr>
      </w:pPrChange>
    </w:pPr>
    <w:rPr>
      <w:rPrChange w:id="0" w:author="Carol Nichols" w:date="2022-08-13T20:55:00Z">
        <w:rPr>
          <w:sz w:val="22"/>
          <w:szCs w:val="22"/>
          <w:lang w:val="en-CA" w:eastAsia="en-CA" w:bidi="ar-SA"/>
        </w:rPr>
      </w:rPrChange>
    </w:rPr>
  </w:style>
  <w:style w:type="paragraph" w:styleId="TOC2">
    <w:name w:val="toc 2"/>
    <w:basedOn w:val="Normal"/>
    <w:next w:val="Normal"/>
    <w:autoRedefine/>
    <w:uiPriority w:val="39"/>
    <w:unhideWhenUsed/>
    <w:rsid w:val="00980CCA"/>
    <w:pPr>
      <w:spacing w:after="100"/>
      <w:ind w:left="220"/>
    </w:pPr>
  </w:style>
  <w:style w:type="paragraph" w:styleId="TOC3">
    <w:name w:val="toc 3"/>
    <w:basedOn w:val="Normal"/>
    <w:next w:val="Normal"/>
    <w:autoRedefine/>
    <w:uiPriority w:val="39"/>
    <w:unhideWhenUsed/>
    <w:rsid w:val="00980CCA"/>
    <w:pPr>
      <w:spacing w:after="100"/>
      <w:ind w:left="440"/>
    </w:pPr>
  </w:style>
  <w:style w:type="character" w:styleId="CommentReference">
    <w:name w:val="annotation reference"/>
    <w:basedOn w:val="DefaultParagraphFont"/>
    <w:uiPriority w:val="99"/>
    <w:semiHidden/>
    <w:unhideWhenUsed/>
    <w:rsid w:val="00334C29"/>
    <w:rPr>
      <w:sz w:val="16"/>
      <w:szCs w:val="16"/>
    </w:rPr>
  </w:style>
  <w:style w:type="paragraph" w:styleId="CommentText">
    <w:name w:val="annotation text"/>
    <w:basedOn w:val="Normal"/>
    <w:link w:val="CommentTextChar"/>
    <w:uiPriority w:val="99"/>
    <w:unhideWhenUsed/>
    <w:rsid w:val="00334C29"/>
    <w:pPr>
      <w:spacing w:line="240" w:lineRule="auto"/>
    </w:pPr>
    <w:rPr>
      <w:sz w:val="20"/>
      <w:szCs w:val="20"/>
    </w:rPr>
  </w:style>
  <w:style w:type="character" w:customStyle="1" w:styleId="CommentTextChar">
    <w:name w:val="Comment Text Char"/>
    <w:basedOn w:val="DefaultParagraphFont"/>
    <w:link w:val="CommentText"/>
    <w:uiPriority w:val="99"/>
    <w:rsid w:val="00334C29"/>
    <w:rPr>
      <w:rFonts w:ascii="Times New Roman" w:hAnsi="Times New Roman"/>
      <w:lang w:val="en-CA" w:eastAsia="en-CA"/>
    </w:rPr>
  </w:style>
  <w:style w:type="paragraph" w:styleId="CommentSubject">
    <w:name w:val="annotation subject"/>
    <w:basedOn w:val="CommentText"/>
    <w:next w:val="CommentText"/>
    <w:link w:val="CommentSubjectChar"/>
    <w:uiPriority w:val="99"/>
    <w:semiHidden/>
    <w:unhideWhenUsed/>
    <w:rsid w:val="00334C29"/>
    <w:rPr>
      <w:b/>
      <w:bCs/>
    </w:rPr>
  </w:style>
  <w:style w:type="character" w:customStyle="1" w:styleId="CommentSubjectChar">
    <w:name w:val="Comment Subject Char"/>
    <w:basedOn w:val="CommentTextChar"/>
    <w:link w:val="CommentSubject"/>
    <w:uiPriority w:val="99"/>
    <w:semiHidden/>
    <w:rsid w:val="00334C29"/>
    <w:rPr>
      <w:rFonts w:ascii="Times New Roman" w:hAnsi="Times New Roman"/>
      <w:b/>
      <w:bCs/>
      <w:lang w:val="en-CA" w:eastAsia="en-CA"/>
    </w:rPr>
  </w:style>
  <w:style w:type="paragraph" w:styleId="Revision">
    <w:name w:val="Revision"/>
    <w:hidden/>
    <w:uiPriority w:val="71"/>
    <w:rsid w:val="00D44FF1"/>
    <w:rPr>
      <w:rFonts w:ascii="Times New Roman" w:hAnsi="Times New Roman"/>
      <w:sz w:val="22"/>
      <w:szCs w:val="22"/>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329792">
      <w:bodyDiv w:val="1"/>
      <w:marLeft w:val="0"/>
      <w:marRight w:val="0"/>
      <w:marTop w:val="0"/>
      <w:marBottom w:val="0"/>
      <w:divBdr>
        <w:top w:val="none" w:sz="0" w:space="0" w:color="auto"/>
        <w:left w:val="none" w:sz="0" w:space="0" w:color="auto"/>
        <w:bottom w:val="none" w:sz="0" w:space="0" w:color="auto"/>
        <w:right w:val="none" w:sz="0" w:space="0" w:color="auto"/>
      </w:divBdr>
      <w:divsChild>
        <w:div w:id="537936655">
          <w:marLeft w:val="0"/>
          <w:marRight w:val="0"/>
          <w:marTop w:val="0"/>
          <w:marBottom w:val="0"/>
          <w:divBdr>
            <w:top w:val="none" w:sz="0" w:space="0" w:color="auto"/>
            <w:left w:val="none" w:sz="0" w:space="0" w:color="auto"/>
            <w:bottom w:val="none" w:sz="0" w:space="0" w:color="auto"/>
            <w:right w:val="none" w:sz="0" w:space="0" w:color="auto"/>
          </w:divBdr>
          <w:divsChild>
            <w:div w:id="653021928">
              <w:marLeft w:val="0"/>
              <w:marRight w:val="0"/>
              <w:marTop w:val="0"/>
              <w:marBottom w:val="0"/>
              <w:divBdr>
                <w:top w:val="none" w:sz="0" w:space="0" w:color="auto"/>
                <w:left w:val="none" w:sz="0" w:space="0" w:color="auto"/>
                <w:bottom w:val="none" w:sz="0" w:space="0" w:color="auto"/>
                <w:right w:val="none" w:sz="0" w:space="0" w:color="auto"/>
              </w:divBdr>
              <w:divsChild>
                <w:div w:id="21188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039133">
      <w:bodyDiv w:val="1"/>
      <w:marLeft w:val="0"/>
      <w:marRight w:val="0"/>
      <w:marTop w:val="0"/>
      <w:marBottom w:val="0"/>
      <w:divBdr>
        <w:top w:val="none" w:sz="0" w:space="0" w:color="auto"/>
        <w:left w:val="none" w:sz="0" w:space="0" w:color="auto"/>
        <w:bottom w:val="none" w:sz="0" w:space="0" w:color="auto"/>
        <w:right w:val="none" w:sz="0" w:space="0" w:color="auto"/>
      </w:divBdr>
      <w:divsChild>
        <w:div w:id="420688881">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2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rust-lang.org/reference/const_eval.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z\Google%20Drive\Liz%20NSP\zz%20Production\Template\Word\NSPTemplate0217202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D19D54-A788-4B3A-8694-F91D5318C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C:\Users\Liz\Google Drive\Liz NSP\zz Production\Template\Word\NSPTemplate02172021.dotm</Template>
  <TotalTime>261</TotalTime>
  <Pages>32</Pages>
  <Words>9904</Words>
  <Characters>56457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NSP</dc:creator>
  <cp:keywords/>
  <cp:lastModifiedBy>Carol Nichols</cp:lastModifiedBy>
  <cp:revision>256</cp:revision>
  <dcterms:created xsi:type="dcterms:W3CDTF">2022-07-27T15:46:00Z</dcterms:created>
  <dcterms:modified xsi:type="dcterms:W3CDTF">2022-08-24T00:13:00Z</dcterms:modified>
</cp:coreProperties>
</file>