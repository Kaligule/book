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7E04" w14:textId="4F11A0CC" w:rsidR="00F25460" w:rsidRDefault="0019363E" w:rsidP="00F25460">
      <w:pPr>
        <w:pStyle w:val="BookHalfTitle"/>
        <w:rPr>
          <w:shd w:val="clear" w:color="auto" w:fill="FFFFFF"/>
        </w:rPr>
      </w:pPr>
      <w:r>
        <w:rPr>
          <w:shd w:val="clear" w:color="auto" w:fill="FFFFFF"/>
        </w:rPr>
        <w:t>Rust Programming Language</w:t>
      </w:r>
    </w:p>
    <w:p w14:paraId="57DFDA50" w14:textId="77777777" w:rsidR="0019363E" w:rsidRDefault="0019363E" w:rsidP="00F25460">
      <w:pPr>
        <w:pStyle w:val="BookTitle0"/>
        <w:rPr>
          <w:shd w:val="clear" w:color="auto" w:fill="FFFFFF"/>
        </w:rPr>
      </w:pPr>
    </w:p>
    <w:p w14:paraId="0B79B0ED" w14:textId="77777777" w:rsidR="0019363E" w:rsidRDefault="0019363E" w:rsidP="00F25460">
      <w:pPr>
        <w:pStyle w:val="BookTitle0"/>
        <w:rPr>
          <w:shd w:val="clear" w:color="auto" w:fill="FFFFFF"/>
        </w:rPr>
      </w:pPr>
    </w:p>
    <w:p w14:paraId="4B7D38E5" w14:textId="77777777" w:rsidR="0019363E" w:rsidRDefault="0019363E" w:rsidP="00F25460">
      <w:pPr>
        <w:pStyle w:val="BookTitle0"/>
        <w:rPr>
          <w:shd w:val="clear" w:color="auto" w:fill="FFFFFF"/>
        </w:rPr>
      </w:pPr>
    </w:p>
    <w:p w14:paraId="3E9E0E98" w14:textId="56851B82" w:rsidR="00F25460" w:rsidRDefault="00540BB8" w:rsidP="00F25460">
      <w:pPr>
        <w:pStyle w:val="BookTitle0"/>
        <w:rPr>
          <w:shd w:val="clear" w:color="auto" w:fill="FFFFFF"/>
        </w:rPr>
      </w:pPr>
      <w:r>
        <w:rPr>
          <w:shd w:val="clear" w:color="auto" w:fill="FFFFFF"/>
        </w:rPr>
        <w:lastRenderedPageBreak/>
        <w:t>The Rust Programming Language</w:t>
      </w:r>
    </w:p>
    <w:p w14:paraId="6411D7F9" w14:textId="6F19D6F3" w:rsidR="0019363E" w:rsidRDefault="0019363E" w:rsidP="0019363E">
      <w:pPr>
        <w:pStyle w:val="BookEdition"/>
        <w:rPr>
          <w:shd w:val="clear" w:color="auto" w:fill="FFFFFF"/>
        </w:rPr>
      </w:pPr>
      <w:r>
        <w:rPr>
          <w:shd w:val="clear" w:color="auto" w:fill="FFFFFF"/>
        </w:rPr>
        <w:t>2</w:t>
      </w:r>
      <w:r w:rsidRPr="0019363E">
        <w:rPr>
          <w:shd w:val="clear" w:color="auto" w:fill="FFFFFF"/>
          <w:vertAlign w:val="superscript"/>
        </w:rPr>
        <w:t>nd</w:t>
      </w:r>
      <w:r>
        <w:rPr>
          <w:shd w:val="clear" w:color="auto" w:fill="FFFFFF"/>
        </w:rPr>
        <w:t xml:space="preserve"> Edition</w:t>
      </w:r>
    </w:p>
    <w:p w14:paraId="42D63D24" w14:textId="33AA4B7A" w:rsidR="00F25460" w:rsidRDefault="00540BB8" w:rsidP="00540BB8">
      <w:pPr>
        <w:pStyle w:val="BookAuthor"/>
        <w:ind w:left="2880" w:firstLine="720"/>
        <w:jc w:val="left"/>
        <w:rPr>
          <w:lang w:eastAsia="en-US"/>
        </w:rPr>
      </w:pPr>
      <w:r>
        <w:rPr>
          <w:shd w:val="clear" w:color="auto" w:fill="FFFFFF"/>
        </w:rPr>
        <w:t xml:space="preserve">Steve </w:t>
      </w:r>
      <w:proofErr w:type="spellStart"/>
      <w:r>
        <w:rPr>
          <w:shd w:val="clear" w:color="auto" w:fill="FFFFFF"/>
        </w:rPr>
        <w:t>Klabnik</w:t>
      </w:r>
      <w:proofErr w:type="spellEnd"/>
      <w:r>
        <w:rPr>
          <w:shd w:val="clear" w:color="auto" w:fill="FFFFFF"/>
        </w:rPr>
        <w:t xml:space="preserve"> and Carol Nichols </w:t>
      </w:r>
    </w:p>
    <w:p w14:paraId="7BDE97CB" w14:textId="77777777" w:rsidR="00F25460" w:rsidRDefault="00F25460" w:rsidP="00F25460">
      <w:pPr>
        <w:pStyle w:val="Copyright"/>
      </w:pPr>
    </w:p>
    <w:p w14:paraId="4ACD6FCA" w14:textId="77777777" w:rsidR="0019363E" w:rsidRDefault="0019363E" w:rsidP="00F25460">
      <w:pPr>
        <w:pStyle w:val="CopyrightHead"/>
      </w:pPr>
    </w:p>
    <w:p w14:paraId="1587DE2E" w14:textId="77777777" w:rsidR="0019363E" w:rsidRDefault="0019363E" w:rsidP="00F25460">
      <w:pPr>
        <w:pStyle w:val="CopyrightHead"/>
      </w:pPr>
    </w:p>
    <w:p w14:paraId="30EB5968" w14:textId="77777777" w:rsidR="0019363E" w:rsidRDefault="0019363E" w:rsidP="00F25460">
      <w:pPr>
        <w:pStyle w:val="CopyrightHead"/>
      </w:pPr>
    </w:p>
    <w:p w14:paraId="3AB378FD" w14:textId="77777777" w:rsidR="0019363E" w:rsidRDefault="0019363E" w:rsidP="00F25460">
      <w:pPr>
        <w:pStyle w:val="CopyrightHead"/>
      </w:pPr>
    </w:p>
    <w:p w14:paraId="2532D93C" w14:textId="77777777" w:rsidR="0019363E" w:rsidRDefault="0019363E" w:rsidP="00F25460">
      <w:pPr>
        <w:pStyle w:val="CopyrightHead"/>
      </w:pPr>
    </w:p>
    <w:p w14:paraId="508DFB08" w14:textId="77777777" w:rsidR="0019363E" w:rsidRDefault="0019363E" w:rsidP="00F25460">
      <w:pPr>
        <w:pStyle w:val="CopyrightHead"/>
      </w:pPr>
    </w:p>
    <w:p w14:paraId="5D618E36" w14:textId="77777777" w:rsidR="0019363E" w:rsidRDefault="0019363E" w:rsidP="00F25460">
      <w:pPr>
        <w:pStyle w:val="CopyrightHead"/>
      </w:pPr>
    </w:p>
    <w:p w14:paraId="7CDC68D3" w14:textId="77777777" w:rsidR="0019363E" w:rsidRDefault="0019363E" w:rsidP="00F25460">
      <w:pPr>
        <w:pStyle w:val="CopyrightHead"/>
      </w:pPr>
    </w:p>
    <w:p w14:paraId="704B784E" w14:textId="77777777" w:rsidR="0019363E" w:rsidRDefault="0019363E" w:rsidP="00F25460">
      <w:pPr>
        <w:pStyle w:val="CopyrightHead"/>
      </w:pPr>
    </w:p>
    <w:p w14:paraId="0643DCC8" w14:textId="77777777" w:rsidR="0019363E" w:rsidRDefault="0019363E" w:rsidP="00F25460">
      <w:pPr>
        <w:pStyle w:val="CopyrightHead"/>
      </w:pPr>
    </w:p>
    <w:p w14:paraId="75C5D96E" w14:textId="77777777" w:rsidR="0019363E" w:rsidRDefault="0019363E" w:rsidP="00F25460">
      <w:pPr>
        <w:pStyle w:val="CopyrightHead"/>
      </w:pPr>
    </w:p>
    <w:p w14:paraId="427BEF82" w14:textId="77777777" w:rsidR="0019363E" w:rsidRDefault="0019363E" w:rsidP="00F25460">
      <w:pPr>
        <w:pStyle w:val="CopyrightHead"/>
      </w:pPr>
    </w:p>
    <w:p w14:paraId="48083082" w14:textId="77777777" w:rsidR="0019363E" w:rsidRDefault="0019363E" w:rsidP="00F25460">
      <w:pPr>
        <w:pStyle w:val="CopyrightHead"/>
      </w:pPr>
    </w:p>
    <w:p w14:paraId="2DCDFD64" w14:textId="77777777" w:rsidR="0019363E" w:rsidRDefault="0019363E" w:rsidP="00F25460">
      <w:pPr>
        <w:pStyle w:val="CopyrightHead"/>
      </w:pPr>
    </w:p>
    <w:p w14:paraId="6087882D" w14:textId="77777777" w:rsidR="0019363E" w:rsidRDefault="0019363E" w:rsidP="00F25460">
      <w:pPr>
        <w:pStyle w:val="CopyrightHead"/>
      </w:pPr>
    </w:p>
    <w:p w14:paraId="2C577A51" w14:textId="77777777" w:rsidR="0019363E" w:rsidRDefault="0019363E" w:rsidP="00F25460">
      <w:pPr>
        <w:pStyle w:val="CopyrightHead"/>
      </w:pPr>
    </w:p>
    <w:p w14:paraId="12A80A54" w14:textId="77777777" w:rsidR="0019363E" w:rsidRDefault="0019363E" w:rsidP="00F25460">
      <w:pPr>
        <w:pStyle w:val="CopyrightHead"/>
      </w:pPr>
    </w:p>
    <w:p w14:paraId="135150BA" w14:textId="5B1065B4" w:rsidR="00F25460" w:rsidRPr="00252E6E" w:rsidRDefault="0019363E" w:rsidP="00F25460">
      <w:pPr>
        <w:pStyle w:val="CopyrightHead"/>
      </w:pPr>
      <w:r>
        <w:lastRenderedPageBreak/>
        <w:t>RUST PROGRAMMING LANGUAGE, 2</w:t>
      </w:r>
      <w:r w:rsidRPr="0019363E">
        <w:rPr>
          <w:vertAlign w:val="superscript"/>
        </w:rPr>
        <w:t>nd</w:t>
      </w:r>
      <w:r>
        <w:t xml:space="preserve"> EDITION</w:t>
      </w:r>
      <w:r w:rsidR="00F25460" w:rsidRPr="00252E6E">
        <w:t>. Copyright (c)202</w:t>
      </w:r>
      <w:r w:rsidR="00540BB8">
        <w:t>3</w:t>
      </w:r>
      <w:r w:rsidR="00F25460" w:rsidRPr="00252E6E">
        <w:t xml:space="preserve"> by </w:t>
      </w:r>
      <w:r w:rsidR="00540BB8">
        <w:t xml:space="preserve">Steve </w:t>
      </w:r>
      <w:proofErr w:type="spellStart"/>
      <w:r w:rsidR="00540BB8">
        <w:t>Klabnik</w:t>
      </w:r>
      <w:proofErr w:type="spellEnd"/>
      <w:r w:rsidR="00540BB8">
        <w:t xml:space="preserve"> and Carol Nichols</w:t>
      </w:r>
      <w:r w:rsidR="00F25460" w:rsidRPr="00252E6E">
        <w:t>.  </w:t>
      </w:r>
    </w:p>
    <w:p w14:paraId="62494C3C" w14:textId="77777777" w:rsidR="00F25460" w:rsidRDefault="00F25460" w:rsidP="00F25460">
      <w:pPr>
        <w:pStyle w:val="Copyright"/>
      </w:pPr>
      <w: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30FE8DDD" w14:textId="77777777" w:rsidR="00F25460" w:rsidRDefault="00F25460" w:rsidP="00F25460">
      <w:pPr>
        <w:pStyle w:val="Copyright"/>
      </w:pPr>
      <w:r>
        <w:t>Printed in the United States of America</w:t>
      </w:r>
    </w:p>
    <w:p w14:paraId="309518A0" w14:textId="77777777" w:rsidR="00F25460" w:rsidRDefault="00F25460" w:rsidP="00F25460">
      <w:pPr>
        <w:pStyle w:val="Copyright"/>
      </w:pPr>
      <w:r>
        <w:t>First printing</w:t>
      </w:r>
    </w:p>
    <w:p w14:paraId="62DE7496" w14:textId="622A4F83" w:rsidR="00F25460" w:rsidRDefault="00F25460" w:rsidP="00F25460">
      <w:pPr>
        <w:pStyle w:val="Copyright"/>
      </w:pPr>
      <w:r>
        <w:t>2</w:t>
      </w:r>
      <w:r w:rsidR="0019363E">
        <w:t>6</w:t>
      </w:r>
      <w:r>
        <w:t xml:space="preserve"> 2</w:t>
      </w:r>
      <w:r w:rsidR="0019363E">
        <w:t>5</w:t>
      </w:r>
      <w:r>
        <w:t xml:space="preserve"> 2</w:t>
      </w:r>
      <w:r w:rsidR="0019363E">
        <w:t>4</w:t>
      </w:r>
      <w:r>
        <w:t xml:space="preserve"> 2</w:t>
      </w:r>
      <w:r w:rsidR="0019363E">
        <w:t>3</w:t>
      </w:r>
      <w:r>
        <w:t xml:space="preserve"> 2</w:t>
      </w:r>
      <w:r w:rsidR="0019363E">
        <w:t>2</w:t>
      </w:r>
      <w:r>
        <w:t xml:space="preserve">     1 2 3 4 5      </w:t>
      </w:r>
    </w:p>
    <w:p w14:paraId="0B2B7CC1" w14:textId="3C57E144" w:rsidR="00F25460" w:rsidRDefault="00F25460" w:rsidP="00F25460">
      <w:pPr>
        <w:pStyle w:val="Copyright"/>
      </w:pPr>
      <w:r>
        <w:t xml:space="preserve">ISBN-13: </w:t>
      </w:r>
      <w:r w:rsidR="00252E6E">
        <w:t>978-1-</w:t>
      </w:r>
      <w:r w:rsidR="0019363E">
        <w:t>7185</w:t>
      </w:r>
      <w:r w:rsidR="00252E6E">
        <w:t>-</w:t>
      </w:r>
      <w:r w:rsidR="0019363E">
        <w:t>0310</w:t>
      </w:r>
      <w:r w:rsidR="00252E6E">
        <w:t>-</w:t>
      </w:r>
      <w:r w:rsidR="0019363E">
        <w:t>6</w:t>
      </w:r>
      <w:r>
        <w:t xml:space="preserve"> (print)</w:t>
      </w:r>
      <w:r>
        <w:br/>
        <w:t xml:space="preserve">ISBN-13: </w:t>
      </w:r>
      <w:r w:rsidR="00252E6E" w:rsidRPr="00252E6E">
        <w:t>978</w:t>
      </w:r>
      <w:r w:rsidR="00252E6E">
        <w:t>-</w:t>
      </w:r>
      <w:r w:rsidR="00252E6E" w:rsidRPr="00252E6E">
        <w:t>1</w:t>
      </w:r>
      <w:r w:rsidR="00252E6E">
        <w:t>-</w:t>
      </w:r>
      <w:r w:rsidR="0019363E">
        <w:t>7185</w:t>
      </w:r>
      <w:r w:rsidR="00252E6E">
        <w:t>-</w:t>
      </w:r>
      <w:r w:rsidR="0019363E">
        <w:t>0311-3</w:t>
      </w:r>
      <w:r w:rsidR="00252E6E" w:rsidRPr="00252E6E">
        <w:t xml:space="preserve"> </w:t>
      </w:r>
      <w:r>
        <w:t>(ebook)</w:t>
      </w:r>
    </w:p>
    <w:p w14:paraId="4064C0D0" w14:textId="77777777" w:rsidR="0019363E" w:rsidRDefault="0019363E" w:rsidP="00F25460">
      <w:pPr>
        <w:pStyle w:val="Copyright"/>
      </w:pPr>
    </w:p>
    <w:p w14:paraId="5230B9EE" w14:textId="7BBA97F6" w:rsidR="001F34EC" w:rsidRDefault="00F25460" w:rsidP="00F25460">
      <w:pPr>
        <w:pStyle w:val="Copyright"/>
      </w:pPr>
      <w:r>
        <w:t>Publisher: William Pollock</w:t>
      </w:r>
    </w:p>
    <w:p w14:paraId="40B47505" w14:textId="7445BC8F" w:rsidR="001F34EC" w:rsidRDefault="001F34EC" w:rsidP="00F25460">
      <w:pPr>
        <w:pStyle w:val="Copyright"/>
      </w:pPr>
      <w:r>
        <w:t xml:space="preserve">Managing </w:t>
      </w:r>
      <w:r w:rsidR="00F25460">
        <w:t xml:space="preserve">Editor: </w:t>
      </w:r>
      <w:r>
        <w:t>Jill Franklin</w:t>
      </w:r>
    </w:p>
    <w:p w14:paraId="325FA15A" w14:textId="66C651A6" w:rsidR="0019363E" w:rsidRPr="00EC2617" w:rsidRDefault="0019363E" w:rsidP="00EC2617">
      <w:pPr>
        <w:pStyle w:val="Copyright"/>
        <w:rPr>
          <w:rFonts w:ascii="Times New Roman" w:hAnsi="Times New Roman" w:cs="Times New Roman"/>
        </w:rPr>
      </w:pPr>
      <w:r>
        <w:t xml:space="preserve">Production Manager: Sabrina </w:t>
      </w:r>
      <w:proofErr w:type="spellStart"/>
      <w:r>
        <w:t>Plomatillo</w:t>
      </w:r>
      <w:proofErr w:type="spellEnd"/>
      <w:r>
        <w:t>-Gonz</w:t>
      </w:r>
      <w:r w:rsidR="00EC2617" w:rsidRPr="00EC2617">
        <w:t>á</w:t>
      </w:r>
      <w:r>
        <w:t>lez</w:t>
      </w:r>
    </w:p>
    <w:p w14:paraId="250D8468" w14:textId="0C29B391" w:rsidR="001F34EC" w:rsidRDefault="00F25460" w:rsidP="00F25460">
      <w:pPr>
        <w:pStyle w:val="Copyright"/>
      </w:pPr>
      <w:r>
        <w:t>Production Editor:</w:t>
      </w:r>
      <w:r w:rsidR="00EC2617">
        <w:t xml:space="preserve"> Katrina </w:t>
      </w:r>
      <w:proofErr w:type="spellStart"/>
      <w:r w:rsidR="00EC2617">
        <w:t>Horlbeck</w:t>
      </w:r>
      <w:proofErr w:type="spellEnd"/>
      <w:r w:rsidR="00EC2617">
        <w:t xml:space="preserve"> Olsen</w:t>
      </w:r>
    </w:p>
    <w:p w14:paraId="23EC666E" w14:textId="77777777" w:rsidR="001F34EC" w:rsidRDefault="00F25460" w:rsidP="00F25460">
      <w:pPr>
        <w:pStyle w:val="Copyright"/>
      </w:pPr>
      <w:r>
        <w:t>Developmental Editor:</w:t>
      </w:r>
      <w:r w:rsidR="00252E6E">
        <w:t xml:space="preserve"> </w:t>
      </w:r>
      <w:r w:rsidR="00540BB8">
        <w:t>Liz Chadwick</w:t>
      </w:r>
    </w:p>
    <w:p w14:paraId="06E3F61B" w14:textId="77777777" w:rsidR="001F34EC" w:rsidRDefault="00F25460" w:rsidP="00F25460">
      <w:pPr>
        <w:pStyle w:val="Copyright"/>
      </w:pPr>
      <w:r>
        <w:t>Cover Design:</w:t>
      </w:r>
      <w:r w:rsidR="00252E6E">
        <w:t xml:space="preserve"> Octopod Studios</w:t>
      </w:r>
    </w:p>
    <w:p w14:paraId="54904756" w14:textId="77777777" w:rsidR="001F34EC" w:rsidRDefault="00F25460" w:rsidP="00F25460">
      <w:pPr>
        <w:pStyle w:val="Copyright"/>
      </w:pPr>
      <w:r>
        <w:t>Interior Design: Octopod Studios</w:t>
      </w:r>
    </w:p>
    <w:p w14:paraId="49A56285" w14:textId="7BBFC083" w:rsidR="001F34EC" w:rsidRDefault="00F25460" w:rsidP="00F25460">
      <w:pPr>
        <w:pStyle w:val="Copyright"/>
      </w:pPr>
      <w:r>
        <w:t>Technical Reviewer:</w:t>
      </w:r>
      <w:r w:rsidR="00252E6E">
        <w:t xml:space="preserve"> </w:t>
      </w:r>
      <w:r w:rsidR="00540BB8" w:rsidRPr="00DA1BFF">
        <w:t>JT</w:t>
      </w:r>
    </w:p>
    <w:p w14:paraId="070D38FA" w14:textId="4C84E3A3" w:rsidR="001F34EC" w:rsidRDefault="00F25460" w:rsidP="00F25460">
      <w:pPr>
        <w:pStyle w:val="Copyright"/>
      </w:pPr>
      <w:r>
        <w:t>Copyeditor:</w:t>
      </w:r>
      <w:r w:rsidR="00EC2617">
        <w:t xml:space="preserve"> Audrey Doyle</w:t>
      </w:r>
    </w:p>
    <w:p w14:paraId="0B32A6F2" w14:textId="77777777" w:rsidR="001F34EC" w:rsidRDefault="00F25460" w:rsidP="00F25460">
      <w:pPr>
        <w:pStyle w:val="Copyright"/>
      </w:pPr>
      <w:r>
        <w:t>Compositor:</w:t>
      </w:r>
      <w:r w:rsidR="00252E6E">
        <w:t xml:space="preserve"> Happenstance Type-O-Rama</w:t>
      </w:r>
    </w:p>
    <w:p w14:paraId="5D246238" w14:textId="338A8292" w:rsidR="001F34EC" w:rsidRDefault="00F25460" w:rsidP="00F25460">
      <w:pPr>
        <w:pStyle w:val="Copyright"/>
      </w:pPr>
      <w:r>
        <w:t>Proofreader:</w:t>
      </w:r>
    </w:p>
    <w:p w14:paraId="63BFF9D2" w14:textId="77777777" w:rsidR="00EC2617" w:rsidRDefault="00EC2617" w:rsidP="00F25460">
      <w:pPr>
        <w:pStyle w:val="Copyright"/>
      </w:pPr>
    </w:p>
    <w:p w14:paraId="26038895" w14:textId="77777777" w:rsidR="00EC2617" w:rsidRDefault="00F25460" w:rsidP="00F25460">
      <w:pPr>
        <w:pStyle w:val="Copyright"/>
      </w:pPr>
      <w:r>
        <w:t xml:space="preserve">For information on </w:t>
      </w:r>
      <w:r w:rsidR="00EC2617">
        <w:t xml:space="preserve">distribution, bulk sales, corporate sales, or translations, please contact No Starch Press, Inc. directly at </w:t>
      </w:r>
      <w:r w:rsidR="00EC2617" w:rsidRPr="00EC2617">
        <w:t>info@nostarch.com</w:t>
      </w:r>
      <w:r w:rsidR="00EC2617">
        <w:t xml:space="preserve"> or</w:t>
      </w:r>
      <w:r>
        <w:t>:</w:t>
      </w:r>
      <w:r>
        <w:br/>
      </w:r>
    </w:p>
    <w:p w14:paraId="1F4FD57F" w14:textId="48B21EB8" w:rsidR="00F25460" w:rsidRDefault="00F25460" w:rsidP="00F25460">
      <w:pPr>
        <w:pStyle w:val="Copyright"/>
      </w:pPr>
      <w:r>
        <w:t>No Starch Press, Inc.</w:t>
      </w:r>
      <w:r>
        <w:br/>
        <w:t>245 8th Street, San Francisco, CA 94103</w:t>
      </w:r>
      <w:r>
        <w:br/>
        <w:t>phone: 1-415-863-9900</w:t>
      </w:r>
      <w:r>
        <w:br/>
      </w:r>
      <w:hyperlink r:id="rId8" w:history="1">
        <w:r w:rsidR="00EC2617" w:rsidRPr="00EA116E">
          <w:rPr>
            <w:rStyle w:val="Hyperlink"/>
          </w:rPr>
          <w:t>www.nostarch.com</w:t>
        </w:r>
      </w:hyperlink>
    </w:p>
    <w:p w14:paraId="38B67073" w14:textId="77777777" w:rsidR="00EC2617" w:rsidRDefault="00EC2617" w:rsidP="00F25460">
      <w:pPr>
        <w:pStyle w:val="Copyright"/>
      </w:pPr>
    </w:p>
    <w:p w14:paraId="54BE2A40" w14:textId="77777777" w:rsidR="00F25460" w:rsidRDefault="00F25460" w:rsidP="00F25460">
      <w:pPr>
        <w:pStyle w:val="Copyright"/>
      </w:pPr>
      <w:r>
        <w:rPr>
          <w:i/>
          <w:iCs/>
          <w:color w:val="0000FF"/>
        </w:rPr>
        <w:t>Library of Congress Cataloging-in-Publication Data</w:t>
      </w:r>
    </w:p>
    <w:p w14:paraId="1E67AD2C" w14:textId="77777777" w:rsidR="00F25460" w:rsidRPr="00252E6E" w:rsidRDefault="00F25460" w:rsidP="00252E6E">
      <w:pPr>
        <w:pStyle w:val="CopyrightLOC"/>
      </w:pPr>
      <w:r w:rsidRPr="00252E6E">
        <w:t>&lt;CIP DATA GOES HERE.&gt;</w:t>
      </w:r>
    </w:p>
    <w:p w14:paraId="6D2EA8A4" w14:textId="77777777" w:rsidR="00EC2617" w:rsidRDefault="00EC2617" w:rsidP="00F25460">
      <w:pPr>
        <w:pStyle w:val="Copyright"/>
      </w:pPr>
    </w:p>
    <w:p w14:paraId="4DE67792" w14:textId="74514771" w:rsidR="00F25460" w:rsidRDefault="00F25460" w:rsidP="00F25460">
      <w:pPr>
        <w:pStyle w:val="Copyright"/>
      </w:pPr>
      <w: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7144C409" w14:textId="673B9382" w:rsidR="00E00649" w:rsidRDefault="00E00649" w:rsidP="00E00649">
      <w:pPr>
        <w:pStyle w:val="ProductionDirective0"/>
      </w:pPr>
      <w:r>
        <w:t>Start dedication.</w:t>
      </w:r>
    </w:p>
    <w:p w14:paraId="0FE292AE" w14:textId="77777777" w:rsidR="00EC2617" w:rsidRDefault="00EC2617" w:rsidP="00111BC3">
      <w:pPr>
        <w:pStyle w:val="HeadA"/>
      </w:pPr>
    </w:p>
    <w:p w14:paraId="69AB3AF0" w14:textId="77777777" w:rsidR="00EC2617" w:rsidRDefault="00EC2617" w:rsidP="00111BC3">
      <w:pPr>
        <w:pStyle w:val="HeadA"/>
      </w:pPr>
    </w:p>
    <w:p w14:paraId="671192AA" w14:textId="77777777" w:rsidR="00EC2617" w:rsidRDefault="00EC2617" w:rsidP="00111BC3">
      <w:pPr>
        <w:pStyle w:val="HeadA"/>
      </w:pPr>
    </w:p>
    <w:p w14:paraId="04D2E498" w14:textId="6675B096" w:rsidR="00F25460" w:rsidRPr="00AF58DE" w:rsidRDefault="00D10469" w:rsidP="00111BC3">
      <w:pPr>
        <w:pStyle w:val="HeadA"/>
      </w:pPr>
      <w:r>
        <w:t>About the Author</w:t>
      </w:r>
      <w:ins w:id="0" w:author="Audrey Doyle" w:date="2022-08-06T15:04:00Z">
        <w:r w:rsidR="00D87CD2">
          <w:t>s</w:t>
        </w:r>
      </w:ins>
    </w:p>
    <w:p w14:paraId="1BA227E4" w14:textId="77777777" w:rsidR="00540BB8" w:rsidRDefault="00540BB8" w:rsidP="00540BB8">
      <w:pPr>
        <w:pStyle w:val="Body"/>
        <w:rPr>
          <w:b/>
          <w:bCs/>
        </w:rPr>
      </w:pPr>
      <w:r w:rsidRPr="00540BB8">
        <w:t xml:space="preserve">Carol Nichols is a member of the Rust Crates.io Team and a former member of the Rust Core Team. She’s a co-founder of Integer 32, LLC, the world’s first Rust-focused software consultancy. Nichols has also organized the Rust Belt Rust Conference. </w:t>
      </w:r>
    </w:p>
    <w:p w14:paraId="76171A00" w14:textId="00B027EE" w:rsidR="00540BB8" w:rsidRPr="00FC5BC7" w:rsidRDefault="001F34EC" w:rsidP="001F34EC">
      <w:pPr>
        <w:pStyle w:val="Body"/>
      </w:pPr>
      <w:r w:rsidRPr="00FC5BC7">
        <w:lastRenderedPageBreak/>
        <w:t xml:space="preserve">Steve </w:t>
      </w:r>
      <w:proofErr w:type="spellStart"/>
      <w:r w:rsidRPr="00FC5BC7">
        <w:t>Klabnik</w:t>
      </w:r>
      <w:proofErr w:type="spellEnd"/>
      <w:r w:rsidRPr="00FC5BC7">
        <w:t xml:space="preserve"> was the lead for the Rust documentation team and was one of Rust’s core developers. A frequent speaker and a prolific open source contributor, he previously worked on projects such as Ruby and Ruby on Rails.</w:t>
      </w:r>
    </w:p>
    <w:p w14:paraId="3D73162A" w14:textId="36E12361" w:rsidR="00D10469" w:rsidRPr="00AF58DE" w:rsidRDefault="00D10469" w:rsidP="00D10469">
      <w:pPr>
        <w:pStyle w:val="HeadA"/>
      </w:pPr>
      <w:r>
        <w:t>About the Technical Reviewer</w:t>
      </w:r>
    </w:p>
    <w:p w14:paraId="0326171D" w14:textId="39CB3760" w:rsidR="00D10469" w:rsidRPr="00FC5BC7" w:rsidRDefault="00DA1BFF" w:rsidP="00DA1BFF">
      <w:pPr>
        <w:pStyle w:val="Body"/>
      </w:pPr>
      <w:r w:rsidRPr="00FC5BC7">
        <w:t xml:space="preserve">JT is a Rust core team member and the co-creator of the Rust error message format, Rust Language Server (RLS), and </w:t>
      </w:r>
      <w:proofErr w:type="spellStart"/>
      <w:r w:rsidRPr="00FC5BC7">
        <w:t>Nushell</w:t>
      </w:r>
      <w:proofErr w:type="spellEnd"/>
      <w:r w:rsidRPr="00FC5BC7">
        <w:t>. They first started using Rust in 2011, and in 2016 joined Mozilla to work on Rust full</w:t>
      </w:r>
      <w:ins w:id="1" w:author="Audrey Doyle" w:date="2022-08-06T14:52:00Z">
        <w:r w:rsidR="00676B55">
          <w:t xml:space="preserve"> </w:t>
        </w:r>
      </w:ins>
      <w:del w:id="2" w:author="Audrey Doyle" w:date="2022-08-06T14:52:00Z">
        <w:r w:rsidRPr="00FC5BC7" w:rsidDel="00676B55">
          <w:delText>-</w:delText>
        </w:r>
      </w:del>
      <w:r w:rsidRPr="00FC5BC7">
        <w:t>time, helping to shape its direction for widespread use. These days, they are a freelance Rust trainer and advocate for safe systems programming.</w:t>
      </w:r>
    </w:p>
    <w:p w14:paraId="1C4DDA23" w14:textId="77777777" w:rsidR="00EC2617" w:rsidRDefault="00EC2617" w:rsidP="00111BC3">
      <w:pPr>
        <w:pStyle w:val="FrontmatterTitle"/>
      </w:pPr>
    </w:p>
    <w:p w14:paraId="756BC864" w14:textId="77777777" w:rsidR="00EC2617" w:rsidRDefault="00EC2617" w:rsidP="00111BC3">
      <w:pPr>
        <w:pStyle w:val="FrontmatterTitle"/>
      </w:pPr>
    </w:p>
    <w:p w14:paraId="14FF298F" w14:textId="77777777" w:rsidR="00EC2617" w:rsidRDefault="00EC2617" w:rsidP="00111BC3">
      <w:pPr>
        <w:pStyle w:val="FrontmatterTitle"/>
      </w:pPr>
    </w:p>
    <w:p w14:paraId="7A8CC635" w14:textId="77777777" w:rsidR="00EC2617" w:rsidRDefault="00EC2617" w:rsidP="00111BC3">
      <w:pPr>
        <w:pStyle w:val="FrontmatterTitle"/>
      </w:pPr>
    </w:p>
    <w:p w14:paraId="6E8E7950" w14:textId="77777777" w:rsidR="00EC2617" w:rsidRDefault="00EC2617" w:rsidP="00111BC3">
      <w:pPr>
        <w:pStyle w:val="FrontmatterTitle"/>
      </w:pPr>
    </w:p>
    <w:p w14:paraId="6D0A8B1A" w14:textId="77777777" w:rsidR="00EC2617" w:rsidRDefault="00EC2617" w:rsidP="00111BC3">
      <w:pPr>
        <w:pStyle w:val="FrontmatterTitle"/>
      </w:pPr>
    </w:p>
    <w:p w14:paraId="086A3CE4" w14:textId="77777777" w:rsidR="00EC2617" w:rsidRDefault="00EC2617" w:rsidP="00111BC3">
      <w:pPr>
        <w:pStyle w:val="FrontmatterTitle"/>
      </w:pPr>
    </w:p>
    <w:p w14:paraId="3C2776C3" w14:textId="77777777" w:rsidR="00EC2617" w:rsidRDefault="00EC2617" w:rsidP="00111BC3">
      <w:pPr>
        <w:pStyle w:val="FrontmatterTitle"/>
      </w:pPr>
    </w:p>
    <w:p w14:paraId="1CB6F198" w14:textId="77777777" w:rsidR="00EC2617" w:rsidRDefault="00EC2617" w:rsidP="00111BC3">
      <w:pPr>
        <w:pStyle w:val="FrontmatterTitle"/>
      </w:pPr>
    </w:p>
    <w:p w14:paraId="2A8551FC" w14:textId="77777777" w:rsidR="00EC2617" w:rsidRDefault="00EC2617" w:rsidP="00111BC3">
      <w:pPr>
        <w:pStyle w:val="FrontmatterTitle"/>
      </w:pPr>
    </w:p>
    <w:p w14:paraId="5E8C07E4" w14:textId="315F27C4" w:rsidR="00111BC3" w:rsidRDefault="00111BC3" w:rsidP="00111BC3">
      <w:pPr>
        <w:pStyle w:val="FrontmatterTitle"/>
      </w:pPr>
      <w:r>
        <w:lastRenderedPageBreak/>
        <w:t>Brief Contents</w:t>
      </w:r>
    </w:p>
    <w:p w14:paraId="60319785" w14:textId="753F5437" w:rsidR="00276D0A" w:rsidRDefault="00276D0A" w:rsidP="00276D0A">
      <w:pPr>
        <w:pStyle w:val="ProductionDirective0"/>
      </w:pPr>
      <w:r>
        <w:t>TK after correction pass.</w:t>
      </w:r>
    </w:p>
    <w:p w14:paraId="3E5788DC" w14:textId="77777777" w:rsidR="00EC2617" w:rsidRDefault="00EC2617" w:rsidP="00111BC3">
      <w:pPr>
        <w:pStyle w:val="FrontmatterTitle"/>
      </w:pPr>
    </w:p>
    <w:p w14:paraId="53F0A8C0" w14:textId="77777777" w:rsidR="00EC2617" w:rsidRDefault="00EC2617" w:rsidP="00111BC3">
      <w:pPr>
        <w:pStyle w:val="FrontmatterTitle"/>
      </w:pPr>
    </w:p>
    <w:p w14:paraId="1350D819" w14:textId="77777777" w:rsidR="00EC2617" w:rsidRDefault="00EC2617" w:rsidP="00111BC3">
      <w:pPr>
        <w:pStyle w:val="FrontmatterTitle"/>
      </w:pPr>
    </w:p>
    <w:p w14:paraId="65B6A210" w14:textId="77777777" w:rsidR="00EC2617" w:rsidRDefault="00EC2617" w:rsidP="00111BC3">
      <w:pPr>
        <w:pStyle w:val="FrontmatterTitle"/>
      </w:pPr>
    </w:p>
    <w:p w14:paraId="4780F9DE" w14:textId="77777777" w:rsidR="00EC2617" w:rsidRDefault="00EC2617" w:rsidP="00111BC3">
      <w:pPr>
        <w:pStyle w:val="FrontmatterTitle"/>
      </w:pPr>
    </w:p>
    <w:p w14:paraId="77C5E48F" w14:textId="77777777" w:rsidR="00EC2617" w:rsidRDefault="00EC2617" w:rsidP="00111BC3">
      <w:pPr>
        <w:pStyle w:val="FrontmatterTitle"/>
      </w:pPr>
    </w:p>
    <w:p w14:paraId="532C5D73" w14:textId="77777777" w:rsidR="00EC2617" w:rsidRDefault="00EC2617" w:rsidP="00111BC3">
      <w:pPr>
        <w:pStyle w:val="FrontmatterTitle"/>
      </w:pPr>
    </w:p>
    <w:p w14:paraId="5C88F243" w14:textId="77777777" w:rsidR="00EC2617" w:rsidRDefault="00EC2617" w:rsidP="00111BC3">
      <w:pPr>
        <w:pStyle w:val="FrontmatterTitle"/>
      </w:pPr>
    </w:p>
    <w:p w14:paraId="281C1001" w14:textId="77777777" w:rsidR="00EC2617" w:rsidRDefault="00EC2617" w:rsidP="00111BC3">
      <w:pPr>
        <w:pStyle w:val="FrontmatterTitle"/>
      </w:pPr>
    </w:p>
    <w:p w14:paraId="02A06CD3" w14:textId="77777777" w:rsidR="00EC2617" w:rsidRDefault="00EC2617" w:rsidP="00111BC3">
      <w:pPr>
        <w:pStyle w:val="FrontmatterTitle"/>
      </w:pPr>
    </w:p>
    <w:p w14:paraId="23334C37" w14:textId="77777777" w:rsidR="00EC2617" w:rsidRDefault="00EC2617" w:rsidP="00111BC3">
      <w:pPr>
        <w:pStyle w:val="FrontmatterTitle"/>
      </w:pPr>
    </w:p>
    <w:p w14:paraId="4646D7A1" w14:textId="77777777" w:rsidR="00EC2617" w:rsidRDefault="00EC2617" w:rsidP="00111BC3">
      <w:pPr>
        <w:pStyle w:val="FrontmatterTitle"/>
      </w:pPr>
    </w:p>
    <w:p w14:paraId="3D179AC2" w14:textId="01FF9D6C" w:rsidR="00111BC3" w:rsidRDefault="00111BC3" w:rsidP="00111BC3">
      <w:pPr>
        <w:pStyle w:val="FrontmatterTitle"/>
      </w:pPr>
      <w:r>
        <w:lastRenderedPageBreak/>
        <w:t>Contents in Detail</w:t>
      </w:r>
    </w:p>
    <w:p w14:paraId="1283306E" w14:textId="77777777" w:rsidR="00276D0A" w:rsidRDefault="00276D0A" w:rsidP="00276D0A">
      <w:pPr>
        <w:pStyle w:val="ProductionDirective0"/>
      </w:pPr>
      <w:r>
        <w:t>TK after correction pass.</w:t>
      </w:r>
    </w:p>
    <w:p w14:paraId="11F5DCB5" w14:textId="28E1A137" w:rsidR="00D10469" w:rsidRDefault="00D10469" w:rsidP="00D10469">
      <w:pPr>
        <w:pStyle w:val="ProductionDirective0"/>
      </w:pPr>
      <w:r>
        <w:t>A frontmatter could have a foreword and/or a Preface.</w:t>
      </w:r>
    </w:p>
    <w:p w14:paraId="589C3914" w14:textId="77777777" w:rsidR="00EC2617" w:rsidRDefault="00EC2617" w:rsidP="00D10469">
      <w:pPr>
        <w:pStyle w:val="FrontmatterTitle"/>
      </w:pPr>
    </w:p>
    <w:p w14:paraId="38E07DD4" w14:textId="77777777" w:rsidR="00EC2617" w:rsidRDefault="00EC2617" w:rsidP="00D10469">
      <w:pPr>
        <w:pStyle w:val="FrontmatterTitle"/>
      </w:pPr>
    </w:p>
    <w:p w14:paraId="3F00C9A6" w14:textId="77777777" w:rsidR="00EC2617" w:rsidRDefault="00EC2617" w:rsidP="00D10469">
      <w:pPr>
        <w:pStyle w:val="FrontmatterTitle"/>
      </w:pPr>
    </w:p>
    <w:p w14:paraId="13070FE5" w14:textId="77777777" w:rsidR="00EC2617" w:rsidRDefault="00EC2617" w:rsidP="00D10469">
      <w:pPr>
        <w:pStyle w:val="FrontmatterTitle"/>
      </w:pPr>
    </w:p>
    <w:p w14:paraId="4DFAA696" w14:textId="77777777" w:rsidR="00EC2617" w:rsidRDefault="00EC2617" w:rsidP="00D10469">
      <w:pPr>
        <w:pStyle w:val="FrontmatterTitle"/>
      </w:pPr>
    </w:p>
    <w:p w14:paraId="54CA33AC" w14:textId="77777777" w:rsidR="00EC2617" w:rsidRDefault="00EC2617" w:rsidP="00D10469">
      <w:pPr>
        <w:pStyle w:val="FrontmatterTitle"/>
      </w:pPr>
    </w:p>
    <w:p w14:paraId="1C97DDD3" w14:textId="77777777" w:rsidR="00EC2617" w:rsidRDefault="00EC2617" w:rsidP="00D10469">
      <w:pPr>
        <w:pStyle w:val="FrontmatterTitle"/>
      </w:pPr>
    </w:p>
    <w:p w14:paraId="05CAEF7D" w14:textId="77777777" w:rsidR="00EC2617" w:rsidRDefault="00EC2617" w:rsidP="00D10469">
      <w:pPr>
        <w:pStyle w:val="FrontmatterTitle"/>
      </w:pPr>
    </w:p>
    <w:p w14:paraId="4E634266" w14:textId="77777777" w:rsidR="00EC2617" w:rsidRDefault="00EC2617" w:rsidP="00D10469">
      <w:pPr>
        <w:pStyle w:val="FrontmatterTitle"/>
      </w:pPr>
    </w:p>
    <w:p w14:paraId="312DE51C" w14:textId="77777777" w:rsidR="00EC2617" w:rsidRDefault="00EC2617" w:rsidP="00D10469">
      <w:pPr>
        <w:pStyle w:val="FrontmatterTitle"/>
      </w:pPr>
    </w:p>
    <w:p w14:paraId="4F0CD132" w14:textId="77777777" w:rsidR="00EC2617" w:rsidRDefault="00EC2617" w:rsidP="00D10469">
      <w:pPr>
        <w:pStyle w:val="FrontmatterTitle"/>
      </w:pPr>
    </w:p>
    <w:p w14:paraId="5F96C355" w14:textId="48BB287B" w:rsidR="00D10469" w:rsidRDefault="00D10469" w:rsidP="00D10469">
      <w:pPr>
        <w:pStyle w:val="FrontmatterTitle"/>
      </w:pPr>
      <w:r>
        <w:lastRenderedPageBreak/>
        <w:t>Foreword</w:t>
      </w:r>
    </w:p>
    <w:p w14:paraId="62EA6E2D" w14:textId="15D6ACF1" w:rsidR="005A4005" w:rsidRDefault="005A4005" w:rsidP="005A4005">
      <w:pPr>
        <w:pStyle w:val="Body"/>
      </w:pPr>
      <w:r w:rsidRPr="00540BB8">
        <w:t>It wasn’t always so clear, but the Rust programming language is fundamentally</w:t>
      </w:r>
      <w:r>
        <w:t xml:space="preserve"> </w:t>
      </w:r>
      <w:r w:rsidRPr="00540BB8">
        <w:t xml:space="preserve">about </w:t>
      </w:r>
      <w:r w:rsidRPr="00F5109C">
        <w:rPr>
          <w:rStyle w:val="Italic"/>
        </w:rPr>
        <w:t>empowerment</w:t>
      </w:r>
      <w:r w:rsidRPr="00540BB8">
        <w:t>: no matter what kind of code you are writing now, Rust</w:t>
      </w:r>
      <w:r>
        <w:t xml:space="preserve"> </w:t>
      </w:r>
      <w:r w:rsidRPr="00540BB8">
        <w:t xml:space="preserve">empowers you to reach </w:t>
      </w:r>
      <w:del w:id="3" w:author="Audrey Doyle" w:date="2022-08-06T15:05:00Z">
        <w:r w:rsidRPr="00540BB8" w:rsidDel="00D87CD2">
          <w:delText>farther</w:delText>
        </w:r>
      </w:del>
      <w:ins w:id="4" w:author="Audrey Doyle" w:date="2022-08-06T15:05:00Z">
        <w:r w:rsidR="00D87CD2" w:rsidRPr="00540BB8">
          <w:t>f</w:t>
        </w:r>
        <w:r w:rsidR="00D87CD2">
          <w:t>u</w:t>
        </w:r>
        <w:r w:rsidR="00D87CD2" w:rsidRPr="00540BB8">
          <w:t>rther</w:t>
        </w:r>
      </w:ins>
      <w:r w:rsidRPr="00540BB8">
        <w:t>, to program with confidence in a wider variety of</w:t>
      </w:r>
      <w:r>
        <w:t xml:space="preserve"> </w:t>
      </w:r>
      <w:r w:rsidRPr="00540BB8">
        <w:t>domains than you did before.</w:t>
      </w:r>
      <w:r>
        <w:t xml:space="preserve">  </w:t>
      </w:r>
    </w:p>
    <w:p w14:paraId="5691A56A" w14:textId="10E30BBE" w:rsidR="005A4005" w:rsidRDefault="005A4005" w:rsidP="005A4005">
      <w:pPr>
        <w:pStyle w:val="Body"/>
      </w:pPr>
      <w:r w:rsidRPr="00540BB8">
        <w:t>Take, for example, “systems-level” work that deals with low-level details of</w:t>
      </w:r>
      <w:r>
        <w:t xml:space="preserve"> </w:t>
      </w:r>
      <w:r w:rsidRPr="00540BB8">
        <w:t>memory management, data representation, and concurrency. Traditionally, this</w:t>
      </w:r>
      <w:r>
        <w:t xml:space="preserve"> </w:t>
      </w:r>
      <w:r w:rsidRPr="00540BB8">
        <w:t xml:space="preserve">realm of programming is seen as arcane, accessible </w:t>
      </w:r>
      <w:del w:id="5" w:author="Audrey Doyle" w:date="2022-08-06T14:52:00Z">
        <w:r w:rsidRPr="00540BB8" w:rsidDel="00676B55">
          <w:delText xml:space="preserve">only </w:delText>
        </w:r>
      </w:del>
      <w:r w:rsidRPr="00540BB8">
        <w:t xml:space="preserve">to </w:t>
      </w:r>
      <w:ins w:id="6" w:author="Audrey Doyle" w:date="2022-08-06T14:52:00Z">
        <w:r w:rsidR="00676B55">
          <w:t xml:space="preserve">only </w:t>
        </w:r>
      </w:ins>
      <w:r w:rsidRPr="00540BB8">
        <w:t>a select few who</w:t>
      </w:r>
      <w:r>
        <w:t xml:space="preserve"> </w:t>
      </w:r>
      <w:r w:rsidRPr="00540BB8">
        <w:t xml:space="preserve">have devoted the necessary years learning </w:t>
      </w:r>
      <w:ins w:id="7" w:author="Audrey Doyle" w:date="2022-08-06T15:05:00Z">
        <w:r w:rsidR="003F316E">
          <w:t xml:space="preserve">it </w:t>
        </w:r>
      </w:ins>
      <w:r w:rsidRPr="00540BB8">
        <w:t>to avoid its infamous pitfalls. And</w:t>
      </w:r>
      <w:r>
        <w:t xml:space="preserve"> </w:t>
      </w:r>
      <w:r w:rsidRPr="00540BB8">
        <w:t>even those who practice it do so with caution, lest their code be open to</w:t>
      </w:r>
      <w:r>
        <w:t xml:space="preserve"> </w:t>
      </w:r>
      <w:r w:rsidRPr="00540BB8">
        <w:t>exploits, crashes, or corruption.</w:t>
      </w:r>
      <w:r>
        <w:t xml:space="preserve"> </w:t>
      </w:r>
    </w:p>
    <w:p w14:paraId="2C83B105" w14:textId="06B91E43" w:rsidR="005A4005" w:rsidRDefault="005A4005" w:rsidP="005A4005">
      <w:pPr>
        <w:pStyle w:val="Body"/>
      </w:pPr>
      <w:r w:rsidRPr="00540BB8">
        <w:t>Rust breaks down these barriers by eliminating the old pitfalls and providing a</w:t>
      </w:r>
      <w:r>
        <w:t xml:space="preserve"> </w:t>
      </w:r>
      <w:r w:rsidRPr="00540BB8">
        <w:t>friendly, polished set of tools to help you along the way. Programmers who need</w:t>
      </w:r>
      <w:r>
        <w:t xml:space="preserve"> </w:t>
      </w:r>
      <w:r w:rsidRPr="00540BB8">
        <w:t>to “dip down” into lower-level control can do so with Rust, without taking on</w:t>
      </w:r>
      <w:r>
        <w:t xml:space="preserve"> </w:t>
      </w:r>
      <w:r w:rsidRPr="00540BB8">
        <w:t>the customary risk of crashes or security holes</w:t>
      </w:r>
      <w:del w:id="8" w:author="Audrey Doyle" w:date="2022-08-06T15:06:00Z">
        <w:r w:rsidRPr="00540BB8" w:rsidDel="003F316E">
          <w:delText>,</w:delText>
        </w:r>
      </w:del>
      <w:r w:rsidRPr="00540BB8">
        <w:t xml:space="preserve"> and without having to learn</w:t>
      </w:r>
      <w:r>
        <w:t xml:space="preserve"> </w:t>
      </w:r>
      <w:r w:rsidRPr="00540BB8">
        <w:t>the fine points of a fickle toolchain. Better yet, the language is designed to</w:t>
      </w:r>
      <w:r>
        <w:t xml:space="preserve"> </w:t>
      </w:r>
      <w:r w:rsidRPr="00540BB8">
        <w:t>guide you naturally toward</w:t>
      </w:r>
      <w:del w:id="9" w:author="Audrey Doyle" w:date="2022-08-06T14:53:00Z">
        <w:r w:rsidRPr="00540BB8" w:rsidDel="00676B55">
          <w:delText>s</w:delText>
        </w:r>
      </w:del>
      <w:r w:rsidRPr="00540BB8">
        <w:t xml:space="preserve"> reliable code that is efficient in terms of speed</w:t>
      </w:r>
      <w:r>
        <w:t xml:space="preserve"> </w:t>
      </w:r>
      <w:r w:rsidRPr="00540BB8">
        <w:t>and memory usage.</w:t>
      </w:r>
      <w:r>
        <w:t xml:space="preserve">  </w:t>
      </w:r>
    </w:p>
    <w:p w14:paraId="532ADAAB" w14:textId="77777777" w:rsidR="005A4005" w:rsidRDefault="005A4005" w:rsidP="005A4005">
      <w:pPr>
        <w:pStyle w:val="Body"/>
      </w:pPr>
      <w:r w:rsidRPr="00540BB8">
        <w:t>Programmers who are already working with low-level code can use Rust to raise</w:t>
      </w:r>
      <w:r>
        <w:t xml:space="preserve"> </w:t>
      </w:r>
      <w:r w:rsidRPr="00540BB8">
        <w:t>their ambitions. For example, introducing parallelism in Rust is a relatively</w:t>
      </w:r>
      <w:r>
        <w:t xml:space="preserve"> </w:t>
      </w:r>
      <w:r w:rsidRPr="00540BB8">
        <w:t>low-risk operation: the compiler will catch the classical mistakes for you. And</w:t>
      </w:r>
      <w:r>
        <w:t xml:space="preserve"> </w:t>
      </w:r>
      <w:r w:rsidRPr="00540BB8">
        <w:t>you can tackle more aggressive optimizations in your code with the confidence</w:t>
      </w:r>
      <w:r>
        <w:t xml:space="preserve"> </w:t>
      </w:r>
      <w:r w:rsidRPr="00540BB8">
        <w:t>that you won’t accidentally introduce crashes or vulnerabilities.</w:t>
      </w:r>
      <w:r>
        <w:t xml:space="preserve">  </w:t>
      </w:r>
    </w:p>
    <w:p w14:paraId="2E13A166" w14:textId="240C7071" w:rsidR="005A4005" w:rsidRDefault="005A4005" w:rsidP="005A4005">
      <w:pPr>
        <w:pStyle w:val="Body"/>
      </w:pPr>
      <w:r w:rsidRPr="00540BB8">
        <w:t>But Rust isn’t limited to low-level systems programming. It’s expressive and</w:t>
      </w:r>
      <w:r>
        <w:t xml:space="preserve"> </w:t>
      </w:r>
      <w:r w:rsidRPr="00540BB8">
        <w:t>ergonomic enough to make CLI apps, web servers, and many other kinds of code</w:t>
      </w:r>
      <w:r>
        <w:t xml:space="preserve"> </w:t>
      </w:r>
      <w:r w:rsidRPr="00540BB8">
        <w:t>quite pleasant to write</w:t>
      </w:r>
      <w:del w:id="10" w:author="Audrey Doyle" w:date="2022-08-06T14:53:00Z">
        <w:r w:rsidRPr="00540BB8" w:rsidDel="00676B55">
          <w:delText xml:space="preserve"> </w:delText>
        </w:r>
      </w:del>
      <w:r w:rsidRPr="00540BB8">
        <w:t>—</w:t>
      </w:r>
      <w:del w:id="11" w:author="Audrey Doyle" w:date="2022-08-06T14:53:00Z">
        <w:r w:rsidRPr="00540BB8" w:rsidDel="00676B55">
          <w:delText xml:space="preserve"> </w:delText>
        </w:r>
      </w:del>
      <w:r w:rsidRPr="00540BB8">
        <w:t>you’ll find simple examples</w:t>
      </w:r>
      <w:del w:id="12" w:author="Carol Nichols" w:date="2022-08-09T11:04:00Z">
        <w:r w:rsidRPr="00540BB8" w:rsidDel="004C0674">
          <w:delText xml:space="preserve"> </w:delText>
        </w:r>
        <w:commentRangeStart w:id="13"/>
        <w:commentRangeStart w:id="14"/>
        <w:r w:rsidRPr="00540BB8" w:rsidDel="004C0674">
          <w:delText>of both</w:delText>
        </w:r>
      </w:del>
      <w:r w:rsidRPr="00540BB8">
        <w:t xml:space="preserve"> </w:t>
      </w:r>
      <w:commentRangeEnd w:id="13"/>
      <w:r w:rsidR="003F316E">
        <w:rPr>
          <w:rStyle w:val="CommentReference"/>
          <w:rFonts w:asciiTheme="minorHAnsi" w:eastAsiaTheme="minorHAnsi" w:hAnsiTheme="minorHAnsi" w:cstheme="minorBidi"/>
          <w:color w:val="auto"/>
          <w:lang w:eastAsia="en-US"/>
        </w:rPr>
        <w:commentReference w:id="13"/>
      </w:r>
      <w:commentRangeEnd w:id="14"/>
      <w:r w:rsidR="001309DF">
        <w:rPr>
          <w:rStyle w:val="CommentReference"/>
          <w:rFonts w:asciiTheme="minorHAnsi" w:eastAsiaTheme="minorHAnsi" w:hAnsiTheme="minorHAnsi" w:cstheme="minorBidi"/>
          <w:color w:val="auto"/>
          <w:lang w:eastAsia="en-US"/>
        </w:rPr>
        <w:commentReference w:id="14"/>
      </w:r>
      <w:r w:rsidRPr="00540BB8">
        <w:t>later in the</w:t>
      </w:r>
      <w:r>
        <w:t xml:space="preserve"> </w:t>
      </w:r>
      <w:r w:rsidRPr="00540BB8">
        <w:t>book. Working with Rust allows you to build skills that transfer from one</w:t>
      </w:r>
      <w:r>
        <w:t xml:space="preserve"> </w:t>
      </w:r>
      <w:r w:rsidRPr="00540BB8">
        <w:t>domain to another; you can learn Rust by writing a web app, then apply those</w:t>
      </w:r>
      <w:r>
        <w:t xml:space="preserve"> </w:t>
      </w:r>
      <w:r w:rsidRPr="00540BB8">
        <w:t>same skills to target your Raspberry Pi.</w:t>
      </w:r>
      <w:r>
        <w:t xml:space="preserve">  </w:t>
      </w:r>
    </w:p>
    <w:p w14:paraId="42238046" w14:textId="77777777" w:rsidR="005A4005" w:rsidRDefault="005A4005" w:rsidP="005A4005">
      <w:pPr>
        <w:pStyle w:val="Body"/>
      </w:pPr>
      <w:r w:rsidRPr="00540BB8">
        <w:t>This book fully embraces the potential of Rust to empower its users. It’s a</w:t>
      </w:r>
      <w:r>
        <w:t xml:space="preserve"> </w:t>
      </w:r>
      <w:r w:rsidRPr="00540BB8">
        <w:t>friendly and approachable text intended to help you level up not just your</w:t>
      </w:r>
      <w:r>
        <w:t xml:space="preserve"> </w:t>
      </w:r>
      <w:r w:rsidRPr="00540BB8">
        <w:t>knowledge of Rust, but also your reach and confidence as a programmer in</w:t>
      </w:r>
      <w:r>
        <w:t xml:space="preserve"> </w:t>
      </w:r>
      <w:r w:rsidRPr="00540BB8">
        <w:t>general. So dive in, get ready to learn—and welcome to the Rust community!</w:t>
      </w:r>
      <w:r>
        <w:t xml:space="preserve">  </w:t>
      </w:r>
    </w:p>
    <w:p w14:paraId="66FCDC70" w14:textId="2658AB33" w:rsidR="005A4005" w:rsidRPr="00611B88" w:rsidRDefault="005A4005" w:rsidP="00137F46">
      <w:pPr>
        <w:pStyle w:val="SourceForeword"/>
      </w:pPr>
      <w:r w:rsidRPr="00540BB8">
        <w:t xml:space="preserve">Nicholas </w:t>
      </w:r>
      <w:proofErr w:type="spellStart"/>
      <w:r w:rsidRPr="00540BB8">
        <w:t>Matsakis</w:t>
      </w:r>
      <w:proofErr w:type="spellEnd"/>
      <w:r w:rsidRPr="00540BB8">
        <w:t xml:space="preserve"> and Aaron </w:t>
      </w:r>
      <w:proofErr w:type="spellStart"/>
      <w:r w:rsidRPr="00540BB8">
        <w:t>Turon</w:t>
      </w:r>
      <w:proofErr w:type="spellEnd"/>
    </w:p>
    <w:p w14:paraId="1BDA7601" w14:textId="77777777" w:rsidR="00137F46" w:rsidRDefault="00137F46" w:rsidP="00540BB8">
      <w:pPr>
        <w:pStyle w:val="FrontmatterTitle"/>
      </w:pPr>
    </w:p>
    <w:p w14:paraId="0B75A4F7" w14:textId="77777777" w:rsidR="00137F46" w:rsidRDefault="00137F46" w:rsidP="00540BB8">
      <w:pPr>
        <w:pStyle w:val="FrontmatterTitle"/>
      </w:pPr>
    </w:p>
    <w:p w14:paraId="15FBDCAF" w14:textId="77777777" w:rsidR="00137F46" w:rsidRDefault="00137F46" w:rsidP="00540BB8">
      <w:pPr>
        <w:pStyle w:val="FrontmatterTitle"/>
      </w:pPr>
    </w:p>
    <w:p w14:paraId="17D75609" w14:textId="77777777" w:rsidR="00137F46" w:rsidRDefault="00137F46" w:rsidP="00540BB8">
      <w:pPr>
        <w:pStyle w:val="FrontmatterTitle"/>
      </w:pPr>
    </w:p>
    <w:p w14:paraId="793464F3" w14:textId="62C4954F" w:rsidR="00E00649" w:rsidRDefault="00E00649" w:rsidP="00E00649">
      <w:pPr>
        <w:pStyle w:val="FrontmatterTitle"/>
      </w:pPr>
      <w:r w:rsidRPr="00AF58DE">
        <w:lastRenderedPageBreak/>
        <w:t>ACKNOWLEDGMENTS</w:t>
      </w:r>
    </w:p>
    <w:p w14:paraId="3C832B6E" w14:textId="77777777" w:rsidR="004235EF" w:rsidRDefault="004235EF" w:rsidP="004235EF">
      <w:pPr>
        <w:pStyle w:val="Body"/>
      </w:pPr>
      <w:r>
        <w:t xml:space="preserve">We would like to thank everyone who has worked on the Rust language for creating an amazing language worth writing a book about. We’re grateful to everyone in the Rust community for being welcoming and creating an environment worth welcoming more folks into.  </w:t>
      </w:r>
    </w:p>
    <w:p w14:paraId="0F25FE3F" w14:textId="3503D34B" w:rsidR="004235EF" w:rsidRDefault="004235EF" w:rsidP="004235EF">
      <w:pPr>
        <w:pStyle w:val="Body"/>
      </w:pPr>
      <w:r>
        <w:t xml:space="preserve">We’re especially thankful for everyone who read early versions of this book online and provided feedback, bug reports, and pull requests. Special thanks to Eduard-Mihai </w:t>
      </w:r>
      <w:proofErr w:type="spellStart"/>
      <w:r>
        <w:t>Burtescu</w:t>
      </w:r>
      <w:proofErr w:type="spellEnd"/>
      <w:r>
        <w:t>, Alex Crichton, and JT for providing technical review</w:t>
      </w:r>
      <w:ins w:id="15" w:author="Audrey Doyle" w:date="2022-08-06T14:54:00Z">
        <w:r w:rsidR="00676B55">
          <w:t>,</w:t>
        </w:r>
      </w:ins>
      <w:r>
        <w:t xml:space="preserve"> and </w:t>
      </w:r>
      <w:ins w:id="16" w:author="Audrey Doyle" w:date="2022-08-06T14:54:00Z">
        <w:r w:rsidR="00676B55">
          <w:t xml:space="preserve">to </w:t>
        </w:r>
      </w:ins>
      <w:r>
        <w:t xml:space="preserve">Karen </w:t>
      </w:r>
      <w:proofErr w:type="spellStart"/>
      <w:r>
        <w:t>Rustad</w:t>
      </w:r>
      <w:proofErr w:type="spellEnd"/>
      <w:r>
        <w:t xml:space="preserve"> </w:t>
      </w:r>
      <w:proofErr w:type="spellStart"/>
      <w:r>
        <w:t>Tölva</w:t>
      </w:r>
      <w:proofErr w:type="spellEnd"/>
      <w:r>
        <w:t xml:space="preserve"> for the cover art. Thank you to our team at No Starch, including Bill Pollock, Liz Chadwick, and Janelle </w:t>
      </w:r>
      <w:proofErr w:type="spellStart"/>
      <w:r>
        <w:t>Ludowise</w:t>
      </w:r>
      <w:proofErr w:type="spellEnd"/>
      <w:r>
        <w:t xml:space="preserve">, for improving this book and bringing it to print.  </w:t>
      </w:r>
    </w:p>
    <w:p w14:paraId="2CF8390E" w14:textId="4F43DB05" w:rsidR="004235EF" w:rsidRPr="008620C1" w:rsidRDefault="004235EF" w:rsidP="004235EF">
      <w:pPr>
        <w:pStyle w:val="Body"/>
      </w:pPr>
      <w:r>
        <w:t>Carol is grateful for the opportunity to work on this book. She thanks her family for their constant love and support, especially her husband</w:t>
      </w:r>
      <w:ins w:id="17" w:author="Audrey Doyle" w:date="2022-08-06T14:54:00Z">
        <w:r w:rsidR="00676B55">
          <w:t>,</w:t>
        </w:r>
      </w:ins>
      <w:r>
        <w:t xml:space="preserve"> Jake Goulding</w:t>
      </w:r>
      <w:ins w:id="18" w:author="Audrey Doyle" w:date="2022-08-06T14:54:00Z">
        <w:r w:rsidR="00676B55">
          <w:t>,</w:t>
        </w:r>
      </w:ins>
      <w:r>
        <w:t xml:space="preserve"> and her daughter</w:t>
      </w:r>
      <w:ins w:id="19" w:author="Audrey Doyle" w:date="2022-08-06T14:54:00Z">
        <w:r w:rsidR="00676B55">
          <w:t>,</w:t>
        </w:r>
      </w:ins>
      <w:r>
        <w:t xml:space="preserve"> Vivian.  </w:t>
      </w:r>
    </w:p>
    <w:p w14:paraId="4FB0501F" w14:textId="77777777" w:rsidR="00137F46" w:rsidRDefault="00137F46" w:rsidP="00137F46">
      <w:pPr>
        <w:pStyle w:val="FrontmatterTitle"/>
      </w:pPr>
    </w:p>
    <w:p w14:paraId="75D02999" w14:textId="77777777" w:rsidR="00137F46" w:rsidRDefault="00137F46" w:rsidP="00137F46">
      <w:pPr>
        <w:pStyle w:val="FrontmatterTitle"/>
      </w:pPr>
    </w:p>
    <w:p w14:paraId="0F9197FF" w14:textId="77777777" w:rsidR="00137F46" w:rsidRDefault="00137F46" w:rsidP="00137F46">
      <w:pPr>
        <w:pStyle w:val="FrontmatterTitle"/>
      </w:pPr>
    </w:p>
    <w:p w14:paraId="6CA8FD97" w14:textId="77777777" w:rsidR="00137F46" w:rsidRDefault="00137F46" w:rsidP="00137F46">
      <w:pPr>
        <w:pStyle w:val="FrontmatterTitle"/>
      </w:pPr>
    </w:p>
    <w:p w14:paraId="13DA7BC1" w14:textId="77777777" w:rsidR="00137F46" w:rsidRDefault="00137F46" w:rsidP="00137F46">
      <w:pPr>
        <w:pStyle w:val="FrontmatterTitle"/>
      </w:pPr>
    </w:p>
    <w:p w14:paraId="4F106A35" w14:textId="77777777" w:rsidR="00137F46" w:rsidRDefault="00137F46" w:rsidP="00137F46">
      <w:pPr>
        <w:pStyle w:val="FrontmatterTitle"/>
      </w:pPr>
    </w:p>
    <w:p w14:paraId="521BA9EA" w14:textId="77777777" w:rsidR="00137F46" w:rsidRDefault="00137F46" w:rsidP="00137F46">
      <w:pPr>
        <w:pStyle w:val="FrontmatterTitle"/>
      </w:pPr>
    </w:p>
    <w:p w14:paraId="11CE3504" w14:textId="77777777" w:rsidR="00137F46" w:rsidRDefault="00137F46" w:rsidP="00137F46">
      <w:pPr>
        <w:pStyle w:val="FrontmatterTitle"/>
      </w:pPr>
    </w:p>
    <w:p w14:paraId="2E7D70CB" w14:textId="77777777" w:rsidR="00137F46" w:rsidRDefault="00137F46" w:rsidP="00137F46">
      <w:pPr>
        <w:pStyle w:val="FrontmatterTitle"/>
      </w:pPr>
    </w:p>
    <w:p w14:paraId="27BE430D" w14:textId="2ED4A2FC" w:rsidR="00137F46" w:rsidRDefault="00137F46" w:rsidP="00137F46">
      <w:pPr>
        <w:pStyle w:val="FrontmatterTitle"/>
      </w:pPr>
      <w:r>
        <w:lastRenderedPageBreak/>
        <w:t>Preface</w:t>
      </w:r>
    </w:p>
    <w:p w14:paraId="491F1F11" w14:textId="3A86E93A" w:rsidR="00137F46" w:rsidRDefault="00B91EC3" w:rsidP="00137F46">
      <w:pPr>
        <w:pStyle w:val="Body"/>
      </w:pPr>
      <w:ins w:id="20" w:author="Carol Nichols" w:date="2022-08-09T11:23:00Z">
        <w:r>
          <w:fldChar w:fldCharType="begin"/>
        </w:r>
        <w:r>
          <w:instrText xml:space="preserve"> XE "</w:instrText>
        </w:r>
        <w:r w:rsidRPr="00334FBE">
          <w:instrText xml:space="preserve">editions </w:instrText>
        </w:r>
        <w:proofErr w:type="spellStart"/>
        <w:r w:rsidRPr="00334FBE">
          <w:instrText>startRange</w:instrText>
        </w:r>
        <w:proofErr w:type="spellEnd"/>
        <w:r>
          <w:instrText xml:space="preserve">" </w:instrText>
        </w:r>
        <w:r>
          <w:fldChar w:fldCharType="end"/>
        </w:r>
      </w:ins>
      <w:r w:rsidR="00137F46">
        <w:t xml:space="preserve">This version of the text assumes you’re using Rust 1.62.0 (released 2022-06-30) or later with </w:t>
      </w:r>
      <w:r w:rsidR="00137F46" w:rsidRPr="003360BE">
        <w:rPr>
          <w:rStyle w:val="Literal"/>
        </w:rPr>
        <w:t>edition="2021"</w:t>
      </w:r>
      <w:r w:rsidR="00137F46">
        <w:t xml:space="preserve"> in </w:t>
      </w:r>
      <w:proofErr w:type="spellStart"/>
      <w:r w:rsidR="00137F46" w:rsidRPr="00002D71">
        <w:rPr>
          <w:rStyle w:val="Italic"/>
        </w:rPr>
        <w:t>Cargo.toml</w:t>
      </w:r>
      <w:proofErr w:type="spellEnd"/>
      <w:r w:rsidR="00137F46">
        <w:t xml:space="preserve"> </w:t>
      </w:r>
      <w:commentRangeStart w:id="21"/>
      <w:commentRangeStart w:id="22"/>
      <w:r w:rsidR="00137F46">
        <w:t>of all projects to</w:t>
      </w:r>
      <w:ins w:id="23" w:author="Carol Nichols" w:date="2022-08-09T11:08:00Z">
        <w:r w:rsidR="00B377CB">
          <w:t xml:space="preserve"> configure them to</w:t>
        </w:r>
      </w:ins>
      <w:r w:rsidR="00137F46">
        <w:t xml:space="preserve"> use Rust 2021 </w:t>
      </w:r>
      <w:ins w:id="24" w:author="Carol Nichols" w:date="2022-08-09T11:09:00Z">
        <w:r w:rsidR="001262C3">
          <w:t>e</w:t>
        </w:r>
      </w:ins>
      <w:del w:id="25" w:author="Carol Nichols" w:date="2022-08-09T11:09:00Z">
        <w:r w:rsidR="00137F46" w:rsidDel="001262C3">
          <w:delText>E</w:delText>
        </w:r>
      </w:del>
      <w:r w:rsidR="00137F46">
        <w:t>dition idioms</w:t>
      </w:r>
      <w:commentRangeEnd w:id="21"/>
      <w:r w:rsidR="003F316E">
        <w:rPr>
          <w:rStyle w:val="CommentReference"/>
          <w:rFonts w:asciiTheme="minorHAnsi" w:eastAsiaTheme="minorHAnsi" w:hAnsiTheme="minorHAnsi" w:cstheme="minorBidi"/>
          <w:color w:val="auto"/>
          <w:lang w:eastAsia="en-US"/>
        </w:rPr>
        <w:commentReference w:id="21"/>
      </w:r>
      <w:commentRangeEnd w:id="22"/>
      <w:r w:rsidR="00B377CB">
        <w:rPr>
          <w:rStyle w:val="CommentReference"/>
          <w:rFonts w:asciiTheme="minorHAnsi" w:eastAsiaTheme="minorHAnsi" w:hAnsiTheme="minorHAnsi" w:cstheme="minorBidi"/>
          <w:color w:val="auto"/>
          <w:lang w:eastAsia="en-US"/>
        </w:rPr>
        <w:commentReference w:id="22"/>
      </w:r>
      <w:r w:rsidR="00137F46">
        <w:t xml:space="preserve">. See </w:t>
      </w:r>
      <w:r w:rsidR="00137F46" w:rsidRPr="00002D71">
        <w:rPr>
          <w:rStyle w:val="Xref"/>
        </w:rPr>
        <w:t>“Installation”</w:t>
      </w:r>
      <w:r w:rsidR="00137F46" w:rsidRPr="00676B55">
        <w:rPr>
          <w:rPrChange w:id="26" w:author="Audrey Doyle" w:date="2022-08-06T14:55:00Z">
            <w:rPr>
              <w:rStyle w:val="Xref"/>
            </w:rPr>
          </w:rPrChange>
        </w:rPr>
        <w:t xml:space="preserve"> on </w:t>
      </w:r>
      <w:r w:rsidR="00137F46" w:rsidRPr="00002D71">
        <w:rPr>
          <w:rStyle w:val="Xref"/>
        </w:rPr>
        <w:t xml:space="preserve">page </w:t>
      </w:r>
      <w:del w:id="27" w:author="Audrey Doyle" w:date="2022-08-06T14:55:00Z">
        <w:r w:rsidR="00137F46" w:rsidRPr="00002D71" w:rsidDel="00676B55">
          <w:rPr>
            <w:rStyle w:val="Xref"/>
          </w:rPr>
          <w:delText>1</w:delText>
        </w:r>
        <w:r w:rsidR="00137F46" w:rsidRPr="00676B55" w:rsidDel="00676B55">
          <w:rPr>
            <w:rPrChange w:id="28" w:author="Audrey Doyle" w:date="2022-08-06T14:55:00Z">
              <w:rPr>
                <w:rStyle w:val="Xref"/>
              </w:rPr>
            </w:rPrChange>
          </w:rPr>
          <w:delText xml:space="preserve"> </w:delText>
        </w:r>
      </w:del>
      <w:ins w:id="29" w:author="Audrey Doyle" w:date="2022-08-06T14:55:00Z">
        <w:r w:rsidR="00676B55">
          <w:rPr>
            <w:rStyle w:val="Xref"/>
          </w:rPr>
          <w:t>XX</w:t>
        </w:r>
        <w:r w:rsidR="00676B55" w:rsidRPr="00676B55">
          <w:rPr>
            <w:rPrChange w:id="30" w:author="Audrey Doyle" w:date="2022-08-06T14:55:00Z">
              <w:rPr>
                <w:rStyle w:val="Xref"/>
              </w:rPr>
            </w:rPrChange>
          </w:rPr>
          <w:t xml:space="preserve"> </w:t>
        </w:r>
      </w:ins>
      <w:r w:rsidR="00137F46" w:rsidRPr="00002D71">
        <w:t>for instructions on</w:t>
      </w:r>
      <w:r w:rsidR="00137F46">
        <w:rPr>
          <w:rStyle w:val="Xref"/>
        </w:rPr>
        <w:t xml:space="preserve"> </w:t>
      </w:r>
      <w:r w:rsidR="00137F46">
        <w:t xml:space="preserve">installing or updating Rust, and see </w:t>
      </w:r>
      <w:r w:rsidR="00137F46" w:rsidRPr="00E83CAA">
        <w:rPr>
          <w:rStyle w:val="Xref"/>
          <w:rPrChange w:id="31" w:author="Audrey Doyle" w:date="2022-08-06T14:55:00Z">
            <w:rPr/>
          </w:rPrChange>
        </w:rPr>
        <w:t>Appendix E</w:t>
      </w:r>
      <w:r w:rsidR="00137F46">
        <w:t xml:space="preserve"> for information on editions.  </w:t>
      </w:r>
    </w:p>
    <w:p w14:paraId="49F7BBBF" w14:textId="2FA1E0C7" w:rsidR="00137F46" w:rsidRDefault="00137F46" w:rsidP="00137F46">
      <w:pPr>
        <w:pStyle w:val="Body"/>
      </w:pPr>
      <w:r>
        <w:t xml:space="preserve">The 2021 </w:t>
      </w:r>
      <w:del w:id="32" w:author="Audrey Doyle" w:date="2022-08-06T14:55:00Z">
        <w:r w:rsidDel="00E83CAA">
          <w:delText>E</w:delText>
        </w:r>
      </w:del>
      <w:ins w:id="33" w:author="Audrey Doyle" w:date="2022-08-06T14:55:00Z">
        <w:r w:rsidR="00E83CAA">
          <w:t>e</w:t>
        </w:r>
      </w:ins>
      <w:r>
        <w:t xml:space="preserve">dition of the Rust language includes a number of improvements that make Rust more ergonomic </w:t>
      </w:r>
      <w:del w:id="34" w:author="Audrey Doyle" w:date="2022-08-06T14:55:00Z">
        <w:r w:rsidDel="00E83CAA">
          <w:delText xml:space="preserve">and </w:delText>
        </w:r>
      </w:del>
      <w:ins w:id="35" w:author="Audrey Doyle" w:date="2022-08-06T15:09:00Z">
        <w:r w:rsidR="003F316E">
          <w:t>and that</w:t>
        </w:r>
      </w:ins>
      <w:ins w:id="36" w:author="Audrey Doyle" w:date="2022-08-06T14:55:00Z">
        <w:r w:rsidR="00E83CAA">
          <w:t xml:space="preserve"> </w:t>
        </w:r>
      </w:ins>
      <w:r>
        <w:t xml:space="preserve">correct some inconsistencies. </w:t>
      </w:r>
      <w:ins w:id="37" w:author="NSP" w:date="2022-07-08T13:33:00Z">
        <w:r>
          <w:t xml:space="preserve">On top of a general update to reflect these improvements, </w:t>
        </w:r>
      </w:ins>
      <w:ins w:id="38" w:author="NSP" w:date="2022-07-08T13:34:00Z">
        <w:r>
          <w:t>t</w:t>
        </w:r>
      </w:ins>
      <w:del w:id="39" w:author="NSP" w:date="2022-07-08T13:34:00Z">
        <w:r w:rsidDel="00002D71">
          <w:delText>T</w:delText>
        </w:r>
      </w:del>
      <w:r>
        <w:t xml:space="preserve">his rendition of the book has a number of improvements to address </w:t>
      </w:r>
      <w:ins w:id="40" w:author="NSP" w:date="2022-07-08T13:34:00Z">
        <w:r>
          <w:t xml:space="preserve">specific </w:t>
        </w:r>
      </w:ins>
      <w:r>
        <w:t xml:space="preserve">feedback:  </w:t>
      </w:r>
    </w:p>
    <w:p w14:paraId="3FEA6FCB" w14:textId="77777777" w:rsidR="00137F46" w:rsidRDefault="00137F46" w:rsidP="00137F46">
      <w:pPr>
        <w:pStyle w:val="ListBullet"/>
      </w:pPr>
      <w:proofErr w:type="spellStart"/>
      <w:r w:rsidRPr="00E83CAA">
        <w:rPr>
          <w:rStyle w:val="Xref"/>
          <w:rPrChange w:id="41" w:author="Audrey Doyle" w:date="2022-08-06T14:56:00Z">
            <w:rPr/>
          </w:rPrChange>
        </w:rPr>
        <w:t>Chapter</w:t>
      </w:r>
      <w:proofErr w:type="spellEnd"/>
      <w:r w:rsidRPr="00E83CAA">
        <w:rPr>
          <w:rStyle w:val="Xref"/>
          <w:rPrChange w:id="42" w:author="Audrey Doyle" w:date="2022-08-06T14:56:00Z">
            <w:rPr/>
          </w:rPrChange>
        </w:rPr>
        <w:t xml:space="preserve"> 7</w:t>
      </w:r>
      <w:r>
        <w:t xml:space="preserve"> contains a new quick reference section on organizing your code into multiple files with modules. </w:t>
      </w:r>
    </w:p>
    <w:p w14:paraId="1FCF9DAF" w14:textId="77777777" w:rsidR="00137F46" w:rsidRDefault="00137F46" w:rsidP="00137F46">
      <w:pPr>
        <w:pStyle w:val="ListBullet"/>
      </w:pPr>
      <w:proofErr w:type="spellStart"/>
      <w:r w:rsidRPr="00E83CAA">
        <w:rPr>
          <w:rStyle w:val="Xref"/>
          <w:rPrChange w:id="43" w:author="Audrey Doyle" w:date="2022-08-06T14:56:00Z">
            <w:rPr/>
          </w:rPrChange>
        </w:rPr>
        <w:t>Chapter</w:t>
      </w:r>
      <w:proofErr w:type="spellEnd"/>
      <w:r w:rsidRPr="00E83CAA">
        <w:rPr>
          <w:rStyle w:val="Xref"/>
          <w:rPrChange w:id="44" w:author="Audrey Doyle" w:date="2022-08-06T14:56:00Z">
            <w:rPr/>
          </w:rPrChange>
        </w:rPr>
        <w:t xml:space="preserve"> 13</w:t>
      </w:r>
      <w:r>
        <w:t xml:space="preserve"> has new and improved closure examples that more clearly illustrate captures, the </w:t>
      </w:r>
      <w:del w:id="45" w:author="NSP" w:date="2022-07-08T13:34:00Z">
        <w:r w:rsidDel="00002D71">
          <w:delText>`</w:delText>
        </w:r>
      </w:del>
      <w:r w:rsidRPr="00FC5BC7">
        <w:rPr>
          <w:rStyle w:val="Literal"/>
        </w:rPr>
        <w:t>move</w:t>
      </w:r>
      <w:del w:id="46" w:author="NSP" w:date="2022-07-08T13:34:00Z">
        <w:r w:rsidDel="00002D71">
          <w:delText>`</w:delText>
        </w:r>
      </w:del>
      <w:r>
        <w:t xml:space="preserve"> keyword, and the </w:t>
      </w:r>
      <w:del w:id="47" w:author="NSP" w:date="2022-07-08T13:34:00Z">
        <w:r w:rsidDel="00002D71">
          <w:delText>`</w:delText>
        </w:r>
      </w:del>
      <w:proofErr w:type="spellStart"/>
      <w:r w:rsidRPr="00FC5BC7">
        <w:rPr>
          <w:rStyle w:val="Literal"/>
        </w:rPr>
        <w:t>Fn</w:t>
      </w:r>
      <w:proofErr w:type="spellEnd"/>
      <w:del w:id="48" w:author="NSP" w:date="2022-07-08T13:34:00Z">
        <w:r w:rsidDel="00002D71">
          <w:delText>`</w:delText>
        </w:r>
      </w:del>
      <w:r>
        <w:t xml:space="preserve"> traits. </w:t>
      </w:r>
    </w:p>
    <w:p w14:paraId="7AE0FB5E" w14:textId="77777777" w:rsidR="00137F46" w:rsidRDefault="00137F46" w:rsidP="00137F46">
      <w:pPr>
        <w:pStyle w:val="ListBullet"/>
      </w:pPr>
      <w:r>
        <w:t xml:space="preserve">We fixed a number of small errors and imprecise wording throughout the book. Thank you to the readers who reported them!  </w:t>
      </w:r>
    </w:p>
    <w:p w14:paraId="24183937" w14:textId="5C276FB7" w:rsidR="00137F46" w:rsidRPr="00611B88" w:rsidRDefault="001F202B" w:rsidP="00137F46">
      <w:pPr>
        <w:pStyle w:val="Body"/>
      </w:pPr>
      <w:ins w:id="49" w:author="Carol Nichols" w:date="2022-08-09T11:24:00Z">
        <w:r>
          <w:rPr>
            <w:lang w:eastAsia="en-GB"/>
          </w:rPr>
          <w:fldChar w:fldCharType="begin"/>
        </w:r>
        <w:r>
          <w:instrText xml:space="preserve"> XE "backward-compatibility guarantees </w:instrText>
        </w:r>
        <w:proofErr w:type="spellStart"/>
        <w:r>
          <w:instrText>startRange</w:instrText>
        </w:r>
        <w:proofErr w:type="spellEnd"/>
        <w:r>
          <w:instrText xml:space="preserve">" </w:instrText>
        </w:r>
        <w:r>
          <w:rPr>
            <w:lang w:eastAsia="en-GB"/>
          </w:rPr>
          <w:fldChar w:fldCharType="end"/>
        </w:r>
        <w:r w:rsidRPr="001441E4">
          <w:rPr>
            <w:lang w:eastAsia="en-GB"/>
          </w:rPr>
          <w:t>.</w:t>
        </w:r>
        <w:r>
          <w:rPr>
            <w:lang w:eastAsia="en-GB"/>
          </w:rPr>
          <w:t xml:space="preserve"> </w:t>
        </w:r>
      </w:ins>
      <w:r w:rsidR="00137F46">
        <w:t xml:space="preserve">Note that any code from earlier renditions of this book that compiled will continue to compile with the relevant edition in the project’s </w:t>
      </w:r>
      <w:r w:rsidR="00137F46" w:rsidRPr="00002D71">
        <w:rPr>
          <w:rStyle w:val="Italic"/>
        </w:rPr>
        <w:t>Cargo.toml</w:t>
      </w:r>
      <w:r w:rsidR="00137F46">
        <w:t xml:space="preserve">, even as you update the Rust compiler version you’re using. That’s Rust’s </w:t>
      </w:r>
      <w:del w:id="50" w:author="Audrey Doyle" w:date="2022-08-06T14:56:00Z">
        <w:r w:rsidR="00137F46" w:rsidDel="00E83CAA">
          <w:delText xml:space="preserve">backward </w:delText>
        </w:r>
      </w:del>
      <w:ins w:id="51" w:author="Audrey Doyle" w:date="2022-08-06T14:56:00Z">
        <w:r w:rsidR="00E83CAA">
          <w:t>backward-</w:t>
        </w:r>
      </w:ins>
      <w:r w:rsidR="00137F46">
        <w:t>compatibility guarantees at work!</w:t>
      </w:r>
      <w:ins w:id="52" w:author="Carol Nichols" w:date="2022-08-09T11:24:00Z">
        <w:r>
          <w:rPr>
            <w:lang w:eastAsia="en-GB"/>
          </w:rPr>
          <w:fldChar w:fldCharType="begin"/>
        </w:r>
        <w:r>
          <w:instrText xml:space="preserve"> XE "backward-compatibility guarantees </w:instrText>
        </w:r>
        <w:proofErr w:type="spellStart"/>
        <w:r>
          <w:instrText>endRange</w:instrText>
        </w:r>
        <w:proofErr w:type="spellEnd"/>
        <w:r>
          <w:instrText xml:space="preserve">" </w:instrText>
        </w:r>
        <w:r>
          <w:rPr>
            <w:lang w:eastAsia="en-GB"/>
          </w:rPr>
          <w:fldChar w:fldCharType="end"/>
        </w:r>
        <w:r w:rsidRPr="001441E4">
          <w:rPr>
            <w:lang w:eastAsia="en-GB"/>
          </w:rPr>
          <w:t>.</w:t>
        </w:r>
        <w:r>
          <w:rPr>
            <w:lang w:eastAsia="en-GB"/>
          </w:rPr>
          <w:t xml:space="preserve"> </w:t>
        </w:r>
      </w:ins>
      <w:ins w:id="53" w:author="Carol Nichols" w:date="2022-08-09T11:23:00Z">
        <w:r w:rsidR="00B91EC3">
          <w:rPr>
            <w:lang w:eastAsia="en-GB"/>
          </w:rPr>
          <w:fldChar w:fldCharType="begin"/>
        </w:r>
        <w:r w:rsidR="00B91EC3">
          <w:instrText xml:space="preserve"> XE "editions </w:instrText>
        </w:r>
        <w:proofErr w:type="spellStart"/>
        <w:r w:rsidR="00B91EC3">
          <w:instrText>endRange</w:instrText>
        </w:r>
        <w:proofErr w:type="spellEnd"/>
        <w:r w:rsidR="00B91EC3">
          <w:instrText xml:space="preserve">" </w:instrText>
        </w:r>
        <w:r w:rsidR="00B91EC3">
          <w:rPr>
            <w:lang w:eastAsia="en-GB"/>
          </w:rPr>
          <w:fldChar w:fldCharType="end"/>
        </w:r>
        <w:r w:rsidR="00B91EC3" w:rsidRPr="001441E4">
          <w:rPr>
            <w:lang w:eastAsia="en-GB"/>
          </w:rPr>
          <w:t>.</w:t>
        </w:r>
        <w:r w:rsidR="00B91EC3">
          <w:rPr>
            <w:lang w:eastAsia="en-GB"/>
          </w:rPr>
          <w:t xml:space="preserve"> </w:t>
        </w:r>
      </w:ins>
      <w:del w:id="54" w:author="Carol Nichols" w:date="2022-08-09T11:23:00Z">
        <w:r w:rsidR="00137F46" w:rsidDel="00B91EC3">
          <w:delText xml:space="preserve">  </w:delText>
        </w:r>
      </w:del>
    </w:p>
    <w:p w14:paraId="031A6C6D" w14:textId="77777777" w:rsidR="00137F46" w:rsidRDefault="00137F46" w:rsidP="00111BC3">
      <w:pPr>
        <w:pStyle w:val="FrontmatterTitle"/>
      </w:pPr>
    </w:p>
    <w:p w14:paraId="3F50211C" w14:textId="77777777" w:rsidR="00137F46" w:rsidRDefault="00137F46" w:rsidP="00137F46">
      <w:pPr>
        <w:pStyle w:val="FrontmatterTitle"/>
      </w:pPr>
    </w:p>
    <w:p w14:paraId="743C760B" w14:textId="77777777" w:rsidR="00137F46" w:rsidRDefault="00137F46" w:rsidP="00137F46">
      <w:pPr>
        <w:pStyle w:val="FrontmatterTitle"/>
      </w:pPr>
    </w:p>
    <w:p w14:paraId="0DBE0B30" w14:textId="77777777" w:rsidR="00137F46" w:rsidRDefault="00137F46" w:rsidP="00137F46">
      <w:pPr>
        <w:pStyle w:val="FrontmatterTitle"/>
      </w:pPr>
    </w:p>
    <w:p w14:paraId="314CC88E" w14:textId="77777777" w:rsidR="00137F46" w:rsidRDefault="00137F46" w:rsidP="00137F46">
      <w:pPr>
        <w:pStyle w:val="FrontmatterTitle"/>
      </w:pPr>
    </w:p>
    <w:p w14:paraId="209177DB" w14:textId="77777777" w:rsidR="00137F46" w:rsidRDefault="00137F46" w:rsidP="00137F46">
      <w:pPr>
        <w:pStyle w:val="FrontmatterTitle"/>
      </w:pPr>
    </w:p>
    <w:p w14:paraId="7D7DBE65" w14:textId="77777777" w:rsidR="00137F46" w:rsidRDefault="00137F46" w:rsidP="00137F46">
      <w:pPr>
        <w:pStyle w:val="FrontmatterTitle"/>
      </w:pPr>
    </w:p>
    <w:p w14:paraId="247C45A8" w14:textId="07AFC74E" w:rsidR="00DC7BD8" w:rsidRDefault="001D6C00" w:rsidP="00137F46">
      <w:pPr>
        <w:pStyle w:val="FrontmatterTitle"/>
      </w:pPr>
      <w:r w:rsidRPr="00111BC3">
        <w:t>Introduction</w:t>
      </w:r>
    </w:p>
    <w:p w14:paraId="18908D6D" w14:textId="77777777" w:rsidR="00540BB8" w:rsidRPr="001441E4" w:rsidRDefault="00540BB8">
      <w:pPr>
        <w:pStyle w:val="Body"/>
        <w:rPr>
          <w:lang w:eastAsia="en-GB"/>
        </w:rPr>
        <w:pPrChange w:id="55" w:author="Audrey Doyle" w:date="2022-08-06T14:57:00Z">
          <w:pPr>
            <w:pStyle w:val="ChapterIntro"/>
          </w:pPr>
        </w:pPrChange>
      </w:pPr>
      <w:bookmarkStart w:id="56" w:name="introduction"/>
      <w:bookmarkEnd w:id="56"/>
      <w:r w:rsidRPr="001441E4">
        <w:t>Welcome</w:t>
      </w:r>
      <w:r>
        <w:t xml:space="preserve"> </w:t>
      </w:r>
      <w:r w:rsidRPr="001441E4">
        <w:t>to</w:t>
      </w:r>
      <w:r>
        <w:t xml:space="preserve"> </w:t>
      </w:r>
      <w:r w:rsidRPr="00FD39CB">
        <w:rPr>
          <w:rStyle w:val="Italic"/>
        </w:rPr>
        <w:t>The Rust Programming Language,</w:t>
      </w:r>
      <w:r>
        <w:rPr>
          <w:lang w:eastAsia="en-GB"/>
        </w:rPr>
        <w:t xml:space="preserve"> </w:t>
      </w:r>
      <w:r w:rsidRPr="001441E4">
        <w:rPr>
          <w:lang w:eastAsia="en-GB"/>
        </w:rPr>
        <w:t>an</w:t>
      </w:r>
      <w:r>
        <w:rPr>
          <w:lang w:eastAsia="en-GB"/>
        </w:rPr>
        <w:t xml:space="preserve"> </w:t>
      </w:r>
      <w:r w:rsidRPr="001441E4">
        <w:rPr>
          <w:lang w:eastAsia="en-GB"/>
        </w:rPr>
        <w:t>introductory</w:t>
      </w:r>
      <w:r>
        <w:rPr>
          <w:lang w:eastAsia="en-GB"/>
        </w:rPr>
        <w:t xml:space="preserve"> </w:t>
      </w:r>
      <w:r w:rsidRPr="001441E4">
        <w:rPr>
          <w:lang w:eastAsia="en-GB"/>
        </w:rPr>
        <w:t>book</w:t>
      </w:r>
      <w:r>
        <w:rPr>
          <w:lang w:eastAsia="en-GB"/>
        </w:rPr>
        <w:t xml:space="preserve"> </w:t>
      </w:r>
      <w:r w:rsidRPr="001441E4">
        <w:rPr>
          <w:lang w:eastAsia="en-GB"/>
        </w:rPr>
        <w:t>about</w:t>
      </w:r>
      <w:r>
        <w:rPr>
          <w:lang w:eastAsia="en-GB"/>
        </w:rPr>
        <w:t xml:space="preserve"> </w:t>
      </w:r>
      <w:r w:rsidRPr="001441E4">
        <w:rPr>
          <w:lang w:eastAsia="en-GB"/>
        </w:rPr>
        <w:t>Rust.</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helps</w:t>
      </w:r>
      <w:r>
        <w:rPr>
          <w:lang w:eastAsia="en-GB"/>
        </w:rPr>
        <w:t xml:space="preserve"> </w:t>
      </w:r>
      <w:r w:rsidRPr="001441E4">
        <w:rPr>
          <w:lang w:eastAsia="en-GB"/>
        </w:rPr>
        <w:t>you</w:t>
      </w:r>
      <w:r>
        <w:rPr>
          <w:lang w:eastAsia="en-GB"/>
        </w:rPr>
        <w:t xml:space="preserve"> </w:t>
      </w:r>
      <w:r w:rsidRPr="001441E4">
        <w:rPr>
          <w:lang w:eastAsia="en-GB"/>
        </w:rPr>
        <w:t>write</w:t>
      </w:r>
      <w:r>
        <w:rPr>
          <w:lang w:eastAsia="en-GB"/>
        </w:rPr>
        <w:t xml:space="preserve"> </w:t>
      </w:r>
      <w:r w:rsidRPr="001441E4">
        <w:rPr>
          <w:lang w:eastAsia="en-GB"/>
        </w:rPr>
        <w:t>faster,</w:t>
      </w:r>
      <w:r>
        <w:rPr>
          <w:lang w:eastAsia="en-GB"/>
        </w:rPr>
        <w:t xml:space="preserve"> </w:t>
      </w:r>
      <w:r w:rsidRPr="001441E4">
        <w:rPr>
          <w:lang w:eastAsia="en-GB"/>
        </w:rPr>
        <w:t>more</w:t>
      </w:r>
      <w:r>
        <w:rPr>
          <w:lang w:eastAsia="en-GB"/>
        </w:rPr>
        <w:t xml:space="preserve"> </w:t>
      </w:r>
      <w:r w:rsidRPr="001441E4">
        <w:rPr>
          <w:lang w:eastAsia="en-GB"/>
        </w:rPr>
        <w:t>reliable</w:t>
      </w:r>
      <w:r>
        <w:rPr>
          <w:lang w:eastAsia="en-GB"/>
        </w:rPr>
        <w:t xml:space="preserve"> </w:t>
      </w:r>
      <w:r w:rsidRPr="001441E4">
        <w:rPr>
          <w:lang w:eastAsia="en-GB"/>
        </w:rPr>
        <w:t>software.</w:t>
      </w:r>
      <w:r>
        <w:rPr>
          <w:lang w:eastAsia="en-GB"/>
        </w:rPr>
        <w:t xml:space="preserve"> </w:t>
      </w:r>
      <w:r w:rsidRPr="001441E4">
        <w:rPr>
          <w:lang w:eastAsia="en-GB"/>
        </w:rPr>
        <w:t>High-level</w:t>
      </w:r>
      <w:r>
        <w:rPr>
          <w:lang w:eastAsia="en-GB"/>
        </w:rPr>
        <w:t xml:space="preserve"> </w:t>
      </w:r>
      <w:r w:rsidRPr="001441E4">
        <w:rPr>
          <w:lang w:eastAsia="en-GB"/>
        </w:rPr>
        <w:t>ergonomics</w:t>
      </w:r>
      <w:r>
        <w:rPr>
          <w:lang w:eastAsia="en-GB"/>
        </w:rPr>
        <w:t xml:space="preserve"> </w:t>
      </w:r>
      <w:r w:rsidRPr="001441E4">
        <w:rPr>
          <w:lang w:eastAsia="en-GB"/>
        </w:rPr>
        <w:t>and</w:t>
      </w:r>
      <w:r>
        <w:rPr>
          <w:lang w:eastAsia="en-GB"/>
        </w:rPr>
        <w:t xml:space="preserve"> </w:t>
      </w:r>
      <w:r w:rsidRPr="001441E4">
        <w:rPr>
          <w:lang w:eastAsia="en-GB"/>
        </w:rPr>
        <w:t>low-level</w:t>
      </w:r>
      <w:r>
        <w:rPr>
          <w:lang w:eastAsia="en-GB"/>
        </w:rPr>
        <w:t xml:space="preserve"> </w:t>
      </w:r>
      <w:r w:rsidRPr="001441E4">
        <w:rPr>
          <w:lang w:eastAsia="en-GB"/>
        </w:rPr>
        <w:t>control</w:t>
      </w:r>
      <w:r>
        <w:rPr>
          <w:lang w:eastAsia="en-GB"/>
        </w:rPr>
        <w:t xml:space="preserve"> </w:t>
      </w:r>
      <w:r w:rsidRPr="001441E4">
        <w:rPr>
          <w:lang w:eastAsia="en-GB"/>
        </w:rPr>
        <w:t>are</w:t>
      </w:r>
      <w:r>
        <w:rPr>
          <w:lang w:eastAsia="en-GB"/>
        </w:rPr>
        <w:t xml:space="preserve"> </w:t>
      </w:r>
      <w:r w:rsidRPr="001441E4">
        <w:rPr>
          <w:lang w:eastAsia="en-GB"/>
        </w:rPr>
        <w:t>often</w:t>
      </w:r>
      <w:r>
        <w:rPr>
          <w:lang w:eastAsia="en-GB"/>
        </w:rPr>
        <w:t xml:space="preserve"> </w:t>
      </w:r>
      <w:r w:rsidRPr="001441E4">
        <w:rPr>
          <w:lang w:eastAsia="en-GB"/>
        </w:rPr>
        <w:t>at</w:t>
      </w:r>
      <w:r>
        <w:rPr>
          <w:lang w:eastAsia="en-GB"/>
        </w:rPr>
        <w:t xml:space="preserve"> </w:t>
      </w:r>
      <w:r w:rsidRPr="001441E4">
        <w:rPr>
          <w:lang w:eastAsia="en-GB"/>
        </w:rPr>
        <w:t>odds</w:t>
      </w:r>
      <w:r>
        <w:rPr>
          <w:lang w:eastAsia="en-GB"/>
        </w:rPr>
        <w:t xml:space="preserve"> </w:t>
      </w:r>
      <w:r w:rsidRPr="001441E4">
        <w:rPr>
          <w:lang w:eastAsia="en-GB"/>
        </w:rPr>
        <w:t>in</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design;</w:t>
      </w:r>
      <w:r>
        <w:rPr>
          <w:lang w:eastAsia="en-GB"/>
        </w:rPr>
        <w:t xml:space="preserve"> </w:t>
      </w:r>
      <w:r w:rsidRPr="001441E4">
        <w:rPr>
          <w:lang w:eastAsia="en-GB"/>
        </w:rPr>
        <w:t>Rust</w:t>
      </w:r>
      <w:r>
        <w:rPr>
          <w:lang w:eastAsia="en-GB"/>
        </w:rPr>
        <w:t xml:space="preserve"> </w:t>
      </w:r>
      <w:r w:rsidRPr="001441E4">
        <w:rPr>
          <w:lang w:eastAsia="en-GB"/>
        </w:rPr>
        <w:t>challenges</w:t>
      </w:r>
      <w:r>
        <w:rPr>
          <w:lang w:eastAsia="en-GB"/>
        </w:rPr>
        <w:t xml:space="preserve"> </w:t>
      </w:r>
      <w:r w:rsidRPr="001441E4">
        <w:rPr>
          <w:lang w:eastAsia="en-GB"/>
        </w:rPr>
        <w:t>that</w:t>
      </w:r>
      <w:r>
        <w:rPr>
          <w:lang w:eastAsia="en-GB"/>
        </w:rPr>
        <w:t xml:space="preserve"> </w:t>
      </w:r>
      <w:r w:rsidRPr="001441E4">
        <w:rPr>
          <w:lang w:eastAsia="en-GB"/>
        </w:rPr>
        <w:t>conflict.</w:t>
      </w:r>
      <w:r>
        <w:rPr>
          <w:lang w:eastAsia="en-GB"/>
        </w:rPr>
        <w:t xml:space="preserve"> </w:t>
      </w:r>
      <w:r w:rsidRPr="001441E4">
        <w:rPr>
          <w:lang w:eastAsia="en-GB"/>
        </w:rPr>
        <w:t>Through</w:t>
      </w:r>
      <w:r>
        <w:rPr>
          <w:lang w:eastAsia="en-GB"/>
        </w:rPr>
        <w:t xml:space="preserve"> </w:t>
      </w:r>
      <w:r w:rsidRPr="001441E4">
        <w:rPr>
          <w:lang w:eastAsia="en-GB"/>
        </w:rPr>
        <w:t>balancing</w:t>
      </w:r>
      <w:r>
        <w:rPr>
          <w:lang w:eastAsia="en-GB"/>
        </w:rPr>
        <w:t xml:space="preserve"> </w:t>
      </w:r>
      <w:r w:rsidRPr="001441E4">
        <w:rPr>
          <w:lang w:eastAsia="en-GB"/>
        </w:rPr>
        <w:t>powerful</w:t>
      </w:r>
      <w:r>
        <w:rPr>
          <w:lang w:eastAsia="en-GB"/>
        </w:rPr>
        <w:t xml:space="preserve"> </w:t>
      </w:r>
      <w:r w:rsidRPr="001441E4">
        <w:rPr>
          <w:lang w:eastAsia="en-GB"/>
        </w:rPr>
        <w:t>technical</w:t>
      </w:r>
      <w:r>
        <w:rPr>
          <w:lang w:eastAsia="en-GB"/>
        </w:rPr>
        <w:t xml:space="preserve"> </w:t>
      </w:r>
      <w:r w:rsidRPr="001441E4">
        <w:rPr>
          <w:lang w:eastAsia="en-GB"/>
        </w:rPr>
        <w:t>capacity</w:t>
      </w:r>
      <w:r>
        <w:rPr>
          <w:lang w:eastAsia="en-GB"/>
        </w:rPr>
        <w:t xml:space="preserve"> </w:t>
      </w:r>
      <w:r w:rsidRPr="001441E4">
        <w:rPr>
          <w:lang w:eastAsia="en-GB"/>
        </w:rPr>
        <w:t>and</w:t>
      </w:r>
      <w:r>
        <w:rPr>
          <w:lang w:eastAsia="en-GB"/>
        </w:rPr>
        <w:t xml:space="preserve"> </w:t>
      </w:r>
      <w:r w:rsidRPr="001441E4">
        <w:rPr>
          <w:lang w:eastAsia="en-GB"/>
        </w:rPr>
        <w:t>a</w:t>
      </w:r>
      <w:r>
        <w:rPr>
          <w:lang w:eastAsia="en-GB"/>
        </w:rPr>
        <w:t xml:space="preserve"> </w:t>
      </w:r>
      <w:r w:rsidRPr="001441E4">
        <w:rPr>
          <w:lang w:eastAsia="en-GB"/>
        </w:rPr>
        <w:t>great</w:t>
      </w:r>
      <w:r>
        <w:rPr>
          <w:lang w:eastAsia="en-GB"/>
        </w:rPr>
        <w:t xml:space="preserve"> </w:t>
      </w:r>
      <w:r w:rsidRPr="001441E4">
        <w:rPr>
          <w:lang w:eastAsia="en-GB"/>
        </w:rPr>
        <w:t>developer</w:t>
      </w:r>
      <w:r>
        <w:rPr>
          <w:lang w:eastAsia="en-GB"/>
        </w:rPr>
        <w:t xml:space="preserve"> </w:t>
      </w:r>
      <w:r w:rsidRPr="001441E4">
        <w:rPr>
          <w:lang w:eastAsia="en-GB"/>
        </w:rPr>
        <w:t>experience,</w:t>
      </w:r>
      <w:r>
        <w:rPr>
          <w:lang w:eastAsia="en-GB"/>
        </w:rPr>
        <w:t xml:space="preserve"> </w:t>
      </w:r>
      <w:r w:rsidRPr="001441E4">
        <w:rPr>
          <w:lang w:eastAsia="en-GB"/>
        </w:rPr>
        <w:t>Rust</w:t>
      </w:r>
      <w:r>
        <w:rPr>
          <w:lang w:eastAsia="en-GB"/>
        </w:rPr>
        <w:t xml:space="preserve"> </w:t>
      </w:r>
      <w:r w:rsidRPr="001441E4">
        <w:rPr>
          <w:lang w:eastAsia="en-GB"/>
        </w:rPr>
        <w:t>gives</w:t>
      </w:r>
      <w:r>
        <w:rPr>
          <w:lang w:eastAsia="en-GB"/>
        </w:rPr>
        <w:t xml:space="preserve"> </w:t>
      </w:r>
      <w:r w:rsidRPr="001441E4">
        <w:rPr>
          <w:lang w:eastAsia="en-GB"/>
        </w:rPr>
        <w:t>you</w:t>
      </w:r>
      <w:r>
        <w:rPr>
          <w:lang w:eastAsia="en-GB"/>
        </w:rPr>
        <w:t xml:space="preserve"> </w:t>
      </w:r>
      <w:r w:rsidRPr="001441E4">
        <w:rPr>
          <w:lang w:eastAsia="en-GB"/>
        </w:rPr>
        <w:t>the</w:t>
      </w:r>
      <w:r>
        <w:rPr>
          <w:lang w:eastAsia="en-GB"/>
        </w:rPr>
        <w:t xml:space="preserve"> </w:t>
      </w:r>
      <w:r w:rsidRPr="001441E4">
        <w:rPr>
          <w:lang w:eastAsia="en-GB"/>
        </w:rPr>
        <w:t>option</w:t>
      </w:r>
      <w:r>
        <w:rPr>
          <w:lang w:eastAsia="en-GB"/>
        </w:rPr>
        <w:t xml:space="preserve"> </w:t>
      </w:r>
      <w:r w:rsidRPr="001441E4">
        <w:rPr>
          <w:lang w:eastAsia="en-GB"/>
        </w:rPr>
        <w:t>to</w:t>
      </w:r>
      <w:r>
        <w:rPr>
          <w:lang w:eastAsia="en-GB"/>
        </w:rPr>
        <w:t xml:space="preserve"> </w:t>
      </w:r>
      <w:r w:rsidRPr="001441E4">
        <w:rPr>
          <w:lang w:eastAsia="en-GB"/>
        </w:rPr>
        <w:t>control</w:t>
      </w:r>
      <w:r>
        <w:rPr>
          <w:lang w:eastAsia="en-GB"/>
        </w:rPr>
        <w:t xml:space="preserve"> </w:t>
      </w:r>
      <w:r w:rsidRPr="001441E4">
        <w:rPr>
          <w:lang w:eastAsia="en-GB"/>
        </w:rPr>
        <w:t>low-level</w:t>
      </w:r>
      <w:r>
        <w:rPr>
          <w:lang w:eastAsia="en-GB"/>
        </w:rPr>
        <w:t xml:space="preserve"> </w:t>
      </w:r>
      <w:r w:rsidRPr="001441E4">
        <w:rPr>
          <w:lang w:eastAsia="en-GB"/>
        </w:rPr>
        <w:t>details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memory</w:t>
      </w:r>
      <w:r>
        <w:rPr>
          <w:lang w:eastAsia="en-GB"/>
        </w:rPr>
        <w:t xml:space="preserve"> </w:t>
      </w:r>
      <w:r w:rsidRPr="001441E4">
        <w:rPr>
          <w:lang w:eastAsia="en-GB"/>
        </w:rPr>
        <w:t>usage)</w:t>
      </w:r>
      <w:r>
        <w:rPr>
          <w:lang w:eastAsia="en-GB"/>
        </w:rPr>
        <w:t xml:space="preserve"> </w:t>
      </w:r>
      <w:r w:rsidRPr="001441E4">
        <w:rPr>
          <w:lang w:eastAsia="en-GB"/>
        </w:rPr>
        <w:t>without</w:t>
      </w:r>
      <w:r>
        <w:rPr>
          <w:lang w:eastAsia="en-GB"/>
        </w:rPr>
        <w:t xml:space="preserve"> </w:t>
      </w:r>
      <w:r w:rsidRPr="001441E4">
        <w:rPr>
          <w:lang w:eastAsia="en-GB"/>
        </w:rPr>
        <w:t>all</w:t>
      </w:r>
      <w:r>
        <w:rPr>
          <w:lang w:eastAsia="en-GB"/>
        </w:rPr>
        <w:t xml:space="preserve"> </w:t>
      </w:r>
      <w:r w:rsidRPr="001441E4">
        <w:rPr>
          <w:lang w:eastAsia="en-GB"/>
        </w:rPr>
        <w:t>the</w:t>
      </w:r>
      <w:r>
        <w:rPr>
          <w:lang w:eastAsia="en-GB"/>
        </w:rPr>
        <w:t xml:space="preserve"> </w:t>
      </w:r>
      <w:r w:rsidRPr="001441E4">
        <w:rPr>
          <w:lang w:eastAsia="en-GB"/>
        </w:rPr>
        <w:t>hassle</w:t>
      </w:r>
      <w:r>
        <w:rPr>
          <w:lang w:eastAsia="en-GB"/>
        </w:rPr>
        <w:t xml:space="preserve"> </w:t>
      </w:r>
      <w:r w:rsidRPr="001441E4">
        <w:rPr>
          <w:lang w:eastAsia="en-GB"/>
        </w:rPr>
        <w:t>traditionally</w:t>
      </w:r>
      <w:r>
        <w:rPr>
          <w:lang w:eastAsia="en-GB"/>
        </w:rPr>
        <w:t xml:space="preserve"> </w:t>
      </w:r>
      <w:r w:rsidRPr="001441E4">
        <w:rPr>
          <w:lang w:eastAsia="en-GB"/>
        </w:rPr>
        <w:t>associated</w:t>
      </w:r>
      <w:r>
        <w:rPr>
          <w:lang w:eastAsia="en-GB"/>
        </w:rPr>
        <w:t xml:space="preserve"> </w:t>
      </w:r>
      <w:r w:rsidRPr="001441E4">
        <w:rPr>
          <w:lang w:eastAsia="en-GB"/>
        </w:rPr>
        <w:t>with</w:t>
      </w:r>
      <w:r>
        <w:rPr>
          <w:lang w:eastAsia="en-GB"/>
        </w:rPr>
        <w:t xml:space="preserve"> </w:t>
      </w:r>
      <w:r w:rsidRPr="001441E4">
        <w:rPr>
          <w:lang w:eastAsia="en-GB"/>
        </w:rPr>
        <w:t>such</w:t>
      </w:r>
      <w:r>
        <w:rPr>
          <w:lang w:eastAsia="en-GB"/>
        </w:rPr>
        <w:t xml:space="preserve"> </w:t>
      </w:r>
      <w:r w:rsidRPr="001441E4">
        <w:rPr>
          <w:lang w:eastAsia="en-GB"/>
        </w:rPr>
        <w:t>control.</w:t>
      </w:r>
    </w:p>
    <w:p w14:paraId="7C8E5EEB" w14:textId="77777777" w:rsidR="00540BB8" w:rsidRPr="001441E4" w:rsidRDefault="00540BB8" w:rsidP="00540BB8">
      <w:pPr>
        <w:pStyle w:val="HeadA"/>
        <w:rPr>
          <w:lang w:eastAsia="en-GB"/>
        </w:rPr>
      </w:pPr>
      <w:bookmarkStart w:id="57" w:name="who-rust-is-for"/>
      <w:bookmarkEnd w:id="57"/>
      <w:r w:rsidRPr="001441E4">
        <w:rPr>
          <w:lang w:eastAsia="en-GB"/>
        </w:rPr>
        <w:t>Who</w:t>
      </w:r>
      <w:r>
        <w:rPr>
          <w:lang w:eastAsia="en-GB"/>
        </w:rPr>
        <w:t xml:space="preserve"> </w:t>
      </w: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p>
    <w:p w14:paraId="7CDC52C8"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ideal</w:t>
      </w:r>
      <w:r>
        <w:rPr>
          <w:lang w:eastAsia="en-GB"/>
        </w:rPr>
        <w:t xml:space="preserve"> </w:t>
      </w:r>
      <w:r w:rsidRPr="001441E4">
        <w:rPr>
          <w:lang w:eastAsia="en-GB"/>
        </w:rPr>
        <w:t>for</w:t>
      </w:r>
      <w:r>
        <w:rPr>
          <w:lang w:eastAsia="en-GB"/>
        </w:rPr>
        <w:t xml:space="preserve"> </w:t>
      </w:r>
      <w:r w:rsidRPr="001441E4">
        <w:rPr>
          <w:lang w:eastAsia="en-GB"/>
        </w:rPr>
        <w:t>many</w:t>
      </w:r>
      <w:r>
        <w:rPr>
          <w:lang w:eastAsia="en-GB"/>
        </w:rPr>
        <w:t xml:space="preserve"> </w:t>
      </w:r>
      <w:r w:rsidRPr="001441E4">
        <w:rPr>
          <w:lang w:eastAsia="en-GB"/>
        </w:rPr>
        <w:t>people</w:t>
      </w:r>
      <w:r>
        <w:rPr>
          <w:lang w:eastAsia="en-GB"/>
        </w:rPr>
        <w:t xml:space="preserve"> </w:t>
      </w:r>
      <w:r w:rsidRPr="001441E4">
        <w:rPr>
          <w:lang w:eastAsia="en-GB"/>
        </w:rPr>
        <w:t>for</w:t>
      </w:r>
      <w:r>
        <w:rPr>
          <w:lang w:eastAsia="en-GB"/>
        </w:rPr>
        <w:t xml:space="preserve"> </w:t>
      </w:r>
      <w:r w:rsidRPr="001441E4">
        <w:rPr>
          <w:lang w:eastAsia="en-GB"/>
        </w:rPr>
        <w:t>a</w:t>
      </w:r>
      <w:r>
        <w:rPr>
          <w:lang w:eastAsia="en-GB"/>
        </w:rPr>
        <w:t xml:space="preserve"> </w:t>
      </w:r>
      <w:r w:rsidRPr="001441E4">
        <w:rPr>
          <w:lang w:eastAsia="en-GB"/>
        </w:rPr>
        <w:t>variety</w:t>
      </w:r>
      <w:r>
        <w:rPr>
          <w:lang w:eastAsia="en-GB"/>
        </w:rPr>
        <w:t xml:space="preserve"> </w:t>
      </w:r>
      <w:r w:rsidRPr="001441E4">
        <w:rPr>
          <w:lang w:eastAsia="en-GB"/>
        </w:rPr>
        <w:t>of</w:t>
      </w:r>
      <w:r>
        <w:rPr>
          <w:lang w:eastAsia="en-GB"/>
        </w:rPr>
        <w:t xml:space="preserve"> </w:t>
      </w:r>
      <w:r w:rsidRPr="001441E4">
        <w:rPr>
          <w:lang w:eastAsia="en-GB"/>
        </w:rPr>
        <w:t>reasons.</w:t>
      </w:r>
      <w:r>
        <w:rPr>
          <w:lang w:eastAsia="en-GB"/>
        </w:rPr>
        <w:t xml:space="preserve"> </w:t>
      </w:r>
      <w:r w:rsidRPr="001441E4">
        <w:rPr>
          <w:lang w:eastAsia="en-GB"/>
        </w:rPr>
        <w:t>Let’s</w:t>
      </w:r>
      <w:r>
        <w:rPr>
          <w:lang w:eastAsia="en-GB"/>
        </w:rPr>
        <w:t xml:space="preserve"> </w:t>
      </w:r>
      <w:r w:rsidRPr="001441E4">
        <w:rPr>
          <w:lang w:eastAsia="en-GB"/>
        </w:rPr>
        <w:t>look</w:t>
      </w:r>
      <w:r>
        <w:rPr>
          <w:lang w:eastAsia="en-GB"/>
        </w:rPr>
        <w:t xml:space="preserve"> </w:t>
      </w:r>
      <w:r w:rsidRPr="001441E4">
        <w:rPr>
          <w:lang w:eastAsia="en-GB"/>
        </w:rPr>
        <w:t>at</w:t>
      </w:r>
      <w:r>
        <w:rPr>
          <w:lang w:eastAsia="en-GB"/>
        </w:rPr>
        <w:t xml:space="preserve"> </w:t>
      </w:r>
      <w:r w:rsidRPr="001441E4">
        <w:rPr>
          <w:lang w:eastAsia="en-GB"/>
        </w:rPr>
        <w:t>a</w:t>
      </w:r>
      <w:r>
        <w:rPr>
          <w:lang w:eastAsia="en-GB"/>
        </w:rPr>
        <w:t xml:space="preserve"> </w:t>
      </w:r>
      <w:r w:rsidRPr="001441E4">
        <w:rPr>
          <w:lang w:eastAsia="en-GB"/>
        </w:rPr>
        <w:t>few</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most</w:t>
      </w:r>
      <w:r>
        <w:rPr>
          <w:lang w:eastAsia="en-GB"/>
        </w:rPr>
        <w:t xml:space="preserve"> </w:t>
      </w:r>
      <w:r w:rsidRPr="001441E4">
        <w:rPr>
          <w:lang w:eastAsia="en-GB"/>
        </w:rPr>
        <w:t>important</w:t>
      </w:r>
      <w:r>
        <w:rPr>
          <w:lang w:eastAsia="en-GB"/>
        </w:rPr>
        <w:t xml:space="preserve"> </w:t>
      </w:r>
      <w:r w:rsidRPr="001441E4">
        <w:rPr>
          <w:lang w:eastAsia="en-GB"/>
        </w:rPr>
        <w:t>groups.</w:t>
      </w:r>
    </w:p>
    <w:bookmarkStart w:id="58" w:name="teams-of-developers"/>
    <w:bookmarkEnd w:id="58"/>
    <w:p w14:paraId="2B60B4C6" w14:textId="70954CA7" w:rsidR="00540BB8" w:rsidRPr="001441E4" w:rsidRDefault="00647EB6" w:rsidP="00540BB8">
      <w:pPr>
        <w:pStyle w:val="HeadB"/>
        <w:rPr>
          <w:lang w:eastAsia="en-GB"/>
        </w:rPr>
      </w:pPr>
      <w:ins w:id="59" w:author="Carol Nichols" w:date="2022-08-09T11:33:00Z">
        <w:r>
          <w:rPr>
            <w:lang w:eastAsia="en-GB"/>
          </w:rPr>
          <w:fldChar w:fldCharType="begin"/>
        </w:r>
        <w:r>
          <w:instrText xml:space="preserve"> XE "teams of developers </w:instrText>
        </w:r>
        <w:proofErr w:type="spellStart"/>
        <w:r>
          <w:instrText>startRange</w:instrText>
        </w:r>
        <w:proofErr w:type="spellEnd"/>
        <w:r>
          <w:instrText xml:space="preserve">" </w:instrText>
        </w:r>
        <w:r>
          <w:rPr>
            <w:lang w:eastAsia="en-GB"/>
          </w:rPr>
          <w:fldChar w:fldCharType="end"/>
        </w:r>
      </w:ins>
      <w:r w:rsidR="00540BB8" w:rsidRPr="001441E4">
        <w:rPr>
          <w:lang w:eastAsia="en-GB"/>
        </w:rPr>
        <w:t>Teams</w:t>
      </w:r>
      <w:r w:rsidR="00540BB8">
        <w:rPr>
          <w:lang w:eastAsia="en-GB"/>
        </w:rPr>
        <w:t xml:space="preserve"> </w:t>
      </w:r>
      <w:r w:rsidR="00540BB8" w:rsidRPr="001441E4">
        <w:rPr>
          <w:lang w:eastAsia="en-GB"/>
        </w:rPr>
        <w:t>of</w:t>
      </w:r>
      <w:r w:rsidR="00540BB8">
        <w:rPr>
          <w:lang w:eastAsia="en-GB"/>
        </w:rPr>
        <w:t xml:space="preserve"> </w:t>
      </w:r>
      <w:r w:rsidR="00540BB8" w:rsidRPr="001441E4">
        <w:rPr>
          <w:lang w:eastAsia="en-GB"/>
        </w:rPr>
        <w:t>Developers</w:t>
      </w:r>
    </w:p>
    <w:p w14:paraId="3803DBFC" w14:textId="573638BB"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proving</w:t>
      </w:r>
      <w:r>
        <w:rPr>
          <w:lang w:eastAsia="en-GB"/>
        </w:rPr>
        <w:t xml:space="preserve"> </w:t>
      </w:r>
      <w:r w:rsidRPr="001441E4">
        <w:rPr>
          <w:lang w:eastAsia="en-GB"/>
        </w:rPr>
        <w:t>to</w:t>
      </w:r>
      <w:r>
        <w:rPr>
          <w:lang w:eastAsia="en-GB"/>
        </w:rPr>
        <w:t xml:space="preserve"> </w:t>
      </w:r>
      <w:r w:rsidRPr="001441E4">
        <w:rPr>
          <w:lang w:eastAsia="en-GB"/>
        </w:rPr>
        <w:t>be</w:t>
      </w:r>
      <w:r>
        <w:rPr>
          <w:lang w:eastAsia="en-GB"/>
        </w:rPr>
        <w:t xml:space="preserve"> </w:t>
      </w:r>
      <w:r w:rsidRPr="001441E4">
        <w:rPr>
          <w:lang w:eastAsia="en-GB"/>
        </w:rPr>
        <w:t>a</w:t>
      </w:r>
      <w:r>
        <w:rPr>
          <w:lang w:eastAsia="en-GB"/>
        </w:rPr>
        <w:t xml:space="preserve"> </w:t>
      </w:r>
      <w:r w:rsidRPr="001441E4">
        <w:rPr>
          <w:lang w:eastAsia="en-GB"/>
        </w:rPr>
        <w:t>productive</w:t>
      </w:r>
      <w:r>
        <w:rPr>
          <w:lang w:eastAsia="en-GB"/>
        </w:rPr>
        <w:t xml:space="preserve"> </w:t>
      </w:r>
      <w:r w:rsidRPr="001441E4">
        <w:rPr>
          <w:lang w:eastAsia="en-GB"/>
        </w:rPr>
        <w:t>tool</w:t>
      </w:r>
      <w:r>
        <w:rPr>
          <w:lang w:eastAsia="en-GB"/>
        </w:rPr>
        <w:t xml:space="preserve"> </w:t>
      </w:r>
      <w:r w:rsidRPr="001441E4">
        <w:rPr>
          <w:lang w:eastAsia="en-GB"/>
        </w:rPr>
        <w:t>for</w:t>
      </w:r>
      <w:r>
        <w:rPr>
          <w:lang w:eastAsia="en-GB"/>
        </w:rPr>
        <w:t xml:space="preserve"> </w:t>
      </w:r>
      <w:r w:rsidRPr="001441E4">
        <w:rPr>
          <w:lang w:eastAsia="en-GB"/>
        </w:rPr>
        <w:t>collaborating</w:t>
      </w:r>
      <w:r>
        <w:rPr>
          <w:lang w:eastAsia="en-GB"/>
        </w:rPr>
        <w:t xml:space="preserve"> </w:t>
      </w:r>
      <w:r w:rsidRPr="001441E4">
        <w:rPr>
          <w:lang w:eastAsia="en-GB"/>
        </w:rPr>
        <w:t>among</w:t>
      </w:r>
      <w:r>
        <w:rPr>
          <w:lang w:eastAsia="en-GB"/>
        </w:rPr>
        <w:t xml:space="preserve"> </w:t>
      </w:r>
      <w:r w:rsidRPr="001441E4">
        <w:rPr>
          <w:lang w:eastAsia="en-GB"/>
        </w:rPr>
        <w:t>large</w:t>
      </w:r>
      <w:r>
        <w:rPr>
          <w:lang w:eastAsia="en-GB"/>
        </w:rPr>
        <w:t xml:space="preserve"> </w:t>
      </w:r>
      <w:r w:rsidRPr="001441E4">
        <w:rPr>
          <w:lang w:eastAsia="en-GB"/>
        </w:rPr>
        <w:t>teams</w:t>
      </w:r>
      <w:r>
        <w:rPr>
          <w:lang w:eastAsia="en-GB"/>
        </w:rPr>
        <w:t xml:space="preserve"> </w:t>
      </w:r>
      <w:r w:rsidRPr="001441E4">
        <w:rPr>
          <w:lang w:eastAsia="en-GB"/>
        </w:rPr>
        <w:t>of</w:t>
      </w:r>
      <w:r>
        <w:rPr>
          <w:lang w:eastAsia="en-GB"/>
        </w:rPr>
        <w:t xml:space="preserve"> </w:t>
      </w:r>
      <w:r w:rsidRPr="001441E4">
        <w:rPr>
          <w:lang w:eastAsia="en-GB"/>
        </w:rPr>
        <w:t>developers</w:t>
      </w:r>
      <w:r>
        <w:rPr>
          <w:lang w:eastAsia="en-GB"/>
        </w:rPr>
        <w:t xml:space="preserve"> </w:t>
      </w:r>
      <w:r w:rsidRPr="001441E4">
        <w:rPr>
          <w:lang w:eastAsia="en-GB"/>
        </w:rPr>
        <w:t>with</w:t>
      </w:r>
      <w:r>
        <w:rPr>
          <w:lang w:eastAsia="en-GB"/>
        </w:rPr>
        <w:t xml:space="preserve"> </w:t>
      </w:r>
      <w:r w:rsidRPr="001441E4">
        <w:rPr>
          <w:lang w:eastAsia="en-GB"/>
        </w:rPr>
        <w:t>varying</w:t>
      </w:r>
      <w:r>
        <w:rPr>
          <w:lang w:eastAsia="en-GB"/>
        </w:rPr>
        <w:t xml:space="preserve"> </w:t>
      </w:r>
      <w:r w:rsidRPr="001441E4">
        <w:rPr>
          <w:lang w:eastAsia="en-GB"/>
        </w:rPr>
        <w:t>levels</w:t>
      </w:r>
      <w:r>
        <w:rPr>
          <w:lang w:eastAsia="en-GB"/>
        </w:rPr>
        <w:t xml:space="preserve"> </w:t>
      </w:r>
      <w:r w:rsidRPr="001441E4">
        <w:rPr>
          <w:lang w:eastAsia="en-GB"/>
        </w:rPr>
        <w:t>of</w:t>
      </w:r>
      <w:r>
        <w:rPr>
          <w:lang w:eastAsia="en-GB"/>
        </w:rPr>
        <w:t xml:space="preserve"> </w:t>
      </w:r>
      <w:r w:rsidRPr="001441E4">
        <w:rPr>
          <w:lang w:eastAsia="en-GB"/>
        </w:rPr>
        <w:t>systems</w:t>
      </w:r>
      <w:r>
        <w:rPr>
          <w:lang w:eastAsia="en-GB"/>
        </w:rPr>
        <w:t xml:space="preserve"> </w:t>
      </w:r>
      <w:r w:rsidRPr="001441E4">
        <w:rPr>
          <w:lang w:eastAsia="en-GB"/>
        </w:rPr>
        <w:t>programming</w:t>
      </w:r>
      <w:r>
        <w:rPr>
          <w:lang w:eastAsia="en-GB"/>
        </w:rPr>
        <w:t xml:space="preserve"> </w:t>
      </w:r>
      <w:r w:rsidRPr="001441E4">
        <w:rPr>
          <w:lang w:eastAsia="en-GB"/>
        </w:rPr>
        <w:t>knowledge.</w:t>
      </w:r>
      <w:r>
        <w:rPr>
          <w:lang w:eastAsia="en-GB"/>
        </w:rPr>
        <w:t xml:space="preserve"> </w:t>
      </w:r>
      <w:r w:rsidRPr="001441E4">
        <w:rPr>
          <w:lang w:eastAsia="en-GB"/>
        </w:rPr>
        <w:t>Low-level</w:t>
      </w:r>
      <w:r>
        <w:rPr>
          <w:lang w:eastAsia="en-GB"/>
        </w:rPr>
        <w:t xml:space="preserve"> </w:t>
      </w:r>
      <w:r w:rsidRPr="001441E4">
        <w:rPr>
          <w:lang w:eastAsia="en-GB"/>
        </w:rPr>
        <w:t>code</w:t>
      </w:r>
      <w:r>
        <w:rPr>
          <w:lang w:eastAsia="en-GB"/>
        </w:rPr>
        <w:t xml:space="preserve"> </w:t>
      </w:r>
      <w:r w:rsidRPr="001441E4">
        <w:rPr>
          <w:lang w:eastAsia="en-GB"/>
        </w:rPr>
        <w:t>is</w:t>
      </w:r>
      <w:r>
        <w:rPr>
          <w:lang w:eastAsia="en-GB"/>
        </w:rPr>
        <w:t xml:space="preserve"> </w:t>
      </w:r>
      <w:r w:rsidRPr="001441E4">
        <w:rPr>
          <w:lang w:eastAsia="en-GB"/>
        </w:rPr>
        <w:t>prone</w:t>
      </w:r>
      <w:r>
        <w:rPr>
          <w:lang w:eastAsia="en-GB"/>
        </w:rPr>
        <w:t xml:space="preserve"> </w:t>
      </w:r>
      <w:r w:rsidRPr="001441E4">
        <w:rPr>
          <w:lang w:eastAsia="en-GB"/>
        </w:rPr>
        <w:t>to</w:t>
      </w:r>
      <w:r>
        <w:rPr>
          <w:lang w:eastAsia="en-GB"/>
        </w:rPr>
        <w:t xml:space="preserve"> </w:t>
      </w:r>
      <w:r w:rsidRPr="001441E4">
        <w:rPr>
          <w:lang w:eastAsia="en-GB"/>
        </w:rPr>
        <w:t>various</w:t>
      </w:r>
      <w:r>
        <w:rPr>
          <w:lang w:eastAsia="en-GB"/>
        </w:rPr>
        <w:t xml:space="preserve"> </w:t>
      </w:r>
      <w:r w:rsidRPr="001441E4">
        <w:rPr>
          <w:lang w:eastAsia="en-GB"/>
        </w:rPr>
        <w:t>subtle</w:t>
      </w:r>
      <w:r>
        <w:rPr>
          <w:lang w:eastAsia="en-GB"/>
        </w:rPr>
        <w:t xml:space="preserve"> </w:t>
      </w:r>
      <w:r w:rsidRPr="001441E4">
        <w:rPr>
          <w:lang w:eastAsia="en-GB"/>
        </w:rPr>
        <w:t>bugs,</w:t>
      </w:r>
      <w:r>
        <w:rPr>
          <w:lang w:eastAsia="en-GB"/>
        </w:rPr>
        <w:t xml:space="preserve"> </w:t>
      </w:r>
      <w:r w:rsidRPr="001441E4">
        <w:rPr>
          <w:lang w:eastAsia="en-GB"/>
        </w:rPr>
        <w:t>which</w:t>
      </w:r>
      <w:r>
        <w:rPr>
          <w:lang w:eastAsia="en-GB"/>
        </w:rPr>
        <w:t xml:space="preserve"> </w:t>
      </w:r>
      <w:r w:rsidRPr="001441E4">
        <w:rPr>
          <w:lang w:eastAsia="en-GB"/>
        </w:rPr>
        <w:t>in</w:t>
      </w:r>
      <w:r>
        <w:rPr>
          <w:lang w:eastAsia="en-GB"/>
        </w:rPr>
        <w:t xml:space="preserve"> </w:t>
      </w:r>
      <w:r w:rsidRPr="001441E4">
        <w:rPr>
          <w:lang w:eastAsia="en-GB"/>
        </w:rPr>
        <w:t>most</w:t>
      </w:r>
      <w:r>
        <w:rPr>
          <w:lang w:eastAsia="en-GB"/>
        </w:rPr>
        <w:t xml:space="preserve"> </w:t>
      </w:r>
      <w:r w:rsidRPr="001441E4">
        <w:rPr>
          <w:lang w:eastAsia="en-GB"/>
        </w:rPr>
        <w:t>other</w:t>
      </w:r>
      <w:r>
        <w:rPr>
          <w:lang w:eastAsia="en-GB"/>
        </w:rPr>
        <w:t xml:space="preserve"> </w:t>
      </w:r>
      <w:r w:rsidRPr="001441E4">
        <w:rPr>
          <w:lang w:eastAsia="en-GB"/>
        </w:rPr>
        <w:t>languages</w:t>
      </w:r>
      <w:r>
        <w:rPr>
          <w:lang w:eastAsia="en-GB"/>
        </w:rPr>
        <w:t xml:space="preserve"> </w:t>
      </w:r>
      <w:r w:rsidRPr="001441E4">
        <w:rPr>
          <w:lang w:eastAsia="en-GB"/>
        </w:rPr>
        <w:t>can</w:t>
      </w:r>
      <w:r>
        <w:rPr>
          <w:lang w:eastAsia="en-GB"/>
        </w:rPr>
        <w:t xml:space="preserve"> </w:t>
      </w:r>
      <w:ins w:id="60" w:author="Audrey Doyle" w:date="2022-08-06T14:57:00Z">
        <w:r w:rsidR="00E83CAA">
          <w:rPr>
            <w:lang w:eastAsia="en-GB"/>
          </w:rPr>
          <w:t xml:space="preserve">only </w:t>
        </w:r>
      </w:ins>
      <w:r w:rsidRPr="001441E4">
        <w:rPr>
          <w:lang w:eastAsia="en-GB"/>
        </w:rPr>
        <w:t>be</w:t>
      </w:r>
      <w:r>
        <w:rPr>
          <w:lang w:eastAsia="en-GB"/>
        </w:rPr>
        <w:t xml:space="preserve"> </w:t>
      </w:r>
      <w:r w:rsidRPr="001441E4">
        <w:rPr>
          <w:lang w:eastAsia="en-GB"/>
        </w:rPr>
        <w:t>caught</w:t>
      </w:r>
      <w:r>
        <w:rPr>
          <w:lang w:eastAsia="en-GB"/>
        </w:rPr>
        <w:t xml:space="preserve"> </w:t>
      </w:r>
      <w:del w:id="61" w:author="Audrey Doyle" w:date="2022-08-06T14:57:00Z">
        <w:r w:rsidRPr="001441E4" w:rsidDel="00E83CAA">
          <w:rPr>
            <w:lang w:eastAsia="en-GB"/>
          </w:rPr>
          <w:delText>only</w:delText>
        </w:r>
        <w:r w:rsidDel="00E83CAA">
          <w:rPr>
            <w:lang w:eastAsia="en-GB"/>
          </w:rPr>
          <w:delText xml:space="preserve"> </w:delText>
        </w:r>
      </w:del>
      <w:r w:rsidRPr="001441E4">
        <w:rPr>
          <w:lang w:eastAsia="en-GB"/>
        </w:rPr>
        <w:t>through</w:t>
      </w:r>
      <w:r>
        <w:rPr>
          <w:lang w:eastAsia="en-GB"/>
        </w:rPr>
        <w:t xml:space="preserve"> </w:t>
      </w:r>
      <w:r w:rsidRPr="001441E4">
        <w:rPr>
          <w:lang w:eastAsia="en-GB"/>
        </w:rPr>
        <w:t>extensive</w:t>
      </w:r>
      <w:r>
        <w:rPr>
          <w:lang w:eastAsia="en-GB"/>
        </w:rPr>
        <w:t xml:space="preserve"> </w:t>
      </w:r>
      <w:r w:rsidRPr="001441E4">
        <w:rPr>
          <w:lang w:eastAsia="en-GB"/>
        </w:rPr>
        <w:t>testing</w:t>
      </w:r>
      <w:r>
        <w:rPr>
          <w:lang w:eastAsia="en-GB"/>
        </w:rPr>
        <w:t xml:space="preserve"> </w:t>
      </w:r>
      <w:r w:rsidRPr="001441E4">
        <w:rPr>
          <w:lang w:eastAsia="en-GB"/>
        </w:rPr>
        <w:t>and</w:t>
      </w:r>
      <w:r>
        <w:rPr>
          <w:lang w:eastAsia="en-GB"/>
        </w:rPr>
        <w:t xml:space="preserve"> </w:t>
      </w:r>
      <w:r w:rsidRPr="001441E4">
        <w:rPr>
          <w:lang w:eastAsia="en-GB"/>
        </w:rPr>
        <w:t>careful</w:t>
      </w:r>
      <w:r>
        <w:rPr>
          <w:lang w:eastAsia="en-GB"/>
        </w:rPr>
        <w:t xml:space="preserve"> </w:t>
      </w:r>
      <w:r w:rsidRPr="001441E4">
        <w:rPr>
          <w:lang w:eastAsia="en-GB"/>
        </w:rPr>
        <w:t>code</w:t>
      </w:r>
      <w:r>
        <w:rPr>
          <w:lang w:eastAsia="en-GB"/>
        </w:rPr>
        <w:t xml:space="preserve"> </w:t>
      </w:r>
      <w:r w:rsidRPr="001441E4">
        <w:rPr>
          <w:lang w:eastAsia="en-GB"/>
        </w:rPr>
        <w:t>review</w:t>
      </w:r>
      <w:r>
        <w:rPr>
          <w:lang w:eastAsia="en-GB"/>
        </w:rPr>
        <w:t xml:space="preserve"> </w:t>
      </w:r>
      <w:r w:rsidRPr="001441E4">
        <w:rPr>
          <w:lang w:eastAsia="en-GB"/>
        </w:rPr>
        <w:t>by</w:t>
      </w:r>
      <w:r>
        <w:rPr>
          <w:lang w:eastAsia="en-GB"/>
        </w:rPr>
        <w:t xml:space="preserve"> </w:t>
      </w:r>
      <w:r w:rsidRPr="001441E4">
        <w:rPr>
          <w:lang w:eastAsia="en-GB"/>
        </w:rPr>
        <w:t>experienced</w:t>
      </w:r>
      <w:r>
        <w:rPr>
          <w:lang w:eastAsia="en-GB"/>
        </w:rPr>
        <w:t xml:space="preserve"> </w:t>
      </w:r>
      <w:r w:rsidRPr="001441E4">
        <w:rPr>
          <w:lang w:eastAsia="en-GB"/>
        </w:rPr>
        <w:t>developers.</w:t>
      </w:r>
      <w:r>
        <w:rPr>
          <w:lang w:eastAsia="en-GB"/>
        </w:rPr>
        <w:t xml:space="preserve"> </w:t>
      </w:r>
      <w:r w:rsidRPr="001441E4">
        <w:rPr>
          <w:lang w:eastAsia="en-GB"/>
        </w:rPr>
        <w:t>In</w:t>
      </w:r>
      <w:r>
        <w:rPr>
          <w:lang w:eastAsia="en-GB"/>
        </w:rPr>
        <w:t xml:space="preserve"> </w:t>
      </w:r>
      <w:r w:rsidRPr="001441E4">
        <w:rPr>
          <w:lang w:eastAsia="en-GB"/>
        </w:rPr>
        <w:t>Rust,</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plays</w:t>
      </w:r>
      <w:r>
        <w:rPr>
          <w:lang w:eastAsia="en-GB"/>
        </w:rPr>
        <w:t xml:space="preserve"> </w:t>
      </w:r>
      <w:r w:rsidRPr="001441E4">
        <w:rPr>
          <w:lang w:eastAsia="en-GB"/>
        </w:rPr>
        <w:t>a</w:t>
      </w:r>
      <w:r>
        <w:rPr>
          <w:lang w:eastAsia="en-GB"/>
        </w:rPr>
        <w:t xml:space="preserve"> </w:t>
      </w:r>
      <w:r w:rsidRPr="001441E4">
        <w:rPr>
          <w:lang w:eastAsia="en-GB"/>
        </w:rPr>
        <w:t>gatekeeper</w:t>
      </w:r>
      <w:r>
        <w:rPr>
          <w:lang w:eastAsia="en-GB"/>
        </w:rPr>
        <w:t xml:space="preserve"> </w:t>
      </w:r>
      <w:r w:rsidRPr="001441E4">
        <w:rPr>
          <w:lang w:eastAsia="en-GB"/>
        </w:rPr>
        <w:t>role</w:t>
      </w:r>
      <w:r>
        <w:rPr>
          <w:lang w:eastAsia="en-GB"/>
        </w:rPr>
        <w:t xml:space="preserve"> </w:t>
      </w:r>
      <w:r w:rsidRPr="001441E4">
        <w:rPr>
          <w:lang w:eastAsia="en-GB"/>
        </w:rPr>
        <w:t>by</w:t>
      </w:r>
      <w:r>
        <w:rPr>
          <w:lang w:eastAsia="en-GB"/>
        </w:rPr>
        <w:t xml:space="preserve"> </w:t>
      </w:r>
      <w:r w:rsidRPr="001441E4">
        <w:rPr>
          <w:lang w:eastAsia="en-GB"/>
        </w:rPr>
        <w:t>refusing</w:t>
      </w:r>
      <w:r>
        <w:rPr>
          <w:lang w:eastAsia="en-GB"/>
        </w:rPr>
        <w:t xml:space="preserve"> </w:t>
      </w:r>
      <w:r w:rsidRPr="001441E4">
        <w:rPr>
          <w:lang w:eastAsia="en-GB"/>
        </w:rPr>
        <w:t>to</w:t>
      </w:r>
      <w:r>
        <w:rPr>
          <w:lang w:eastAsia="en-GB"/>
        </w:rPr>
        <w:t xml:space="preserve"> </w:t>
      </w:r>
      <w:r w:rsidRPr="001441E4">
        <w:rPr>
          <w:lang w:eastAsia="en-GB"/>
        </w:rPr>
        <w:t>compile</w:t>
      </w:r>
      <w:r>
        <w:rPr>
          <w:lang w:eastAsia="en-GB"/>
        </w:rPr>
        <w:t xml:space="preserve"> </w:t>
      </w:r>
      <w:r w:rsidRPr="001441E4">
        <w:rPr>
          <w:lang w:eastAsia="en-GB"/>
        </w:rPr>
        <w:t>code</w:t>
      </w:r>
      <w:r>
        <w:rPr>
          <w:lang w:eastAsia="en-GB"/>
        </w:rPr>
        <w:t xml:space="preserve"> </w:t>
      </w:r>
      <w:r w:rsidRPr="001441E4">
        <w:rPr>
          <w:lang w:eastAsia="en-GB"/>
        </w:rPr>
        <w:t>with</w:t>
      </w:r>
      <w:r>
        <w:rPr>
          <w:lang w:eastAsia="en-GB"/>
        </w:rPr>
        <w:t xml:space="preserve"> </w:t>
      </w:r>
      <w:r w:rsidRPr="001441E4">
        <w:rPr>
          <w:lang w:eastAsia="en-GB"/>
        </w:rPr>
        <w:t>these</w:t>
      </w:r>
      <w:r>
        <w:rPr>
          <w:lang w:eastAsia="en-GB"/>
        </w:rPr>
        <w:t xml:space="preserve"> </w:t>
      </w:r>
      <w:r w:rsidRPr="001441E4">
        <w:rPr>
          <w:lang w:eastAsia="en-GB"/>
        </w:rPr>
        <w:t>elusive</w:t>
      </w:r>
      <w:r>
        <w:rPr>
          <w:lang w:eastAsia="en-GB"/>
        </w:rPr>
        <w:t xml:space="preserve"> </w:t>
      </w:r>
      <w:r w:rsidRPr="001441E4">
        <w:rPr>
          <w:lang w:eastAsia="en-GB"/>
        </w:rPr>
        <w:t>bugs,</w:t>
      </w:r>
      <w:r>
        <w:rPr>
          <w:lang w:eastAsia="en-GB"/>
        </w:rPr>
        <w:t xml:space="preserve"> </w:t>
      </w:r>
      <w:r w:rsidRPr="001441E4">
        <w:rPr>
          <w:lang w:eastAsia="en-GB"/>
        </w:rPr>
        <w:t>including</w:t>
      </w:r>
      <w:r>
        <w:rPr>
          <w:lang w:eastAsia="en-GB"/>
        </w:rPr>
        <w:t xml:space="preserve"> </w:t>
      </w:r>
      <w:r w:rsidRPr="001441E4">
        <w:rPr>
          <w:lang w:eastAsia="en-GB"/>
        </w:rPr>
        <w:t>concurrency</w:t>
      </w:r>
      <w:r>
        <w:rPr>
          <w:lang w:eastAsia="en-GB"/>
        </w:rPr>
        <w:t xml:space="preserve"> </w:t>
      </w:r>
      <w:r w:rsidRPr="001441E4">
        <w:rPr>
          <w:lang w:eastAsia="en-GB"/>
        </w:rPr>
        <w:t>bugs.</w:t>
      </w:r>
      <w:r>
        <w:rPr>
          <w:lang w:eastAsia="en-GB"/>
        </w:rPr>
        <w:t xml:space="preserve"> </w:t>
      </w:r>
      <w:r w:rsidRPr="001441E4">
        <w:rPr>
          <w:lang w:eastAsia="en-GB"/>
        </w:rPr>
        <w:t>By</w:t>
      </w:r>
      <w:r>
        <w:rPr>
          <w:lang w:eastAsia="en-GB"/>
        </w:rPr>
        <w:t xml:space="preserve"> </w:t>
      </w:r>
      <w:r w:rsidRPr="001441E4">
        <w:rPr>
          <w:lang w:eastAsia="en-GB"/>
        </w:rPr>
        <w:t>working</w:t>
      </w:r>
      <w:r>
        <w:rPr>
          <w:lang w:eastAsia="en-GB"/>
        </w:rPr>
        <w:t xml:space="preserve"> </w:t>
      </w:r>
      <w:r w:rsidRPr="001441E4">
        <w:rPr>
          <w:lang w:eastAsia="en-GB"/>
        </w:rPr>
        <w:t>alongside</w:t>
      </w:r>
      <w:r>
        <w:rPr>
          <w:lang w:eastAsia="en-GB"/>
        </w:rPr>
        <w:t xml:space="preserve"> </w:t>
      </w:r>
      <w:r w:rsidRPr="001441E4">
        <w:rPr>
          <w:lang w:eastAsia="en-GB"/>
        </w:rPr>
        <w:t>the</w:t>
      </w:r>
      <w:r>
        <w:rPr>
          <w:lang w:eastAsia="en-GB"/>
        </w:rPr>
        <w:t xml:space="preserve"> </w:t>
      </w:r>
      <w:r w:rsidRPr="001441E4">
        <w:rPr>
          <w:lang w:eastAsia="en-GB"/>
        </w:rPr>
        <w:t>compiler,</w:t>
      </w:r>
      <w:r>
        <w:rPr>
          <w:lang w:eastAsia="en-GB"/>
        </w:rPr>
        <w:t xml:space="preserve"> </w:t>
      </w:r>
      <w:r w:rsidRPr="001441E4">
        <w:rPr>
          <w:lang w:eastAsia="en-GB"/>
        </w:rPr>
        <w:t>the</w:t>
      </w:r>
      <w:r>
        <w:rPr>
          <w:lang w:eastAsia="en-GB"/>
        </w:rPr>
        <w:t xml:space="preserve"> </w:t>
      </w:r>
      <w:r w:rsidRPr="001441E4">
        <w:rPr>
          <w:lang w:eastAsia="en-GB"/>
        </w:rPr>
        <w:t>team</w:t>
      </w:r>
      <w:r>
        <w:rPr>
          <w:lang w:eastAsia="en-GB"/>
        </w:rPr>
        <w:t xml:space="preserve"> </w:t>
      </w:r>
      <w:r w:rsidRPr="001441E4">
        <w:rPr>
          <w:lang w:eastAsia="en-GB"/>
        </w:rPr>
        <w:t>can</w:t>
      </w:r>
      <w:r>
        <w:rPr>
          <w:lang w:eastAsia="en-GB"/>
        </w:rPr>
        <w:t xml:space="preserve"> </w:t>
      </w:r>
      <w:r w:rsidRPr="001441E4">
        <w:rPr>
          <w:lang w:eastAsia="en-GB"/>
        </w:rPr>
        <w:t>spend</w:t>
      </w:r>
      <w:r>
        <w:rPr>
          <w:lang w:eastAsia="en-GB"/>
        </w:rPr>
        <w:t xml:space="preserve"> </w:t>
      </w:r>
      <w:r w:rsidRPr="001441E4">
        <w:rPr>
          <w:lang w:eastAsia="en-GB"/>
        </w:rPr>
        <w:t>their</w:t>
      </w:r>
      <w:r>
        <w:rPr>
          <w:lang w:eastAsia="en-GB"/>
        </w:rPr>
        <w:t xml:space="preserve"> </w:t>
      </w:r>
      <w:r w:rsidRPr="001441E4">
        <w:rPr>
          <w:lang w:eastAsia="en-GB"/>
        </w:rPr>
        <w:t>time</w:t>
      </w:r>
      <w:r>
        <w:rPr>
          <w:lang w:eastAsia="en-GB"/>
        </w:rPr>
        <w:t xml:space="preserve"> </w:t>
      </w:r>
      <w:r w:rsidRPr="001441E4">
        <w:rPr>
          <w:lang w:eastAsia="en-GB"/>
        </w:rPr>
        <w:t>focusing</w:t>
      </w:r>
      <w:r>
        <w:rPr>
          <w:lang w:eastAsia="en-GB"/>
        </w:rPr>
        <w:t xml:space="preserve"> </w:t>
      </w:r>
      <w:r w:rsidRPr="001441E4">
        <w:rPr>
          <w:lang w:eastAsia="en-GB"/>
        </w:rPr>
        <w:t>on</w:t>
      </w:r>
      <w:r>
        <w:rPr>
          <w:lang w:eastAsia="en-GB"/>
        </w:rPr>
        <w:t xml:space="preserve"> </w:t>
      </w:r>
      <w:r w:rsidRPr="001441E4">
        <w:rPr>
          <w:lang w:eastAsia="en-GB"/>
        </w:rPr>
        <w:t>the</w:t>
      </w:r>
      <w:r>
        <w:rPr>
          <w:lang w:eastAsia="en-GB"/>
        </w:rPr>
        <w:t xml:space="preserve"> </w:t>
      </w:r>
      <w:r w:rsidRPr="001441E4">
        <w:rPr>
          <w:lang w:eastAsia="en-GB"/>
        </w:rPr>
        <w:t>program’s</w:t>
      </w:r>
      <w:r>
        <w:rPr>
          <w:lang w:eastAsia="en-GB"/>
        </w:rPr>
        <w:t xml:space="preserve"> </w:t>
      </w:r>
      <w:r w:rsidRPr="001441E4">
        <w:rPr>
          <w:lang w:eastAsia="en-GB"/>
        </w:rPr>
        <w:t>logic</w:t>
      </w:r>
      <w:r>
        <w:rPr>
          <w:lang w:eastAsia="en-GB"/>
        </w:rPr>
        <w:t xml:space="preserve"> </w:t>
      </w:r>
      <w:r w:rsidRPr="001441E4">
        <w:rPr>
          <w:lang w:eastAsia="en-GB"/>
        </w:rPr>
        <w:t>rather</w:t>
      </w:r>
      <w:r>
        <w:rPr>
          <w:lang w:eastAsia="en-GB"/>
        </w:rPr>
        <w:t xml:space="preserve"> </w:t>
      </w:r>
      <w:r w:rsidRPr="001441E4">
        <w:rPr>
          <w:lang w:eastAsia="en-GB"/>
        </w:rPr>
        <w:t>than</w:t>
      </w:r>
      <w:r>
        <w:rPr>
          <w:lang w:eastAsia="en-GB"/>
        </w:rPr>
        <w:t xml:space="preserve"> </w:t>
      </w:r>
      <w:r w:rsidRPr="001441E4">
        <w:rPr>
          <w:lang w:eastAsia="en-GB"/>
        </w:rPr>
        <w:t>chasing</w:t>
      </w:r>
      <w:r>
        <w:rPr>
          <w:lang w:eastAsia="en-GB"/>
        </w:rPr>
        <w:t xml:space="preserve"> </w:t>
      </w:r>
      <w:r w:rsidRPr="001441E4">
        <w:rPr>
          <w:lang w:eastAsia="en-GB"/>
        </w:rPr>
        <w:t>down</w:t>
      </w:r>
      <w:r>
        <w:rPr>
          <w:lang w:eastAsia="en-GB"/>
        </w:rPr>
        <w:t xml:space="preserve"> </w:t>
      </w:r>
      <w:r w:rsidRPr="001441E4">
        <w:rPr>
          <w:lang w:eastAsia="en-GB"/>
        </w:rPr>
        <w:t>bugs.</w:t>
      </w:r>
      <w:ins w:id="62" w:author="Carol Nichols" w:date="2022-08-09T11:33:00Z">
        <w:r w:rsidR="00647EB6" w:rsidRPr="00647EB6">
          <w:rPr>
            <w:lang w:eastAsia="en-GB"/>
          </w:rPr>
          <w:t xml:space="preserve"> </w:t>
        </w:r>
        <w:r w:rsidR="00647EB6">
          <w:rPr>
            <w:lang w:eastAsia="en-GB"/>
          </w:rPr>
          <w:fldChar w:fldCharType="begin"/>
        </w:r>
        <w:r w:rsidR="00647EB6">
          <w:instrText xml:space="preserve"> XE "teams of developers </w:instrText>
        </w:r>
        <w:proofErr w:type="spellStart"/>
        <w:r w:rsidR="00647EB6">
          <w:instrText>endRange</w:instrText>
        </w:r>
        <w:proofErr w:type="spellEnd"/>
        <w:r w:rsidR="00647EB6">
          <w:instrText xml:space="preserve">" </w:instrText>
        </w:r>
        <w:r w:rsidR="00647EB6">
          <w:rPr>
            <w:lang w:eastAsia="en-GB"/>
          </w:rPr>
          <w:fldChar w:fldCharType="end"/>
        </w:r>
      </w:ins>
    </w:p>
    <w:p w14:paraId="071B140A" w14:textId="77777777"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also</w:t>
      </w:r>
      <w:r>
        <w:rPr>
          <w:lang w:eastAsia="en-GB"/>
        </w:rPr>
        <w:t xml:space="preserve"> </w:t>
      </w:r>
      <w:r w:rsidRPr="001441E4">
        <w:rPr>
          <w:lang w:eastAsia="en-GB"/>
        </w:rPr>
        <w:t>brings</w:t>
      </w:r>
      <w:r>
        <w:rPr>
          <w:lang w:eastAsia="en-GB"/>
        </w:rPr>
        <w:t xml:space="preserve"> </w:t>
      </w:r>
      <w:r w:rsidRPr="001441E4">
        <w:rPr>
          <w:lang w:eastAsia="en-GB"/>
        </w:rPr>
        <w:t>contemporary</w:t>
      </w:r>
      <w:r>
        <w:rPr>
          <w:lang w:eastAsia="en-GB"/>
        </w:rPr>
        <w:t xml:space="preserve"> </w:t>
      </w:r>
      <w:r w:rsidRPr="001441E4">
        <w:rPr>
          <w:lang w:eastAsia="en-GB"/>
        </w:rPr>
        <w:t>developer</w:t>
      </w:r>
      <w:r>
        <w:rPr>
          <w:lang w:eastAsia="en-GB"/>
        </w:rPr>
        <w:t xml:space="preserve"> </w:t>
      </w:r>
      <w:r w:rsidRPr="001441E4">
        <w:rPr>
          <w:lang w:eastAsia="en-GB"/>
        </w:rPr>
        <w:t>tools</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systems</w:t>
      </w:r>
      <w:r>
        <w:rPr>
          <w:lang w:eastAsia="en-GB"/>
        </w:rPr>
        <w:t xml:space="preserve"> </w:t>
      </w:r>
      <w:r w:rsidRPr="001441E4">
        <w:rPr>
          <w:lang w:eastAsia="en-GB"/>
        </w:rPr>
        <w:t>programming</w:t>
      </w:r>
      <w:r>
        <w:rPr>
          <w:lang w:eastAsia="en-GB"/>
        </w:rPr>
        <w:t xml:space="preserve"> </w:t>
      </w:r>
      <w:r w:rsidRPr="001441E4">
        <w:rPr>
          <w:lang w:eastAsia="en-GB"/>
        </w:rPr>
        <w:t>world:</w:t>
      </w:r>
    </w:p>
    <w:p w14:paraId="34DC6DAB" w14:textId="6F5999AD" w:rsidR="00540BB8" w:rsidRPr="001441E4" w:rsidRDefault="00540BB8" w:rsidP="00540BB8">
      <w:pPr>
        <w:pStyle w:val="ListBullet"/>
        <w:rPr>
          <w:lang w:eastAsia="en-GB"/>
        </w:rPr>
      </w:pPr>
      <w:r w:rsidRPr="001441E4">
        <w:rPr>
          <w:lang w:eastAsia="en-GB"/>
        </w:rPr>
        <w:t>Cargo</w:t>
      </w:r>
      <w:ins w:id="63" w:author="Carol Nichols" w:date="2022-08-09T11:28:00Z">
        <w:r w:rsidR="00240E3D">
          <w:rPr>
            <w:lang w:eastAsia="en-GB"/>
          </w:rPr>
          <w:fldChar w:fldCharType="begin"/>
        </w:r>
        <w:r w:rsidR="00240E3D">
          <w:instrText xml:space="preserve"> XE "Cargo" </w:instrText>
        </w:r>
        <w:r w:rsidR="00240E3D">
          <w:rPr>
            <w:lang w:eastAsia="en-GB"/>
          </w:rPr>
          <w:fldChar w:fldCharType="end"/>
        </w:r>
      </w:ins>
      <w:r w:rsidRPr="001441E4">
        <w:rPr>
          <w:lang w:eastAsia="en-GB"/>
        </w:rPr>
        <w:t>,</w:t>
      </w:r>
      <w:r>
        <w:rPr>
          <w:lang w:eastAsia="en-GB"/>
        </w:rPr>
        <w:t xml:space="preserve"> </w:t>
      </w:r>
      <w:r w:rsidRPr="001441E4">
        <w:rPr>
          <w:lang w:eastAsia="en-GB"/>
        </w:rPr>
        <w:t>the</w:t>
      </w:r>
      <w:r>
        <w:rPr>
          <w:lang w:eastAsia="en-GB"/>
        </w:rPr>
        <w:t xml:space="preserve"> </w:t>
      </w:r>
      <w:r w:rsidRPr="001441E4">
        <w:rPr>
          <w:lang w:eastAsia="en-GB"/>
        </w:rPr>
        <w:t>included</w:t>
      </w:r>
      <w:r>
        <w:rPr>
          <w:lang w:eastAsia="en-GB"/>
        </w:rPr>
        <w:t xml:space="preserve"> </w:t>
      </w:r>
      <w:r w:rsidRPr="001441E4">
        <w:rPr>
          <w:lang w:eastAsia="en-GB"/>
        </w:rPr>
        <w:t>dependency</w:t>
      </w:r>
      <w:r>
        <w:rPr>
          <w:lang w:eastAsia="en-GB"/>
        </w:rPr>
        <w:t xml:space="preserve"> </w:t>
      </w:r>
      <w:r w:rsidRPr="001441E4">
        <w:rPr>
          <w:lang w:eastAsia="en-GB"/>
        </w:rPr>
        <w:t>manager</w:t>
      </w:r>
      <w:r>
        <w:rPr>
          <w:lang w:eastAsia="en-GB"/>
        </w:rPr>
        <w:t xml:space="preserve"> </w:t>
      </w:r>
      <w:r w:rsidRPr="001441E4">
        <w:rPr>
          <w:lang w:eastAsia="en-GB"/>
        </w:rPr>
        <w:t>and</w:t>
      </w:r>
      <w:r>
        <w:rPr>
          <w:lang w:eastAsia="en-GB"/>
        </w:rPr>
        <w:t xml:space="preserve"> </w:t>
      </w:r>
      <w:r w:rsidRPr="001441E4">
        <w:rPr>
          <w:lang w:eastAsia="en-GB"/>
        </w:rPr>
        <w:t>build</w:t>
      </w:r>
      <w:r>
        <w:rPr>
          <w:lang w:eastAsia="en-GB"/>
        </w:rPr>
        <w:t xml:space="preserve"> </w:t>
      </w:r>
      <w:r w:rsidRPr="001441E4">
        <w:rPr>
          <w:lang w:eastAsia="en-GB"/>
        </w:rPr>
        <w:t>tool,</w:t>
      </w:r>
      <w:r>
        <w:rPr>
          <w:lang w:eastAsia="en-GB"/>
        </w:rPr>
        <w:t xml:space="preserve"> </w:t>
      </w:r>
      <w:r w:rsidRPr="001441E4">
        <w:rPr>
          <w:lang w:eastAsia="en-GB"/>
        </w:rPr>
        <w:t>makes</w:t>
      </w:r>
      <w:r>
        <w:rPr>
          <w:lang w:eastAsia="en-GB"/>
        </w:rPr>
        <w:t xml:space="preserve"> </w:t>
      </w:r>
      <w:r w:rsidRPr="001441E4">
        <w:rPr>
          <w:lang w:eastAsia="en-GB"/>
        </w:rPr>
        <w:t>adding,</w:t>
      </w:r>
      <w:r>
        <w:rPr>
          <w:lang w:eastAsia="en-GB"/>
        </w:rPr>
        <w:t xml:space="preserve"> </w:t>
      </w:r>
      <w:r w:rsidRPr="001441E4">
        <w:rPr>
          <w:lang w:eastAsia="en-GB"/>
        </w:rPr>
        <w:t>compiling,</w:t>
      </w:r>
      <w:r>
        <w:rPr>
          <w:lang w:eastAsia="en-GB"/>
        </w:rPr>
        <w:t xml:space="preserve"> </w:t>
      </w:r>
      <w:r w:rsidRPr="001441E4">
        <w:rPr>
          <w:lang w:eastAsia="en-GB"/>
        </w:rPr>
        <w:t>and</w:t>
      </w:r>
      <w:r>
        <w:rPr>
          <w:lang w:eastAsia="en-GB"/>
        </w:rPr>
        <w:t xml:space="preserve"> </w:t>
      </w:r>
      <w:r w:rsidRPr="001441E4">
        <w:rPr>
          <w:lang w:eastAsia="en-GB"/>
        </w:rPr>
        <w:t>managing</w:t>
      </w:r>
      <w:r>
        <w:rPr>
          <w:lang w:eastAsia="en-GB"/>
        </w:rPr>
        <w:t xml:space="preserve"> </w:t>
      </w:r>
      <w:r w:rsidRPr="001441E4">
        <w:rPr>
          <w:lang w:eastAsia="en-GB"/>
        </w:rPr>
        <w:t>dependencies</w:t>
      </w:r>
      <w:r>
        <w:rPr>
          <w:lang w:eastAsia="en-GB"/>
        </w:rPr>
        <w:t xml:space="preserve"> </w:t>
      </w:r>
      <w:r w:rsidRPr="001441E4">
        <w:rPr>
          <w:lang w:eastAsia="en-GB"/>
        </w:rPr>
        <w:t>painless</w:t>
      </w:r>
      <w:r>
        <w:rPr>
          <w:lang w:eastAsia="en-GB"/>
        </w:rPr>
        <w:t xml:space="preserve"> </w:t>
      </w:r>
      <w:r w:rsidRPr="001441E4">
        <w:rPr>
          <w:lang w:eastAsia="en-GB"/>
        </w:rPr>
        <w:t>and</w:t>
      </w:r>
      <w:r>
        <w:rPr>
          <w:lang w:eastAsia="en-GB"/>
        </w:rPr>
        <w:t xml:space="preserve"> </w:t>
      </w:r>
      <w:r w:rsidRPr="001441E4">
        <w:rPr>
          <w:lang w:eastAsia="en-GB"/>
        </w:rPr>
        <w:t>consistent</w:t>
      </w:r>
      <w:r>
        <w:rPr>
          <w:lang w:eastAsia="en-GB"/>
        </w:rPr>
        <w:t xml:space="preserve"> </w:t>
      </w:r>
      <w:r w:rsidRPr="001441E4">
        <w:rPr>
          <w:lang w:eastAsia="en-GB"/>
        </w:rPr>
        <w:t>across</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ecosystem.</w:t>
      </w:r>
    </w:p>
    <w:p w14:paraId="07680F24" w14:textId="1EC00691" w:rsidR="00540BB8" w:rsidRPr="001441E4" w:rsidRDefault="00540BB8" w:rsidP="00540BB8">
      <w:pPr>
        <w:pStyle w:val="ListBullet"/>
        <w:rPr>
          <w:lang w:eastAsia="en-GB"/>
        </w:rPr>
      </w:pPr>
      <w:r w:rsidRPr="001441E4">
        <w:rPr>
          <w:lang w:eastAsia="en-GB"/>
        </w:rPr>
        <w:t>The</w:t>
      </w:r>
      <w:r>
        <w:rPr>
          <w:lang w:eastAsia="en-GB"/>
        </w:rPr>
        <w:t xml:space="preserve"> </w:t>
      </w:r>
      <w:commentRangeStart w:id="64"/>
      <w:commentRangeStart w:id="65"/>
      <w:proofErr w:type="spellStart"/>
      <w:ins w:id="66" w:author="Audrey Doyle" w:date="2022-08-06T15:11:00Z">
        <w:r w:rsidR="00696D11">
          <w:rPr>
            <w:rStyle w:val="Literal"/>
          </w:rPr>
          <w:t>r</w:t>
        </w:r>
      </w:ins>
      <w:del w:id="67" w:author="Audrey Doyle" w:date="2022-08-06T15:11:00Z">
        <w:r w:rsidRPr="00E83CAA" w:rsidDel="00696D11">
          <w:rPr>
            <w:rStyle w:val="Literal"/>
            <w:rPrChange w:id="68" w:author="Audrey Doyle" w:date="2022-08-06T14:58:00Z">
              <w:rPr>
                <w:lang w:eastAsia="en-GB"/>
              </w:rPr>
            </w:rPrChange>
          </w:rPr>
          <w:delText>R</w:delText>
        </w:r>
      </w:del>
      <w:r w:rsidRPr="00E83CAA">
        <w:rPr>
          <w:rStyle w:val="Literal"/>
          <w:rPrChange w:id="69" w:author="Audrey Doyle" w:date="2022-08-06T14:58:00Z">
            <w:rPr>
              <w:lang w:eastAsia="en-GB"/>
            </w:rPr>
          </w:rPrChange>
        </w:rPr>
        <w:t>ustfmt</w:t>
      </w:r>
      <w:proofErr w:type="spellEnd"/>
      <w:ins w:id="70" w:author="Carol Nichols" w:date="2022-08-09T11:28:00Z">
        <w:r w:rsidR="00240E3D">
          <w:rPr>
            <w:lang w:eastAsia="en-GB"/>
          </w:rPr>
          <w:fldChar w:fldCharType="begin"/>
        </w:r>
        <w:r w:rsidR="00240E3D">
          <w:instrText xml:space="preserve"> XE "</w:instrText>
        </w:r>
        <w:proofErr w:type="spellStart"/>
        <w:r w:rsidR="00240E3D">
          <w:instrText>rustfmt</w:instrText>
        </w:r>
        <w:proofErr w:type="spellEnd"/>
        <w:r w:rsidR="00240E3D">
          <w:instrText xml:space="preserve">" </w:instrText>
        </w:r>
        <w:r w:rsidR="00240E3D">
          <w:rPr>
            <w:lang w:eastAsia="en-GB"/>
          </w:rPr>
          <w:fldChar w:fldCharType="end"/>
        </w:r>
      </w:ins>
      <w:r>
        <w:rPr>
          <w:lang w:eastAsia="en-GB"/>
        </w:rPr>
        <w:t xml:space="preserve"> </w:t>
      </w:r>
      <w:commentRangeEnd w:id="64"/>
      <w:r w:rsidR="00696D11">
        <w:rPr>
          <w:rStyle w:val="CommentReference"/>
          <w:rFonts w:asciiTheme="minorHAnsi" w:eastAsiaTheme="minorHAnsi" w:hAnsiTheme="minorHAnsi" w:cstheme="minorBidi"/>
          <w:color w:val="auto"/>
          <w:lang w:eastAsia="en-US"/>
        </w:rPr>
        <w:commentReference w:id="64"/>
      </w:r>
      <w:commentRangeEnd w:id="65"/>
      <w:r w:rsidR="009D69DB">
        <w:rPr>
          <w:rStyle w:val="CommentReference"/>
          <w:rFonts w:asciiTheme="minorHAnsi" w:eastAsiaTheme="minorHAnsi" w:hAnsiTheme="minorHAnsi" w:cstheme="minorBidi"/>
          <w:color w:val="auto"/>
          <w:lang w:eastAsia="en-US"/>
        </w:rPr>
        <w:commentReference w:id="65"/>
      </w:r>
      <w:r w:rsidRPr="001441E4">
        <w:rPr>
          <w:lang w:eastAsia="en-GB"/>
        </w:rPr>
        <w:t>formatting</w:t>
      </w:r>
      <w:r>
        <w:rPr>
          <w:lang w:eastAsia="en-GB"/>
        </w:rPr>
        <w:t xml:space="preserve"> </w:t>
      </w:r>
      <w:r w:rsidRPr="001441E4">
        <w:rPr>
          <w:lang w:eastAsia="en-GB"/>
        </w:rPr>
        <w:t>tool</w:t>
      </w:r>
      <w:r>
        <w:rPr>
          <w:lang w:eastAsia="en-GB"/>
        </w:rPr>
        <w:t xml:space="preserve"> </w:t>
      </w:r>
      <w:r w:rsidRPr="001441E4">
        <w:rPr>
          <w:lang w:eastAsia="en-GB"/>
        </w:rPr>
        <w:t>ensures</w:t>
      </w:r>
      <w:r>
        <w:rPr>
          <w:lang w:eastAsia="en-GB"/>
        </w:rPr>
        <w:t xml:space="preserve"> </w:t>
      </w:r>
      <w:r w:rsidRPr="001441E4">
        <w:rPr>
          <w:lang w:eastAsia="en-GB"/>
        </w:rPr>
        <w:t>a</w:t>
      </w:r>
      <w:r>
        <w:rPr>
          <w:lang w:eastAsia="en-GB"/>
        </w:rPr>
        <w:t xml:space="preserve"> </w:t>
      </w:r>
      <w:r w:rsidRPr="001441E4">
        <w:rPr>
          <w:lang w:eastAsia="en-GB"/>
        </w:rPr>
        <w:t>consistent</w:t>
      </w:r>
      <w:r>
        <w:rPr>
          <w:lang w:eastAsia="en-GB"/>
        </w:rPr>
        <w:t xml:space="preserve"> </w:t>
      </w:r>
      <w:r w:rsidRPr="001441E4">
        <w:rPr>
          <w:lang w:eastAsia="en-GB"/>
        </w:rPr>
        <w:t>coding</w:t>
      </w:r>
      <w:r>
        <w:rPr>
          <w:lang w:eastAsia="en-GB"/>
        </w:rPr>
        <w:t xml:space="preserve"> </w:t>
      </w:r>
      <w:r w:rsidRPr="001441E4">
        <w:rPr>
          <w:lang w:eastAsia="en-GB"/>
        </w:rPr>
        <w:t>style</w:t>
      </w:r>
      <w:r>
        <w:rPr>
          <w:lang w:eastAsia="en-GB"/>
        </w:rPr>
        <w:t xml:space="preserve"> </w:t>
      </w:r>
      <w:r w:rsidRPr="001441E4">
        <w:rPr>
          <w:lang w:eastAsia="en-GB"/>
        </w:rPr>
        <w:t>across</w:t>
      </w:r>
      <w:r>
        <w:rPr>
          <w:lang w:eastAsia="en-GB"/>
        </w:rPr>
        <w:t xml:space="preserve"> </w:t>
      </w:r>
      <w:r w:rsidRPr="001441E4">
        <w:rPr>
          <w:lang w:eastAsia="en-GB"/>
        </w:rPr>
        <w:t>developers.</w:t>
      </w:r>
    </w:p>
    <w:p w14:paraId="3E199FA3" w14:textId="76260C46" w:rsidR="00540BB8" w:rsidRPr="001441E4" w:rsidRDefault="00540BB8" w:rsidP="00540BB8">
      <w:pPr>
        <w:pStyle w:val="ListBullet"/>
        <w:rPr>
          <w:lang w:eastAsia="en-GB"/>
        </w:rPr>
      </w:pP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Language</w:t>
      </w:r>
      <w:r>
        <w:rPr>
          <w:lang w:eastAsia="en-GB"/>
        </w:rPr>
        <w:t xml:space="preserve"> </w:t>
      </w:r>
      <w:r w:rsidRPr="001441E4">
        <w:rPr>
          <w:lang w:eastAsia="en-GB"/>
        </w:rPr>
        <w:t>Server</w:t>
      </w:r>
      <w:ins w:id="71" w:author="Carol Nichols" w:date="2022-08-09T11:28:00Z">
        <w:r w:rsidR="002E20FA">
          <w:rPr>
            <w:lang w:eastAsia="en-GB"/>
          </w:rPr>
          <w:fldChar w:fldCharType="begin"/>
        </w:r>
        <w:r w:rsidR="002E20FA">
          <w:instrText xml:space="preserve"> XE "Rust Language Server (RLS</w:instrText>
        </w:r>
      </w:ins>
      <w:ins w:id="72" w:author="Carol Nichols" w:date="2022-08-09T11:29:00Z">
        <w:r w:rsidR="002E20FA">
          <w:instrText>)</w:instrText>
        </w:r>
      </w:ins>
      <w:ins w:id="73" w:author="Carol Nichols" w:date="2022-08-09T11:28:00Z">
        <w:r w:rsidR="002E20FA">
          <w:instrText xml:space="preserve">" </w:instrText>
        </w:r>
        <w:r w:rsidR="002E20FA">
          <w:rPr>
            <w:lang w:eastAsia="en-GB"/>
          </w:rPr>
          <w:fldChar w:fldCharType="end"/>
        </w:r>
      </w:ins>
      <w:ins w:id="74" w:author="Carol Nichols" w:date="2022-08-09T11:29:00Z">
        <w:r w:rsidR="002E20FA">
          <w:rPr>
            <w:lang w:eastAsia="en-GB"/>
          </w:rPr>
          <w:fldChar w:fldCharType="begin"/>
        </w:r>
        <w:r w:rsidR="002E20FA">
          <w:instrText xml:space="preserve"> XE "RLS (Rust Language Server)" </w:instrText>
        </w:r>
        <w:r w:rsidR="002E20FA">
          <w:rPr>
            <w:lang w:eastAsia="en-GB"/>
          </w:rPr>
          <w:fldChar w:fldCharType="end"/>
        </w:r>
      </w:ins>
      <w:r>
        <w:rPr>
          <w:lang w:eastAsia="en-GB"/>
        </w:rPr>
        <w:t xml:space="preserve"> </w:t>
      </w:r>
      <w:r w:rsidRPr="001441E4">
        <w:rPr>
          <w:lang w:eastAsia="en-GB"/>
        </w:rPr>
        <w:t>powers</w:t>
      </w:r>
      <w:r>
        <w:rPr>
          <w:lang w:eastAsia="en-GB"/>
        </w:rPr>
        <w:t xml:space="preserve"> </w:t>
      </w:r>
      <w:del w:id="75" w:author="Audrey Doyle" w:date="2022-08-06T14:58:00Z">
        <w:r w:rsidRPr="001441E4" w:rsidDel="00E83CAA">
          <w:rPr>
            <w:lang w:eastAsia="en-GB"/>
          </w:rPr>
          <w:delText>I</w:delText>
        </w:r>
      </w:del>
      <w:ins w:id="76" w:author="Audrey Doyle" w:date="2022-08-06T14:58:00Z">
        <w:r w:rsidR="00E83CAA">
          <w:rPr>
            <w:lang w:eastAsia="en-GB"/>
          </w:rPr>
          <w:t>i</w:t>
        </w:r>
      </w:ins>
      <w:r w:rsidRPr="001441E4">
        <w:rPr>
          <w:lang w:eastAsia="en-GB"/>
        </w:rPr>
        <w:t>ntegrated</w:t>
      </w:r>
      <w:r>
        <w:rPr>
          <w:lang w:eastAsia="en-GB"/>
        </w:rPr>
        <w:t xml:space="preserve"> </w:t>
      </w:r>
      <w:del w:id="77" w:author="Audrey Doyle" w:date="2022-08-06T14:58:00Z">
        <w:r w:rsidRPr="001441E4" w:rsidDel="00E83CAA">
          <w:rPr>
            <w:lang w:eastAsia="en-GB"/>
          </w:rPr>
          <w:delText>D</w:delText>
        </w:r>
      </w:del>
      <w:ins w:id="78" w:author="Audrey Doyle" w:date="2022-08-06T14:58:00Z">
        <w:r w:rsidR="00E83CAA">
          <w:rPr>
            <w:lang w:eastAsia="en-GB"/>
          </w:rPr>
          <w:t>d</w:t>
        </w:r>
      </w:ins>
      <w:r w:rsidRPr="001441E4">
        <w:rPr>
          <w:lang w:eastAsia="en-GB"/>
        </w:rPr>
        <w:t>evelopment</w:t>
      </w:r>
      <w:r>
        <w:rPr>
          <w:lang w:eastAsia="en-GB"/>
        </w:rPr>
        <w:t xml:space="preserve"> </w:t>
      </w:r>
      <w:del w:id="79" w:author="Audrey Doyle" w:date="2022-08-06T14:58:00Z">
        <w:r w:rsidRPr="001441E4" w:rsidDel="00E83CAA">
          <w:rPr>
            <w:lang w:eastAsia="en-GB"/>
          </w:rPr>
          <w:delText>E</w:delText>
        </w:r>
      </w:del>
      <w:ins w:id="80" w:author="Audrey Doyle" w:date="2022-08-06T14:58:00Z">
        <w:r w:rsidR="00E83CAA">
          <w:rPr>
            <w:lang w:eastAsia="en-GB"/>
          </w:rPr>
          <w:t>e</w:t>
        </w:r>
      </w:ins>
      <w:r w:rsidRPr="001441E4">
        <w:rPr>
          <w:lang w:eastAsia="en-GB"/>
        </w:rPr>
        <w:t>nvironment</w:t>
      </w:r>
      <w:r>
        <w:rPr>
          <w:lang w:eastAsia="en-GB"/>
        </w:rPr>
        <w:t xml:space="preserve"> </w:t>
      </w:r>
      <w:r w:rsidRPr="001441E4">
        <w:rPr>
          <w:lang w:eastAsia="en-GB"/>
        </w:rPr>
        <w:t>(IDE)</w:t>
      </w:r>
      <w:ins w:id="81" w:author="Carol Nichols" w:date="2022-08-09T11:25:00Z">
        <w:r w:rsidR="009B64B3">
          <w:rPr>
            <w:lang w:eastAsia="en-GB"/>
          </w:rPr>
          <w:fldChar w:fldCharType="begin"/>
        </w:r>
        <w:r w:rsidR="009B64B3">
          <w:instrText xml:space="preserve"> XE "</w:instrText>
        </w:r>
      </w:ins>
      <w:ins w:id="82" w:author="Carol Nichols" w:date="2022-08-09T11:26:00Z">
        <w:r w:rsidR="009B64B3">
          <w:instrText>integrated development environment (IDE)</w:instrText>
        </w:r>
      </w:ins>
      <w:ins w:id="83" w:author="Carol Nichols" w:date="2022-08-09T11:25:00Z">
        <w:r w:rsidR="009B64B3">
          <w:instrText xml:space="preserve">" </w:instrText>
        </w:r>
        <w:r w:rsidR="009B64B3">
          <w:rPr>
            <w:lang w:eastAsia="en-GB"/>
          </w:rPr>
          <w:fldChar w:fldCharType="end"/>
        </w:r>
      </w:ins>
      <w:ins w:id="84" w:author="Carol Nichols" w:date="2022-08-09T11:26:00Z">
        <w:r w:rsidR="009B64B3">
          <w:rPr>
            <w:lang w:eastAsia="en-GB"/>
          </w:rPr>
          <w:fldChar w:fldCharType="begin"/>
        </w:r>
        <w:r w:rsidR="009B64B3">
          <w:instrText xml:space="preserve"> XE "IDE (integrated development environment)" </w:instrText>
        </w:r>
        <w:r w:rsidR="009B64B3">
          <w:rPr>
            <w:lang w:eastAsia="en-GB"/>
          </w:rPr>
          <w:fldChar w:fldCharType="end"/>
        </w:r>
      </w:ins>
      <w:r>
        <w:rPr>
          <w:lang w:eastAsia="en-GB"/>
        </w:rPr>
        <w:t xml:space="preserve"> </w:t>
      </w:r>
      <w:r w:rsidRPr="001441E4">
        <w:rPr>
          <w:lang w:eastAsia="en-GB"/>
        </w:rPr>
        <w:t>integration</w:t>
      </w:r>
      <w:r>
        <w:rPr>
          <w:lang w:eastAsia="en-GB"/>
        </w:rPr>
        <w:t xml:space="preserve"> </w:t>
      </w:r>
      <w:r w:rsidRPr="001441E4">
        <w:rPr>
          <w:lang w:eastAsia="en-GB"/>
        </w:rPr>
        <w:t>for</w:t>
      </w:r>
      <w:r>
        <w:rPr>
          <w:lang w:eastAsia="en-GB"/>
        </w:rPr>
        <w:t xml:space="preserve"> </w:t>
      </w:r>
      <w:r w:rsidRPr="001441E4">
        <w:rPr>
          <w:lang w:eastAsia="en-GB"/>
        </w:rPr>
        <w:t>code</w:t>
      </w:r>
      <w:r>
        <w:rPr>
          <w:lang w:eastAsia="en-GB"/>
        </w:rPr>
        <w:t xml:space="preserve"> </w:t>
      </w:r>
      <w:r w:rsidRPr="001441E4">
        <w:rPr>
          <w:lang w:eastAsia="en-GB"/>
        </w:rPr>
        <w:t>completion</w:t>
      </w:r>
      <w:r>
        <w:rPr>
          <w:lang w:eastAsia="en-GB"/>
        </w:rPr>
        <w:t xml:space="preserve"> </w:t>
      </w:r>
      <w:r w:rsidRPr="001441E4">
        <w:rPr>
          <w:lang w:eastAsia="en-GB"/>
        </w:rPr>
        <w:t>and</w:t>
      </w:r>
      <w:r>
        <w:rPr>
          <w:lang w:eastAsia="en-GB"/>
        </w:rPr>
        <w:t xml:space="preserve"> </w:t>
      </w:r>
      <w:r w:rsidRPr="001441E4">
        <w:rPr>
          <w:lang w:eastAsia="en-GB"/>
        </w:rPr>
        <w:t>inline</w:t>
      </w:r>
      <w:r>
        <w:rPr>
          <w:lang w:eastAsia="en-GB"/>
        </w:rPr>
        <w:t xml:space="preserve"> </w:t>
      </w:r>
      <w:r w:rsidRPr="001441E4">
        <w:rPr>
          <w:lang w:eastAsia="en-GB"/>
        </w:rPr>
        <w:t>error</w:t>
      </w:r>
      <w:r>
        <w:rPr>
          <w:lang w:eastAsia="en-GB"/>
        </w:rPr>
        <w:t xml:space="preserve"> </w:t>
      </w:r>
      <w:r w:rsidRPr="001441E4">
        <w:rPr>
          <w:lang w:eastAsia="en-GB"/>
        </w:rPr>
        <w:t>messages.</w:t>
      </w:r>
    </w:p>
    <w:p w14:paraId="780DF598" w14:textId="77777777" w:rsidR="00540BB8" w:rsidRPr="001441E4" w:rsidRDefault="00540BB8" w:rsidP="00540BB8">
      <w:pPr>
        <w:pStyle w:val="Body"/>
        <w:rPr>
          <w:lang w:eastAsia="en-GB"/>
        </w:rPr>
      </w:pPr>
      <w:r w:rsidRPr="001441E4">
        <w:rPr>
          <w:lang w:eastAsia="en-GB"/>
        </w:rPr>
        <w:t>By</w:t>
      </w:r>
      <w:r>
        <w:rPr>
          <w:lang w:eastAsia="en-GB"/>
        </w:rPr>
        <w:t xml:space="preserve"> </w:t>
      </w:r>
      <w:r w:rsidRPr="001441E4">
        <w:rPr>
          <w:lang w:eastAsia="en-GB"/>
        </w:rPr>
        <w:t>using</w:t>
      </w:r>
      <w:r>
        <w:rPr>
          <w:lang w:eastAsia="en-GB"/>
        </w:rPr>
        <w:t xml:space="preserve"> </w:t>
      </w:r>
      <w:r w:rsidRPr="001441E4">
        <w:rPr>
          <w:lang w:eastAsia="en-GB"/>
        </w:rPr>
        <w:t>these</w:t>
      </w:r>
      <w:r>
        <w:rPr>
          <w:lang w:eastAsia="en-GB"/>
        </w:rPr>
        <w:t xml:space="preserve"> </w:t>
      </w:r>
      <w:r w:rsidRPr="001441E4">
        <w:rPr>
          <w:lang w:eastAsia="en-GB"/>
        </w:rPr>
        <w:t>and</w:t>
      </w:r>
      <w:r>
        <w:rPr>
          <w:lang w:eastAsia="en-GB"/>
        </w:rPr>
        <w:t xml:space="preserve"> </w:t>
      </w:r>
      <w:r w:rsidRPr="001441E4">
        <w:rPr>
          <w:lang w:eastAsia="en-GB"/>
        </w:rPr>
        <w:t>other</w:t>
      </w:r>
      <w:r>
        <w:rPr>
          <w:lang w:eastAsia="en-GB"/>
        </w:rPr>
        <w:t xml:space="preserve"> </w:t>
      </w:r>
      <w:r w:rsidRPr="001441E4">
        <w:rPr>
          <w:lang w:eastAsia="en-GB"/>
        </w:rPr>
        <w:t>tools</w:t>
      </w:r>
      <w:r>
        <w:rPr>
          <w:lang w:eastAsia="en-GB"/>
        </w:rPr>
        <w:t xml:space="preserve"> </w:t>
      </w:r>
      <w:r w:rsidRPr="001441E4">
        <w:rPr>
          <w:lang w:eastAsia="en-GB"/>
        </w:rPr>
        <w:t>in</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ecosystem,</w:t>
      </w:r>
      <w:r>
        <w:rPr>
          <w:lang w:eastAsia="en-GB"/>
        </w:rPr>
        <w:t xml:space="preserve"> </w:t>
      </w:r>
      <w:r w:rsidRPr="001441E4">
        <w:rPr>
          <w:lang w:eastAsia="en-GB"/>
        </w:rPr>
        <w:t>developers</w:t>
      </w:r>
      <w:r>
        <w:rPr>
          <w:lang w:eastAsia="en-GB"/>
        </w:rPr>
        <w:t xml:space="preserve"> </w:t>
      </w:r>
      <w:r w:rsidRPr="001441E4">
        <w:rPr>
          <w:lang w:eastAsia="en-GB"/>
        </w:rPr>
        <w:t>can</w:t>
      </w:r>
      <w:r>
        <w:rPr>
          <w:lang w:eastAsia="en-GB"/>
        </w:rPr>
        <w:t xml:space="preserve"> </w:t>
      </w:r>
      <w:r w:rsidRPr="001441E4">
        <w:rPr>
          <w:lang w:eastAsia="en-GB"/>
        </w:rPr>
        <w:t>be</w:t>
      </w:r>
      <w:r>
        <w:rPr>
          <w:lang w:eastAsia="en-GB"/>
        </w:rPr>
        <w:t xml:space="preserve"> </w:t>
      </w:r>
      <w:r w:rsidRPr="001441E4">
        <w:rPr>
          <w:lang w:eastAsia="en-GB"/>
        </w:rPr>
        <w:t>productive</w:t>
      </w:r>
      <w:r>
        <w:rPr>
          <w:lang w:eastAsia="en-GB"/>
        </w:rPr>
        <w:t xml:space="preserve"> </w:t>
      </w:r>
      <w:r w:rsidRPr="001441E4">
        <w:rPr>
          <w:lang w:eastAsia="en-GB"/>
        </w:rPr>
        <w:t>while</w:t>
      </w:r>
      <w:r>
        <w:rPr>
          <w:lang w:eastAsia="en-GB"/>
        </w:rPr>
        <w:t xml:space="preserve"> </w:t>
      </w:r>
      <w:r w:rsidRPr="001441E4">
        <w:rPr>
          <w:lang w:eastAsia="en-GB"/>
        </w:rPr>
        <w:t>writing</w:t>
      </w:r>
      <w:r>
        <w:rPr>
          <w:lang w:eastAsia="en-GB"/>
        </w:rPr>
        <w:t xml:space="preserve"> </w:t>
      </w:r>
      <w:r w:rsidRPr="001441E4">
        <w:rPr>
          <w:lang w:eastAsia="en-GB"/>
        </w:rPr>
        <w:t>systems-level</w:t>
      </w:r>
      <w:r>
        <w:rPr>
          <w:lang w:eastAsia="en-GB"/>
        </w:rPr>
        <w:t xml:space="preserve"> </w:t>
      </w:r>
      <w:r w:rsidRPr="001441E4">
        <w:rPr>
          <w:lang w:eastAsia="en-GB"/>
        </w:rPr>
        <w:t>code.</w:t>
      </w:r>
    </w:p>
    <w:bookmarkStart w:id="85" w:name="students"/>
    <w:bookmarkEnd w:id="85"/>
    <w:p w14:paraId="4A93D010" w14:textId="4E4DB488" w:rsidR="00540BB8" w:rsidRPr="001441E4" w:rsidRDefault="00956681" w:rsidP="00540BB8">
      <w:pPr>
        <w:pStyle w:val="HeadB"/>
        <w:rPr>
          <w:lang w:eastAsia="en-GB"/>
        </w:rPr>
      </w:pPr>
      <w:ins w:id="86" w:author="Carol Nichols" w:date="2022-08-09T11:33:00Z">
        <w:r>
          <w:rPr>
            <w:lang w:eastAsia="en-GB"/>
          </w:rPr>
          <w:fldChar w:fldCharType="begin"/>
        </w:r>
        <w:r>
          <w:instrText xml:space="preserve"> XE "students </w:instrText>
        </w:r>
        <w:proofErr w:type="spellStart"/>
        <w:r>
          <w:instrText>startRange</w:instrText>
        </w:r>
        <w:proofErr w:type="spellEnd"/>
        <w:r>
          <w:instrText xml:space="preserve">" </w:instrText>
        </w:r>
        <w:r>
          <w:rPr>
            <w:lang w:eastAsia="en-GB"/>
          </w:rPr>
          <w:fldChar w:fldCharType="end"/>
        </w:r>
      </w:ins>
      <w:r w:rsidR="00540BB8" w:rsidRPr="001441E4">
        <w:rPr>
          <w:lang w:eastAsia="en-GB"/>
        </w:rPr>
        <w:t>Students</w:t>
      </w:r>
    </w:p>
    <w:p w14:paraId="23A1DBCB" w14:textId="45D7D888"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students</w:t>
      </w:r>
      <w:r>
        <w:rPr>
          <w:lang w:eastAsia="en-GB"/>
        </w:rPr>
        <w:t xml:space="preserve"> </w:t>
      </w:r>
      <w:r w:rsidRPr="001441E4">
        <w:rPr>
          <w:lang w:eastAsia="en-GB"/>
        </w:rPr>
        <w:t>and</w:t>
      </w:r>
      <w:r>
        <w:rPr>
          <w:lang w:eastAsia="en-GB"/>
        </w:rPr>
        <w:t xml:space="preserve"> </w:t>
      </w:r>
      <w:r w:rsidRPr="001441E4">
        <w:rPr>
          <w:lang w:eastAsia="en-GB"/>
        </w:rPr>
        <w:t>those</w:t>
      </w:r>
      <w:r>
        <w:rPr>
          <w:lang w:eastAsia="en-GB"/>
        </w:rPr>
        <w:t xml:space="preserve"> </w:t>
      </w:r>
      <w:r w:rsidRPr="001441E4">
        <w:rPr>
          <w:lang w:eastAsia="en-GB"/>
        </w:rPr>
        <w:t>who</w:t>
      </w:r>
      <w:r>
        <w:rPr>
          <w:lang w:eastAsia="en-GB"/>
        </w:rPr>
        <w:t xml:space="preserve"> </w:t>
      </w:r>
      <w:r w:rsidRPr="001441E4">
        <w:rPr>
          <w:lang w:eastAsia="en-GB"/>
        </w:rPr>
        <w:t>are</w:t>
      </w:r>
      <w:r>
        <w:rPr>
          <w:lang w:eastAsia="en-GB"/>
        </w:rPr>
        <w:t xml:space="preserve"> </w:t>
      </w:r>
      <w:r w:rsidRPr="001441E4">
        <w:rPr>
          <w:lang w:eastAsia="en-GB"/>
        </w:rPr>
        <w:t>interested</w:t>
      </w:r>
      <w:r>
        <w:rPr>
          <w:lang w:eastAsia="en-GB"/>
        </w:rPr>
        <w:t xml:space="preserve"> </w:t>
      </w:r>
      <w:r w:rsidRPr="001441E4">
        <w:rPr>
          <w:lang w:eastAsia="en-GB"/>
        </w:rPr>
        <w:t>in</w:t>
      </w:r>
      <w:r>
        <w:rPr>
          <w:lang w:eastAsia="en-GB"/>
        </w:rPr>
        <w:t xml:space="preserve"> </w:t>
      </w:r>
      <w:r w:rsidRPr="001441E4">
        <w:rPr>
          <w:lang w:eastAsia="en-GB"/>
        </w:rPr>
        <w:t>learning</w:t>
      </w:r>
      <w:r>
        <w:rPr>
          <w:lang w:eastAsia="en-GB"/>
        </w:rPr>
        <w:t xml:space="preserve"> </w:t>
      </w:r>
      <w:r w:rsidRPr="001441E4">
        <w:rPr>
          <w:lang w:eastAsia="en-GB"/>
        </w:rPr>
        <w:t>about</w:t>
      </w:r>
      <w:r>
        <w:rPr>
          <w:lang w:eastAsia="en-GB"/>
        </w:rPr>
        <w:t xml:space="preserve"> </w:t>
      </w:r>
      <w:r w:rsidRPr="001441E4">
        <w:rPr>
          <w:lang w:eastAsia="en-GB"/>
        </w:rPr>
        <w:t>systems</w:t>
      </w:r>
      <w:r>
        <w:rPr>
          <w:lang w:eastAsia="en-GB"/>
        </w:rPr>
        <w:t xml:space="preserve"> </w:t>
      </w:r>
      <w:r w:rsidRPr="001441E4">
        <w:rPr>
          <w:lang w:eastAsia="en-GB"/>
        </w:rPr>
        <w:t>concepts.</w:t>
      </w:r>
      <w:r>
        <w:rPr>
          <w:lang w:eastAsia="en-GB"/>
        </w:rPr>
        <w:t xml:space="preserve"> </w:t>
      </w:r>
      <w:r w:rsidRPr="001441E4">
        <w:rPr>
          <w:lang w:eastAsia="en-GB"/>
        </w:rPr>
        <w:t>Using</w:t>
      </w:r>
      <w:r>
        <w:rPr>
          <w:lang w:eastAsia="en-GB"/>
        </w:rPr>
        <w:t xml:space="preserve"> </w:t>
      </w:r>
      <w:r w:rsidRPr="001441E4">
        <w:rPr>
          <w:lang w:eastAsia="en-GB"/>
        </w:rPr>
        <w:t>Rust,</w:t>
      </w:r>
      <w:r>
        <w:rPr>
          <w:lang w:eastAsia="en-GB"/>
        </w:rPr>
        <w:t xml:space="preserve"> </w:t>
      </w:r>
      <w:r w:rsidRPr="001441E4">
        <w:rPr>
          <w:lang w:eastAsia="en-GB"/>
        </w:rPr>
        <w:t>many</w:t>
      </w:r>
      <w:r>
        <w:rPr>
          <w:lang w:eastAsia="en-GB"/>
        </w:rPr>
        <w:t xml:space="preserve"> </w:t>
      </w:r>
      <w:r w:rsidRPr="001441E4">
        <w:rPr>
          <w:lang w:eastAsia="en-GB"/>
        </w:rPr>
        <w:t>people</w:t>
      </w:r>
      <w:r>
        <w:rPr>
          <w:lang w:eastAsia="en-GB"/>
        </w:rPr>
        <w:t xml:space="preserve"> </w:t>
      </w:r>
      <w:r w:rsidRPr="001441E4">
        <w:rPr>
          <w:lang w:eastAsia="en-GB"/>
        </w:rPr>
        <w:t>have</w:t>
      </w:r>
      <w:r>
        <w:rPr>
          <w:lang w:eastAsia="en-GB"/>
        </w:rPr>
        <w:t xml:space="preserve"> </w:t>
      </w:r>
      <w:r w:rsidRPr="001441E4">
        <w:rPr>
          <w:lang w:eastAsia="en-GB"/>
        </w:rPr>
        <w:t>learned</w:t>
      </w:r>
      <w:r>
        <w:rPr>
          <w:lang w:eastAsia="en-GB"/>
        </w:rPr>
        <w:t xml:space="preserve"> </w:t>
      </w:r>
      <w:r w:rsidRPr="001441E4">
        <w:rPr>
          <w:lang w:eastAsia="en-GB"/>
        </w:rPr>
        <w:t>about</w:t>
      </w:r>
      <w:r>
        <w:rPr>
          <w:lang w:eastAsia="en-GB"/>
        </w:rPr>
        <w:t xml:space="preserve"> </w:t>
      </w:r>
      <w:r w:rsidRPr="001441E4">
        <w:rPr>
          <w:lang w:eastAsia="en-GB"/>
        </w:rPr>
        <w:t>topics</w:t>
      </w:r>
      <w:r>
        <w:rPr>
          <w:lang w:eastAsia="en-GB"/>
        </w:rPr>
        <w:t xml:space="preserve"> </w:t>
      </w:r>
      <w:r w:rsidRPr="001441E4">
        <w:rPr>
          <w:lang w:eastAsia="en-GB"/>
        </w:rPr>
        <w:t>like</w:t>
      </w:r>
      <w:r>
        <w:rPr>
          <w:lang w:eastAsia="en-GB"/>
        </w:rPr>
        <w:t xml:space="preserve"> </w:t>
      </w:r>
      <w:r w:rsidRPr="001441E4">
        <w:rPr>
          <w:lang w:eastAsia="en-GB"/>
        </w:rPr>
        <w:t>operating</w:t>
      </w:r>
      <w:r>
        <w:rPr>
          <w:lang w:eastAsia="en-GB"/>
        </w:rPr>
        <w:t xml:space="preserve"> </w:t>
      </w:r>
      <w:r w:rsidRPr="001441E4">
        <w:rPr>
          <w:lang w:eastAsia="en-GB"/>
        </w:rPr>
        <w:t>systems</w:t>
      </w:r>
      <w:r>
        <w:rPr>
          <w:lang w:eastAsia="en-GB"/>
        </w:rPr>
        <w:t xml:space="preserve"> </w:t>
      </w:r>
      <w:r w:rsidRPr="001441E4">
        <w:rPr>
          <w:lang w:eastAsia="en-GB"/>
        </w:rPr>
        <w:t>development.</w:t>
      </w:r>
      <w:r>
        <w:rPr>
          <w:lang w:eastAsia="en-GB"/>
        </w:rPr>
        <w:t xml:space="preserve"> </w:t>
      </w:r>
      <w:r w:rsidRPr="001441E4">
        <w:rPr>
          <w:lang w:eastAsia="en-GB"/>
        </w:rPr>
        <w:t>The</w:t>
      </w:r>
      <w:r>
        <w:rPr>
          <w:lang w:eastAsia="en-GB"/>
        </w:rPr>
        <w:t xml:space="preserve"> </w:t>
      </w:r>
      <w:r w:rsidRPr="001441E4">
        <w:rPr>
          <w:lang w:eastAsia="en-GB"/>
        </w:rPr>
        <w:t>community</w:t>
      </w:r>
      <w:r>
        <w:rPr>
          <w:lang w:eastAsia="en-GB"/>
        </w:rPr>
        <w:t xml:space="preserve"> </w:t>
      </w:r>
      <w:r w:rsidRPr="001441E4">
        <w:rPr>
          <w:lang w:eastAsia="en-GB"/>
        </w:rPr>
        <w:t>is</w:t>
      </w:r>
      <w:r>
        <w:rPr>
          <w:lang w:eastAsia="en-GB"/>
        </w:rPr>
        <w:t xml:space="preserve"> </w:t>
      </w:r>
      <w:r w:rsidRPr="001441E4">
        <w:rPr>
          <w:lang w:eastAsia="en-GB"/>
        </w:rPr>
        <w:t>very</w:t>
      </w:r>
      <w:r>
        <w:rPr>
          <w:lang w:eastAsia="en-GB"/>
        </w:rPr>
        <w:t xml:space="preserve"> </w:t>
      </w:r>
      <w:r w:rsidRPr="001441E4">
        <w:rPr>
          <w:lang w:eastAsia="en-GB"/>
        </w:rPr>
        <w:t>welcoming</w:t>
      </w:r>
      <w:r>
        <w:rPr>
          <w:lang w:eastAsia="en-GB"/>
        </w:rPr>
        <w:t xml:space="preserve"> </w:t>
      </w:r>
      <w:r w:rsidRPr="001441E4">
        <w:rPr>
          <w:lang w:eastAsia="en-GB"/>
        </w:rPr>
        <w:t>and</w:t>
      </w:r>
      <w:r>
        <w:rPr>
          <w:lang w:eastAsia="en-GB"/>
        </w:rPr>
        <w:t xml:space="preserve"> </w:t>
      </w:r>
      <w:r w:rsidRPr="001441E4">
        <w:rPr>
          <w:lang w:eastAsia="en-GB"/>
        </w:rPr>
        <w:t>happy</w:t>
      </w:r>
      <w:r>
        <w:rPr>
          <w:lang w:eastAsia="en-GB"/>
        </w:rPr>
        <w:t xml:space="preserve"> </w:t>
      </w:r>
      <w:r w:rsidRPr="001441E4">
        <w:rPr>
          <w:lang w:eastAsia="en-GB"/>
        </w:rPr>
        <w:t>to</w:t>
      </w:r>
      <w:r>
        <w:rPr>
          <w:lang w:eastAsia="en-GB"/>
        </w:rPr>
        <w:t xml:space="preserve"> </w:t>
      </w:r>
      <w:r w:rsidRPr="001441E4">
        <w:rPr>
          <w:lang w:eastAsia="en-GB"/>
        </w:rPr>
        <w:t>answer</w:t>
      </w:r>
      <w:r>
        <w:rPr>
          <w:lang w:eastAsia="en-GB"/>
        </w:rPr>
        <w:t xml:space="preserve"> </w:t>
      </w:r>
      <w:r w:rsidRPr="001441E4">
        <w:rPr>
          <w:lang w:eastAsia="en-GB"/>
        </w:rPr>
        <w:t>student</w:t>
      </w:r>
      <w:ins w:id="87" w:author="Audrey Doyle" w:date="2022-08-06T15:11:00Z">
        <w:r w:rsidR="00696D11">
          <w:rPr>
            <w:lang w:eastAsia="en-GB"/>
          </w:rPr>
          <w:t>s’</w:t>
        </w:r>
      </w:ins>
      <w:r>
        <w:rPr>
          <w:lang w:eastAsia="en-GB"/>
        </w:rPr>
        <w:t xml:space="preserve"> </w:t>
      </w:r>
      <w:r w:rsidRPr="001441E4">
        <w:rPr>
          <w:lang w:eastAsia="en-GB"/>
        </w:rPr>
        <w:t>questions.</w:t>
      </w:r>
      <w:r>
        <w:rPr>
          <w:lang w:eastAsia="en-GB"/>
        </w:rPr>
        <w:t xml:space="preserve"> </w:t>
      </w:r>
      <w:r w:rsidRPr="001441E4">
        <w:rPr>
          <w:lang w:eastAsia="en-GB"/>
        </w:rPr>
        <w:t>Through</w:t>
      </w:r>
      <w:r>
        <w:rPr>
          <w:lang w:eastAsia="en-GB"/>
        </w:rPr>
        <w:t xml:space="preserve"> </w:t>
      </w:r>
      <w:r w:rsidRPr="001441E4">
        <w:rPr>
          <w:lang w:eastAsia="en-GB"/>
        </w:rPr>
        <w:t>efforts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teams</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systems</w:t>
      </w:r>
      <w:r>
        <w:rPr>
          <w:lang w:eastAsia="en-GB"/>
        </w:rPr>
        <w:t xml:space="preserve"> </w:t>
      </w:r>
      <w:r w:rsidRPr="001441E4">
        <w:rPr>
          <w:lang w:eastAsia="en-GB"/>
        </w:rPr>
        <w:t>concepts</w:t>
      </w:r>
      <w:r>
        <w:rPr>
          <w:lang w:eastAsia="en-GB"/>
        </w:rPr>
        <w:t xml:space="preserve"> </w:t>
      </w:r>
      <w:r w:rsidRPr="001441E4">
        <w:rPr>
          <w:lang w:eastAsia="en-GB"/>
        </w:rPr>
        <w:t>more</w:t>
      </w:r>
      <w:r>
        <w:rPr>
          <w:lang w:eastAsia="en-GB"/>
        </w:rPr>
        <w:t xml:space="preserve"> </w:t>
      </w:r>
      <w:r w:rsidRPr="001441E4">
        <w:rPr>
          <w:lang w:eastAsia="en-GB"/>
        </w:rPr>
        <w:t>accessible</w:t>
      </w:r>
      <w:r>
        <w:rPr>
          <w:lang w:eastAsia="en-GB"/>
        </w:rPr>
        <w:t xml:space="preserve"> </w:t>
      </w:r>
      <w:r w:rsidRPr="001441E4">
        <w:rPr>
          <w:lang w:eastAsia="en-GB"/>
        </w:rPr>
        <w:t>to</w:t>
      </w:r>
      <w:r>
        <w:rPr>
          <w:lang w:eastAsia="en-GB"/>
        </w:rPr>
        <w:t xml:space="preserve"> </w:t>
      </w:r>
      <w:r w:rsidRPr="001441E4">
        <w:rPr>
          <w:lang w:eastAsia="en-GB"/>
        </w:rPr>
        <w:t>more</w:t>
      </w:r>
      <w:r>
        <w:rPr>
          <w:lang w:eastAsia="en-GB"/>
        </w:rPr>
        <w:t xml:space="preserve"> </w:t>
      </w:r>
      <w:r w:rsidRPr="001441E4">
        <w:rPr>
          <w:lang w:eastAsia="en-GB"/>
        </w:rPr>
        <w:t>people,</w:t>
      </w:r>
      <w:r>
        <w:rPr>
          <w:lang w:eastAsia="en-GB"/>
        </w:rPr>
        <w:t xml:space="preserve"> </w:t>
      </w:r>
      <w:r w:rsidRPr="001441E4">
        <w:rPr>
          <w:lang w:eastAsia="en-GB"/>
        </w:rPr>
        <w:t>especially</w:t>
      </w:r>
      <w:r>
        <w:rPr>
          <w:lang w:eastAsia="en-GB"/>
        </w:rPr>
        <w:t xml:space="preserve"> </w:t>
      </w:r>
      <w:r w:rsidRPr="001441E4">
        <w:rPr>
          <w:lang w:eastAsia="en-GB"/>
        </w:rPr>
        <w:t>those</w:t>
      </w:r>
      <w:r>
        <w:rPr>
          <w:lang w:eastAsia="en-GB"/>
        </w:rPr>
        <w:t xml:space="preserve"> </w:t>
      </w:r>
      <w:r w:rsidRPr="001441E4">
        <w:rPr>
          <w:lang w:eastAsia="en-GB"/>
        </w:rPr>
        <w:t>new</w:t>
      </w:r>
      <w:r>
        <w:rPr>
          <w:lang w:eastAsia="en-GB"/>
        </w:rPr>
        <w:t xml:space="preserve"> </w:t>
      </w:r>
      <w:r w:rsidRPr="001441E4">
        <w:rPr>
          <w:lang w:eastAsia="en-GB"/>
        </w:rPr>
        <w:t>to</w:t>
      </w:r>
      <w:r>
        <w:rPr>
          <w:lang w:eastAsia="en-GB"/>
        </w:rPr>
        <w:t xml:space="preserve"> </w:t>
      </w:r>
      <w:r w:rsidRPr="001441E4">
        <w:rPr>
          <w:lang w:eastAsia="en-GB"/>
        </w:rPr>
        <w:t>programming.</w:t>
      </w:r>
      <w:ins w:id="88" w:author="Carol Nichols" w:date="2022-08-09T11:34:00Z">
        <w:r w:rsidR="00956681" w:rsidRPr="00956681">
          <w:rPr>
            <w:lang w:eastAsia="en-GB"/>
          </w:rPr>
          <w:t xml:space="preserve"> </w:t>
        </w:r>
        <w:r w:rsidR="00956681">
          <w:rPr>
            <w:lang w:eastAsia="en-GB"/>
          </w:rPr>
          <w:fldChar w:fldCharType="begin"/>
        </w:r>
        <w:r w:rsidR="00956681">
          <w:instrText xml:space="preserve"> XE "students </w:instrText>
        </w:r>
        <w:proofErr w:type="spellStart"/>
        <w:r w:rsidR="00956681">
          <w:instrText>endRange</w:instrText>
        </w:r>
        <w:proofErr w:type="spellEnd"/>
        <w:r w:rsidR="00956681">
          <w:instrText xml:space="preserve">" </w:instrText>
        </w:r>
        <w:r w:rsidR="00956681">
          <w:rPr>
            <w:lang w:eastAsia="en-GB"/>
          </w:rPr>
          <w:fldChar w:fldCharType="end"/>
        </w:r>
      </w:ins>
    </w:p>
    <w:bookmarkStart w:id="89" w:name="companies"/>
    <w:bookmarkEnd w:id="89"/>
    <w:p w14:paraId="1379B664" w14:textId="42D85EFF" w:rsidR="00540BB8" w:rsidRPr="001441E4" w:rsidRDefault="00736D2C" w:rsidP="00540BB8">
      <w:pPr>
        <w:pStyle w:val="HeadB"/>
        <w:rPr>
          <w:lang w:eastAsia="en-GB"/>
        </w:rPr>
      </w:pPr>
      <w:ins w:id="90" w:author="Carol Nichols" w:date="2022-08-09T11:34:00Z">
        <w:r>
          <w:rPr>
            <w:lang w:eastAsia="en-GB"/>
          </w:rPr>
          <w:lastRenderedPageBreak/>
          <w:fldChar w:fldCharType="begin"/>
        </w:r>
        <w:r>
          <w:instrText xml:space="preserve"> XE "companies </w:instrText>
        </w:r>
        <w:proofErr w:type="spellStart"/>
        <w:r>
          <w:instrText>startRange</w:instrText>
        </w:r>
        <w:proofErr w:type="spellEnd"/>
        <w:r>
          <w:instrText xml:space="preserve">" </w:instrText>
        </w:r>
        <w:r>
          <w:rPr>
            <w:lang w:eastAsia="en-GB"/>
          </w:rPr>
          <w:fldChar w:fldCharType="end"/>
        </w:r>
      </w:ins>
      <w:r w:rsidR="00540BB8" w:rsidRPr="001441E4">
        <w:rPr>
          <w:lang w:eastAsia="en-GB"/>
        </w:rPr>
        <w:t>Companies</w:t>
      </w:r>
    </w:p>
    <w:p w14:paraId="3F56E448" w14:textId="5ACEA872" w:rsidR="00540BB8" w:rsidRPr="001441E4" w:rsidRDefault="00540BB8" w:rsidP="00540BB8">
      <w:pPr>
        <w:pStyle w:val="Body"/>
        <w:rPr>
          <w:lang w:eastAsia="en-GB"/>
        </w:rPr>
      </w:pPr>
      <w:r w:rsidRPr="001441E4">
        <w:rPr>
          <w:lang w:eastAsia="en-GB"/>
        </w:rPr>
        <w:t>Hundreds</w:t>
      </w:r>
      <w:r>
        <w:rPr>
          <w:lang w:eastAsia="en-GB"/>
        </w:rPr>
        <w:t xml:space="preserve"> </w:t>
      </w:r>
      <w:r w:rsidRPr="001441E4">
        <w:rPr>
          <w:lang w:eastAsia="en-GB"/>
        </w:rPr>
        <w:t>of</w:t>
      </w:r>
      <w:r>
        <w:rPr>
          <w:lang w:eastAsia="en-GB"/>
        </w:rPr>
        <w:t xml:space="preserve"> </w:t>
      </w:r>
      <w:r w:rsidRPr="001441E4">
        <w:rPr>
          <w:lang w:eastAsia="en-GB"/>
        </w:rPr>
        <w:t>companies,</w:t>
      </w:r>
      <w:r>
        <w:rPr>
          <w:lang w:eastAsia="en-GB"/>
        </w:rPr>
        <w:t xml:space="preserve"> </w:t>
      </w:r>
      <w:r w:rsidRPr="001441E4">
        <w:rPr>
          <w:lang w:eastAsia="en-GB"/>
        </w:rPr>
        <w:t>large</w:t>
      </w:r>
      <w:r>
        <w:rPr>
          <w:lang w:eastAsia="en-GB"/>
        </w:rPr>
        <w:t xml:space="preserve"> </w:t>
      </w:r>
      <w:r w:rsidRPr="001441E4">
        <w:rPr>
          <w:lang w:eastAsia="en-GB"/>
        </w:rPr>
        <w:t>and</w:t>
      </w:r>
      <w:r>
        <w:rPr>
          <w:lang w:eastAsia="en-GB"/>
        </w:rPr>
        <w:t xml:space="preserve"> </w:t>
      </w:r>
      <w:r w:rsidRPr="001441E4">
        <w:rPr>
          <w:lang w:eastAsia="en-GB"/>
        </w:rPr>
        <w:t>small,</w:t>
      </w:r>
      <w:r>
        <w:rPr>
          <w:lang w:eastAsia="en-GB"/>
        </w:rPr>
        <w:t xml:space="preserve"> </w:t>
      </w:r>
      <w:r w:rsidRPr="001441E4">
        <w:rPr>
          <w:lang w:eastAsia="en-GB"/>
        </w:rPr>
        <w:t>use</w:t>
      </w:r>
      <w:r>
        <w:rPr>
          <w:lang w:eastAsia="en-GB"/>
        </w:rPr>
        <w:t xml:space="preserve"> </w:t>
      </w:r>
      <w:r w:rsidRPr="001441E4">
        <w:rPr>
          <w:lang w:eastAsia="en-GB"/>
        </w:rPr>
        <w:t>Rust</w:t>
      </w:r>
      <w:r>
        <w:rPr>
          <w:lang w:eastAsia="en-GB"/>
        </w:rPr>
        <w:t xml:space="preserve"> </w:t>
      </w:r>
      <w:r w:rsidRPr="001441E4">
        <w:rPr>
          <w:lang w:eastAsia="en-GB"/>
        </w:rPr>
        <w:t>in</w:t>
      </w:r>
      <w:r>
        <w:rPr>
          <w:lang w:eastAsia="en-GB"/>
        </w:rPr>
        <w:t xml:space="preserve"> </w:t>
      </w:r>
      <w:r w:rsidRPr="001441E4">
        <w:rPr>
          <w:lang w:eastAsia="en-GB"/>
        </w:rPr>
        <w:t>production</w:t>
      </w:r>
      <w:r>
        <w:rPr>
          <w:lang w:eastAsia="en-GB"/>
        </w:rPr>
        <w:t xml:space="preserve"> </w:t>
      </w:r>
      <w:r w:rsidRPr="001441E4">
        <w:rPr>
          <w:lang w:eastAsia="en-GB"/>
        </w:rPr>
        <w:t>for</w:t>
      </w:r>
      <w:r>
        <w:rPr>
          <w:lang w:eastAsia="en-GB"/>
        </w:rPr>
        <w:t xml:space="preserve"> </w:t>
      </w:r>
      <w:r w:rsidRPr="001441E4">
        <w:rPr>
          <w:lang w:eastAsia="en-GB"/>
        </w:rPr>
        <w:t>a</w:t>
      </w:r>
      <w:r>
        <w:rPr>
          <w:lang w:eastAsia="en-GB"/>
        </w:rPr>
        <w:t xml:space="preserve"> </w:t>
      </w:r>
      <w:r w:rsidRPr="001441E4">
        <w:rPr>
          <w:lang w:eastAsia="en-GB"/>
        </w:rPr>
        <w:t>variety</w:t>
      </w:r>
      <w:r>
        <w:rPr>
          <w:lang w:eastAsia="en-GB"/>
        </w:rPr>
        <w:t xml:space="preserve"> </w:t>
      </w:r>
      <w:r w:rsidRPr="001441E4">
        <w:rPr>
          <w:lang w:eastAsia="en-GB"/>
        </w:rPr>
        <w:t>of</w:t>
      </w:r>
      <w:r>
        <w:rPr>
          <w:lang w:eastAsia="en-GB"/>
        </w:rPr>
        <w:t xml:space="preserve"> </w:t>
      </w:r>
      <w:r w:rsidRPr="001441E4">
        <w:rPr>
          <w:lang w:eastAsia="en-GB"/>
        </w:rPr>
        <w:t>tasks,</w:t>
      </w:r>
      <w:r>
        <w:rPr>
          <w:lang w:eastAsia="en-GB"/>
        </w:rPr>
        <w:t xml:space="preserve"> </w:t>
      </w:r>
      <w:r w:rsidRPr="001441E4">
        <w:rPr>
          <w:lang w:eastAsia="en-GB"/>
        </w:rPr>
        <w:t>including</w:t>
      </w:r>
      <w:r>
        <w:rPr>
          <w:lang w:eastAsia="en-GB"/>
        </w:rPr>
        <w:t xml:space="preserve"> </w:t>
      </w:r>
      <w:r w:rsidRPr="001441E4">
        <w:rPr>
          <w:lang w:eastAsia="en-GB"/>
        </w:rPr>
        <w:t>command</w:t>
      </w:r>
      <w:r>
        <w:rPr>
          <w:lang w:eastAsia="en-GB"/>
        </w:rPr>
        <w:t xml:space="preserve"> </w:t>
      </w:r>
      <w:r w:rsidRPr="001441E4">
        <w:rPr>
          <w:lang w:eastAsia="en-GB"/>
        </w:rPr>
        <w:t>line</w:t>
      </w:r>
      <w:r>
        <w:rPr>
          <w:lang w:eastAsia="en-GB"/>
        </w:rPr>
        <w:t xml:space="preserve"> </w:t>
      </w:r>
      <w:r w:rsidRPr="001441E4">
        <w:rPr>
          <w:lang w:eastAsia="en-GB"/>
        </w:rPr>
        <w:t>tools,</w:t>
      </w:r>
      <w:r>
        <w:rPr>
          <w:lang w:eastAsia="en-GB"/>
        </w:rPr>
        <w:t xml:space="preserve"> </w:t>
      </w:r>
      <w:r w:rsidRPr="001441E4">
        <w:rPr>
          <w:lang w:eastAsia="en-GB"/>
        </w:rPr>
        <w:t>web</w:t>
      </w:r>
      <w:r>
        <w:rPr>
          <w:lang w:eastAsia="en-GB"/>
        </w:rPr>
        <w:t xml:space="preserve"> </w:t>
      </w:r>
      <w:r w:rsidRPr="001441E4">
        <w:rPr>
          <w:lang w:eastAsia="en-GB"/>
        </w:rPr>
        <w:t>services,</w:t>
      </w:r>
      <w:r>
        <w:rPr>
          <w:lang w:eastAsia="en-GB"/>
        </w:rPr>
        <w:t xml:space="preserve"> </w:t>
      </w:r>
      <w:r w:rsidRPr="001441E4">
        <w:rPr>
          <w:lang w:eastAsia="en-GB"/>
        </w:rPr>
        <w:t>DevOps</w:t>
      </w:r>
      <w:r>
        <w:rPr>
          <w:lang w:eastAsia="en-GB"/>
        </w:rPr>
        <w:t xml:space="preserve"> </w:t>
      </w:r>
      <w:r w:rsidRPr="001441E4">
        <w:rPr>
          <w:lang w:eastAsia="en-GB"/>
        </w:rPr>
        <w:t>tooling,</w:t>
      </w:r>
      <w:r>
        <w:rPr>
          <w:lang w:eastAsia="en-GB"/>
        </w:rPr>
        <w:t xml:space="preserve"> </w:t>
      </w:r>
      <w:r w:rsidRPr="001441E4">
        <w:rPr>
          <w:lang w:eastAsia="en-GB"/>
        </w:rPr>
        <w:t>embedded</w:t>
      </w:r>
      <w:r>
        <w:rPr>
          <w:lang w:eastAsia="en-GB"/>
        </w:rPr>
        <w:t xml:space="preserve"> </w:t>
      </w:r>
      <w:r w:rsidRPr="001441E4">
        <w:rPr>
          <w:lang w:eastAsia="en-GB"/>
        </w:rPr>
        <w:t>devices,</w:t>
      </w:r>
      <w:r>
        <w:rPr>
          <w:lang w:eastAsia="en-GB"/>
        </w:rPr>
        <w:t xml:space="preserve"> </w:t>
      </w:r>
      <w:r w:rsidRPr="001441E4">
        <w:rPr>
          <w:lang w:eastAsia="en-GB"/>
        </w:rPr>
        <w:t>audio</w:t>
      </w:r>
      <w:r>
        <w:rPr>
          <w:lang w:eastAsia="en-GB"/>
        </w:rPr>
        <w:t xml:space="preserve"> </w:t>
      </w:r>
      <w:r w:rsidRPr="001441E4">
        <w:rPr>
          <w:lang w:eastAsia="en-GB"/>
        </w:rPr>
        <w:t>and</w:t>
      </w:r>
      <w:r>
        <w:rPr>
          <w:lang w:eastAsia="en-GB"/>
        </w:rPr>
        <w:t xml:space="preserve"> </w:t>
      </w:r>
      <w:r w:rsidRPr="001441E4">
        <w:rPr>
          <w:lang w:eastAsia="en-GB"/>
        </w:rPr>
        <w:t>video</w:t>
      </w:r>
      <w:r>
        <w:rPr>
          <w:lang w:eastAsia="en-GB"/>
        </w:rPr>
        <w:t xml:space="preserve"> </w:t>
      </w:r>
      <w:r w:rsidRPr="001441E4">
        <w:rPr>
          <w:lang w:eastAsia="en-GB"/>
        </w:rPr>
        <w:t>analysis</w:t>
      </w:r>
      <w:r>
        <w:rPr>
          <w:lang w:eastAsia="en-GB"/>
        </w:rPr>
        <w:t xml:space="preserve"> </w:t>
      </w:r>
      <w:r w:rsidRPr="001441E4">
        <w:rPr>
          <w:lang w:eastAsia="en-GB"/>
        </w:rPr>
        <w:t>and</w:t>
      </w:r>
      <w:r>
        <w:rPr>
          <w:lang w:eastAsia="en-GB"/>
        </w:rPr>
        <w:t xml:space="preserve"> </w:t>
      </w:r>
      <w:r w:rsidRPr="001441E4">
        <w:rPr>
          <w:lang w:eastAsia="en-GB"/>
        </w:rPr>
        <w:t>transcoding,</w:t>
      </w:r>
      <w:r>
        <w:rPr>
          <w:lang w:eastAsia="en-GB"/>
        </w:rPr>
        <w:t xml:space="preserve"> </w:t>
      </w:r>
      <w:r w:rsidRPr="001441E4">
        <w:rPr>
          <w:lang w:eastAsia="en-GB"/>
        </w:rPr>
        <w:t>cryptocurrencies,</w:t>
      </w:r>
      <w:r>
        <w:rPr>
          <w:lang w:eastAsia="en-GB"/>
        </w:rPr>
        <w:t xml:space="preserve"> </w:t>
      </w:r>
      <w:r w:rsidRPr="001441E4">
        <w:rPr>
          <w:lang w:eastAsia="en-GB"/>
        </w:rPr>
        <w:t>bioinformatics,</w:t>
      </w:r>
      <w:r>
        <w:rPr>
          <w:lang w:eastAsia="en-GB"/>
        </w:rPr>
        <w:t xml:space="preserve"> </w:t>
      </w:r>
      <w:r w:rsidRPr="001441E4">
        <w:rPr>
          <w:lang w:eastAsia="en-GB"/>
        </w:rPr>
        <w:t>search</w:t>
      </w:r>
      <w:r>
        <w:rPr>
          <w:lang w:eastAsia="en-GB"/>
        </w:rPr>
        <w:t xml:space="preserve"> </w:t>
      </w:r>
      <w:r w:rsidRPr="001441E4">
        <w:rPr>
          <w:lang w:eastAsia="en-GB"/>
        </w:rPr>
        <w:t>engines,</w:t>
      </w:r>
      <w:r>
        <w:rPr>
          <w:lang w:eastAsia="en-GB"/>
        </w:rPr>
        <w:t xml:space="preserve"> </w:t>
      </w:r>
      <w:r w:rsidRPr="001441E4">
        <w:rPr>
          <w:lang w:eastAsia="en-GB"/>
        </w:rPr>
        <w:t>Internet</w:t>
      </w:r>
      <w:r>
        <w:rPr>
          <w:lang w:eastAsia="en-GB"/>
        </w:rPr>
        <w:t xml:space="preserve"> </w:t>
      </w:r>
      <w:r w:rsidRPr="001441E4">
        <w:rPr>
          <w:lang w:eastAsia="en-GB"/>
        </w:rPr>
        <w:t>of</w:t>
      </w:r>
      <w:r>
        <w:rPr>
          <w:lang w:eastAsia="en-GB"/>
        </w:rPr>
        <w:t xml:space="preserve"> </w:t>
      </w:r>
      <w:r w:rsidRPr="001441E4">
        <w:rPr>
          <w:lang w:eastAsia="en-GB"/>
        </w:rPr>
        <w:t>Things</w:t>
      </w:r>
      <w:r>
        <w:rPr>
          <w:lang w:eastAsia="en-GB"/>
        </w:rPr>
        <w:t xml:space="preserve"> </w:t>
      </w:r>
      <w:r w:rsidRPr="001441E4">
        <w:rPr>
          <w:lang w:eastAsia="en-GB"/>
        </w:rPr>
        <w:t>applications,</w:t>
      </w:r>
      <w:r>
        <w:rPr>
          <w:lang w:eastAsia="en-GB"/>
        </w:rPr>
        <w:t xml:space="preserve"> </w:t>
      </w:r>
      <w:r w:rsidRPr="001441E4">
        <w:rPr>
          <w:lang w:eastAsia="en-GB"/>
        </w:rPr>
        <w:t>machine</w:t>
      </w:r>
      <w:r>
        <w:rPr>
          <w:lang w:eastAsia="en-GB"/>
        </w:rPr>
        <w:t xml:space="preserve"> </w:t>
      </w:r>
      <w:r w:rsidRPr="001441E4">
        <w:rPr>
          <w:lang w:eastAsia="en-GB"/>
        </w:rPr>
        <w:t>learning,</w:t>
      </w:r>
      <w:r>
        <w:rPr>
          <w:lang w:eastAsia="en-GB"/>
        </w:rPr>
        <w:t xml:space="preserve"> </w:t>
      </w:r>
      <w:r w:rsidRPr="001441E4">
        <w:rPr>
          <w:lang w:eastAsia="en-GB"/>
        </w:rPr>
        <w:t>and</w:t>
      </w:r>
      <w:r>
        <w:rPr>
          <w:lang w:eastAsia="en-GB"/>
        </w:rPr>
        <w:t xml:space="preserve"> </w:t>
      </w:r>
      <w:r w:rsidRPr="001441E4">
        <w:rPr>
          <w:lang w:eastAsia="en-GB"/>
        </w:rPr>
        <w:t>even</w:t>
      </w:r>
      <w:r>
        <w:rPr>
          <w:lang w:eastAsia="en-GB"/>
        </w:rPr>
        <w:t xml:space="preserve"> </w:t>
      </w:r>
      <w:r w:rsidRPr="001441E4">
        <w:rPr>
          <w:lang w:eastAsia="en-GB"/>
        </w:rPr>
        <w:t>major</w:t>
      </w:r>
      <w:r>
        <w:rPr>
          <w:lang w:eastAsia="en-GB"/>
        </w:rPr>
        <w:t xml:space="preserve"> </w:t>
      </w:r>
      <w:r w:rsidRPr="001441E4">
        <w:rPr>
          <w:lang w:eastAsia="en-GB"/>
        </w:rPr>
        <w:t>parts</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Firefox</w:t>
      </w:r>
      <w:r>
        <w:rPr>
          <w:lang w:eastAsia="en-GB"/>
        </w:rPr>
        <w:t xml:space="preserve"> </w:t>
      </w:r>
      <w:r w:rsidRPr="001441E4">
        <w:rPr>
          <w:lang w:eastAsia="en-GB"/>
        </w:rPr>
        <w:t>web</w:t>
      </w:r>
      <w:r>
        <w:rPr>
          <w:lang w:eastAsia="en-GB"/>
        </w:rPr>
        <w:t xml:space="preserve"> </w:t>
      </w:r>
      <w:r w:rsidRPr="001441E4">
        <w:rPr>
          <w:lang w:eastAsia="en-GB"/>
        </w:rPr>
        <w:t>browser</w:t>
      </w:r>
      <w:ins w:id="91" w:author="Carol Nichols" w:date="2022-08-09T11:34:00Z">
        <w:r w:rsidR="00466CE0">
          <w:rPr>
            <w:lang w:eastAsia="en-GB"/>
          </w:rPr>
          <w:fldChar w:fldCharType="begin"/>
        </w:r>
        <w:r w:rsidR="00466CE0">
          <w:instrText xml:space="preserve"> XE "Firefox web browser </w:instrText>
        </w:r>
        <w:r w:rsidR="00466CE0">
          <w:rPr>
            <w:lang w:eastAsia="en-GB"/>
          </w:rPr>
          <w:fldChar w:fldCharType="end"/>
        </w:r>
      </w:ins>
      <w:r w:rsidRPr="001441E4">
        <w:rPr>
          <w:lang w:eastAsia="en-GB"/>
        </w:rPr>
        <w:t>.</w:t>
      </w:r>
      <w:ins w:id="92" w:author="Carol Nichols" w:date="2022-08-09T11:34:00Z">
        <w:r w:rsidR="00DF5E07">
          <w:rPr>
            <w:lang w:eastAsia="en-GB"/>
          </w:rPr>
          <w:fldChar w:fldCharType="begin"/>
        </w:r>
        <w:r w:rsidR="00DF5E07">
          <w:instrText xml:space="preserve"> XE "companies </w:instrText>
        </w:r>
        <w:proofErr w:type="spellStart"/>
        <w:r w:rsidR="00DF5E07">
          <w:instrText>endRange</w:instrText>
        </w:r>
        <w:proofErr w:type="spellEnd"/>
        <w:r w:rsidR="00DF5E07">
          <w:instrText xml:space="preserve">" </w:instrText>
        </w:r>
        <w:r w:rsidR="00DF5E07">
          <w:rPr>
            <w:lang w:eastAsia="en-GB"/>
          </w:rPr>
          <w:fldChar w:fldCharType="end"/>
        </w:r>
      </w:ins>
    </w:p>
    <w:bookmarkStart w:id="93" w:name="open-source-developers"/>
    <w:bookmarkEnd w:id="93"/>
    <w:p w14:paraId="038082B7" w14:textId="233EBC60" w:rsidR="00540BB8" w:rsidRPr="001441E4" w:rsidRDefault="00374C95" w:rsidP="00540BB8">
      <w:pPr>
        <w:pStyle w:val="HeadB"/>
        <w:rPr>
          <w:lang w:eastAsia="en-GB"/>
        </w:rPr>
      </w:pPr>
      <w:ins w:id="94" w:author="Carol Nichols" w:date="2022-08-09T11:35:00Z">
        <w:r>
          <w:rPr>
            <w:lang w:eastAsia="en-GB"/>
          </w:rPr>
          <w:fldChar w:fldCharType="begin"/>
        </w:r>
        <w:r>
          <w:instrText xml:space="preserve"> XE "</w:instrText>
        </w:r>
        <w:proofErr w:type="gramStart"/>
        <w:r>
          <w:instrText>open source</w:instrText>
        </w:r>
        <w:proofErr w:type="gramEnd"/>
        <w:r>
          <w:instrText xml:space="preserve"> developers </w:instrText>
        </w:r>
        <w:proofErr w:type="spellStart"/>
        <w:r>
          <w:instrText>startRange</w:instrText>
        </w:r>
        <w:proofErr w:type="spellEnd"/>
        <w:r>
          <w:instrText xml:space="preserve">" </w:instrText>
        </w:r>
        <w:r>
          <w:rPr>
            <w:lang w:eastAsia="en-GB"/>
          </w:rPr>
          <w:fldChar w:fldCharType="end"/>
        </w:r>
      </w:ins>
      <w:r w:rsidR="00540BB8" w:rsidRPr="001441E4">
        <w:rPr>
          <w:lang w:eastAsia="en-GB"/>
        </w:rPr>
        <w:t>Open</w:t>
      </w:r>
      <w:r w:rsidR="00540BB8">
        <w:rPr>
          <w:lang w:eastAsia="en-GB"/>
        </w:rPr>
        <w:t xml:space="preserve"> </w:t>
      </w:r>
      <w:r w:rsidR="00540BB8" w:rsidRPr="001441E4">
        <w:rPr>
          <w:lang w:eastAsia="en-GB"/>
        </w:rPr>
        <w:t>Source</w:t>
      </w:r>
      <w:r w:rsidR="00540BB8">
        <w:rPr>
          <w:lang w:eastAsia="en-GB"/>
        </w:rPr>
        <w:t xml:space="preserve"> </w:t>
      </w:r>
      <w:r w:rsidR="00540BB8" w:rsidRPr="001441E4">
        <w:rPr>
          <w:lang w:eastAsia="en-GB"/>
        </w:rPr>
        <w:t>Developers</w:t>
      </w:r>
    </w:p>
    <w:p w14:paraId="742350D0" w14:textId="56896ED4"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people</w:t>
      </w:r>
      <w:r>
        <w:rPr>
          <w:lang w:eastAsia="en-GB"/>
        </w:rPr>
        <w:t xml:space="preserve"> </w:t>
      </w:r>
      <w:r w:rsidRPr="001441E4">
        <w:rPr>
          <w:lang w:eastAsia="en-GB"/>
        </w:rPr>
        <w:t>who</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build</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programming</w:t>
      </w:r>
      <w:r>
        <w:rPr>
          <w:lang w:eastAsia="en-GB"/>
        </w:rPr>
        <w:t xml:space="preserve"> </w:t>
      </w:r>
      <w:r w:rsidRPr="001441E4">
        <w:rPr>
          <w:lang w:eastAsia="en-GB"/>
        </w:rPr>
        <w:t>language,</w:t>
      </w:r>
      <w:r>
        <w:rPr>
          <w:lang w:eastAsia="en-GB"/>
        </w:rPr>
        <w:t xml:space="preserve"> </w:t>
      </w:r>
      <w:r w:rsidRPr="001441E4">
        <w:rPr>
          <w:lang w:eastAsia="en-GB"/>
        </w:rPr>
        <w:t>community,</w:t>
      </w:r>
      <w:r>
        <w:rPr>
          <w:lang w:eastAsia="en-GB"/>
        </w:rPr>
        <w:t xml:space="preserve"> </w:t>
      </w:r>
      <w:r w:rsidRPr="001441E4">
        <w:rPr>
          <w:lang w:eastAsia="en-GB"/>
        </w:rPr>
        <w:t>developer</w:t>
      </w:r>
      <w:r>
        <w:rPr>
          <w:lang w:eastAsia="en-GB"/>
        </w:rPr>
        <w:t xml:space="preserve"> </w:t>
      </w:r>
      <w:r w:rsidRPr="001441E4">
        <w:rPr>
          <w:lang w:eastAsia="en-GB"/>
        </w:rPr>
        <w:t>tools,</w:t>
      </w:r>
      <w:r>
        <w:rPr>
          <w:lang w:eastAsia="en-GB"/>
        </w:rPr>
        <w:t xml:space="preserve"> </w:t>
      </w:r>
      <w:r w:rsidRPr="001441E4">
        <w:rPr>
          <w:lang w:eastAsia="en-GB"/>
        </w:rPr>
        <w:t>and</w:t>
      </w:r>
      <w:r>
        <w:rPr>
          <w:lang w:eastAsia="en-GB"/>
        </w:rPr>
        <w:t xml:space="preserve"> </w:t>
      </w:r>
      <w:r w:rsidRPr="001441E4">
        <w:rPr>
          <w:lang w:eastAsia="en-GB"/>
        </w:rPr>
        <w:t>libraries.</w:t>
      </w:r>
      <w:r>
        <w:rPr>
          <w:lang w:eastAsia="en-GB"/>
        </w:rPr>
        <w:t xml:space="preserve"> </w:t>
      </w:r>
      <w:r w:rsidRPr="001441E4">
        <w:rPr>
          <w:lang w:eastAsia="en-GB"/>
        </w:rPr>
        <w:t>We’d</w:t>
      </w:r>
      <w:r>
        <w:rPr>
          <w:lang w:eastAsia="en-GB"/>
        </w:rPr>
        <w:t xml:space="preserve"> </w:t>
      </w:r>
      <w:r w:rsidRPr="001441E4">
        <w:rPr>
          <w:lang w:eastAsia="en-GB"/>
        </w:rPr>
        <w:t>love</w:t>
      </w:r>
      <w:r>
        <w:rPr>
          <w:lang w:eastAsia="en-GB"/>
        </w:rPr>
        <w:t xml:space="preserve"> </w:t>
      </w:r>
      <w:r w:rsidRPr="001441E4">
        <w:rPr>
          <w:lang w:eastAsia="en-GB"/>
        </w:rPr>
        <w:t>to</w:t>
      </w:r>
      <w:r>
        <w:rPr>
          <w:lang w:eastAsia="en-GB"/>
        </w:rPr>
        <w:t xml:space="preserve"> </w:t>
      </w:r>
      <w:r w:rsidRPr="001441E4">
        <w:rPr>
          <w:lang w:eastAsia="en-GB"/>
        </w:rPr>
        <w:t>have</w:t>
      </w:r>
      <w:r>
        <w:rPr>
          <w:lang w:eastAsia="en-GB"/>
        </w:rPr>
        <w:t xml:space="preserve"> </w:t>
      </w:r>
      <w:r w:rsidRPr="001441E4">
        <w:rPr>
          <w:lang w:eastAsia="en-GB"/>
        </w:rPr>
        <w:t>you</w:t>
      </w:r>
      <w:r>
        <w:rPr>
          <w:lang w:eastAsia="en-GB"/>
        </w:rPr>
        <w:t xml:space="preserve"> </w:t>
      </w:r>
      <w:r w:rsidRPr="001441E4">
        <w:rPr>
          <w:lang w:eastAsia="en-GB"/>
        </w:rPr>
        <w:t>contribute</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language.</w:t>
      </w:r>
      <w:ins w:id="95" w:author="Carol Nichols" w:date="2022-08-09T11:35:00Z">
        <w:r w:rsidR="00374C95" w:rsidRPr="00374C95">
          <w:rPr>
            <w:lang w:eastAsia="en-GB"/>
          </w:rPr>
          <w:t xml:space="preserve"> </w:t>
        </w:r>
        <w:r w:rsidR="00374C95">
          <w:rPr>
            <w:lang w:eastAsia="en-GB"/>
          </w:rPr>
          <w:fldChar w:fldCharType="begin"/>
        </w:r>
        <w:r w:rsidR="00374C95">
          <w:instrText xml:space="preserve"> XE "</w:instrText>
        </w:r>
        <w:proofErr w:type="gramStart"/>
        <w:r w:rsidR="00374C95">
          <w:instrText>open source</w:instrText>
        </w:r>
        <w:proofErr w:type="gramEnd"/>
        <w:r w:rsidR="00374C95">
          <w:instrText xml:space="preserve"> developers </w:instrText>
        </w:r>
        <w:proofErr w:type="spellStart"/>
        <w:r w:rsidR="00374C95">
          <w:instrText>endRange</w:instrText>
        </w:r>
        <w:proofErr w:type="spellEnd"/>
        <w:r w:rsidR="00374C95">
          <w:instrText xml:space="preserve">" </w:instrText>
        </w:r>
        <w:r w:rsidR="00374C95">
          <w:rPr>
            <w:lang w:eastAsia="en-GB"/>
          </w:rPr>
          <w:fldChar w:fldCharType="end"/>
        </w:r>
      </w:ins>
    </w:p>
    <w:bookmarkStart w:id="96" w:name="people-who-value-speed-and-stability"/>
    <w:bookmarkEnd w:id="96"/>
    <w:p w14:paraId="09E02D75" w14:textId="0CA8B0B1" w:rsidR="00540BB8" w:rsidRPr="001441E4" w:rsidRDefault="00D74D63" w:rsidP="00540BB8">
      <w:pPr>
        <w:pStyle w:val="HeadB"/>
        <w:rPr>
          <w:lang w:eastAsia="en-GB"/>
        </w:rPr>
      </w:pPr>
      <w:ins w:id="97" w:author="Carol Nichols" w:date="2022-08-09T11:35:00Z">
        <w:r>
          <w:rPr>
            <w:lang w:eastAsia="en-GB"/>
          </w:rPr>
          <w:fldChar w:fldCharType="begin"/>
        </w:r>
        <w:r>
          <w:instrText xml:space="preserve"> XE "speed </w:instrText>
        </w:r>
        <w:proofErr w:type="spellStart"/>
        <w:r>
          <w:instrText>startRange</w:instrText>
        </w:r>
        <w:proofErr w:type="spellEnd"/>
        <w:r>
          <w:instrText xml:space="preserve">" </w:instrText>
        </w:r>
        <w:r>
          <w:rPr>
            <w:lang w:eastAsia="en-GB"/>
          </w:rPr>
          <w:fldChar w:fldCharType="end"/>
        </w:r>
        <w:r>
          <w:rPr>
            <w:lang w:eastAsia="en-GB"/>
          </w:rPr>
          <w:fldChar w:fldCharType="begin"/>
        </w:r>
        <w:r>
          <w:instrText xml:space="preserve"> XE "stability </w:instrText>
        </w:r>
        <w:proofErr w:type="spellStart"/>
        <w:r>
          <w:instrText>startRange</w:instrText>
        </w:r>
        <w:proofErr w:type="spellEnd"/>
        <w:r>
          <w:instrText xml:space="preserve"> </w:instrText>
        </w:r>
        <w:r>
          <w:rPr>
            <w:lang w:eastAsia="en-GB"/>
          </w:rPr>
          <w:fldChar w:fldCharType="end"/>
        </w:r>
      </w:ins>
      <w:r w:rsidR="00540BB8" w:rsidRPr="001441E4">
        <w:rPr>
          <w:lang w:eastAsia="en-GB"/>
        </w:rPr>
        <w:t>People</w:t>
      </w:r>
      <w:r w:rsidR="00540BB8">
        <w:rPr>
          <w:lang w:eastAsia="en-GB"/>
        </w:rPr>
        <w:t xml:space="preserve"> </w:t>
      </w:r>
      <w:r w:rsidR="00540BB8" w:rsidRPr="001441E4">
        <w:rPr>
          <w:lang w:eastAsia="en-GB"/>
        </w:rPr>
        <w:t>Who</w:t>
      </w:r>
      <w:r w:rsidR="00540BB8">
        <w:rPr>
          <w:lang w:eastAsia="en-GB"/>
        </w:rPr>
        <w:t xml:space="preserve"> </w:t>
      </w:r>
      <w:r w:rsidR="00540BB8" w:rsidRPr="001441E4">
        <w:rPr>
          <w:lang w:eastAsia="en-GB"/>
        </w:rPr>
        <w:t>Value</w:t>
      </w:r>
      <w:r w:rsidR="00540BB8">
        <w:rPr>
          <w:lang w:eastAsia="en-GB"/>
        </w:rPr>
        <w:t xml:space="preserve"> </w:t>
      </w:r>
      <w:r w:rsidR="00540BB8" w:rsidRPr="001441E4">
        <w:rPr>
          <w:lang w:eastAsia="en-GB"/>
        </w:rPr>
        <w:t>Speed</w:t>
      </w:r>
      <w:r w:rsidR="00540BB8">
        <w:rPr>
          <w:lang w:eastAsia="en-GB"/>
        </w:rPr>
        <w:t xml:space="preserve"> </w:t>
      </w:r>
      <w:r w:rsidR="00540BB8" w:rsidRPr="001441E4">
        <w:rPr>
          <w:lang w:eastAsia="en-GB"/>
        </w:rPr>
        <w:t>and</w:t>
      </w:r>
      <w:r w:rsidR="00540BB8">
        <w:rPr>
          <w:lang w:eastAsia="en-GB"/>
        </w:rPr>
        <w:t xml:space="preserve"> </w:t>
      </w:r>
      <w:r w:rsidR="00540BB8" w:rsidRPr="001441E4">
        <w:rPr>
          <w:lang w:eastAsia="en-GB"/>
        </w:rPr>
        <w:t>Stability</w:t>
      </w:r>
    </w:p>
    <w:p w14:paraId="783C9893" w14:textId="0B4001A3" w:rsidR="00540BB8" w:rsidRPr="001441E4" w:rsidRDefault="00540BB8" w:rsidP="00540BB8">
      <w:pPr>
        <w:pStyle w:val="Body"/>
        <w:rPr>
          <w:lang w:eastAsia="en-GB"/>
        </w:rPr>
      </w:pPr>
      <w:r w:rsidRPr="001441E4">
        <w:rPr>
          <w:lang w:eastAsia="en-GB"/>
        </w:rPr>
        <w:t>Rust</w:t>
      </w:r>
      <w:r>
        <w:rPr>
          <w:lang w:eastAsia="en-GB"/>
        </w:rPr>
        <w:t xml:space="preserve"> </w:t>
      </w:r>
      <w:r w:rsidRPr="001441E4">
        <w:rPr>
          <w:lang w:eastAsia="en-GB"/>
        </w:rPr>
        <w:t>is</w:t>
      </w:r>
      <w:r>
        <w:rPr>
          <w:lang w:eastAsia="en-GB"/>
        </w:rPr>
        <w:t xml:space="preserve"> </w:t>
      </w:r>
      <w:r w:rsidRPr="001441E4">
        <w:rPr>
          <w:lang w:eastAsia="en-GB"/>
        </w:rPr>
        <w:t>for</w:t>
      </w:r>
      <w:r>
        <w:rPr>
          <w:lang w:eastAsia="en-GB"/>
        </w:rPr>
        <w:t xml:space="preserve"> </w:t>
      </w:r>
      <w:r w:rsidRPr="001441E4">
        <w:rPr>
          <w:lang w:eastAsia="en-GB"/>
        </w:rPr>
        <w:t>people</w:t>
      </w:r>
      <w:r>
        <w:rPr>
          <w:lang w:eastAsia="en-GB"/>
        </w:rPr>
        <w:t xml:space="preserve"> </w:t>
      </w:r>
      <w:r w:rsidRPr="001441E4">
        <w:rPr>
          <w:lang w:eastAsia="en-GB"/>
        </w:rPr>
        <w:t>who</w:t>
      </w:r>
      <w:r>
        <w:rPr>
          <w:lang w:eastAsia="en-GB"/>
        </w:rPr>
        <w:t xml:space="preserve"> </w:t>
      </w:r>
      <w:r w:rsidRPr="001441E4">
        <w:rPr>
          <w:lang w:eastAsia="en-GB"/>
        </w:rPr>
        <w:t>crave</w:t>
      </w:r>
      <w:r>
        <w:rPr>
          <w:lang w:eastAsia="en-GB"/>
        </w:rPr>
        <w:t xml:space="preserve"> </w:t>
      </w:r>
      <w:r w:rsidRPr="001441E4">
        <w:rPr>
          <w:lang w:eastAsia="en-GB"/>
        </w:rPr>
        <w:t>speed</w:t>
      </w:r>
      <w:r>
        <w:rPr>
          <w:lang w:eastAsia="en-GB"/>
        </w:rPr>
        <w:t xml:space="preserve"> </w:t>
      </w:r>
      <w:r w:rsidRPr="001441E4">
        <w:rPr>
          <w:lang w:eastAsia="en-GB"/>
        </w:rPr>
        <w:t>and</w:t>
      </w:r>
      <w:r>
        <w:rPr>
          <w:lang w:eastAsia="en-GB"/>
        </w:rPr>
        <w:t xml:space="preserve"> </w:t>
      </w:r>
      <w:r w:rsidRPr="001441E4">
        <w:rPr>
          <w:lang w:eastAsia="en-GB"/>
        </w:rPr>
        <w:t>stability</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language.</w:t>
      </w:r>
      <w:r>
        <w:rPr>
          <w:lang w:eastAsia="en-GB"/>
        </w:rPr>
        <w:t xml:space="preserve"> </w:t>
      </w:r>
      <w:r w:rsidRPr="001441E4">
        <w:rPr>
          <w:lang w:eastAsia="en-GB"/>
        </w:rPr>
        <w:t>By</w:t>
      </w:r>
      <w:r>
        <w:rPr>
          <w:lang w:eastAsia="en-GB"/>
        </w:rPr>
        <w:t xml:space="preserve"> </w:t>
      </w:r>
      <w:r w:rsidRPr="001441E4">
        <w:rPr>
          <w:lang w:eastAsia="en-GB"/>
        </w:rPr>
        <w:t>speed,</w:t>
      </w:r>
      <w:r>
        <w:rPr>
          <w:lang w:eastAsia="en-GB"/>
        </w:rPr>
        <w:t xml:space="preserve"> </w:t>
      </w:r>
      <w:r w:rsidRPr="001441E4">
        <w:rPr>
          <w:lang w:eastAsia="en-GB"/>
        </w:rPr>
        <w:t>we</w:t>
      </w:r>
      <w:r>
        <w:rPr>
          <w:lang w:eastAsia="en-GB"/>
        </w:rPr>
        <w:t xml:space="preserve"> </w:t>
      </w:r>
      <w:r w:rsidRPr="001441E4">
        <w:rPr>
          <w:lang w:eastAsia="en-GB"/>
        </w:rPr>
        <w:t>mean</w:t>
      </w:r>
      <w:r>
        <w:rPr>
          <w:lang w:eastAsia="en-GB"/>
        </w:rPr>
        <w:t xml:space="preserve"> </w:t>
      </w:r>
      <w:r w:rsidRPr="001441E4">
        <w:rPr>
          <w:lang w:eastAsia="en-GB"/>
        </w:rPr>
        <w:t>both</w:t>
      </w:r>
      <w:r>
        <w:rPr>
          <w:lang w:eastAsia="en-GB"/>
        </w:rPr>
        <w:t xml:space="preserve"> </w:t>
      </w:r>
      <w:r w:rsidRPr="001441E4">
        <w:rPr>
          <w:lang w:eastAsia="en-GB"/>
        </w:rPr>
        <w:t>how</w:t>
      </w:r>
      <w:r>
        <w:rPr>
          <w:lang w:eastAsia="en-GB"/>
        </w:rPr>
        <w:t xml:space="preserve"> </w:t>
      </w:r>
      <w:r w:rsidRPr="001441E4">
        <w:rPr>
          <w:lang w:eastAsia="en-GB"/>
        </w:rPr>
        <w:t>quickly</w:t>
      </w:r>
      <w:r>
        <w:rPr>
          <w:lang w:eastAsia="en-GB"/>
        </w:rPr>
        <w:t xml:space="preserve"> </w:t>
      </w:r>
      <w:r w:rsidRPr="001441E4">
        <w:rPr>
          <w:lang w:eastAsia="en-GB"/>
        </w:rPr>
        <w:t>Rust</w:t>
      </w:r>
      <w:r>
        <w:rPr>
          <w:lang w:eastAsia="en-GB"/>
        </w:rPr>
        <w:t xml:space="preserve"> </w:t>
      </w:r>
      <w:r w:rsidRPr="001441E4">
        <w:rPr>
          <w:lang w:eastAsia="en-GB"/>
        </w:rPr>
        <w:t>code</w:t>
      </w:r>
      <w:r>
        <w:rPr>
          <w:lang w:eastAsia="en-GB"/>
        </w:rPr>
        <w:t xml:space="preserve"> </w:t>
      </w:r>
      <w:r w:rsidRPr="001441E4">
        <w:rPr>
          <w:lang w:eastAsia="en-GB"/>
        </w:rPr>
        <w:t>can</w:t>
      </w:r>
      <w:r>
        <w:rPr>
          <w:lang w:eastAsia="en-GB"/>
        </w:rPr>
        <w:t xml:space="preserve"> </w:t>
      </w:r>
      <w:r w:rsidRPr="001441E4">
        <w:rPr>
          <w:lang w:eastAsia="en-GB"/>
        </w:rPr>
        <w:t>run</w:t>
      </w:r>
      <w:r>
        <w:rPr>
          <w:lang w:eastAsia="en-GB"/>
        </w:rPr>
        <w:t xml:space="preserve"> </w:t>
      </w:r>
      <w:r w:rsidRPr="001441E4">
        <w:rPr>
          <w:lang w:eastAsia="en-GB"/>
        </w:rPr>
        <w:t>and</w:t>
      </w:r>
      <w:r>
        <w:rPr>
          <w:lang w:eastAsia="en-GB"/>
        </w:rPr>
        <w:t xml:space="preserve"> </w:t>
      </w:r>
      <w:r w:rsidRPr="001441E4">
        <w:rPr>
          <w:lang w:eastAsia="en-GB"/>
        </w:rPr>
        <w:t>the</w:t>
      </w:r>
      <w:r>
        <w:rPr>
          <w:lang w:eastAsia="en-GB"/>
        </w:rPr>
        <w:t xml:space="preserve"> </w:t>
      </w:r>
      <w:r w:rsidRPr="001441E4">
        <w:rPr>
          <w:lang w:eastAsia="en-GB"/>
        </w:rPr>
        <w:t>speed</w:t>
      </w:r>
      <w:r>
        <w:rPr>
          <w:lang w:eastAsia="en-GB"/>
        </w:rPr>
        <w:t xml:space="preserve"> </w:t>
      </w:r>
      <w:r w:rsidRPr="001441E4">
        <w:rPr>
          <w:lang w:eastAsia="en-GB"/>
        </w:rPr>
        <w:t>at</w:t>
      </w:r>
      <w:r>
        <w:rPr>
          <w:lang w:eastAsia="en-GB"/>
        </w:rPr>
        <w:t xml:space="preserve"> </w:t>
      </w:r>
      <w:r w:rsidRPr="001441E4">
        <w:rPr>
          <w:lang w:eastAsia="en-GB"/>
        </w:rPr>
        <w:t>which</w:t>
      </w:r>
      <w:r>
        <w:rPr>
          <w:lang w:eastAsia="en-GB"/>
        </w:rPr>
        <w:t xml:space="preserve"> </w:t>
      </w:r>
      <w:r w:rsidRPr="001441E4">
        <w:rPr>
          <w:lang w:eastAsia="en-GB"/>
        </w:rPr>
        <w:t>Rust</w:t>
      </w:r>
      <w:r>
        <w:rPr>
          <w:lang w:eastAsia="en-GB"/>
        </w:rPr>
        <w:t xml:space="preserve"> </w:t>
      </w:r>
      <w:r w:rsidRPr="001441E4">
        <w:rPr>
          <w:lang w:eastAsia="en-GB"/>
        </w:rPr>
        <w:t>lets</w:t>
      </w:r>
      <w:r>
        <w:rPr>
          <w:lang w:eastAsia="en-GB"/>
        </w:rPr>
        <w:t xml:space="preserve"> </w:t>
      </w:r>
      <w:r w:rsidRPr="001441E4">
        <w:rPr>
          <w:lang w:eastAsia="en-GB"/>
        </w:rPr>
        <w:t>you</w:t>
      </w:r>
      <w:r>
        <w:rPr>
          <w:lang w:eastAsia="en-GB"/>
        </w:rPr>
        <w:t xml:space="preserve"> </w:t>
      </w:r>
      <w:r w:rsidRPr="001441E4">
        <w:rPr>
          <w:lang w:eastAsia="en-GB"/>
        </w:rPr>
        <w:t>write</w:t>
      </w:r>
      <w:r>
        <w:rPr>
          <w:lang w:eastAsia="en-GB"/>
        </w:rPr>
        <w:t xml:space="preserve"> </w:t>
      </w:r>
      <w:r w:rsidRPr="001441E4">
        <w:rPr>
          <w:lang w:eastAsia="en-GB"/>
        </w:rPr>
        <w:t>programs.</w:t>
      </w:r>
      <w:r>
        <w:rPr>
          <w:lang w:eastAsia="en-GB"/>
        </w:rPr>
        <w:t xml:space="preserve"> </w:t>
      </w:r>
      <w:r w:rsidRPr="001441E4">
        <w:rPr>
          <w:lang w:eastAsia="en-GB"/>
        </w:rPr>
        <w:t>The</w:t>
      </w:r>
      <w:r>
        <w:rPr>
          <w:lang w:eastAsia="en-GB"/>
        </w:rPr>
        <w:t xml:space="preserve"> </w:t>
      </w:r>
      <w:r w:rsidRPr="001441E4">
        <w:rPr>
          <w:lang w:eastAsia="en-GB"/>
        </w:rPr>
        <w:t>Rust</w:t>
      </w:r>
      <w:r>
        <w:rPr>
          <w:lang w:eastAsia="en-GB"/>
        </w:rPr>
        <w:t xml:space="preserve"> </w:t>
      </w:r>
      <w:r w:rsidRPr="001441E4">
        <w:rPr>
          <w:lang w:eastAsia="en-GB"/>
        </w:rPr>
        <w:t>compiler’s</w:t>
      </w:r>
      <w:r>
        <w:rPr>
          <w:lang w:eastAsia="en-GB"/>
        </w:rPr>
        <w:t xml:space="preserve"> </w:t>
      </w:r>
      <w:r w:rsidRPr="001441E4">
        <w:rPr>
          <w:lang w:eastAsia="en-GB"/>
        </w:rPr>
        <w:t>checks</w:t>
      </w:r>
      <w:r>
        <w:rPr>
          <w:lang w:eastAsia="en-GB"/>
        </w:rPr>
        <w:t xml:space="preserve"> </w:t>
      </w:r>
      <w:r w:rsidRPr="001441E4">
        <w:rPr>
          <w:lang w:eastAsia="en-GB"/>
        </w:rPr>
        <w:t>ensure</w:t>
      </w:r>
      <w:r>
        <w:rPr>
          <w:lang w:eastAsia="en-GB"/>
        </w:rPr>
        <w:t xml:space="preserve"> </w:t>
      </w:r>
      <w:r w:rsidRPr="001441E4">
        <w:rPr>
          <w:lang w:eastAsia="en-GB"/>
        </w:rPr>
        <w:t>stability</w:t>
      </w:r>
      <w:r>
        <w:rPr>
          <w:lang w:eastAsia="en-GB"/>
        </w:rPr>
        <w:t xml:space="preserve"> </w:t>
      </w:r>
      <w:r w:rsidRPr="001441E4">
        <w:rPr>
          <w:lang w:eastAsia="en-GB"/>
        </w:rPr>
        <w:t>through</w:t>
      </w:r>
      <w:r>
        <w:rPr>
          <w:lang w:eastAsia="en-GB"/>
        </w:rPr>
        <w:t xml:space="preserve"> </w:t>
      </w:r>
      <w:r w:rsidRPr="001441E4">
        <w:rPr>
          <w:lang w:eastAsia="en-GB"/>
        </w:rPr>
        <w:t>feature</w:t>
      </w:r>
      <w:r>
        <w:rPr>
          <w:lang w:eastAsia="en-GB"/>
        </w:rPr>
        <w:t xml:space="preserve"> </w:t>
      </w:r>
      <w:r w:rsidRPr="001441E4">
        <w:rPr>
          <w:lang w:eastAsia="en-GB"/>
        </w:rPr>
        <w:t>additions</w:t>
      </w:r>
      <w:r>
        <w:rPr>
          <w:lang w:eastAsia="en-GB"/>
        </w:rPr>
        <w:t xml:space="preserve"> </w:t>
      </w:r>
      <w:r w:rsidRPr="001441E4">
        <w:rPr>
          <w:lang w:eastAsia="en-GB"/>
        </w:rPr>
        <w:t>and</w:t>
      </w:r>
      <w:r>
        <w:rPr>
          <w:lang w:eastAsia="en-GB"/>
        </w:rPr>
        <w:t xml:space="preserve"> </w:t>
      </w:r>
      <w:r w:rsidRPr="001441E4">
        <w:rPr>
          <w:lang w:eastAsia="en-GB"/>
        </w:rPr>
        <w:t>refactoring.</w:t>
      </w:r>
      <w:r>
        <w:rPr>
          <w:lang w:eastAsia="en-GB"/>
        </w:rPr>
        <w:t xml:space="preserve"> </w:t>
      </w:r>
      <w:r w:rsidRPr="001441E4">
        <w:rPr>
          <w:lang w:eastAsia="en-GB"/>
        </w:rPr>
        <w:t>This</w:t>
      </w:r>
      <w:r>
        <w:rPr>
          <w:lang w:eastAsia="en-GB"/>
        </w:rPr>
        <w:t xml:space="preserve"> </w:t>
      </w:r>
      <w:r w:rsidRPr="001441E4">
        <w:rPr>
          <w:lang w:eastAsia="en-GB"/>
        </w:rPr>
        <w:t>is</w:t>
      </w:r>
      <w:r>
        <w:rPr>
          <w:lang w:eastAsia="en-GB"/>
        </w:rPr>
        <w:t xml:space="preserve"> </w:t>
      </w:r>
      <w:r w:rsidRPr="001441E4">
        <w:rPr>
          <w:lang w:eastAsia="en-GB"/>
        </w:rPr>
        <w:t>in</w:t>
      </w:r>
      <w:r>
        <w:rPr>
          <w:lang w:eastAsia="en-GB"/>
        </w:rPr>
        <w:t xml:space="preserve"> </w:t>
      </w:r>
      <w:r w:rsidRPr="001441E4">
        <w:rPr>
          <w:lang w:eastAsia="en-GB"/>
        </w:rPr>
        <w:t>contrast</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brittle</w:t>
      </w:r>
      <w:r>
        <w:rPr>
          <w:lang w:eastAsia="en-GB"/>
        </w:rPr>
        <w:t xml:space="preserve"> </w:t>
      </w:r>
      <w:r w:rsidRPr="001441E4">
        <w:rPr>
          <w:lang w:eastAsia="en-GB"/>
        </w:rPr>
        <w:t>legacy</w:t>
      </w:r>
      <w:r>
        <w:rPr>
          <w:lang w:eastAsia="en-GB"/>
        </w:rPr>
        <w:t xml:space="preserve"> </w:t>
      </w:r>
      <w:r w:rsidRPr="001441E4">
        <w:rPr>
          <w:lang w:eastAsia="en-GB"/>
        </w:rPr>
        <w:t>code</w:t>
      </w:r>
      <w:r>
        <w:rPr>
          <w:lang w:eastAsia="en-GB"/>
        </w:rPr>
        <w:t xml:space="preserve"> </w:t>
      </w:r>
      <w:r w:rsidRPr="001441E4">
        <w:rPr>
          <w:lang w:eastAsia="en-GB"/>
        </w:rPr>
        <w:t>in</w:t>
      </w:r>
      <w:r>
        <w:rPr>
          <w:lang w:eastAsia="en-GB"/>
        </w:rPr>
        <w:t xml:space="preserve"> </w:t>
      </w:r>
      <w:r w:rsidRPr="001441E4">
        <w:rPr>
          <w:lang w:eastAsia="en-GB"/>
        </w:rPr>
        <w:t>languages</w:t>
      </w:r>
      <w:r>
        <w:rPr>
          <w:lang w:eastAsia="en-GB"/>
        </w:rPr>
        <w:t xml:space="preserve"> </w:t>
      </w:r>
      <w:r w:rsidRPr="001441E4">
        <w:rPr>
          <w:lang w:eastAsia="en-GB"/>
        </w:rPr>
        <w:t>without</w:t>
      </w:r>
      <w:r>
        <w:rPr>
          <w:lang w:eastAsia="en-GB"/>
        </w:rPr>
        <w:t xml:space="preserve"> </w:t>
      </w:r>
      <w:r w:rsidRPr="001441E4">
        <w:rPr>
          <w:lang w:eastAsia="en-GB"/>
        </w:rPr>
        <w:t>these</w:t>
      </w:r>
      <w:r>
        <w:rPr>
          <w:lang w:eastAsia="en-GB"/>
        </w:rPr>
        <w:t xml:space="preserve"> </w:t>
      </w:r>
      <w:r w:rsidRPr="001441E4">
        <w:rPr>
          <w:lang w:eastAsia="en-GB"/>
        </w:rPr>
        <w:t>checks,</w:t>
      </w:r>
      <w:r>
        <w:rPr>
          <w:lang w:eastAsia="en-GB"/>
        </w:rPr>
        <w:t xml:space="preserve"> </w:t>
      </w:r>
      <w:r w:rsidRPr="001441E4">
        <w:rPr>
          <w:lang w:eastAsia="en-GB"/>
        </w:rPr>
        <w:t>which</w:t>
      </w:r>
      <w:r>
        <w:rPr>
          <w:lang w:eastAsia="en-GB"/>
        </w:rPr>
        <w:t xml:space="preserve"> </w:t>
      </w:r>
      <w:r w:rsidRPr="001441E4">
        <w:rPr>
          <w:lang w:eastAsia="en-GB"/>
        </w:rPr>
        <w:t>developers</w:t>
      </w:r>
      <w:r>
        <w:rPr>
          <w:lang w:eastAsia="en-GB"/>
        </w:rPr>
        <w:t xml:space="preserve"> </w:t>
      </w:r>
      <w:r w:rsidRPr="001441E4">
        <w:rPr>
          <w:lang w:eastAsia="en-GB"/>
        </w:rPr>
        <w:t>are</w:t>
      </w:r>
      <w:r>
        <w:rPr>
          <w:lang w:eastAsia="en-GB"/>
        </w:rPr>
        <w:t xml:space="preserve"> </w:t>
      </w:r>
      <w:r w:rsidRPr="001441E4">
        <w:rPr>
          <w:lang w:eastAsia="en-GB"/>
        </w:rPr>
        <w:t>often</w:t>
      </w:r>
      <w:r>
        <w:rPr>
          <w:lang w:eastAsia="en-GB"/>
        </w:rPr>
        <w:t xml:space="preserve"> </w:t>
      </w:r>
      <w:r w:rsidRPr="001441E4">
        <w:rPr>
          <w:lang w:eastAsia="en-GB"/>
        </w:rPr>
        <w:t>afraid</w:t>
      </w:r>
      <w:r>
        <w:rPr>
          <w:lang w:eastAsia="en-GB"/>
        </w:rPr>
        <w:t xml:space="preserve"> </w:t>
      </w:r>
      <w:r w:rsidRPr="001441E4">
        <w:rPr>
          <w:lang w:eastAsia="en-GB"/>
        </w:rPr>
        <w:t>to</w:t>
      </w:r>
      <w:r>
        <w:rPr>
          <w:lang w:eastAsia="en-GB"/>
        </w:rPr>
        <w:t xml:space="preserve"> </w:t>
      </w:r>
      <w:r w:rsidRPr="001441E4">
        <w:rPr>
          <w:lang w:eastAsia="en-GB"/>
        </w:rPr>
        <w:t>modify.</w:t>
      </w:r>
      <w:r>
        <w:rPr>
          <w:lang w:eastAsia="en-GB"/>
        </w:rPr>
        <w:t xml:space="preserve"> </w:t>
      </w:r>
      <w:r w:rsidRPr="001441E4">
        <w:rPr>
          <w:lang w:eastAsia="en-GB"/>
        </w:rPr>
        <w:t>By</w:t>
      </w:r>
      <w:r>
        <w:rPr>
          <w:lang w:eastAsia="en-GB"/>
        </w:rPr>
        <w:t xml:space="preserve"> </w:t>
      </w:r>
      <w:r w:rsidRPr="001441E4">
        <w:rPr>
          <w:lang w:eastAsia="en-GB"/>
        </w:rPr>
        <w:t>striving</w:t>
      </w:r>
      <w:r>
        <w:rPr>
          <w:lang w:eastAsia="en-GB"/>
        </w:rPr>
        <w:t xml:space="preserve"> </w:t>
      </w:r>
      <w:r w:rsidRPr="001441E4">
        <w:rPr>
          <w:lang w:eastAsia="en-GB"/>
        </w:rPr>
        <w:t>for</w:t>
      </w:r>
      <w:r>
        <w:rPr>
          <w:lang w:eastAsia="en-GB"/>
        </w:rPr>
        <w:t xml:space="preserve"> </w:t>
      </w:r>
      <w:r w:rsidRPr="001441E4">
        <w:rPr>
          <w:lang w:eastAsia="en-GB"/>
        </w:rPr>
        <w:t>zero-cost</w:t>
      </w:r>
      <w:r>
        <w:rPr>
          <w:lang w:eastAsia="en-GB"/>
        </w:rPr>
        <w:t xml:space="preserve"> </w:t>
      </w:r>
      <w:r w:rsidRPr="001441E4">
        <w:rPr>
          <w:lang w:eastAsia="en-GB"/>
        </w:rPr>
        <w:t>abstractions</w:t>
      </w:r>
      <w:ins w:id="98" w:author="Carol Nichols" w:date="2022-08-09T11:30:00Z">
        <w:r w:rsidR="0083629D">
          <w:rPr>
            <w:lang w:eastAsia="en-GB"/>
          </w:rPr>
          <w:fldChar w:fldCharType="begin"/>
        </w:r>
        <w:r w:rsidR="0083629D">
          <w:instrText xml:space="preserve"> XE "zero-cost abstractions" </w:instrText>
        </w:r>
        <w:r w:rsidR="0083629D">
          <w:rPr>
            <w:lang w:eastAsia="en-GB"/>
          </w:rPr>
          <w:fldChar w:fldCharType="end"/>
        </w:r>
      </w:ins>
      <w:r w:rsidRPr="001441E4">
        <w:rPr>
          <w:lang w:eastAsia="en-GB"/>
        </w:rPr>
        <w:t>,</w:t>
      </w:r>
      <w:r>
        <w:rPr>
          <w:lang w:eastAsia="en-GB"/>
        </w:rPr>
        <w:t xml:space="preserve"> </w:t>
      </w:r>
      <w:r w:rsidRPr="001441E4">
        <w:rPr>
          <w:lang w:eastAsia="en-GB"/>
        </w:rPr>
        <w:t>higher-level</w:t>
      </w:r>
      <w:r>
        <w:rPr>
          <w:lang w:eastAsia="en-GB"/>
        </w:rPr>
        <w:t xml:space="preserve"> </w:t>
      </w:r>
      <w:r w:rsidRPr="001441E4">
        <w:rPr>
          <w:lang w:eastAsia="en-GB"/>
        </w:rPr>
        <w:t>features</w:t>
      </w:r>
      <w:r>
        <w:rPr>
          <w:lang w:eastAsia="en-GB"/>
        </w:rPr>
        <w:t xml:space="preserve"> </w:t>
      </w:r>
      <w:r w:rsidRPr="001441E4">
        <w:rPr>
          <w:lang w:eastAsia="en-GB"/>
        </w:rPr>
        <w:t>that</w:t>
      </w:r>
      <w:r>
        <w:rPr>
          <w:lang w:eastAsia="en-GB"/>
        </w:rPr>
        <w:t xml:space="preserve"> </w:t>
      </w:r>
      <w:r w:rsidRPr="001441E4">
        <w:rPr>
          <w:lang w:eastAsia="en-GB"/>
        </w:rPr>
        <w:t>compile</w:t>
      </w:r>
      <w:r>
        <w:rPr>
          <w:lang w:eastAsia="en-GB"/>
        </w:rPr>
        <w:t xml:space="preserve"> </w:t>
      </w:r>
      <w:r w:rsidRPr="001441E4">
        <w:rPr>
          <w:lang w:eastAsia="en-GB"/>
        </w:rPr>
        <w:t>to</w:t>
      </w:r>
      <w:r>
        <w:rPr>
          <w:lang w:eastAsia="en-GB"/>
        </w:rPr>
        <w:t xml:space="preserve"> </w:t>
      </w:r>
      <w:r w:rsidRPr="001441E4">
        <w:rPr>
          <w:lang w:eastAsia="en-GB"/>
        </w:rPr>
        <w:t>lower-level</w:t>
      </w:r>
      <w:r>
        <w:rPr>
          <w:lang w:eastAsia="en-GB"/>
        </w:rPr>
        <w:t xml:space="preserve"> </w:t>
      </w:r>
      <w:r w:rsidRPr="001441E4">
        <w:rPr>
          <w:lang w:eastAsia="en-GB"/>
        </w:rPr>
        <w:t>code</w:t>
      </w:r>
      <w:r>
        <w:rPr>
          <w:lang w:eastAsia="en-GB"/>
        </w:rPr>
        <w:t xml:space="preserve"> </w:t>
      </w:r>
      <w:r w:rsidRPr="001441E4">
        <w:rPr>
          <w:lang w:eastAsia="en-GB"/>
        </w:rPr>
        <w:t>as</w:t>
      </w:r>
      <w:r>
        <w:rPr>
          <w:lang w:eastAsia="en-GB"/>
        </w:rPr>
        <w:t xml:space="preserve"> </w:t>
      </w:r>
      <w:r w:rsidRPr="001441E4">
        <w:rPr>
          <w:lang w:eastAsia="en-GB"/>
        </w:rPr>
        <w:t>fast</w:t>
      </w:r>
      <w:r>
        <w:rPr>
          <w:lang w:eastAsia="en-GB"/>
        </w:rPr>
        <w:t xml:space="preserve"> </w:t>
      </w:r>
      <w:r w:rsidRPr="001441E4">
        <w:rPr>
          <w:lang w:eastAsia="en-GB"/>
        </w:rPr>
        <w:t>as</w:t>
      </w:r>
      <w:r>
        <w:rPr>
          <w:lang w:eastAsia="en-GB"/>
        </w:rPr>
        <w:t xml:space="preserve"> </w:t>
      </w:r>
      <w:r w:rsidRPr="001441E4">
        <w:rPr>
          <w:lang w:eastAsia="en-GB"/>
        </w:rPr>
        <w:t>code</w:t>
      </w:r>
      <w:r>
        <w:rPr>
          <w:lang w:eastAsia="en-GB"/>
        </w:rPr>
        <w:t xml:space="preserve"> </w:t>
      </w:r>
      <w:r w:rsidRPr="001441E4">
        <w:rPr>
          <w:lang w:eastAsia="en-GB"/>
        </w:rPr>
        <w:t>written</w:t>
      </w:r>
      <w:r>
        <w:rPr>
          <w:lang w:eastAsia="en-GB"/>
        </w:rPr>
        <w:t xml:space="preserve"> </w:t>
      </w:r>
      <w:r w:rsidRPr="001441E4">
        <w:rPr>
          <w:lang w:eastAsia="en-GB"/>
        </w:rPr>
        <w:t>manually,</w:t>
      </w:r>
      <w:r>
        <w:rPr>
          <w:lang w:eastAsia="en-GB"/>
        </w:rPr>
        <w:t xml:space="preserve"> </w:t>
      </w:r>
      <w:r w:rsidRPr="001441E4">
        <w:rPr>
          <w:lang w:eastAsia="en-GB"/>
        </w:rPr>
        <w:t>Rust</w:t>
      </w:r>
      <w:r>
        <w:rPr>
          <w:lang w:eastAsia="en-GB"/>
        </w:rPr>
        <w:t xml:space="preserve"> </w:t>
      </w:r>
      <w:r w:rsidRPr="001441E4">
        <w:rPr>
          <w:lang w:eastAsia="en-GB"/>
        </w:rPr>
        <w:t>endeavors</w:t>
      </w:r>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safe</w:t>
      </w:r>
      <w:r>
        <w:rPr>
          <w:lang w:eastAsia="en-GB"/>
        </w:rPr>
        <w:t xml:space="preserve"> </w:t>
      </w:r>
      <w:r w:rsidRPr="001441E4">
        <w:rPr>
          <w:lang w:eastAsia="en-GB"/>
        </w:rPr>
        <w:t>code</w:t>
      </w:r>
      <w:r>
        <w:rPr>
          <w:lang w:eastAsia="en-GB"/>
        </w:rPr>
        <w:t xml:space="preserve"> </w:t>
      </w:r>
      <w:r w:rsidRPr="001441E4">
        <w:rPr>
          <w:lang w:eastAsia="en-GB"/>
        </w:rPr>
        <w:t>be</w:t>
      </w:r>
      <w:r>
        <w:rPr>
          <w:lang w:eastAsia="en-GB"/>
        </w:rPr>
        <w:t xml:space="preserve"> </w:t>
      </w:r>
      <w:r w:rsidRPr="001441E4">
        <w:rPr>
          <w:lang w:eastAsia="en-GB"/>
        </w:rPr>
        <w:t>fast</w:t>
      </w:r>
      <w:r>
        <w:rPr>
          <w:lang w:eastAsia="en-GB"/>
        </w:rPr>
        <w:t xml:space="preserve"> </w:t>
      </w:r>
      <w:r w:rsidRPr="001441E4">
        <w:rPr>
          <w:lang w:eastAsia="en-GB"/>
        </w:rPr>
        <w:t>code</w:t>
      </w:r>
      <w:r>
        <w:rPr>
          <w:lang w:eastAsia="en-GB"/>
        </w:rPr>
        <w:t xml:space="preserve"> </w:t>
      </w:r>
      <w:r w:rsidRPr="001441E4">
        <w:rPr>
          <w:lang w:eastAsia="en-GB"/>
        </w:rPr>
        <w:t>as</w:t>
      </w:r>
      <w:r>
        <w:rPr>
          <w:lang w:eastAsia="en-GB"/>
        </w:rPr>
        <w:t xml:space="preserve"> </w:t>
      </w:r>
      <w:r w:rsidRPr="001441E4">
        <w:rPr>
          <w:lang w:eastAsia="en-GB"/>
        </w:rPr>
        <w:t>well.</w:t>
      </w:r>
      <w:ins w:id="99" w:author="Carol Nichols" w:date="2022-08-09T11:35:00Z">
        <w:r w:rsidR="00D74D63">
          <w:rPr>
            <w:lang w:eastAsia="en-GB"/>
          </w:rPr>
          <w:fldChar w:fldCharType="begin"/>
        </w:r>
        <w:r w:rsidR="00D74D63">
          <w:instrText xml:space="preserve"> XE "speed </w:instrText>
        </w:r>
        <w:proofErr w:type="spellStart"/>
        <w:r w:rsidR="00D74D63">
          <w:instrText>endRange</w:instrText>
        </w:r>
        <w:proofErr w:type="spellEnd"/>
        <w:r w:rsidR="00D74D63">
          <w:instrText xml:space="preserve">" </w:instrText>
        </w:r>
        <w:r w:rsidR="00D74D63">
          <w:rPr>
            <w:lang w:eastAsia="en-GB"/>
          </w:rPr>
          <w:fldChar w:fldCharType="end"/>
        </w:r>
        <w:r w:rsidR="00D74D63">
          <w:rPr>
            <w:lang w:eastAsia="en-GB"/>
          </w:rPr>
          <w:fldChar w:fldCharType="begin"/>
        </w:r>
        <w:r w:rsidR="00D74D63">
          <w:instrText xml:space="preserve"> XE "stability </w:instrText>
        </w:r>
        <w:proofErr w:type="spellStart"/>
        <w:r w:rsidR="00D74D63">
          <w:instrText>endRange</w:instrText>
        </w:r>
        <w:proofErr w:type="spellEnd"/>
        <w:r w:rsidR="00D74D63">
          <w:instrText xml:space="preserve"> </w:instrText>
        </w:r>
        <w:r w:rsidR="00D74D63">
          <w:rPr>
            <w:lang w:eastAsia="en-GB"/>
          </w:rPr>
          <w:fldChar w:fldCharType="end"/>
        </w:r>
      </w:ins>
    </w:p>
    <w:p w14:paraId="47B62CA6" w14:textId="77777777" w:rsidR="00540BB8" w:rsidRPr="001441E4" w:rsidRDefault="00540BB8" w:rsidP="00540BB8">
      <w:pPr>
        <w:pStyle w:val="Body"/>
        <w:rPr>
          <w:lang w:eastAsia="en-GB"/>
        </w:rPr>
      </w:pPr>
      <w:r w:rsidRPr="001441E4">
        <w:t>The</w:t>
      </w:r>
      <w:r>
        <w:t xml:space="preserve"> </w:t>
      </w:r>
      <w:r w:rsidRPr="001441E4">
        <w:t>Rust</w:t>
      </w:r>
      <w:r>
        <w:t xml:space="preserve"> </w:t>
      </w:r>
      <w:r w:rsidRPr="001441E4">
        <w:t>language</w:t>
      </w:r>
      <w:r>
        <w:t xml:space="preserve"> </w:t>
      </w:r>
      <w:r w:rsidRPr="001441E4">
        <w:t>hopes</w:t>
      </w:r>
      <w:r>
        <w:t xml:space="preserve"> </w:t>
      </w:r>
      <w:r w:rsidRPr="001441E4">
        <w:t>to</w:t>
      </w:r>
      <w:r>
        <w:t xml:space="preserve"> </w:t>
      </w:r>
      <w:r w:rsidRPr="001441E4">
        <w:t>support</w:t>
      </w:r>
      <w:r>
        <w:t xml:space="preserve"> </w:t>
      </w:r>
      <w:r w:rsidRPr="001441E4">
        <w:t>many</w:t>
      </w:r>
      <w:r>
        <w:t xml:space="preserve"> </w:t>
      </w:r>
      <w:r w:rsidRPr="001441E4">
        <w:t>other</w:t>
      </w:r>
      <w:r>
        <w:t xml:space="preserve"> </w:t>
      </w:r>
      <w:r w:rsidRPr="001441E4">
        <w:t>users</w:t>
      </w:r>
      <w:r>
        <w:t xml:space="preserve"> </w:t>
      </w:r>
      <w:r w:rsidRPr="001441E4">
        <w:t>as</w:t>
      </w:r>
      <w:r>
        <w:t xml:space="preserve"> </w:t>
      </w:r>
      <w:r w:rsidRPr="001441E4">
        <w:t>well;</w:t>
      </w:r>
      <w:r>
        <w:t xml:space="preserve"> </w:t>
      </w:r>
      <w:r w:rsidRPr="001441E4">
        <w:t>those</w:t>
      </w:r>
      <w:r>
        <w:t xml:space="preserve"> </w:t>
      </w:r>
      <w:r w:rsidRPr="001441E4">
        <w:t>mentioned</w:t>
      </w:r>
      <w:r>
        <w:t xml:space="preserve"> </w:t>
      </w:r>
      <w:r w:rsidRPr="001441E4">
        <w:t>here</w:t>
      </w:r>
      <w:r>
        <w:t xml:space="preserve"> </w:t>
      </w:r>
      <w:r w:rsidRPr="001441E4">
        <w:t>are</w:t>
      </w:r>
      <w:r>
        <w:t xml:space="preserve"> </w:t>
      </w:r>
      <w:r w:rsidRPr="001441E4">
        <w:t>merely</w:t>
      </w:r>
      <w:r>
        <w:t xml:space="preserve"> </w:t>
      </w:r>
      <w:r w:rsidRPr="001441E4">
        <w:t>some</w:t>
      </w:r>
      <w:r>
        <w:t xml:space="preserve"> </w:t>
      </w:r>
      <w:r w:rsidRPr="001441E4">
        <w:t>of</w:t>
      </w:r>
      <w:r>
        <w:t xml:space="preserve"> </w:t>
      </w:r>
      <w:r w:rsidRPr="001441E4">
        <w:t>the</w:t>
      </w:r>
      <w:r>
        <w:t xml:space="preserve"> </w:t>
      </w:r>
      <w:r w:rsidRPr="001441E4">
        <w:t>biggest</w:t>
      </w:r>
      <w:r>
        <w:t xml:space="preserve"> </w:t>
      </w:r>
      <w:r w:rsidRPr="001441E4">
        <w:t>stakeholders.</w:t>
      </w:r>
      <w:r>
        <w:t xml:space="preserve"> </w:t>
      </w:r>
      <w:r w:rsidRPr="001441E4">
        <w:t>Overall,</w:t>
      </w:r>
      <w:r>
        <w:t xml:space="preserve"> </w:t>
      </w:r>
      <w:r w:rsidRPr="001441E4">
        <w:t>Rust’s</w:t>
      </w:r>
      <w:r>
        <w:t xml:space="preserve"> </w:t>
      </w:r>
      <w:r w:rsidRPr="001441E4">
        <w:t>greatest</w:t>
      </w:r>
      <w:r>
        <w:t xml:space="preserve"> </w:t>
      </w:r>
      <w:r w:rsidRPr="001441E4">
        <w:t>ambition</w:t>
      </w:r>
      <w:r>
        <w:t xml:space="preserve"> </w:t>
      </w:r>
      <w:r w:rsidRPr="001441E4">
        <w:t>is</w:t>
      </w:r>
      <w:r>
        <w:t xml:space="preserve"> </w:t>
      </w:r>
      <w:r w:rsidRPr="001441E4">
        <w:t>to</w:t>
      </w:r>
      <w:r>
        <w:t xml:space="preserve"> </w:t>
      </w:r>
      <w:r w:rsidRPr="001441E4">
        <w:t>eliminate</w:t>
      </w:r>
      <w:r>
        <w:t xml:space="preserve"> </w:t>
      </w:r>
      <w:r w:rsidRPr="001441E4">
        <w:t>the</w:t>
      </w:r>
      <w:r>
        <w:t xml:space="preserve"> </w:t>
      </w:r>
      <w:r w:rsidRPr="001441E4">
        <w:t>trade-offs</w:t>
      </w:r>
      <w:r>
        <w:t xml:space="preserve"> </w:t>
      </w:r>
      <w:r w:rsidRPr="001441E4">
        <w:t>that</w:t>
      </w:r>
      <w:r>
        <w:t xml:space="preserve"> </w:t>
      </w:r>
      <w:r w:rsidRPr="001441E4">
        <w:t>programmers</w:t>
      </w:r>
      <w:r>
        <w:t xml:space="preserve"> </w:t>
      </w:r>
      <w:r w:rsidRPr="001441E4">
        <w:t>have</w:t>
      </w:r>
      <w:r>
        <w:t xml:space="preserve"> </w:t>
      </w:r>
      <w:r w:rsidRPr="001441E4">
        <w:t>accepted</w:t>
      </w:r>
      <w:r>
        <w:t xml:space="preserve"> </w:t>
      </w:r>
      <w:r w:rsidRPr="001441E4">
        <w:t>for</w:t>
      </w:r>
      <w:r>
        <w:t xml:space="preserve"> </w:t>
      </w:r>
      <w:r w:rsidRPr="001441E4">
        <w:t>decades</w:t>
      </w:r>
      <w:r>
        <w:t xml:space="preserve"> </w:t>
      </w:r>
      <w:r w:rsidRPr="001441E4">
        <w:t>by</w:t>
      </w:r>
      <w:r>
        <w:t xml:space="preserve"> </w:t>
      </w:r>
      <w:r w:rsidRPr="001441E4">
        <w:t>providing</w:t>
      </w:r>
      <w:r>
        <w:t xml:space="preserve"> </w:t>
      </w:r>
      <w:r w:rsidRPr="001441E4">
        <w:t>safety</w:t>
      </w:r>
      <w:r>
        <w:t xml:space="preserve"> </w:t>
      </w:r>
      <w:r w:rsidRPr="00FD39CB">
        <w:rPr>
          <w:rStyle w:val="Italic"/>
        </w:rPr>
        <w:t>and</w:t>
      </w:r>
      <w:r>
        <w:t xml:space="preserve"> </w:t>
      </w:r>
      <w:r w:rsidRPr="001441E4">
        <w:t>productivity,</w:t>
      </w:r>
      <w:r>
        <w:t xml:space="preserve"> </w:t>
      </w:r>
      <w:r w:rsidRPr="001441E4">
        <w:t>speed</w:t>
      </w:r>
      <w:r>
        <w:t xml:space="preserve"> </w:t>
      </w:r>
      <w:r w:rsidRPr="00FD39CB">
        <w:rPr>
          <w:rStyle w:val="Italic"/>
        </w:rPr>
        <w:t>and</w:t>
      </w:r>
      <w:r>
        <w:rPr>
          <w:lang w:eastAsia="en-GB"/>
        </w:rPr>
        <w:t xml:space="preserve"> </w:t>
      </w:r>
      <w:r w:rsidRPr="001441E4">
        <w:rPr>
          <w:lang w:eastAsia="en-GB"/>
        </w:rPr>
        <w:t>ergonomics.</w:t>
      </w:r>
      <w:r>
        <w:rPr>
          <w:lang w:eastAsia="en-GB"/>
        </w:rPr>
        <w:t xml:space="preserve"> </w:t>
      </w:r>
      <w:r w:rsidRPr="001441E4">
        <w:rPr>
          <w:lang w:eastAsia="en-GB"/>
        </w:rPr>
        <w:t>Give</w:t>
      </w:r>
      <w:r>
        <w:rPr>
          <w:lang w:eastAsia="en-GB"/>
        </w:rPr>
        <w:t xml:space="preserve"> </w:t>
      </w:r>
      <w:r w:rsidRPr="001441E4">
        <w:rPr>
          <w:lang w:eastAsia="en-GB"/>
        </w:rPr>
        <w:t>Rust</w:t>
      </w:r>
      <w:r>
        <w:rPr>
          <w:lang w:eastAsia="en-GB"/>
        </w:rPr>
        <w:t xml:space="preserve"> </w:t>
      </w:r>
      <w:r w:rsidRPr="001441E4">
        <w:rPr>
          <w:lang w:eastAsia="en-GB"/>
        </w:rPr>
        <w:t>a</w:t>
      </w:r>
      <w:r>
        <w:rPr>
          <w:lang w:eastAsia="en-GB"/>
        </w:rPr>
        <w:t xml:space="preserve"> </w:t>
      </w:r>
      <w:r w:rsidRPr="001441E4">
        <w:rPr>
          <w:lang w:eastAsia="en-GB"/>
        </w:rPr>
        <w:t>try</w:t>
      </w:r>
      <w:r>
        <w:rPr>
          <w:lang w:eastAsia="en-GB"/>
        </w:rPr>
        <w:t xml:space="preserve"> </w:t>
      </w:r>
      <w:r w:rsidRPr="001441E4">
        <w:rPr>
          <w:lang w:eastAsia="en-GB"/>
        </w:rPr>
        <w:t>and</w:t>
      </w:r>
      <w:r>
        <w:rPr>
          <w:lang w:eastAsia="en-GB"/>
        </w:rPr>
        <w:t xml:space="preserve"> </w:t>
      </w:r>
      <w:r w:rsidRPr="001441E4">
        <w:rPr>
          <w:lang w:eastAsia="en-GB"/>
        </w:rPr>
        <w:t>see</w:t>
      </w:r>
      <w:r>
        <w:rPr>
          <w:lang w:eastAsia="en-GB"/>
        </w:rPr>
        <w:t xml:space="preserve"> </w:t>
      </w:r>
      <w:r w:rsidRPr="001441E4">
        <w:rPr>
          <w:lang w:eastAsia="en-GB"/>
        </w:rPr>
        <w:t>if</w:t>
      </w:r>
      <w:r>
        <w:rPr>
          <w:lang w:eastAsia="en-GB"/>
        </w:rPr>
        <w:t xml:space="preserve"> </w:t>
      </w:r>
      <w:r w:rsidRPr="001441E4">
        <w:rPr>
          <w:lang w:eastAsia="en-GB"/>
        </w:rPr>
        <w:t>its</w:t>
      </w:r>
      <w:r>
        <w:rPr>
          <w:lang w:eastAsia="en-GB"/>
        </w:rPr>
        <w:t xml:space="preserve"> </w:t>
      </w:r>
      <w:r w:rsidRPr="001441E4">
        <w:rPr>
          <w:lang w:eastAsia="en-GB"/>
        </w:rPr>
        <w:t>choices</w:t>
      </w:r>
      <w:r>
        <w:rPr>
          <w:lang w:eastAsia="en-GB"/>
        </w:rPr>
        <w:t xml:space="preserve"> </w:t>
      </w:r>
      <w:r w:rsidRPr="001441E4">
        <w:rPr>
          <w:lang w:eastAsia="en-GB"/>
        </w:rPr>
        <w:t>work</w:t>
      </w:r>
      <w:r>
        <w:rPr>
          <w:lang w:eastAsia="en-GB"/>
        </w:rPr>
        <w:t xml:space="preserve"> </w:t>
      </w:r>
      <w:r w:rsidRPr="001441E4">
        <w:rPr>
          <w:lang w:eastAsia="en-GB"/>
        </w:rPr>
        <w:t>for</w:t>
      </w:r>
      <w:r>
        <w:rPr>
          <w:lang w:eastAsia="en-GB"/>
        </w:rPr>
        <w:t xml:space="preserve"> </w:t>
      </w:r>
      <w:r w:rsidRPr="001441E4">
        <w:rPr>
          <w:lang w:eastAsia="en-GB"/>
        </w:rPr>
        <w:t>you.</w:t>
      </w:r>
    </w:p>
    <w:p w14:paraId="32DBAFDA" w14:textId="77777777" w:rsidR="00540BB8" w:rsidRPr="001441E4" w:rsidRDefault="00540BB8" w:rsidP="00540BB8">
      <w:pPr>
        <w:pStyle w:val="HeadA"/>
        <w:rPr>
          <w:lang w:eastAsia="en-GB"/>
        </w:rPr>
      </w:pPr>
      <w:bookmarkStart w:id="100" w:name="who-this-book-is-for"/>
      <w:bookmarkEnd w:id="100"/>
      <w:r w:rsidRPr="001441E4">
        <w:rPr>
          <w:lang w:eastAsia="en-GB"/>
        </w:rPr>
        <w:t>Who</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Is</w:t>
      </w:r>
      <w:r>
        <w:rPr>
          <w:lang w:eastAsia="en-GB"/>
        </w:rPr>
        <w:t xml:space="preserve"> </w:t>
      </w:r>
      <w:r w:rsidRPr="001441E4">
        <w:rPr>
          <w:lang w:eastAsia="en-GB"/>
        </w:rPr>
        <w:t>For</w:t>
      </w:r>
    </w:p>
    <w:p w14:paraId="30F605FA" w14:textId="612DCB5B" w:rsidR="00540BB8" w:rsidRPr="001441E4" w:rsidRDefault="00540BB8" w:rsidP="00540BB8">
      <w:pPr>
        <w:pStyle w:val="Body"/>
        <w:rPr>
          <w:lang w:eastAsia="en-GB"/>
        </w:rPr>
      </w:pPr>
      <w:r w:rsidRPr="001441E4">
        <w:t>This</w:t>
      </w:r>
      <w:r>
        <w:t xml:space="preserve"> </w:t>
      </w:r>
      <w:r w:rsidRPr="001441E4">
        <w:t>book</w:t>
      </w:r>
      <w:r>
        <w:t xml:space="preserve"> </w:t>
      </w:r>
      <w:r w:rsidRPr="001441E4">
        <w:t>assumes</w:t>
      </w:r>
      <w:r>
        <w:t xml:space="preserve"> </w:t>
      </w:r>
      <w:r w:rsidRPr="001441E4">
        <w:t>that</w:t>
      </w:r>
      <w:r>
        <w:t xml:space="preserve"> </w:t>
      </w:r>
      <w:r w:rsidRPr="001441E4">
        <w:t>you’ve</w:t>
      </w:r>
      <w:r>
        <w:t xml:space="preserve"> </w:t>
      </w:r>
      <w:r w:rsidRPr="001441E4">
        <w:t>written</w:t>
      </w:r>
      <w:r>
        <w:t xml:space="preserve"> </w:t>
      </w:r>
      <w:r w:rsidRPr="001441E4">
        <w:t>code</w:t>
      </w:r>
      <w:r>
        <w:t xml:space="preserve"> </w:t>
      </w:r>
      <w:r w:rsidRPr="001441E4">
        <w:t>in</w:t>
      </w:r>
      <w:r>
        <w:t xml:space="preserve"> </w:t>
      </w:r>
      <w:r w:rsidRPr="001441E4">
        <w:t>another</w:t>
      </w:r>
      <w:r>
        <w:t xml:space="preserve"> </w:t>
      </w:r>
      <w:r w:rsidRPr="001441E4">
        <w:t>programming</w:t>
      </w:r>
      <w:r>
        <w:t xml:space="preserve"> </w:t>
      </w:r>
      <w:r w:rsidRPr="001441E4">
        <w:t>language</w:t>
      </w:r>
      <w:ins w:id="101" w:author="Audrey Doyle" w:date="2022-08-06T15:12:00Z">
        <w:r w:rsidR="00696D11">
          <w:t>,</w:t>
        </w:r>
      </w:ins>
      <w:r>
        <w:t xml:space="preserve"> </w:t>
      </w:r>
      <w:r w:rsidRPr="001441E4">
        <w:t>but</w:t>
      </w:r>
      <w:r>
        <w:t xml:space="preserve"> </w:t>
      </w:r>
      <w:r w:rsidRPr="001441E4">
        <w:t>doesn’t</w:t>
      </w:r>
      <w:r>
        <w:t xml:space="preserve"> </w:t>
      </w:r>
      <w:r w:rsidRPr="001441E4">
        <w:t>make</w:t>
      </w:r>
      <w:r>
        <w:t xml:space="preserve"> </w:t>
      </w:r>
      <w:r w:rsidRPr="001441E4">
        <w:t>any</w:t>
      </w:r>
      <w:r>
        <w:t xml:space="preserve"> </w:t>
      </w:r>
      <w:r w:rsidRPr="001441E4">
        <w:t>assumptions</w:t>
      </w:r>
      <w:r>
        <w:t xml:space="preserve"> </w:t>
      </w:r>
      <w:r w:rsidRPr="001441E4">
        <w:t>about</w:t>
      </w:r>
      <w:r>
        <w:t xml:space="preserve"> </w:t>
      </w:r>
      <w:r w:rsidRPr="001441E4">
        <w:t>which</w:t>
      </w:r>
      <w:r>
        <w:t xml:space="preserve"> </w:t>
      </w:r>
      <w:r w:rsidRPr="001441E4">
        <w:t>one.</w:t>
      </w:r>
      <w:r>
        <w:t xml:space="preserve"> </w:t>
      </w:r>
      <w:r w:rsidRPr="001441E4">
        <w:t>We’ve</w:t>
      </w:r>
      <w:r>
        <w:t xml:space="preserve"> </w:t>
      </w:r>
      <w:r w:rsidRPr="001441E4">
        <w:t>tried</w:t>
      </w:r>
      <w:r>
        <w:t xml:space="preserve"> </w:t>
      </w:r>
      <w:r w:rsidRPr="001441E4">
        <w:t>to</w:t>
      </w:r>
      <w:r>
        <w:t xml:space="preserve"> </w:t>
      </w:r>
      <w:r w:rsidRPr="001441E4">
        <w:t>make</w:t>
      </w:r>
      <w:r>
        <w:t xml:space="preserve"> </w:t>
      </w:r>
      <w:r w:rsidRPr="001441E4">
        <w:t>the</w:t>
      </w:r>
      <w:r>
        <w:t xml:space="preserve"> </w:t>
      </w:r>
      <w:r w:rsidRPr="001441E4">
        <w:t>material</w:t>
      </w:r>
      <w:r>
        <w:t xml:space="preserve"> </w:t>
      </w:r>
      <w:r w:rsidRPr="001441E4">
        <w:t>broadly</w:t>
      </w:r>
      <w:r>
        <w:t xml:space="preserve"> </w:t>
      </w:r>
      <w:r w:rsidRPr="001441E4">
        <w:t>accessible</w:t>
      </w:r>
      <w:r>
        <w:t xml:space="preserve"> </w:t>
      </w:r>
      <w:r w:rsidRPr="001441E4">
        <w:t>to</w:t>
      </w:r>
      <w:r>
        <w:t xml:space="preserve"> </w:t>
      </w:r>
      <w:r w:rsidRPr="001441E4">
        <w:t>those</w:t>
      </w:r>
      <w:r>
        <w:t xml:space="preserve"> </w:t>
      </w:r>
      <w:r w:rsidRPr="001441E4">
        <w:t>from</w:t>
      </w:r>
      <w:r>
        <w:t xml:space="preserve"> </w:t>
      </w:r>
      <w:r w:rsidRPr="001441E4">
        <w:t>a</w:t>
      </w:r>
      <w:r>
        <w:t xml:space="preserve"> </w:t>
      </w:r>
      <w:r w:rsidRPr="001441E4">
        <w:t>wide</w:t>
      </w:r>
      <w:r>
        <w:t xml:space="preserve"> </w:t>
      </w:r>
      <w:r w:rsidRPr="001441E4">
        <w:t>variety</w:t>
      </w:r>
      <w:r>
        <w:t xml:space="preserve"> </w:t>
      </w:r>
      <w:r w:rsidRPr="001441E4">
        <w:t>of</w:t>
      </w:r>
      <w:r>
        <w:t xml:space="preserve"> </w:t>
      </w:r>
      <w:r w:rsidRPr="001441E4">
        <w:t>programming</w:t>
      </w:r>
      <w:r>
        <w:t xml:space="preserve"> </w:t>
      </w:r>
      <w:r w:rsidRPr="001441E4">
        <w:t>backgrounds.</w:t>
      </w:r>
      <w:r>
        <w:t xml:space="preserve"> </w:t>
      </w:r>
      <w:r w:rsidRPr="001441E4">
        <w:t>We</w:t>
      </w:r>
      <w:r>
        <w:t xml:space="preserve"> </w:t>
      </w:r>
      <w:r w:rsidRPr="001441E4">
        <w:t>don’t</w:t>
      </w:r>
      <w:r>
        <w:t xml:space="preserve"> </w:t>
      </w:r>
      <w:r w:rsidRPr="001441E4">
        <w:t>spend</w:t>
      </w:r>
      <w:r>
        <w:t xml:space="preserve"> </w:t>
      </w:r>
      <w:r w:rsidRPr="001441E4">
        <w:t>a</w:t>
      </w:r>
      <w:r>
        <w:t xml:space="preserve"> </w:t>
      </w:r>
      <w:r w:rsidRPr="001441E4">
        <w:t>lot</w:t>
      </w:r>
      <w:r>
        <w:t xml:space="preserve"> </w:t>
      </w:r>
      <w:r w:rsidRPr="001441E4">
        <w:t>of</w:t>
      </w:r>
      <w:r>
        <w:t xml:space="preserve"> </w:t>
      </w:r>
      <w:r w:rsidRPr="001441E4">
        <w:t>time</w:t>
      </w:r>
      <w:r>
        <w:t xml:space="preserve"> </w:t>
      </w:r>
      <w:r w:rsidRPr="001441E4">
        <w:t>talking</w:t>
      </w:r>
      <w:r>
        <w:t xml:space="preserve"> </w:t>
      </w:r>
      <w:r w:rsidRPr="001441E4">
        <w:t>about</w:t>
      </w:r>
      <w:r>
        <w:t xml:space="preserve"> </w:t>
      </w:r>
      <w:r w:rsidRPr="001441E4">
        <w:t>what</w:t>
      </w:r>
      <w:r>
        <w:t xml:space="preserve"> </w:t>
      </w:r>
      <w:r w:rsidRPr="001441E4">
        <w:t>programming</w:t>
      </w:r>
      <w:r>
        <w:t xml:space="preserve"> </w:t>
      </w:r>
      <w:r w:rsidRPr="00FD39CB">
        <w:rPr>
          <w:rStyle w:val="Italic"/>
        </w:rPr>
        <w:t>is</w:t>
      </w:r>
      <w:r>
        <w:rPr>
          <w:lang w:eastAsia="en-GB"/>
        </w:rPr>
        <w:t xml:space="preserve"> </w:t>
      </w:r>
      <w:r w:rsidRPr="001441E4">
        <w:rPr>
          <w:lang w:eastAsia="en-GB"/>
        </w:rPr>
        <w:t>or</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think</w:t>
      </w:r>
      <w:r>
        <w:rPr>
          <w:lang w:eastAsia="en-GB"/>
        </w:rPr>
        <w:t xml:space="preserve"> </w:t>
      </w:r>
      <w:r w:rsidRPr="001441E4">
        <w:rPr>
          <w:lang w:eastAsia="en-GB"/>
        </w:rPr>
        <w:t>about</w:t>
      </w:r>
      <w:r>
        <w:rPr>
          <w:lang w:eastAsia="en-GB"/>
        </w:rPr>
        <w:t xml:space="preserve"> </w:t>
      </w:r>
      <w:r w:rsidRPr="001441E4">
        <w:rPr>
          <w:lang w:eastAsia="en-GB"/>
        </w:rPr>
        <w:t>it.</w:t>
      </w:r>
      <w:r>
        <w:rPr>
          <w:lang w:eastAsia="en-GB"/>
        </w:rPr>
        <w:t xml:space="preserve"> </w:t>
      </w:r>
      <w:r w:rsidRPr="001441E4">
        <w:rPr>
          <w:lang w:eastAsia="en-GB"/>
        </w:rPr>
        <w:t>If</w:t>
      </w:r>
      <w:r>
        <w:rPr>
          <w:lang w:eastAsia="en-GB"/>
        </w:rPr>
        <w:t xml:space="preserve"> </w:t>
      </w:r>
      <w:r w:rsidRPr="001441E4">
        <w:rPr>
          <w:lang w:eastAsia="en-GB"/>
        </w:rPr>
        <w:t>you’re</w:t>
      </w:r>
      <w:r>
        <w:rPr>
          <w:lang w:eastAsia="en-GB"/>
        </w:rPr>
        <w:t xml:space="preserve"> </w:t>
      </w:r>
      <w:r w:rsidRPr="001441E4">
        <w:rPr>
          <w:lang w:eastAsia="en-GB"/>
        </w:rPr>
        <w:t>entirely</w:t>
      </w:r>
      <w:r>
        <w:rPr>
          <w:lang w:eastAsia="en-GB"/>
        </w:rPr>
        <w:t xml:space="preserve"> </w:t>
      </w:r>
      <w:r w:rsidRPr="001441E4">
        <w:rPr>
          <w:lang w:eastAsia="en-GB"/>
        </w:rPr>
        <w:t>new</w:t>
      </w:r>
      <w:r>
        <w:rPr>
          <w:lang w:eastAsia="en-GB"/>
        </w:rPr>
        <w:t xml:space="preserve"> </w:t>
      </w:r>
      <w:r w:rsidRPr="001441E4">
        <w:rPr>
          <w:lang w:eastAsia="en-GB"/>
        </w:rPr>
        <w:t>to</w:t>
      </w:r>
      <w:r>
        <w:rPr>
          <w:lang w:eastAsia="en-GB"/>
        </w:rPr>
        <w:t xml:space="preserve"> </w:t>
      </w:r>
      <w:r w:rsidRPr="001441E4">
        <w:rPr>
          <w:lang w:eastAsia="en-GB"/>
        </w:rPr>
        <w:t>programming,</w:t>
      </w:r>
      <w:r>
        <w:rPr>
          <w:lang w:eastAsia="en-GB"/>
        </w:rPr>
        <w:t xml:space="preserve"> </w:t>
      </w:r>
      <w:r w:rsidRPr="001441E4">
        <w:rPr>
          <w:lang w:eastAsia="en-GB"/>
        </w:rPr>
        <w:t>you</w:t>
      </w:r>
      <w:r>
        <w:rPr>
          <w:lang w:eastAsia="en-GB"/>
        </w:rPr>
        <w:t xml:space="preserve"> </w:t>
      </w:r>
      <w:r w:rsidRPr="001441E4">
        <w:rPr>
          <w:lang w:eastAsia="en-GB"/>
        </w:rPr>
        <w:t>would</w:t>
      </w:r>
      <w:r>
        <w:rPr>
          <w:lang w:eastAsia="en-GB"/>
        </w:rPr>
        <w:t xml:space="preserve"> </w:t>
      </w:r>
      <w:r w:rsidRPr="001441E4">
        <w:rPr>
          <w:lang w:eastAsia="en-GB"/>
        </w:rPr>
        <w:t>be</w:t>
      </w:r>
      <w:r>
        <w:rPr>
          <w:lang w:eastAsia="en-GB"/>
        </w:rPr>
        <w:t xml:space="preserve"> </w:t>
      </w:r>
      <w:r w:rsidRPr="001441E4">
        <w:rPr>
          <w:lang w:eastAsia="en-GB"/>
        </w:rPr>
        <w:t>better</w:t>
      </w:r>
      <w:r>
        <w:rPr>
          <w:lang w:eastAsia="en-GB"/>
        </w:rPr>
        <w:t xml:space="preserve"> </w:t>
      </w:r>
      <w:r w:rsidRPr="001441E4">
        <w:rPr>
          <w:lang w:eastAsia="en-GB"/>
        </w:rPr>
        <w:t>served</w:t>
      </w:r>
      <w:r>
        <w:rPr>
          <w:lang w:eastAsia="en-GB"/>
        </w:rPr>
        <w:t xml:space="preserve"> </w:t>
      </w:r>
      <w:r w:rsidRPr="001441E4">
        <w:rPr>
          <w:lang w:eastAsia="en-GB"/>
        </w:rPr>
        <w:t>by</w:t>
      </w:r>
      <w:r>
        <w:rPr>
          <w:lang w:eastAsia="en-GB"/>
        </w:rPr>
        <w:t xml:space="preserve"> </w:t>
      </w:r>
      <w:r w:rsidRPr="001441E4">
        <w:rPr>
          <w:lang w:eastAsia="en-GB"/>
        </w:rPr>
        <w:t>reading</w:t>
      </w:r>
      <w:r>
        <w:rPr>
          <w:lang w:eastAsia="en-GB"/>
        </w:rPr>
        <w:t xml:space="preserve"> </w:t>
      </w:r>
      <w:r w:rsidRPr="001441E4">
        <w:rPr>
          <w:lang w:eastAsia="en-GB"/>
        </w:rPr>
        <w:t>a</w:t>
      </w:r>
      <w:r>
        <w:rPr>
          <w:lang w:eastAsia="en-GB"/>
        </w:rPr>
        <w:t xml:space="preserve"> </w:t>
      </w:r>
      <w:r w:rsidRPr="001441E4">
        <w:rPr>
          <w:lang w:eastAsia="en-GB"/>
        </w:rPr>
        <w:t>book</w:t>
      </w:r>
      <w:r>
        <w:rPr>
          <w:lang w:eastAsia="en-GB"/>
        </w:rPr>
        <w:t xml:space="preserve"> </w:t>
      </w:r>
      <w:r w:rsidRPr="001441E4">
        <w:rPr>
          <w:lang w:eastAsia="en-GB"/>
        </w:rPr>
        <w:t>that</w:t>
      </w:r>
      <w:r>
        <w:rPr>
          <w:lang w:eastAsia="en-GB"/>
        </w:rPr>
        <w:t xml:space="preserve"> </w:t>
      </w:r>
      <w:r w:rsidRPr="001441E4">
        <w:rPr>
          <w:lang w:eastAsia="en-GB"/>
        </w:rPr>
        <w:t>specifically</w:t>
      </w:r>
      <w:r>
        <w:rPr>
          <w:lang w:eastAsia="en-GB"/>
        </w:rPr>
        <w:t xml:space="preserve"> </w:t>
      </w:r>
      <w:r w:rsidRPr="001441E4">
        <w:rPr>
          <w:lang w:eastAsia="en-GB"/>
        </w:rPr>
        <w:t>provides</w:t>
      </w:r>
      <w:r>
        <w:rPr>
          <w:lang w:eastAsia="en-GB"/>
        </w:rPr>
        <w:t xml:space="preserve"> </w:t>
      </w:r>
      <w:r w:rsidRPr="001441E4">
        <w:rPr>
          <w:lang w:eastAsia="en-GB"/>
        </w:rPr>
        <w:t>an</w:t>
      </w:r>
      <w:r>
        <w:rPr>
          <w:lang w:eastAsia="en-GB"/>
        </w:rPr>
        <w:t xml:space="preserve"> </w:t>
      </w:r>
      <w:r w:rsidRPr="001441E4">
        <w:rPr>
          <w:lang w:eastAsia="en-GB"/>
        </w:rPr>
        <w:t>introduction</w:t>
      </w:r>
      <w:r>
        <w:rPr>
          <w:lang w:eastAsia="en-GB"/>
        </w:rPr>
        <w:t xml:space="preserve"> </w:t>
      </w:r>
      <w:r w:rsidRPr="001441E4">
        <w:rPr>
          <w:lang w:eastAsia="en-GB"/>
        </w:rPr>
        <w:t>to</w:t>
      </w:r>
      <w:r>
        <w:rPr>
          <w:lang w:eastAsia="en-GB"/>
        </w:rPr>
        <w:t xml:space="preserve"> </w:t>
      </w:r>
      <w:r w:rsidRPr="001441E4">
        <w:rPr>
          <w:lang w:eastAsia="en-GB"/>
        </w:rPr>
        <w:t>programming.</w:t>
      </w:r>
    </w:p>
    <w:p w14:paraId="6950221B" w14:textId="77777777" w:rsidR="00540BB8" w:rsidRPr="001441E4" w:rsidRDefault="00540BB8" w:rsidP="00540BB8">
      <w:pPr>
        <w:pStyle w:val="HeadA"/>
        <w:rPr>
          <w:lang w:eastAsia="en-GB"/>
        </w:rPr>
      </w:pPr>
      <w:bookmarkStart w:id="102" w:name="how-to-use-this-book"/>
      <w:bookmarkEnd w:id="102"/>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Use</w:t>
      </w:r>
      <w:r>
        <w:rPr>
          <w:lang w:eastAsia="en-GB"/>
        </w:rPr>
        <w:t xml:space="preserve"> </w:t>
      </w:r>
      <w:r w:rsidRPr="001441E4">
        <w:rPr>
          <w:lang w:eastAsia="en-GB"/>
        </w:rPr>
        <w:t>This</w:t>
      </w:r>
      <w:r>
        <w:rPr>
          <w:lang w:eastAsia="en-GB"/>
        </w:rPr>
        <w:t xml:space="preserve"> </w:t>
      </w:r>
      <w:r w:rsidRPr="001441E4">
        <w:rPr>
          <w:lang w:eastAsia="en-GB"/>
        </w:rPr>
        <w:t>Book</w:t>
      </w:r>
    </w:p>
    <w:p w14:paraId="4239614A" w14:textId="77777777" w:rsidR="00540BB8" w:rsidRPr="001441E4" w:rsidRDefault="00540BB8" w:rsidP="00540BB8">
      <w:pPr>
        <w:pStyle w:val="Body"/>
        <w:rPr>
          <w:lang w:eastAsia="en-GB"/>
        </w:rPr>
      </w:pPr>
      <w:r w:rsidRPr="001441E4">
        <w:rPr>
          <w:lang w:eastAsia="en-GB"/>
        </w:rPr>
        <w:t>In</w:t>
      </w:r>
      <w:r>
        <w:rPr>
          <w:lang w:eastAsia="en-GB"/>
        </w:rPr>
        <w:t xml:space="preserve"> </w:t>
      </w:r>
      <w:r w:rsidRPr="001441E4">
        <w:rPr>
          <w:lang w:eastAsia="en-GB"/>
        </w:rPr>
        <w:t>general,</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assumes</w:t>
      </w:r>
      <w:r>
        <w:rPr>
          <w:lang w:eastAsia="en-GB"/>
        </w:rPr>
        <w:t xml:space="preserve"> </w:t>
      </w:r>
      <w:r w:rsidRPr="001441E4">
        <w:rPr>
          <w:lang w:eastAsia="en-GB"/>
        </w:rPr>
        <w:t>that</w:t>
      </w:r>
      <w:r>
        <w:rPr>
          <w:lang w:eastAsia="en-GB"/>
        </w:rPr>
        <w:t xml:space="preserve"> </w:t>
      </w:r>
      <w:r w:rsidRPr="001441E4">
        <w:rPr>
          <w:lang w:eastAsia="en-GB"/>
        </w:rPr>
        <w:t>you’re</w:t>
      </w:r>
      <w:r>
        <w:rPr>
          <w:lang w:eastAsia="en-GB"/>
        </w:rPr>
        <w:t xml:space="preserve"> </w:t>
      </w:r>
      <w:r w:rsidRPr="001441E4">
        <w:rPr>
          <w:lang w:eastAsia="en-GB"/>
        </w:rPr>
        <w:t>reading</w:t>
      </w:r>
      <w:r>
        <w:rPr>
          <w:lang w:eastAsia="en-GB"/>
        </w:rPr>
        <w:t xml:space="preserve"> </w:t>
      </w:r>
      <w:r w:rsidRPr="001441E4">
        <w:rPr>
          <w:lang w:eastAsia="en-GB"/>
        </w:rPr>
        <w:t>it</w:t>
      </w:r>
      <w:r>
        <w:rPr>
          <w:lang w:eastAsia="en-GB"/>
        </w:rPr>
        <w:t xml:space="preserve"> </w:t>
      </w:r>
      <w:r w:rsidRPr="001441E4">
        <w:rPr>
          <w:lang w:eastAsia="en-GB"/>
        </w:rPr>
        <w:t>in</w:t>
      </w:r>
      <w:r>
        <w:rPr>
          <w:lang w:eastAsia="en-GB"/>
        </w:rPr>
        <w:t xml:space="preserve"> </w:t>
      </w:r>
      <w:r w:rsidRPr="001441E4">
        <w:rPr>
          <w:lang w:eastAsia="en-GB"/>
        </w:rPr>
        <w:t>sequence</w:t>
      </w:r>
      <w:r>
        <w:rPr>
          <w:lang w:eastAsia="en-GB"/>
        </w:rPr>
        <w:t xml:space="preserve"> </w:t>
      </w:r>
      <w:r w:rsidRPr="001441E4">
        <w:rPr>
          <w:lang w:eastAsia="en-GB"/>
        </w:rPr>
        <w:t>from</w:t>
      </w:r>
      <w:r>
        <w:rPr>
          <w:lang w:eastAsia="en-GB"/>
        </w:rPr>
        <w:t xml:space="preserve"> </w:t>
      </w:r>
      <w:r w:rsidRPr="001441E4">
        <w:rPr>
          <w:lang w:eastAsia="en-GB"/>
        </w:rPr>
        <w:t>front</w:t>
      </w:r>
      <w:r>
        <w:rPr>
          <w:lang w:eastAsia="en-GB"/>
        </w:rPr>
        <w:t xml:space="preserve"> </w:t>
      </w:r>
      <w:r w:rsidRPr="001441E4">
        <w:rPr>
          <w:lang w:eastAsia="en-GB"/>
        </w:rPr>
        <w:t>to</w:t>
      </w:r>
      <w:r>
        <w:rPr>
          <w:lang w:eastAsia="en-GB"/>
        </w:rPr>
        <w:t xml:space="preserve"> </w:t>
      </w:r>
      <w:r w:rsidRPr="001441E4">
        <w:rPr>
          <w:lang w:eastAsia="en-GB"/>
        </w:rPr>
        <w:t>back.</w:t>
      </w:r>
      <w:r>
        <w:rPr>
          <w:lang w:eastAsia="en-GB"/>
        </w:rPr>
        <w:t xml:space="preserve"> </w:t>
      </w:r>
      <w:r w:rsidRPr="001441E4">
        <w:rPr>
          <w:lang w:eastAsia="en-GB"/>
        </w:rPr>
        <w:t>Later</w:t>
      </w:r>
      <w:r>
        <w:rPr>
          <w:lang w:eastAsia="en-GB"/>
        </w:rPr>
        <w:t xml:space="preserve"> </w:t>
      </w:r>
      <w:r w:rsidRPr="001441E4">
        <w:rPr>
          <w:lang w:eastAsia="en-GB"/>
        </w:rPr>
        <w:t>chapters</w:t>
      </w:r>
      <w:r>
        <w:rPr>
          <w:lang w:eastAsia="en-GB"/>
        </w:rPr>
        <w:t xml:space="preserve"> </w:t>
      </w:r>
      <w:r w:rsidRPr="001441E4">
        <w:rPr>
          <w:lang w:eastAsia="en-GB"/>
        </w:rPr>
        <w:t>build</w:t>
      </w:r>
      <w:r>
        <w:rPr>
          <w:lang w:eastAsia="en-GB"/>
        </w:rPr>
        <w:t xml:space="preserve"> </w:t>
      </w:r>
      <w:r w:rsidRPr="001441E4">
        <w:rPr>
          <w:lang w:eastAsia="en-GB"/>
        </w:rPr>
        <w:t>on</w:t>
      </w:r>
      <w:r>
        <w:rPr>
          <w:lang w:eastAsia="en-GB"/>
        </w:rPr>
        <w:t xml:space="preserve"> </w:t>
      </w:r>
      <w:r w:rsidRPr="001441E4">
        <w:rPr>
          <w:lang w:eastAsia="en-GB"/>
        </w:rPr>
        <w:t>concepts</w:t>
      </w:r>
      <w:r>
        <w:rPr>
          <w:lang w:eastAsia="en-GB"/>
        </w:rPr>
        <w:t xml:space="preserve"> </w:t>
      </w:r>
      <w:r w:rsidRPr="001441E4">
        <w:rPr>
          <w:lang w:eastAsia="en-GB"/>
        </w:rPr>
        <w:t>in</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and</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might</w:t>
      </w:r>
      <w:r>
        <w:rPr>
          <w:lang w:eastAsia="en-GB"/>
        </w:rPr>
        <w:t xml:space="preserve"> </w:t>
      </w:r>
      <w:r w:rsidRPr="001441E4">
        <w:rPr>
          <w:lang w:eastAsia="en-GB"/>
        </w:rPr>
        <w:t>not</w:t>
      </w:r>
      <w:r>
        <w:rPr>
          <w:lang w:eastAsia="en-GB"/>
        </w:rPr>
        <w:t xml:space="preserve"> </w:t>
      </w:r>
      <w:r w:rsidRPr="001441E4">
        <w:rPr>
          <w:lang w:eastAsia="en-GB"/>
        </w:rPr>
        <w:t>delve</w:t>
      </w:r>
      <w:r>
        <w:rPr>
          <w:lang w:eastAsia="en-GB"/>
        </w:rPr>
        <w:t xml:space="preserve"> </w:t>
      </w:r>
      <w:r w:rsidRPr="001441E4">
        <w:rPr>
          <w:lang w:eastAsia="en-GB"/>
        </w:rPr>
        <w:t>into</w:t>
      </w:r>
      <w:r>
        <w:rPr>
          <w:lang w:eastAsia="en-GB"/>
        </w:rPr>
        <w:t xml:space="preserve"> </w:t>
      </w:r>
      <w:r w:rsidRPr="001441E4">
        <w:rPr>
          <w:lang w:eastAsia="en-GB"/>
        </w:rPr>
        <w:t>details</w:t>
      </w:r>
      <w:r>
        <w:rPr>
          <w:lang w:eastAsia="en-GB"/>
        </w:rPr>
        <w:t xml:space="preserve"> </w:t>
      </w:r>
      <w:r w:rsidRPr="001441E4">
        <w:rPr>
          <w:lang w:eastAsia="en-GB"/>
        </w:rPr>
        <w:t>on</w:t>
      </w:r>
      <w:r>
        <w:rPr>
          <w:lang w:eastAsia="en-GB"/>
        </w:rPr>
        <w:t xml:space="preserve"> </w:t>
      </w:r>
      <w:r w:rsidRPr="001441E4">
        <w:rPr>
          <w:lang w:eastAsia="en-GB"/>
        </w:rPr>
        <w:t>a</w:t>
      </w:r>
      <w:r>
        <w:rPr>
          <w:lang w:eastAsia="en-GB"/>
        </w:rPr>
        <w:t xml:space="preserve"> </w:t>
      </w:r>
      <w:r w:rsidRPr="001441E4">
        <w:rPr>
          <w:lang w:eastAsia="en-GB"/>
        </w:rPr>
        <w:t>particular</w:t>
      </w:r>
      <w:r>
        <w:rPr>
          <w:lang w:eastAsia="en-GB"/>
        </w:rPr>
        <w:t xml:space="preserve"> </w:t>
      </w:r>
      <w:r w:rsidRPr="001441E4">
        <w:rPr>
          <w:lang w:eastAsia="en-GB"/>
        </w:rPr>
        <w:t>topic</w:t>
      </w:r>
      <w:r>
        <w:rPr>
          <w:lang w:eastAsia="en-GB"/>
        </w:rPr>
        <w:t xml:space="preserve"> </w:t>
      </w:r>
      <w:r w:rsidRPr="001441E4">
        <w:rPr>
          <w:lang w:eastAsia="en-GB"/>
        </w:rPr>
        <w:t>but</w:t>
      </w:r>
      <w:r>
        <w:rPr>
          <w:lang w:eastAsia="en-GB"/>
        </w:rPr>
        <w:t xml:space="preserve"> </w:t>
      </w:r>
      <w:r w:rsidRPr="001441E4">
        <w:rPr>
          <w:lang w:eastAsia="en-GB"/>
        </w:rPr>
        <w:t>will</w:t>
      </w:r>
      <w:r>
        <w:rPr>
          <w:lang w:eastAsia="en-GB"/>
        </w:rPr>
        <w:t xml:space="preserve"> </w:t>
      </w:r>
      <w:r w:rsidRPr="001441E4">
        <w:rPr>
          <w:lang w:eastAsia="en-GB"/>
        </w:rPr>
        <w:t>revisit</w:t>
      </w:r>
      <w:r>
        <w:rPr>
          <w:lang w:eastAsia="en-GB"/>
        </w:rPr>
        <w:t xml:space="preserve"> </w:t>
      </w:r>
      <w:r w:rsidRPr="001441E4">
        <w:rPr>
          <w:lang w:eastAsia="en-GB"/>
        </w:rPr>
        <w:t>the</w:t>
      </w:r>
      <w:r>
        <w:rPr>
          <w:lang w:eastAsia="en-GB"/>
        </w:rPr>
        <w:t xml:space="preserve"> </w:t>
      </w:r>
      <w:r w:rsidRPr="001441E4">
        <w:rPr>
          <w:lang w:eastAsia="en-GB"/>
        </w:rPr>
        <w:t>topic</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later</w:t>
      </w:r>
      <w:r>
        <w:rPr>
          <w:lang w:eastAsia="en-GB"/>
        </w:rPr>
        <w:t xml:space="preserve"> </w:t>
      </w:r>
      <w:r w:rsidRPr="001441E4">
        <w:rPr>
          <w:lang w:eastAsia="en-GB"/>
        </w:rPr>
        <w:t>chapter.</w:t>
      </w:r>
    </w:p>
    <w:p w14:paraId="2E563AE9" w14:textId="426D8272" w:rsidR="00540BB8" w:rsidRPr="001441E4" w:rsidRDefault="00540BB8" w:rsidP="00540BB8">
      <w:pPr>
        <w:pStyle w:val="Body"/>
        <w:rPr>
          <w:lang w:eastAsia="en-GB"/>
        </w:rPr>
      </w:pPr>
      <w:r w:rsidRPr="001441E4">
        <w:rPr>
          <w:lang w:eastAsia="en-GB"/>
        </w:rPr>
        <w:t>You’ll</w:t>
      </w:r>
      <w:r>
        <w:rPr>
          <w:lang w:eastAsia="en-GB"/>
        </w:rPr>
        <w:t xml:space="preserve"> </w:t>
      </w:r>
      <w:r w:rsidRPr="001441E4">
        <w:rPr>
          <w:lang w:eastAsia="en-GB"/>
        </w:rPr>
        <w:t>find</w:t>
      </w:r>
      <w:r>
        <w:rPr>
          <w:lang w:eastAsia="en-GB"/>
        </w:rPr>
        <w:t xml:space="preserve"> </w:t>
      </w:r>
      <w:r w:rsidRPr="001441E4">
        <w:rPr>
          <w:lang w:eastAsia="en-GB"/>
        </w:rPr>
        <w:t>two</w:t>
      </w:r>
      <w:r>
        <w:rPr>
          <w:lang w:eastAsia="en-GB"/>
        </w:rPr>
        <w:t xml:space="preserve"> </w:t>
      </w:r>
      <w:r w:rsidRPr="001441E4">
        <w:rPr>
          <w:lang w:eastAsia="en-GB"/>
        </w:rPr>
        <w:t>kinds</w:t>
      </w:r>
      <w:r>
        <w:rPr>
          <w:lang w:eastAsia="en-GB"/>
        </w:rPr>
        <w:t xml:space="preserve"> </w:t>
      </w:r>
      <w:r w:rsidRPr="001441E4">
        <w:rPr>
          <w:lang w:eastAsia="en-GB"/>
        </w:rPr>
        <w:t>of</w:t>
      </w:r>
      <w:r>
        <w:rPr>
          <w:lang w:eastAsia="en-GB"/>
        </w:rPr>
        <w:t xml:space="preserve"> </w:t>
      </w:r>
      <w:r w:rsidRPr="001441E4">
        <w:rPr>
          <w:lang w:eastAsia="en-GB"/>
        </w:rPr>
        <w:t>chapters</w:t>
      </w:r>
      <w:r>
        <w:rPr>
          <w:lang w:eastAsia="en-GB"/>
        </w:rPr>
        <w:t xml:space="preserve"> </w:t>
      </w:r>
      <w:r w:rsidRPr="001441E4">
        <w:rPr>
          <w:lang w:eastAsia="en-GB"/>
        </w:rPr>
        <w:t>in</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concept</w:t>
      </w:r>
      <w:r>
        <w:rPr>
          <w:lang w:eastAsia="en-GB"/>
        </w:rPr>
        <w:t xml:space="preserve"> </w:t>
      </w:r>
      <w:r w:rsidRPr="001441E4">
        <w:rPr>
          <w:lang w:eastAsia="en-GB"/>
        </w:rPr>
        <w:t>chapters</w:t>
      </w:r>
      <w:r>
        <w:rPr>
          <w:lang w:eastAsia="en-GB"/>
        </w:rPr>
        <w:t xml:space="preserve"> </w:t>
      </w:r>
      <w:r w:rsidRPr="001441E4">
        <w:rPr>
          <w:lang w:eastAsia="en-GB"/>
        </w:rPr>
        <w:t>and</w:t>
      </w:r>
      <w:r>
        <w:rPr>
          <w:lang w:eastAsia="en-GB"/>
        </w:rPr>
        <w:t xml:space="preserve"> </w:t>
      </w:r>
      <w:r w:rsidRPr="001441E4">
        <w:rPr>
          <w:lang w:eastAsia="en-GB"/>
        </w:rPr>
        <w:t>project</w:t>
      </w:r>
      <w:r>
        <w:rPr>
          <w:lang w:eastAsia="en-GB"/>
        </w:rPr>
        <w:t xml:space="preserve"> </w:t>
      </w:r>
      <w:r w:rsidRPr="001441E4">
        <w:rPr>
          <w:lang w:eastAsia="en-GB"/>
        </w:rPr>
        <w:t>chapters.</w:t>
      </w:r>
      <w:r>
        <w:rPr>
          <w:lang w:eastAsia="en-GB"/>
        </w:rPr>
        <w:t xml:space="preserve"> </w:t>
      </w:r>
      <w:r w:rsidRPr="001441E4">
        <w:rPr>
          <w:lang w:eastAsia="en-GB"/>
        </w:rPr>
        <w:t>In</w:t>
      </w:r>
      <w:r>
        <w:rPr>
          <w:lang w:eastAsia="en-GB"/>
        </w:rPr>
        <w:t xml:space="preserve"> </w:t>
      </w:r>
      <w:r w:rsidRPr="001441E4">
        <w:rPr>
          <w:lang w:eastAsia="en-GB"/>
        </w:rPr>
        <w:t>concept</w:t>
      </w:r>
      <w:r>
        <w:rPr>
          <w:lang w:eastAsia="en-GB"/>
        </w:rPr>
        <w:t xml:space="preserve"> </w:t>
      </w:r>
      <w:r w:rsidRPr="001441E4">
        <w:rPr>
          <w:lang w:eastAsia="en-GB"/>
        </w:rPr>
        <w:t>chapters,</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an</w:t>
      </w:r>
      <w:r>
        <w:rPr>
          <w:lang w:eastAsia="en-GB"/>
        </w:rPr>
        <w:t xml:space="preserve"> </w:t>
      </w:r>
      <w:r w:rsidRPr="001441E4">
        <w:rPr>
          <w:lang w:eastAsia="en-GB"/>
        </w:rPr>
        <w:t>aspect</w:t>
      </w:r>
      <w:r>
        <w:rPr>
          <w:lang w:eastAsia="en-GB"/>
        </w:rPr>
        <w:t xml:space="preserve"> </w:t>
      </w:r>
      <w:r w:rsidRPr="001441E4">
        <w:rPr>
          <w:lang w:eastAsia="en-GB"/>
        </w:rPr>
        <w:t>of</w:t>
      </w:r>
      <w:r>
        <w:rPr>
          <w:lang w:eastAsia="en-GB"/>
        </w:rPr>
        <w:t xml:space="preserve"> </w:t>
      </w:r>
      <w:r w:rsidRPr="001441E4">
        <w:rPr>
          <w:lang w:eastAsia="en-GB"/>
        </w:rPr>
        <w:t>Rust.</w:t>
      </w:r>
      <w:r>
        <w:rPr>
          <w:lang w:eastAsia="en-GB"/>
        </w:rPr>
        <w:t xml:space="preserve"> </w:t>
      </w:r>
      <w:r w:rsidRPr="001441E4">
        <w:rPr>
          <w:lang w:eastAsia="en-GB"/>
        </w:rPr>
        <w:t>In</w:t>
      </w:r>
      <w:r>
        <w:rPr>
          <w:lang w:eastAsia="en-GB"/>
        </w:rPr>
        <w:t xml:space="preserve"> </w:t>
      </w:r>
      <w:r w:rsidRPr="001441E4">
        <w:rPr>
          <w:lang w:eastAsia="en-GB"/>
        </w:rPr>
        <w:t>project</w:t>
      </w:r>
      <w:r>
        <w:rPr>
          <w:lang w:eastAsia="en-GB"/>
        </w:rPr>
        <w:t xml:space="preserve"> </w:t>
      </w:r>
      <w:r w:rsidRPr="001441E4">
        <w:rPr>
          <w:lang w:eastAsia="en-GB"/>
        </w:rPr>
        <w:t>chapters,</w:t>
      </w:r>
      <w:r>
        <w:rPr>
          <w:lang w:eastAsia="en-GB"/>
        </w:rPr>
        <w:t xml:space="preserve"> </w:t>
      </w:r>
      <w:r w:rsidRPr="001441E4">
        <w:rPr>
          <w:lang w:eastAsia="en-GB"/>
        </w:rPr>
        <w:t>we’ll</w:t>
      </w:r>
      <w:r>
        <w:rPr>
          <w:lang w:eastAsia="en-GB"/>
        </w:rPr>
        <w:t xml:space="preserve"> </w:t>
      </w:r>
      <w:r w:rsidRPr="001441E4">
        <w:rPr>
          <w:lang w:eastAsia="en-GB"/>
        </w:rPr>
        <w:t>build</w:t>
      </w:r>
      <w:r>
        <w:rPr>
          <w:lang w:eastAsia="en-GB"/>
        </w:rPr>
        <w:t xml:space="preserve"> </w:t>
      </w:r>
      <w:r w:rsidRPr="001441E4">
        <w:rPr>
          <w:lang w:eastAsia="en-GB"/>
        </w:rPr>
        <w:t>small</w:t>
      </w:r>
      <w:r>
        <w:rPr>
          <w:lang w:eastAsia="en-GB"/>
        </w:rPr>
        <w:t xml:space="preserve"> </w:t>
      </w:r>
      <w:r w:rsidRPr="001441E4">
        <w:rPr>
          <w:lang w:eastAsia="en-GB"/>
        </w:rPr>
        <w:t>programs</w:t>
      </w:r>
      <w:r>
        <w:rPr>
          <w:lang w:eastAsia="en-GB"/>
        </w:rPr>
        <w:t xml:space="preserve"> </w:t>
      </w:r>
      <w:r w:rsidRPr="001441E4">
        <w:rPr>
          <w:lang w:eastAsia="en-GB"/>
        </w:rPr>
        <w:t>together,</w:t>
      </w:r>
      <w:r>
        <w:rPr>
          <w:lang w:eastAsia="en-GB"/>
        </w:rPr>
        <w:t xml:space="preserve"> </w:t>
      </w:r>
      <w:r w:rsidRPr="001441E4">
        <w:rPr>
          <w:lang w:eastAsia="en-GB"/>
        </w:rPr>
        <w:t>applying</w:t>
      </w:r>
      <w:r>
        <w:rPr>
          <w:lang w:eastAsia="en-GB"/>
        </w:rPr>
        <w:t xml:space="preserve"> </w:t>
      </w:r>
      <w:r w:rsidRPr="001441E4">
        <w:rPr>
          <w:lang w:eastAsia="en-GB"/>
        </w:rPr>
        <w:t>what</w:t>
      </w:r>
      <w:r>
        <w:rPr>
          <w:lang w:eastAsia="en-GB"/>
        </w:rPr>
        <w:t xml:space="preserve"> </w:t>
      </w:r>
      <w:r w:rsidRPr="001441E4">
        <w:rPr>
          <w:lang w:eastAsia="en-GB"/>
        </w:rPr>
        <w:t>you’ve</w:t>
      </w:r>
      <w:r>
        <w:rPr>
          <w:lang w:eastAsia="en-GB"/>
        </w:rPr>
        <w:t xml:space="preserve"> </w:t>
      </w:r>
      <w:r w:rsidRPr="001441E4">
        <w:rPr>
          <w:lang w:eastAsia="en-GB"/>
        </w:rPr>
        <w:t>learned</w:t>
      </w:r>
      <w:r>
        <w:rPr>
          <w:lang w:eastAsia="en-GB"/>
        </w:rPr>
        <w:t xml:space="preserve"> </w:t>
      </w:r>
      <w:r w:rsidRPr="001441E4">
        <w:rPr>
          <w:lang w:eastAsia="en-GB"/>
        </w:rPr>
        <w:t>so</w:t>
      </w:r>
      <w:r>
        <w:rPr>
          <w:lang w:eastAsia="en-GB"/>
        </w:rPr>
        <w:t xml:space="preserve"> </w:t>
      </w:r>
      <w:r w:rsidRPr="001441E4">
        <w:rPr>
          <w:lang w:eastAsia="en-GB"/>
        </w:rPr>
        <w:t>far.</w:t>
      </w:r>
      <w:r>
        <w:rPr>
          <w:lang w:eastAsia="en-GB"/>
        </w:rPr>
        <w:t xml:space="preserve"> </w:t>
      </w:r>
      <w:proofErr w:type="spellStart"/>
      <w:r w:rsidRPr="00FD39CB">
        <w:rPr>
          <w:rStyle w:val="Xref"/>
        </w:rPr>
        <w:t>Chapter</w:t>
      </w:r>
      <w:proofErr w:type="spellEnd"/>
      <w:del w:id="103" w:author="Audrey Doyle" w:date="2022-08-06T15:00:00Z">
        <w:r w:rsidRPr="00FD39CB" w:rsidDel="00E83CAA">
          <w:rPr>
            <w:rStyle w:val="Xref"/>
          </w:rPr>
          <w:delText>s</w:delText>
        </w:r>
      </w:del>
      <w:r w:rsidRPr="00FD39CB">
        <w:rPr>
          <w:rStyle w:val="Xref"/>
        </w:rPr>
        <w:t xml:space="preserve"> 2</w:t>
      </w:r>
      <w:r w:rsidRPr="00696D11">
        <w:rPr>
          <w:rPrChange w:id="104" w:author="Audrey Doyle" w:date="2022-08-06T15:13:00Z">
            <w:rPr>
              <w:rStyle w:val="Xref"/>
            </w:rPr>
          </w:rPrChange>
        </w:rPr>
        <w:t xml:space="preserve">, </w:t>
      </w:r>
      <w:proofErr w:type="spellStart"/>
      <w:ins w:id="105" w:author="Audrey Doyle" w:date="2022-08-06T15:00:00Z">
        <w:r w:rsidR="00E83CAA">
          <w:rPr>
            <w:rStyle w:val="Xref"/>
          </w:rPr>
          <w:t>Chapter</w:t>
        </w:r>
        <w:proofErr w:type="spellEnd"/>
        <w:r w:rsidR="00E83CAA">
          <w:rPr>
            <w:rStyle w:val="Xref"/>
          </w:rPr>
          <w:t xml:space="preserve"> </w:t>
        </w:r>
      </w:ins>
      <w:r w:rsidRPr="00FD39CB">
        <w:rPr>
          <w:rStyle w:val="Xref"/>
        </w:rPr>
        <w:t>12</w:t>
      </w:r>
      <w:r w:rsidRPr="009A11FD">
        <w:rPr>
          <w:rPrChange w:id="106" w:author="Audrey Doyle" w:date="2022-08-06T15:00:00Z">
            <w:rPr>
              <w:rStyle w:val="Xref"/>
            </w:rPr>
          </w:rPrChange>
        </w:rPr>
        <w:t>, and</w:t>
      </w:r>
      <w:r w:rsidRPr="00696D11">
        <w:rPr>
          <w:rPrChange w:id="107" w:author="Audrey Doyle" w:date="2022-08-06T15:13:00Z">
            <w:rPr>
              <w:rStyle w:val="Xref"/>
            </w:rPr>
          </w:rPrChange>
        </w:rPr>
        <w:t xml:space="preserve"> </w:t>
      </w:r>
      <w:proofErr w:type="spellStart"/>
      <w:ins w:id="108" w:author="Audrey Doyle" w:date="2022-08-06T15:00:00Z">
        <w:r w:rsidR="00E83CAA">
          <w:rPr>
            <w:rStyle w:val="Xref"/>
          </w:rPr>
          <w:t>Chapter</w:t>
        </w:r>
        <w:proofErr w:type="spellEnd"/>
        <w:r w:rsidR="00E83CAA">
          <w:rPr>
            <w:rStyle w:val="Xref"/>
          </w:rPr>
          <w:t xml:space="preserve"> </w:t>
        </w:r>
      </w:ins>
      <w:r w:rsidRPr="00FD39CB">
        <w:rPr>
          <w:rStyle w:val="Xref"/>
        </w:rPr>
        <w:t>20</w:t>
      </w:r>
      <w:r w:rsidRPr="00696D11">
        <w:rPr>
          <w:rPrChange w:id="109" w:author="Audrey Doyle" w:date="2022-08-06T15:13:00Z">
            <w:rPr>
              <w:rStyle w:val="Xref"/>
            </w:rPr>
          </w:rPrChange>
        </w:rPr>
        <w:t xml:space="preserve"> </w:t>
      </w:r>
      <w:r w:rsidRPr="001441E4">
        <w:rPr>
          <w:lang w:eastAsia="en-GB"/>
        </w:rPr>
        <w:t>are</w:t>
      </w:r>
      <w:r>
        <w:rPr>
          <w:lang w:eastAsia="en-GB"/>
        </w:rPr>
        <w:t xml:space="preserve"> </w:t>
      </w:r>
      <w:r w:rsidRPr="001441E4">
        <w:rPr>
          <w:lang w:eastAsia="en-GB"/>
        </w:rPr>
        <w:t>project</w:t>
      </w:r>
      <w:r>
        <w:rPr>
          <w:lang w:eastAsia="en-GB"/>
        </w:rPr>
        <w:t xml:space="preserve"> </w:t>
      </w:r>
      <w:r w:rsidRPr="001441E4">
        <w:rPr>
          <w:lang w:eastAsia="en-GB"/>
        </w:rPr>
        <w:t>chapters;</w:t>
      </w:r>
      <w:r>
        <w:rPr>
          <w:lang w:eastAsia="en-GB"/>
        </w:rPr>
        <w:t xml:space="preserve"> </w:t>
      </w:r>
      <w:r w:rsidRPr="001441E4">
        <w:rPr>
          <w:lang w:eastAsia="en-GB"/>
        </w:rPr>
        <w:t>the</w:t>
      </w:r>
      <w:r>
        <w:rPr>
          <w:lang w:eastAsia="en-GB"/>
        </w:rPr>
        <w:t xml:space="preserve"> </w:t>
      </w:r>
      <w:r w:rsidRPr="001441E4">
        <w:rPr>
          <w:lang w:eastAsia="en-GB"/>
        </w:rPr>
        <w:t>rest</w:t>
      </w:r>
      <w:r>
        <w:rPr>
          <w:lang w:eastAsia="en-GB"/>
        </w:rPr>
        <w:t xml:space="preserve"> </w:t>
      </w:r>
      <w:r w:rsidRPr="001441E4">
        <w:rPr>
          <w:lang w:eastAsia="en-GB"/>
        </w:rPr>
        <w:t>are</w:t>
      </w:r>
      <w:r>
        <w:rPr>
          <w:lang w:eastAsia="en-GB"/>
        </w:rPr>
        <w:t xml:space="preserve"> </w:t>
      </w:r>
      <w:r w:rsidRPr="001441E4">
        <w:rPr>
          <w:lang w:eastAsia="en-GB"/>
        </w:rPr>
        <w:t>concept</w:t>
      </w:r>
      <w:r>
        <w:rPr>
          <w:lang w:eastAsia="en-GB"/>
        </w:rPr>
        <w:t xml:space="preserve"> </w:t>
      </w:r>
      <w:r w:rsidRPr="001441E4">
        <w:rPr>
          <w:lang w:eastAsia="en-GB"/>
        </w:rPr>
        <w:t>chapters.</w:t>
      </w:r>
    </w:p>
    <w:p w14:paraId="3D1ECD1E" w14:textId="33E94FC8" w:rsidR="00540BB8" w:rsidRPr="001441E4" w:rsidRDefault="00540BB8" w:rsidP="00540BB8">
      <w:pPr>
        <w:pStyle w:val="Body"/>
        <w:rPr>
          <w:lang w:eastAsia="en-GB"/>
        </w:rPr>
      </w:pPr>
      <w:r w:rsidRPr="00FD39CB">
        <w:rPr>
          <w:rStyle w:val="Bold"/>
        </w:rPr>
        <w:t>Chapter 1</w:t>
      </w:r>
      <w:r>
        <w:rPr>
          <w:lang w:eastAsia="en-GB"/>
        </w:rPr>
        <w:t xml:space="preserve"> </w:t>
      </w:r>
      <w:r w:rsidRPr="001441E4">
        <w:rPr>
          <w:lang w:eastAsia="en-GB"/>
        </w:rPr>
        <w:t>explains</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install</w:t>
      </w:r>
      <w:r>
        <w:rPr>
          <w:lang w:eastAsia="en-GB"/>
        </w:rPr>
        <w:t xml:space="preserve"> </w:t>
      </w:r>
      <w:r w:rsidRPr="001441E4">
        <w:rPr>
          <w:lang w:eastAsia="en-GB"/>
        </w:rPr>
        <w:t>Rust,</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write</w:t>
      </w:r>
      <w:r>
        <w:rPr>
          <w:lang w:eastAsia="en-GB"/>
        </w:rPr>
        <w:t xml:space="preserve"> </w:t>
      </w:r>
      <w:r w:rsidRPr="001441E4">
        <w:rPr>
          <w:lang w:eastAsia="en-GB"/>
        </w:rPr>
        <w:t>a</w:t>
      </w:r>
      <w:r>
        <w:rPr>
          <w:lang w:eastAsia="en-GB"/>
        </w:rPr>
        <w:t xml:space="preserve"> </w:t>
      </w:r>
      <w:r w:rsidRPr="001441E4">
        <w:rPr>
          <w:lang w:eastAsia="en-GB"/>
        </w:rPr>
        <w:t>“Hello,</w:t>
      </w:r>
      <w:r>
        <w:rPr>
          <w:lang w:eastAsia="en-GB"/>
        </w:rPr>
        <w:t xml:space="preserve"> </w:t>
      </w:r>
      <w:r w:rsidRPr="001441E4">
        <w:rPr>
          <w:lang w:eastAsia="en-GB"/>
        </w:rPr>
        <w:t>world!”</w:t>
      </w:r>
      <w:r>
        <w:rPr>
          <w:lang w:eastAsia="en-GB"/>
        </w:rPr>
        <w:t xml:space="preserve"> </w:t>
      </w:r>
      <w:r w:rsidRPr="001441E4">
        <w:rPr>
          <w:lang w:eastAsia="en-GB"/>
        </w:rPr>
        <w:t>program,</w:t>
      </w:r>
      <w:r>
        <w:rPr>
          <w:lang w:eastAsia="en-GB"/>
        </w:rPr>
        <w:t xml:space="preserve"> </w:t>
      </w:r>
      <w:r w:rsidRPr="001441E4">
        <w:rPr>
          <w:lang w:eastAsia="en-GB"/>
        </w:rPr>
        <w:t>and</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use</w:t>
      </w:r>
      <w:r>
        <w:rPr>
          <w:lang w:eastAsia="en-GB"/>
        </w:rPr>
        <w:t xml:space="preserve"> </w:t>
      </w:r>
      <w:r w:rsidRPr="001441E4">
        <w:rPr>
          <w:lang w:eastAsia="en-GB"/>
        </w:rPr>
        <w:t>Cargo,</w:t>
      </w:r>
      <w:r>
        <w:rPr>
          <w:lang w:eastAsia="en-GB"/>
        </w:rPr>
        <w:t xml:space="preserve"> </w:t>
      </w:r>
      <w:r w:rsidRPr="001441E4">
        <w:rPr>
          <w:lang w:eastAsia="en-GB"/>
        </w:rPr>
        <w:t>Rust’s</w:t>
      </w:r>
      <w:r>
        <w:rPr>
          <w:lang w:eastAsia="en-GB"/>
        </w:rPr>
        <w:t xml:space="preserve"> </w:t>
      </w:r>
      <w:r w:rsidRPr="001441E4">
        <w:rPr>
          <w:lang w:eastAsia="en-GB"/>
        </w:rPr>
        <w:t>package</w:t>
      </w:r>
      <w:r>
        <w:rPr>
          <w:lang w:eastAsia="en-GB"/>
        </w:rPr>
        <w:t xml:space="preserve"> </w:t>
      </w:r>
      <w:r w:rsidRPr="001441E4">
        <w:rPr>
          <w:lang w:eastAsia="en-GB"/>
        </w:rPr>
        <w:t>manager</w:t>
      </w:r>
      <w:r>
        <w:rPr>
          <w:lang w:eastAsia="en-GB"/>
        </w:rPr>
        <w:t xml:space="preserve"> </w:t>
      </w:r>
      <w:r w:rsidRPr="001441E4">
        <w:rPr>
          <w:lang w:eastAsia="en-GB"/>
        </w:rPr>
        <w:t>and</w:t>
      </w:r>
      <w:r>
        <w:rPr>
          <w:lang w:eastAsia="en-GB"/>
        </w:rPr>
        <w:t xml:space="preserve"> </w:t>
      </w:r>
      <w:r w:rsidRPr="001441E4">
        <w:rPr>
          <w:lang w:eastAsia="en-GB"/>
        </w:rPr>
        <w:t>build</w:t>
      </w:r>
      <w:r>
        <w:rPr>
          <w:lang w:eastAsia="en-GB"/>
        </w:rPr>
        <w:t xml:space="preserve"> </w:t>
      </w:r>
      <w:r w:rsidRPr="001441E4">
        <w:rPr>
          <w:lang w:eastAsia="en-GB"/>
        </w:rPr>
        <w:t>tool.</w:t>
      </w:r>
      <w:r>
        <w:rPr>
          <w:lang w:eastAsia="en-GB"/>
        </w:rPr>
        <w:t xml:space="preserve"> </w:t>
      </w:r>
      <w:r w:rsidRPr="00FD39CB">
        <w:rPr>
          <w:rStyle w:val="Bold"/>
        </w:rPr>
        <w:t>Chapter 2</w:t>
      </w:r>
      <w:r>
        <w:rPr>
          <w:lang w:eastAsia="en-GB"/>
        </w:rPr>
        <w:t xml:space="preserve"> </w:t>
      </w:r>
      <w:r w:rsidRPr="001441E4">
        <w:rPr>
          <w:lang w:eastAsia="en-GB"/>
        </w:rPr>
        <w:t>is</w:t>
      </w:r>
      <w:r>
        <w:rPr>
          <w:lang w:eastAsia="en-GB"/>
        </w:rPr>
        <w:t xml:space="preserve"> </w:t>
      </w:r>
      <w:r w:rsidRPr="001441E4">
        <w:rPr>
          <w:lang w:eastAsia="en-GB"/>
        </w:rPr>
        <w:t>a</w:t>
      </w:r>
      <w:r>
        <w:rPr>
          <w:lang w:eastAsia="en-GB"/>
        </w:rPr>
        <w:t xml:space="preserve"> </w:t>
      </w:r>
      <w:r w:rsidRPr="001441E4">
        <w:rPr>
          <w:lang w:eastAsia="en-GB"/>
        </w:rPr>
        <w:t>hands-on</w:t>
      </w:r>
      <w:r>
        <w:rPr>
          <w:lang w:eastAsia="en-GB"/>
        </w:rPr>
        <w:t xml:space="preserve"> </w:t>
      </w:r>
      <w:r w:rsidRPr="001441E4">
        <w:rPr>
          <w:lang w:eastAsia="en-GB"/>
        </w:rPr>
        <w:t>introduction</w:t>
      </w:r>
      <w:r>
        <w:rPr>
          <w:lang w:eastAsia="en-GB"/>
        </w:rPr>
        <w:t xml:space="preserve"> </w:t>
      </w:r>
      <w:r w:rsidRPr="001441E4">
        <w:rPr>
          <w:lang w:eastAsia="en-GB"/>
        </w:rPr>
        <w:t>to</w:t>
      </w:r>
      <w:r>
        <w:rPr>
          <w:lang w:eastAsia="en-GB"/>
        </w:rPr>
        <w:t xml:space="preserve"> </w:t>
      </w:r>
      <w:r w:rsidRPr="001441E4">
        <w:rPr>
          <w:lang w:eastAsia="en-GB"/>
        </w:rPr>
        <w:t>writing</w:t>
      </w:r>
      <w:r>
        <w:rPr>
          <w:lang w:eastAsia="en-GB"/>
        </w:rPr>
        <w:t xml:space="preserve"> </w:t>
      </w:r>
      <w:r w:rsidRPr="001441E4">
        <w:rPr>
          <w:lang w:eastAsia="en-GB"/>
        </w:rPr>
        <w:t>a</w:t>
      </w:r>
      <w:r>
        <w:rPr>
          <w:lang w:eastAsia="en-GB"/>
        </w:rPr>
        <w:t xml:space="preserve"> </w:t>
      </w:r>
      <w:r w:rsidRPr="001441E4">
        <w:rPr>
          <w:lang w:eastAsia="en-GB"/>
        </w:rPr>
        <w:t>program</w:t>
      </w:r>
      <w:r>
        <w:rPr>
          <w:lang w:eastAsia="en-GB"/>
        </w:rPr>
        <w:t xml:space="preserve"> </w:t>
      </w:r>
      <w:r w:rsidRPr="001441E4">
        <w:rPr>
          <w:lang w:eastAsia="en-GB"/>
        </w:rPr>
        <w:t>in</w:t>
      </w:r>
      <w:r>
        <w:rPr>
          <w:lang w:eastAsia="en-GB"/>
        </w:rPr>
        <w:t xml:space="preserve"> </w:t>
      </w:r>
      <w:r w:rsidRPr="001441E4">
        <w:rPr>
          <w:lang w:eastAsia="en-GB"/>
        </w:rPr>
        <w:t>Rust,</w:t>
      </w:r>
      <w:r>
        <w:rPr>
          <w:lang w:eastAsia="en-GB"/>
        </w:rPr>
        <w:t xml:space="preserve"> </w:t>
      </w:r>
      <w:r w:rsidRPr="001441E4">
        <w:rPr>
          <w:lang w:eastAsia="en-GB"/>
        </w:rPr>
        <w:t>having</w:t>
      </w:r>
      <w:r>
        <w:rPr>
          <w:lang w:eastAsia="en-GB"/>
        </w:rPr>
        <w:t xml:space="preserve"> </w:t>
      </w:r>
      <w:r w:rsidRPr="001441E4">
        <w:rPr>
          <w:lang w:eastAsia="en-GB"/>
        </w:rPr>
        <w:t>you</w:t>
      </w:r>
      <w:r>
        <w:rPr>
          <w:lang w:eastAsia="en-GB"/>
        </w:rPr>
        <w:t xml:space="preserve"> </w:t>
      </w:r>
      <w:r w:rsidRPr="001441E4">
        <w:rPr>
          <w:lang w:eastAsia="en-GB"/>
        </w:rPr>
        <w:t>build</w:t>
      </w:r>
      <w:r>
        <w:rPr>
          <w:lang w:eastAsia="en-GB"/>
        </w:rPr>
        <w:t xml:space="preserve"> </w:t>
      </w:r>
      <w:r w:rsidRPr="001441E4">
        <w:rPr>
          <w:lang w:eastAsia="en-GB"/>
        </w:rPr>
        <w:t>up</w:t>
      </w:r>
      <w:r>
        <w:rPr>
          <w:lang w:eastAsia="en-GB"/>
        </w:rPr>
        <w:t xml:space="preserve"> </w:t>
      </w:r>
      <w:r w:rsidRPr="001441E4">
        <w:rPr>
          <w:lang w:eastAsia="en-GB"/>
        </w:rPr>
        <w:t>a</w:t>
      </w:r>
      <w:r>
        <w:rPr>
          <w:lang w:eastAsia="en-GB"/>
        </w:rPr>
        <w:t xml:space="preserve"> </w:t>
      </w:r>
      <w:del w:id="110" w:author="Audrey Doyle" w:date="2022-08-06T15:00:00Z">
        <w:r w:rsidRPr="001441E4" w:rsidDel="009A11FD">
          <w:rPr>
            <w:lang w:eastAsia="en-GB"/>
          </w:rPr>
          <w:delText>number</w:delText>
        </w:r>
        <w:r w:rsidDel="009A11FD">
          <w:rPr>
            <w:lang w:eastAsia="en-GB"/>
          </w:rPr>
          <w:delText xml:space="preserve"> </w:delText>
        </w:r>
      </w:del>
      <w:ins w:id="111" w:author="Audrey Doyle" w:date="2022-08-06T15:00:00Z">
        <w:r w:rsidR="009A11FD" w:rsidRPr="001441E4">
          <w:rPr>
            <w:lang w:eastAsia="en-GB"/>
          </w:rPr>
          <w:t>number</w:t>
        </w:r>
        <w:r w:rsidR="009A11FD">
          <w:rPr>
            <w:lang w:eastAsia="en-GB"/>
          </w:rPr>
          <w:t>-</w:t>
        </w:r>
      </w:ins>
      <w:r w:rsidRPr="001441E4">
        <w:rPr>
          <w:lang w:eastAsia="en-GB"/>
        </w:rPr>
        <w:t>guessing</w:t>
      </w:r>
      <w:r>
        <w:rPr>
          <w:lang w:eastAsia="en-GB"/>
        </w:rPr>
        <w:t xml:space="preserve"> </w:t>
      </w:r>
      <w:r w:rsidRPr="001441E4">
        <w:rPr>
          <w:lang w:eastAsia="en-GB"/>
        </w:rPr>
        <w:t>game.</w:t>
      </w:r>
      <w:r>
        <w:rPr>
          <w:lang w:eastAsia="en-GB"/>
        </w:rPr>
        <w:t xml:space="preserve"> </w:t>
      </w:r>
      <w:r w:rsidRPr="001441E4">
        <w:rPr>
          <w:lang w:eastAsia="en-GB"/>
        </w:rPr>
        <w:t>Here</w:t>
      </w:r>
      <w:ins w:id="112" w:author="Audrey Doyle" w:date="2022-08-06T15:00:00Z">
        <w:r w:rsidR="009A11FD">
          <w:rPr>
            <w:lang w:eastAsia="en-GB"/>
          </w:rPr>
          <w:t>,</w:t>
        </w:r>
      </w:ins>
      <w:r>
        <w:rPr>
          <w:lang w:eastAsia="en-GB"/>
        </w:rPr>
        <w:t xml:space="preserve"> </w:t>
      </w:r>
      <w:r w:rsidRPr="001441E4">
        <w:rPr>
          <w:lang w:eastAsia="en-GB"/>
        </w:rPr>
        <w:t>we</w:t>
      </w:r>
      <w:r>
        <w:rPr>
          <w:lang w:eastAsia="en-GB"/>
        </w:rPr>
        <w:t xml:space="preserve"> </w:t>
      </w:r>
      <w:r w:rsidRPr="001441E4">
        <w:rPr>
          <w:lang w:eastAsia="en-GB"/>
        </w:rPr>
        <w:t>cover</w:t>
      </w:r>
      <w:r>
        <w:rPr>
          <w:lang w:eastAsia="en-GB"/>
        </w:rPr>
        <w:t xml:space="preserve"> </w:t>
      </w:r>
      <w:r w:rsidRPr="001441E4">
        <w:rPr>
          <w:lang w:eastAsia="en-GB"/>
        </w:rPr>
        <w:t>concepts</w:t>
      </w:r>
      <w:r>
        <w:rPr>
          <w:lang w:eastAsia="en-GB"/>
        </w:rPr>
        <w:t xml:space="preserve"> </w:t>
      </w:r>
      <w:r w:rsidRPr="001441E4">
        <w:rPr>
          <w:lang w:eastAsia="en-GB"/>
        </w:rPr>
        <w:t>at</w:t>
      </w:r>
      <w:r>
        <w:rPr>
          <w:lang w:eastAsia="en-GB"/>
        </w:rPr>
        <w:t xml:space="preserve"> </w:t>
      </w:r>
      <w:r w:rsidRPr="001441E4">
        <w:rPr>
          <w:lang w:eastAsia="en-GB"/>
        </w:rPr>
        <w:t>a</w:t>
      </w:r>
      <w:r>
        <w:rPr>
          <w:lang w:eastAsia="en-GB"/>
        </w:rPr>
        <w:t xml:space="preserve"> </w:t>
      </w:r>
      <w:r w:rsidRPr="001441E4">
        <w:rPr>
          <w:lang w:eastAsia="en-GB"/>
        </w:rPr>
        <w:t>high</w:t>
      </w:r>
      <w:r>
        <w:rPr>
          <w:lang w:eastAsia="en-GB"/>
        </w:rPr>
        <w:t xml:space="preserve"> </w:t>
      </w:r>
      <w:r w:rsidRPr="001441E4">
        <w:rPr>
          <w:lang w:eastAsia="en-GB"/>
        </w:rPr>
        <w:t>level,</w:t>
      </w:r>
      <w:r>
        <w:rPr>
          <w:lang w:eastAsia="en-GB"/>
        </w:rPr>
        <w:t xml:space="preserve"> </w:t>
      </w:r>
      <w:r w:rsidRPr="001441E4">
        <w:rPr>
          <w:lang w:eastAsia="en-GB"/>
        </w:rPr>
        <w:t>and</w:t>
      </w:r>
      <w:r>
        <w:rPr>
          <w:lang w:eastAsia="en-GB"/>
        </w:rPr>
        <w:t xml:space="preserve"> </w:t>
      </w:r>
      <w:r w:rsidRPr="001441E4">
        <w:rPr>
          <w:lang w:eastAsia="en-GB"/>
        </w:rPr>
        <w:t>later</w:t>
      </w:r>
      <w:r>
        <w:rPr>
          <w:lang w:eastAsia="en-GB"/>
        </w:rPr>
        <w:t xml:space="preserve"> </w:t>
      </w:r>
      <w:r w:rsidRPr="001441E4">
        <w:rPr>
          <w:lang w:eastAsia="en-GB"/>
        </w:rPr>
        <w:t>chapters</w:t>
      </w:r>
      <w:r>
        <w:rPr>
          <w:lang w:eastAsia="en-GB"/>
        </w:rPr>
        <w:t xml:space="preserve"> </w:t>
      </w:r>
      <w:r w:rsidRPr="001441E4">
        <w:rPr>
          <w:lang w:eastAsia="en-GB"/>
        </w:rPr>
        <w:t>will</w:t>
      </w:r>
      <w:r>
        <w:rPr>
          <w:lang w:eastAsia="en-GB"/>
        </w:rPr>
        <w:t xml:space="preserve"> </w:t>
      </w:r>
      <w:r w:rsidRPr="001441E4">
        <w:rPr>
          <w:lang w:eastAsia="en-GB"/>
        </w:rPr>
        <w:t>provide</w:t>
      </w:r>
      <w:r>
        <w:rPr>
          <w:lang w:eastAsia="en-GB"/>
        </w:rPr>
        <w:t xml:space="preserve"> </w:t>
      </w:r>
      <w:r w:rsidRPr="001441E4">
        <w:rPr>
          <w:lang w:eastAsia="en-GB"/>
        </w:rPr>
        <w:t>additional</w:t>
      </w:r>
      <w:r>
        <w:rPr>
          <w:lang w:eastAsia="en-GB"/>
        </w:rPr>
        <w:t xml:space="preserve"> </w:t>
      </w:r>
      <w:r w:rsidRPr="001441E4">
        <w:rPr>
          <w:lang w:eastAsia="en-GB"/>
        </w:rPr>
        <w:t>detail.</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get</w:t>
      </w:r>
      <w:r>
        <w:rPr>
          <w:lang w:eastAsia="en-GB"/>
        </w:rPr>
        <w:t xml:space="preserve"> </w:t>
      </w:r>
      <w:r w:rsidRPr="001441E4">
        <w:rPr>
          <w:lang w:eastAsia="en-GB"/>
        </w:rPr>
        <w:t>your</w:t>
      </w:r>
      <w:r>
        <w:rPr>
          <w:lang w:eastAsia="en-GB"/>
        </w:rPr>
        <w:t xml:space="preserve"> </w:t>
      </w:r>
      <w:r w:rsidRPr="001441E4">
        <w:rPr>
          <w:lang w:eastAsia="en-GB"/>
        </w:rPr>
        <w:t>hands</w:t>
      </w:r>
      <w:r>
        <w:rPr>
          <w:lang w:eastAsia="en-GB"/>
        </w:rPr>
        <w:t xml:space="preserve"> </w:t>
      </w:r>
      <w:r w:rsidRPr="001441E4">
        <w:rPr>
          <w:lang w:eastAsia="en-GB"/>
        </w:rPr>
        <w:t>dirty</w:t>
      </w:r>
      <w:r>
        <w:rPr>
          <w:lang w:eastAsia="en-GB"/>
        </w:rPr>
        <w:t xml:space="preserve"> </w:t>
      </w:r>
      <w:r w:rsidRPr="001441E4">
        <w:rPr>
          <w:lang w:eastAsia="en-GB"/>
        </w:rPr>
        <w:t>right</w:t>
      </w:r>
      <w:r>
        <w:rPr>
          <w:lang w:eastAsia="en-GB"/>
        </w:rPr>
        <w:t xml:space="preserve"> </w:t>
      </w:r>
      <w:r w:rsidRPr="001441E4">
        <w:rPr>
          <w:lang w:eastAsia="en-GB"/>
        </w:rPr>
        <w:t>away,</w:t>
      </w:r>
      <w:r>
        <w:rPr>
          <w:lang w:eastAsia="en-GB"/>
        </w:rPr>
        <w:t xml:space="preserve"> </w:t>
      </w:r>
      <w:proofErr w:type="spellStart"/>
      <w:r w:rsidRPr="00FD39CB">
        <w:rPr>
          <w:rStyle w:val="Xref"/>
        </w:rPr>
        <w:t>Chapter</w:t>
      </w:r>
      <w:proofErr w:type="spellEnd"/>
      <w:r w:rsidRPr="00FD39CB">
        <w:rPr>
          <w:rStyle w:val="Xref"/>
        </w:rPr>
        <w:t xml:space="preserve"> 2</w:t>
      </w:r>
      <w:r>
        <w:rPr>
          <w:lang w:eastAsia="en-GB"/>
        </w:rPr>
        <w:t xml:space="preserve"> </w:t>
      </w:r>
      <w:r w:rsidRPr="001441E4">
        <w:rPr>
          <w:lang w:eastAsia="en-GB"/>
        </w:rPr>
        <w:t>is</w:t>
      </w:r>
      <w:r>
        <w:rPr>
          <w:lang w:eastAsia="en-GB"/>
        </w:rPr>
        <w:t xml:space="preserve"> </w:t>
      </w:r>
      <w:r w:rsidRPr="001441E4">
        <w:rPr>
          <w:lang w:eastAsia="en-GB"/>
        </w:rPr>
        <w:t>the</w:t>
      </w:r>
      <w:r>
        <w:rPr>
          <w:lang w:eastAsia="en-GB"/>
        </w:rPr>
        <w:t xml:space="preserve"> </w:t>
      </w:r>
      <w:r w:rsidRPr="001441E4">
        <w:rPr>
          <w:lang w:eastAsia="en-GB"/>
        </w:rPr>
        <w:t>place</w:t>
      </w:r>
      <w:r>
        <w:rPr>
          <w:lang w:eastAsia="en-GB"/>
        </w:rPr>
        <w:t xml:space="preserve"> </w:t>
      </w:r>
      <w:r w:rsidRPr="001441E4">
        <w:rPr>
          <w:lang w:eastAsia="en-GB"/>
        </w:rPr>
        <w:t>for</w:t>
      </w:r>
      <w:r>
        <w:rPr>
          <w:lang w:eastAsia="en-GB"/>
        </w:rPr>
        <w:t xml:space="preserve"> </w:t>
      </w:r>
      <w:r w:rsidRPr="001441E4">
        <w:rPr>
          <w:lang w:eastAsia="en-GB"/>
        </w:rPr>
        <w:t>that.</w:t>
      </w:r>
      <w:r>
        <w:rPr>
          <w:lang w:eastAsia="en-GB"/>
        </w:rPr>
        <w:t xml:space="preserve"> </w:t>
      </w:r>
      <w:r w:rsidRPr="00FD39CB">
        <w:rPr>
          <w:rStyle w:val="Bold"/>
        </w:rPr>
        <w:t>Chapter 3</w:t>
      </w:r>
      <w:r>
        <w:rPr>
          <w:lang w:eastAsia="en-GB"/>
        </w:rPr>
        <w:t xml:space="preserve"> </w:t>
      </w:r>
      <w:r w:rsidRPr="001441E4">
        <w:rPr>
          <w:lang w:eastAsia="en-GB"/>
        </w:rPr>
        <w:t>covers</w:t>
      </w:r>
      <w:r>
        <w:rPr>
          <w:lang w:eastAsia="en-GB"/>
        </w:rPr>
        <w:t xml:space="preserve"> </w:t>
      </w:r>
      <w:r w:rsidRPr="001441E4">
        <w:rPr>
          <w:lang w:eastAsia="en-GB"/>
        </w:rPr>
        <w:t>Rust</w:t>
      </w:r>
      <w:r>
        <w:rPr>
          <w:lang w:eastAsia="en-GB"/>
        </w:rPr>
        <w:t xml:space="preserve"> </w:t>
      </w:r>
      <w:r w:rsidRPr="001441E4">
        <w:rPr>
          <w:lang w:eastAsia="en-GB"/>
        </w:rPr>
        <w:t>features</w:t>
      </w:r>
      <w:r>
        <w:rPr>
          <w:lang w:eastAsia="en-GB"/>
        </w:rPr>
        <w:t xml:space="preserve"> </w:t>
      </w:r>
      <w:r w:rsidRPr="001441E4">
        <w:rPr>
          <w:lang w:eastAsia="en-GB"/>
        </w:rPr>
        <w:t>that</w:t>
      </w:r>
      <w:r>
        <w:rPr>
          <w:lang w:eastAsia="en-GB"/>
        </w:rPr>
        <w:t xml:space="preserve"> </w:t>
      </w:r>
      <w:r w:rsidRPr="001441E4">
        <w:rPr>
          <w:lang w:eastAsia="en-GB"/>
        </w:rPr>
        <w:t>are</w:t>
      </w:r>
      <w:r>
        <w:rPr>
          <w:lang w:eastAsia="en-GB"/>
        </w:rPr>
        <w:t xml:space="preserve"> </w:t>
      </w:r>
      <w:r w:rsidRPr="001441E4">
        <w:rPr>
          <w:lang w:eastAsia="en-GB"/>
        </w:rPr>
        <w:t>similar</w:t>
      </w:r>
      <w:r>
        <w:rPr>
          <w:lang w:eastAsia="en-GB"/>
        </w:rPr>
        <w:t xml:space="preserve"> </w:t>
      </w:r>
      <w:r w:rsidRPr="001441E4">
        <w:rPr>
          <w:lang w:eastAsia="en-GB"/>
        </w:rPr>
        <w:t>to</w:t>
      </w:r>
      <w:r>
        <w:rPr>
          <w:lang w:eastAsia="en-GB"/>
        </w:rPr>
        <w:t xml:space="preserve"> </w:t>
      </w:r>
      <w:r w:rsidRPr="001441E4">
        <w:rPr>
          <w:lang w:eastAsia="en-GB"/>
        </w:rPr>
        <w:t>those</w:t>
      </w:r>
      <w:r>
        <w:rPr>
          <w:lang w:eastAsia="en-GB"/>
        </w:rPr>
        <w:t xml:space="preserve"> </w:t>
      </w:r>
      <w:r w:rsidRPr="001441E4">
        <w:rPr>
          <w:lang w:eastAsia="en-GB"/>
        </w:rPr>
        <w:lastRenderedPageBreak/>
        <w:t>of</w:t>
      </w:r>
      <w:r>
        <w:rPr>
          <w:lang w:eastAsia="en-GB"/>
        </w:rPr>
        <w:t xml:space="preserve"> </w:t>
      </w:r>
      <w:r w:rsidRPr="001441E4">
        <w:rPr>
          <w:lang w:eastAsia="en-GB"/>
        </w:rPr>
        <w:t>other</w:t>
      </w:r>
      <w:r>
        <w:rPr>
          <w:lang w:eastAsia="en-GB"/>
        </w:rPr>
        <w:t xml:space="preserve"> </w:t>
      </w:r>
      <w:r w:rsidRPr="001441E4">
        <w:rPr>
          <w:lang w:eastAsia="en-GB"/>
        </w:rPr>
        <w:t>programming</w:t>
      </w:r>
      <w:r>
        <w:rPr>
          <w:lang w:eastAsia="en-GB"/>
        </w:rPr>
        <w:t xml:space="preserve"> </w:t>
      </w:r>
      <w:r w:rsidRPr="001441E4">
        <w:rPr>
          <w:lang w:eastAsia="en-GB"/>
        </w:rPr>
        <w:t>languages,</w:t>
      </w:r>
      <w:r>
        <w:rPr>
          <w:lang w:eastAsia="en-GB"/>
        </w:rPr>
        <w:t xml:space="preserve"> </w:t>
      </w:r>
      <w:r w:rsidRPr="001441E4">
        <w:rPr>
          <w:lang w:eastAsia="en-GB"/>
        </w:rPr>
        <w:t>and</w:t>
      </w:r>
      <w:r>
        <w:rPr>
          <w:lang w:eastAsia="en-GB"/>
        </w:rPr>
        <w:t xml:space="preserve"> </w:t>
      </w:r>
      <w:r w:rsidRPr="001441E4">
        <w:rPr>
          <w:lang w:eastAsia="en-GB"/>
        </w:rPr>
        <w:t>in</w:t>
      </w:r>
      <w:r>
        <w:rPr>
          <w:lang w:eastAsia="en-GB"/>
        </w:rPr>
        <w:t xml:space="preserve"> </w:t>
      </w:r>
      <w:r w:rsidRPr="00FD39CB">
        <w:rPr>
          <w:rStyle w:val="Bold"/>
        </w:rPr>
        <w:t>Chapter 4</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Rust’s</w:t>
      </w:r>
      <w:r>
        <w:rPr>
          <w:lang w:eastAsia="en-GB"/>
        </w:rPr>
        <w:t xml:space="preserve"> </w:t>
      </w:r>
      <w:r w:rsidRPr="001441E4">
        <w:rPr>
          <w:lang w:eastAsia="en-GB"/>
        </w:rPr>
        <w:t>ownership</w:t>
      </w:r>
      <w:r>
        <w:rPr>
          <w:lang w:eastAsia="en-GB"/>
        </w:rPr>
        <w:t xml:space="preserve"> </w:t>
      </w:r>
      <w:r w:rsidRPr="001441E4">
        <w:rPr>
          <w:lang w:eastAsia="en-GB"/>
        </w:rPr>
        <w:t>system.</w:t>
      </w:r>
      <w:r>
        <w:rPr>
          <w:lang w:eastAsia="en-GB"/>
        </w:rPr>
        <w:t xml:space="preserve"> </w:t>
      </w:r>
      <w:r w:rsidRPr="001441E4">
        <w:rPr>
          <w:lang w:eastAsia="en-GB"/>
        </w:rPr>
        <w:t>If</w:t>
      </w:r>
      <w:r>
        <w:rPr>
          <w:lang w:eastAsia="en-GB"/>
        </w:rPr>
        <w:t xml:space="preserve"> </w:t>
      </w:r>
      <w:r w:rsidRPr="001441E4">
        <w:rPr>
          <w:lang w:eastAsia="en-GB"/>
        </w:rPr>
        <w:t>you’re</w:t>
      </w:r>
      <w:r>
        <w:rPr>
          <w:lang w:eastAsia="en-GB"/>
        </w:rPr>
        <w:t xml:space="preserve"> </w:t>
      </w:r>
      <w:r w:rsidRPr="001441E4">
        <w:rPr>
          <w:lang w:eastAsia="en-GB"/>
        </w:rPr>
        <w:t>a</w:t>
      </w:r>
      <w:r>
        <w:rPr>
          <w:lang w:eastAsia="en-GB"/>
        </w:rPr>
        <w:t xml:space="preserve"> </w:t>
      </w:r>
      <w:r w:rsidRPr="001441E4">
        <w:rPr>
          <w:lang w:eastAsia="en-GB"/>
        </w:rPr>
        <w:t>particularly</w:t>
      </w:r>
      <w:r>
        <w:rPr>
          <w:lang w:eastAsia="en-GB"/>
        </w:rPr>
        <w:t xml:space="preserve"> </w:t>
      </w:r>
      <w:r w:rsidRPr="001441E4">
        <w:rPr>
          <w:lang w:eastAsia="en-GB"/>
        </w:rPr>
        <w:t>meticulous</w:t>
      </w:r>
      <w:r>
        <w:rPr>
          <w:lang w:eastAsia="en-GB"/>
        </w:rPr>
        <w:t xml:space="preserve"> </w:t>
      </w:r>
      <w:r w:rsidRPr="001441E4">
        <w:rPr>
          <w:lang w:eastAsia="en-GB"/>
        </w:rPr>
        <w:t>learner</w:t>
      </w:r>
      <w:r>
        <w:rPr>
          <w:lang w:eastAsia="en-GB"/>
        </w:rPr>
        <w:t xml:space="preserve"> </w:t>
      </w:r>
      <w:r w:rsidRPr="001441E4">
        <w:rPr>
          <w:lang w:eastAsia="en-GB"/>
        </w:rPr>
        <w:t>who</w:t>
      </w:r>
      <w:r>
        <w:rPr>
          <w:lang w:eastAsia="en-GB"/>
        </w:rPr>
        <w:t xml:space="preserve"> </w:t>
      </w:r>
      <w:r w:rsidRPr="001441E4">
        <w:rPr>
          <w:lang w:eastAsia="en-GB"/>
        </w:rPr>
        <w:t>prefers</w:t>
      </w:r>
      <w:r>
        <w:rPr>
          <w:lang w:eastAsia="en-GB"/>
        </w:rPr>
        <w:t xml:space="preserve"> </w:t>
      </w:r>
      <w:r w:rsidRPr="001441E4">
        <w:rPr>
          <w:lang w:eastAsia="en-GB"/>
        </w:rPr>
        <w:t>to</w:t>
      </w:r>
      <w:r>
        <w:rPr>
          <w:lang w:eastAsia="en-GB"/>
        </w:rPr>
        <w:t xml:space="preserve"> </w:t>
      </w:r>
      <w:r w:rsidRPr="001441E4">
        <w:rPr>
          <w:lang w:eastAsia="en-GB"/>
        </w:rPr>
        <w:t>learn</w:t>
      </w:r>
      <w:r>
        <w:rPr>
          <w:lang w:eastAsia="en-GB"/>
        </w:rPr>
        <w:t xml:space="preserve"> </w:t>
      </w:r>
      <w:r w:rsidRPr="001441E4">
        <w:rPr>
          <w:lang w:eastAsia="en-GB"/>
        </w:rPr>
        <w:t>every</w:t>
      </w:r>
      <w:r>
        <w:rPr>
          <w:lang w:eastAsia="en-GB"/>
        </w:rPr>
        <w:t xml:space="preserve"> </w:t>
      </w:r>
      <w:r w:rsidRPr="001441E4">
        <w:rPr>
          <w:lang w:eastAsia="en-GB"/>
        </w:rPr>
        <w:t>detail</w:t>
      </w:r>
      <w:r>
        <w:rPr>
          <w:lang w:eastAsia="en-GB"/>
        </w:rPr>
        <w:t xml:space="preserve"> </w:t>
      </w:r>
      <w:r w:rsidRPr="001441E4">
        <w:rPr>
          <w:lang w:eastAsia="en-GB"/>
        </w:rPr>
        <w:t>before</w:t>
      </w:r>
      <w:r>
        <w:rPr>
          <w:lang w:eastAsia="en-GB"/>
        </w:rPr>
        <w:t xml:space="preserve"> </w:t>
      </w:r>
      <w:r w:rsidRPr="001441E4">
        <w:rPr>
          <w:lang w:eastAsia="en-GB"/>
        </w:rPr>
        <w:t>moving</w:t>
      </w:r>
      <w:r>
        <w:rPr>
          <w:lang w:eastAsia="en-GB"/>
        </w:rPr>
        <w:t xml:space="preserve"> </w:t>
      </w:r>
      <w:r w:rsidRPr="001441E4">
        <w:rPr>
          <w:lang w:eastAsia="en-GB"/>
        </w:rPr>
        <w:t>on</w:t>
      </w:r>
      <w:r>
        <w:rPr>
          <w:lang w:eastAsia="en-GB"/>
        </w:rPr>
        <w:t xml:space="preserve"> </w:t>
      </w:r>
      <w:r w:rsidRPr="001441E4">
        <w:rPr>
          <w:lang w:eastAsia="en-GB"/>
        </w:rPr>
        <w:t>to</w:t>
      </w:r>
      <w:r>
        <w:rPr>
          <w:lang w:eastAsia="en-GB"/>
        </w:rPr>
        <w:t xml:space="preserve"> </w:t>
      </w:r>
      <w:r w:rsidRPr="001441E4">
        <w:rPr>
          <w:lang w:eastAsia="en-GB"/>
        </w:rPr>
        <w:t>the</w:t>
      </w:r>
      <w:r>
        <w:rPr>
          <w:lang w:eastAsia="en-GB"/>
        </w:rPr>
        <w:t xml:space="preserve"> </w:t>
      </w:r>
      <w:r w:rsidRPr="001441E4">
        <w:rPr>
          <w:lang w:eastAsia="en-GB"/>
        </w:rPr>
        <w:t>next,</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skip</w:t>
      </w:r>
      <w:r>
        <w:rPr>
          <w:lang w:eastAsia="en-GB"/>
        </w:rPr>
        <w:t xml:space="preserve"> </w:t>
      </w:r>
      <w:proofErr w:type="spellStart"/>
      <w:r w:rsidRPr="00FD39CB">
        <w:rPr>
          <w:rStyle w:val="Xref"/>
        </w:rPr>
        <w:t>Chapter</w:t>
      </w:r>
      <w:proofErr w:type="spellEnd"/>
      <w:r w:rsidRPr="00FD39CB">
        <w:rPr>
          <w:rStyle w:val="Xref"/>
        </w:rPr>
        <w:t xml:space="preserve"> 2</w:t>
      </w:r>
      <w:r>
        <w:rPr>
          <w:lang w:eastAsia="en-GB"/>
        </w:rPr>
        <w:t xml:space="preserve"> </w:t>
      </w:r>
      <w:r w:rsidRPr="001441E4">
        <w:rPr>
          <w:lang w:eastAsia="en-GB"/>
        </w:rPr>
        <w:t>and</w:t>
      </w:r>
      <w:r>
        <w:rPr>
          <w:lang w:eastAsia="en-GB"/>
        </w:rPr>
        <w:t xml:space="preserve"> </w:t>
      </w:r>
      <w:r w:rsidRPr="001441E4">
        <w:rPr>
          <w:lang w:eastAsia="en-GB"/>
        </w:rPr>
        <w:t>go</w:t>
      </w:r>
      <w:r>
        <w:rPr>
          <w:lang w:eastAsia="en-GB"/>
        </w:rPr>
        <w:t xml:space="preserve"> </w:t>
      </w:r>
      <w:r w:rsidRPr="001441E4">
        <w:rPr>
          <w:lang w:eastAsia="en-GB"/>
        </w:rPr>
        <w:t>straight</w:t>
      </w:r>
      <w:r>
        <w:rPr>
          <w:lang w:eastAsia="en-GB"/>
        </w:rPr>
        <w:t xml:space="preserve"> </w:t>
      </w:r>
      <w:r w:rsidRPr="001441E4">
        <w:rPr>
          <w:lang w:eastAsia="en-GB"/>
        </w:rPr>
        <w:t>to</w:t>
      </w:r>
      <w:r>
        <w:rPr>
          <w:lang w:eastAsia="en-GB"/>
        </w:rPr>
        <w:t xml:space="preserve"> </w:t>
      </w:r>
      <w:proofErr w:type="spellStart"/>
      <w:r w:rsidRPr="00FD39CB">
        <w:rPr>
          <w:rStyle w:val="Xref"/>
        </w:rPr>
        <w:t>Chapter</w:t>
      </w:r>
      <w:proofErr w:type="spellEnd"/>
      <w:r w:rsidRPr="00FD39CB">
        <w:rPr>
          <w:rStyle w:val="Xref"/>
        </w:rPr>
        <w:t xml:space="preserve"> 3</w:t>
      </w:r>
      <w:r w:rsidRPr="001441E4">
        <w:rPr>
          <w:lang w:eastAsia="en-GB"/>
        </w:rPr>
        <w:t>,</w:t>
      </w:r>
      <w:r>
        <w:rPr>
          <w:lang w:eastAsia="en-GB"/>
        </w:rPr>
        <w:t xml:space="preserve"> </w:t>
      </w:r>
      <w:r w:rsidRPr="001441E4">
        <w:rPr>
          <w:lang w:eastAsia="en-GB"/>
        </w:rPr>
        <w:t>returning</w:t>
      </w:r>
      <w:r>
        <w:rPr>
          <w:lang w:eastAsia="en-GB"/>
        </w:rPr>
        <w:t xml:space="preserve"> </w:t>
      </w:r>
      <w:r w:rsidRPr="001441E4">
        <w:rPr>
          <w:lang w:eastAsia="en-GB"/>
        </w:rPr>
        <w:t>to</w:t>
      </w:r>
      <w:r>
        <w:rPr>
          <w:lang w:eastAsia="en-GB"/>
        </w:rPr>
        <w:t xml:space="preserve"> </w:t>
      </w:r>
      <w:proofErr w:type="spellStart"/>
      <w:r w:rsidRPr="00FD39CB">
        <w:rPr>
          <w:rStyle w:val="Xref"/>
        </w:rPr>
        <w:t>Chapter</w:t>
      </w:r>
      <w:proofErr w:type="spellEnd"/>
      <w:r w:rsidRPr="00FD39CB">
        <w:rPr>
          <w:rStyle w:val="Xref"/>
        </w:rPr>
        <w:t xml:space="preserve"> 2</w:t>
      </w:r>
      <w:r>
        <w:rPr>
          <w:lang w:eastAsia="en-GB"/>
        </w:rPr>
        <w:t xml:space="preserve"> </w:t>
      </w:r>
      <w:r w:rsidRPr="001441E4">
        <w:rPr>
          <w:lang w:eastAsia="en-GB"/>
        </w:rPr>
        <w:t>when</w:t>
      </w:r>
      <w:r>
        <w:rPr>
          <w:lang w:eastAsia="en-GB"/>
        </w:rPr>
        <w:t xml:space="preserve"> </w:t>
      </w:r>
      <w:r w:rsidRPr="001441E4">
        <w:rPr>
          <w:lang w:eastAsia="en-GB"/>
        </w:rPr>
        <w:t>you’d</w:t>
      </w:r>
      <w:r>
        <w:rPr>
          <w:lang w:eastAsia="en-GB"/>
        </w:rPr>
        <w:t xml:space="preserve"> </w:t>
      </w:r>
      <w:r w:rsidRPr="001441E4">
        <w:rPr>
          <w:lang w:eastAsia="en-GB"/>
        </w:rPr>
        <w:t>like</w:t>
      </w:r>
      <w:r>
        <w:rPr>
          <w:lang w:eastAsia="en-GB"/>
        </w:rPr>
        <w:t xml:space="preserve"> </w:t>
      </w:r>
      <w:r w:rsidRPr="001441E4">
        <w:rPr>
          <w:lang w:eastAsia="en-GB"/>
        </w:rPr>
        <w:t>to</w:t>
      </w:r>
      <w:r>
        <w:rPr>
          <w:lang w:eastAsia="en-GB"/>
        </w:rPr>
        <w:t xml:space="preserve"> </w:t>
      </w:r>
      <w:r w:rsidRPr="001441E4">
        <w:rPr>
          <w:lang w:eastAsia="en-GB"/>
        </w:rPr>
        <w:t>work</w:t>
      </w:r>
      <w:r>
        <w:rPr>
          <w:lang w:eastAsia="en-GB"/>
        </w:rPr>
        <w:t xml:space="preserve"> </w:t>
      </w:r>
      <w:r w:rsidRPr="001441E4">
        <w:rPr>
          <w:lang w:eastAsia="en-GB"/>
        </w:rPr>
        <w:t>on</w:t>
      </w:r>
      <w:r>
        <w:rPr>
          <w:lang w:eastAsia="en-GB"/>
        </w:rPr>
        <w:t xml:space="preserve"> </w:t>
      </w:r>
      <w:r w:rsidRPr="001441E4">
        <w:rPr>
          <w:lang w:eastAsia="en-GB"/>
        </w:rPr>
        <w:t>a</w:t>
      </w:r>
      <w:r>
        <w:rPr>
          <w:lang w:eastAsia="en-GB"/>
        </w:rPr>
        <w:t xml:space="preserve"> </w:t>
      </w:r>
      <w:r w:rsidRPr="001441E4">
        <w:rPr>
          <w:lang w:eastAsia="en-GB"/>
        </w:rPr>
        <w:t>project</w:t>
      </w:r>
      <w:r>
        <w:rPr>
          <w:lang w:eastAsia="en-GB"/>
        </w:rPr>
        <w:t xml:space="preserve"> </w:t>
      </w:r>
      <w:r w:rsidRPr="001441E4">
        <w:rPr>
          <w:lang w:eastAsia="en-GB"/>
        </w:rPr>
        <w:t>applying</w:t>
      </w:r>
      <w:r>
        <w:rPr>
          <w:lang w:eastAsia="en-GB"/>
        </w:rPr>
        <w:t xml:space="preserve"> </w:t>
      </w:r>
      <w:r w:rsidRPr="001441E4">
        <w:rPr>
          <w:lang w:eastAsia="en-GB"/>
        </w:rPr>
        <w:t>the</w:t>
      </w:r>
      <w:r>
        <w:rPr>
          <w:lang w:eastAsia="en-GB"/>
        </w:rPr>
        <w:t xml:space="preserve"> </w:t>
      </w:r>
      <w:r w:rsidRPr="001441E4">
        <w:rPr>
          <w:lang w:eastAsia="en-GB"/>
        </w:rPr>
        <w:t>details</w:t>
      </w:r>
      <w:r>
        <w:rPr>
          <w:lang w:eastAsia="en-GB"/>
        </w:rPr>
        <w:t xml:space="preserve"> </w:t>
      </w:r>
      <w:r w:rsidRPr="001441E4">
        <w:rPr>
          <w:lang w:eastAsia="en-GB"/>
        </w:rPr>
        <w:t>you’ve</w:t>
      </w:r>
      <w:r>
        <w:rPr>
          <w:lang w:eastAsia="en-GB"/>
        </w:rPr>
        <w:t xml:space="preserve"> </w:t>
      </w:r>
      <w:r w:rsidRPr="001441E4">
        <w:rPr>
          <w:lang w:eastAsia="en-GB"/>
        </w:rPr>
        <w:t>learned.</w:t>
      </w:r>
    </w:p>
    <w:p w14:paraId="61AFD4E2" w14:textId="77777777" w:rsidR="00540BB8" w:rsidRPr="001441E4" w:rsidRDefault="00540BB8" w:rsidP="00540BB8">
      <w:pPr>
        <w:pStyle w:val="Body"/>
        <w:rPr>
          <w:lang w:eastAsia="en-GB"/>
        </w:rPr>
      </w:pPr>
      <w:r w:rsidRPr="00FD39CB">
        <w:rPr>
          <w:rStyle w:val="Bold"/>
        </w:rPr>
        <w:t>Chapter 5</w:t>
      </w:r>
      <w:r>
        <w:t xml:space="preserve"> </w:t>
      </w:r>
      <w:r w:rsidRPr="001441E4">
        <w:t>discusses</w:t>
      </w:r>
      <w:r>
        <w:t xml:space="preserve"> </w:t>
      </w:r>
      <w:r w:rsidRPr="001441E4">
        <w:t>structs</w:t>
      </w:r>
      <w:r>
        <w:t xml:space="preserve"> </w:t>
      </w:r>
      <w:r w:rsidRPr="001441E4">
        <w:t>and</w:t>
      </w:r>
      <w:r>
        <w:t xml:space="preserve"> </w:t>
      </w:r>
      <w:r w:rsidRPr="001441E4">
        <w:t>methods,</w:t>
      </w:r>
      <w:r>
        <w:t xml:space="preserve"> </w:t>
      </w:r>
      <w:r w:rsidRPr="001441E4">
        <w:t>and</w:t>
      </w:r>
      <w:r>
        <w:t xml:space="preserve"> </w:t>
      </w:r>
      <w:r w:rsidRPr="00FD39CB">
        <w:rPr>
          <w:rStyle w:val="Bold"/>
        </w:rPr>
        <w:t>Chapter 6</w:t>
      </w:r>
      <w:r>
        <w:t xml:space="preserve"> </w:t>
      </w:r>
      <w:r w:rsidRPr="001441E4">
        <w:t>covers</w:t>
      </w:r>
      <w:r>
        <w:t xml:space="preserve"> </w:t>
      </w:r>
      <w:r w:rsidRPr="001441E4">
        <w:t>enums,</w:t>
      </w:r>
      <w:r>
        <w:t xml:space="preserve"> </w:t>
      </w:r>
      <w:r w:rsidRPr="00FD39CB">
        <w:rPr>
          <w:rStyle w:val="Literal"/>
        </w:rPr>
        <w:t>match</w:t>
      </w:r>
      <w:r>
        <w:t xml:space="preserve"> </w:t>
      </w:r>
      <w:r w:rsidRPr="001441E4">
        <w:t>expressions,</w:t>
      </w:r>
      <w:r>
        <w:t xml:space="preserve"> </w:t>
      </w:r>
      <w:r w:rsidRPr="001441E4">
        <w:t>and</w:t>
      </w:r>
      <w:r>
        <w:t xml:space="preserve"> </w:t>
      </w:r>
      <w:r w:rsidRPr="001441E4">
        <w:t>the</w:t>
      </w:r>
      <w:r>
        <w:t xml:space="preserve"> </w:t>
      </w:r>
      <w:r w:rsidRPr="00FD39CB">
        <w:rPr>
          <w:rStyle w:val="Literal"/>
        </w:rPr>
        <w:t>if let</w:t>
      </w:r>
      <w:r>
        <w:rPr>
          <w:lang w:eastAsia="en-GB"/>
        </w:rPr>
        <w:t xml:space="preserve"> </w:t>
      </w:r>
      <w:r w:rsidRPr="001441E4">
        <w:rPr>
          <w:lang w:eastAsia="en-GB"/>
        </w:rPr>
        <w:t>control</w:t>
      </w:r>
      <w:r>
        <w:rPr>
          <w:lang w:eastAsia="en-GB"/>
        </w:rPr>
        <w:t xml:space="preserve"> </w:t>
      </w:r>
      <w:r w:rsidRPr="001441E4">
        <w:rPr>
          <w:lang w:eastAsia="en-GB"/>
        </w:rPr>
        <w:t>flow</w:t>
      </w:r>
      <w:r>
        <w:rPr>
          <w:lang w:eastAsia="en-GB"/>
        </w:rPr>
        <w:t xml:space="preserve"> </w:t>
      </w:r>
      <w:r w:rsidRPr="001441E4">
        <w:rPr>
          <w:lang w:eastAsia="en-GB"/>
        </w:rPr>
        <w:t>construct.</w:t>
      </w:r>
      <w:r>
        <w:rPr>
          <w:lang w:eastAsia="en-GB"/>
        </w:rPr>
        <w:t xml:space="preserve"> </w:t>
      </w:r>
      <w:r w:rsidRPr="001441E4">
        <w:rPr>
          <w:lang w:eastAsia="en-GB"/>
        </w:rPr>
        <w:t>You’ll</w:t>
      </w:r>
      <w:r>
        <w:rPr>
          <w:lang w:eastAsia="en-GB"/>
        </w:rPr>
        <w:t xml:space="preserve"> </w:t>
      </w:r>
      <w:r w:rsidRPr="001441E4">
        <w:rPr>
          <w:lang w:eastAsia="en-GB"/>
        </w:rPr>
        <w:t>use</w:t>
      </w:r>
      <w:r>
        <w:rPr>
          <w:lang w:eastAsia="en-GB"/>
        </w:rPr>
        <w:t xml:space="preserve"> </w:t>
      </w:r>
      <w:r w:rsidRPr="001441E4">
        <w:rPr>
          <w:lang w:eastAsia="en-GB"/>
        </w:rPr>
        <w:t>structs</w:t>
      </w:r>
      <w:r>
        <w:rPr>
          <w:lang w:eastAsia="en-GB"/>
        </w:rPr>
        <w:t xml:space="preserve"> </w:t>
      </w:r>
      <w:r w:rsidRPr="001441E4">
        <w:rPr>
          <w:lang w:eastAsia="en-GB"/>
        </w:rPr>
        <w:t>and</w:t>
      </w:r>
      <w:r>
        <w:rPr>
          <w:lang w:eastAsia="en-GB"/>
        </w:rPr>
        <w:t xml:space="preserve"> </w:t>
      </w:r>
      <w:r w:rsidRPr="001441E4">
        <w:rPr>
          <w:lang w:eastAsia="en-GB"/>
        </w:rPr>
        <w:t>enums</w:t>
      </w:r>
      <w:r>
        <w:rPr>
          <w:lang w:eastAsia="en-GB"/>
        </w:rPr>
        <w:t xml:space="preserve"> </w:t>
      </w:r>
      <w:r w:rsidRPr="001441E4">
        <w:rPr>
          <w:lang w:eastAsia="en-GB"/>
        </w:rPr>
        <w:t>to</w:t>
      </w:r>
      <w:r>
        <w:rPr>
          <w:lang w:eastAsia="en-GB"/>
        </w:rPr>
        <w:t xml:space="preserve"> </w:t>
      </w:r>
      <w:r w:rsidRPr="001441E4">
        <w:rPr>
          <w:lang w:eastAsia="en-GB"/>
        </w:rPr>
        <w:t>make</w:t>
      </w:r>
      <w:r>
        <w:rPr>
          <w:lang w:eastAsia="en-GB"/>
        </w:rPr>
        <w:t xml:space="preserve"> </w:t>
      </w:r>
      <w:r w:rsidRPr="001441E4">
        <w:rPr>
          <w:lang w:eastAsia="en-GB"/>
        </w:rPr>
        <w:t>custom</w:t>
      </w:r>
      <w:r>
        <w:rPr>
          <w:lang w:eastAsia="en-GB"/>
        </w:rPr>
        <w:t xml:space="preserve"> </w:t>
      </w:r>
      <w:r w:rsidRPr="001441E4">
        <w:rPr>
          <w:lang w:eastAsia="en-GB"/>
        </w:rPr>
        <w:t>types</w:t>
      </w:r>
      <w:r>
        <w:rPr>
          <w:lang w:eastAsia="en-GB"/>
        </w:rPr>
        <w:t xml:space="preserve"> </w:t>
      </w:r>
      <w:r w:rsidRPr="001441E4">
        <w:rPr>
          <w:lang w:eastAsia="en-GB"/>
        </w:rPr>
        <w:t>in</w:t>
      </w:r>
      <w:r>
        <w:rPr>
          <w:lang w:eastAsia="en-GB"/>
        </w:rPr>
        <w:t xml:space="preserve"> </w:t>
      </w:r>
      <w:r w:rsidRPr="001441E4">
        <w:rPr>
          <w:lang w:eastAsia="en-GB"/>
        </w:rPr>
        <w:t>Rust.</w:t>
      </w:r>
    </w:p>
    <w:p w14:paraId="3186CBE7" w14:textId="5269ACDD"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7</w:t>
      </w:r>
      <w:r w:rsidRPr="001441E4">
        <w:rPr>
          <w:lang w:eastAsia="en-GB"/>
        </w:rPr>
        <w:t>,</w:t>
      </w:r>
      <w:r>
        <w:rPr>
          <w:lang w:eastAsia="en-GB"/>
        </w:rPr>
        <w:t xml:space="preserve"> </w:t>
      </w:r>
      <w:r w:rsidRPr="001441E4">
        <w:rPr>
          <w:lang w:eastAsia="en-GB"/>
        </w:rPr>
        <w:t>you’ll</w:t>
      </w:r>
      <w:r>
        <w:rPr>
          <w:lang w:eastAsia="en-GB"/>
        </w:rPr>
        <w:t xml:space="preserve"> </w:t>
      </w:r>
      <w:r w:rsidRPr="001441E4">
        <w:rPr>
          <w:lang w:eastAsia="en-GB"/>
        </w:rPr>
        <w:t>learn</w:t>
      </w:r>
      <w:r>
        <w:rPr>
          <w:lang w:eastAsia="en-GB"/>
        </w:rPr>
        <w:t xml:space="preserve"> </w:t>
      </w:r>
      <w:r w:rsidRPr="001441E4">
        <w:rPr>
          <w:lang w:eastAsia="en-GB"/>
        </w:rPr>
        <w:t>about</w:t>
      </w:r>
      <w:r>
        <w:rPr>
          <w:lang w:eastAsia="en-GB"/>
        </w:rPr>
        <w:t xml:space="preserve"> </w:t>
      </w:r>
      <w:r w:rsidRPr="001441E4">
        <w:rPr>
          <w:lang w:eastAsia="en-GB"/>
        </w:rPr>
        <w:t>Rust’s</w:t>
      </w:r>
      <w:r>
        <w:rPr>
          <w:lang w:eastAsia="en-GB"/>
        </w:rPr>
        <w:t xml:space="preserve"> </w:t>
      </w:r>
      <w:r w:rsidRPr="001441E4">
        <w:rPr>
          <w:lang w:eastAsia="en-GB"/>
        </w:rPr>
        <w:t>module</w:t>
      </w:r>
      <w:r>
        <w:rPr>
          <w:lang w:eastAsia="en-GB"/>
        </w:rPr>
        <w:t xml:space="preserve"> </w:t>
      </w:r>
      <w:r w:rsidRPr="001441E4">
        <w:rPr>
          <w:lang w:eastAsia="en-GB"/>
        </w:rPr>
        <w:t>system</w:t>
      </w:r>
      <w:r>
        <w:rPr>
          <w:lang w:eastAsia="en-GB"/>
        </w:rPr>
        <w:t xml:space="preserve"> </w:t>
      </w:r>
      <w:r w:rsidRPr="001441E4">
        <w:rPr>
          <w:lang w:eastAsia="en-GB"/>
        </w:rPr>
        <w:t>and</w:t>
      </w:r>
      <w:r>
        <w:rPr>
          <w:lang w:eastAsia="en-GB"/>
        </w:rPr>
        <w:t xml:space="preserve"> </w:t>
      </w:r>
      <w:r w:rsidRPr="001441E4">
        <w:rPr>
          <w:lang w:eastAsia="en-GB"/>
        </w:rPr>
        <w:t>about</w:t>
      </w:r>
      <w:r>
        <w:rPr>
          <w:lang w:eastAsia="en-GB"/>
        </w:rPr>
        <w:t xml:space="preserve"> </w:t>
      </w:r>
      <w:r w:rsidRPr="001441E4">
        <w:rPr>
          <w:lang w:eastAsia="en-GB"/>
        </w:rPr>
        <w:t>privacy</w:t>
      </w:r>
      <w:r>
        <w:rPr>
          <w:lang w:eastAsia="en-GB"/>
        </w:rPr>
        <w:t xml:space="preserve"> </w:t>
      </w:r>
      <w:r w:rsidRPr="001441E4">
        <w:rPr>
          <w:lang w:eastAsia="en-GB"/>
        </w:rPr>
        <w:t>rules</w:t>
      </w:r>
      <w:r>
        <w:rPr>
          <w:lang w:eastAsia="en-GB"/>
        </w:rPr>
        <w:t xml:space="preserve"> </w:t>
      </w:r>
      <w:r w:rsidRPr="001441E4">
        <w:rPr>
          <w:lang w:eastAsia="en-GB"/>
        </w:rPr>
        <w:t>for</w:t>
      </w:r>
      <w:r>
        <w:rPr>
          <w:lang w:eastAsia="en-GB"/>
        </w:rPr>
        <w:t xml:space="preserve"> </w:t>
      </w:r>
      <w:r w:rsidRPr="001441E4">
        <w:rPr>
          <w:lang w:eastAsia="en-GB"/>
        </w:rPr>
        <w:t>organizing</w:t>
      </w:r>
      <w:r>
        <w:rPr>
          <w:lang w:eastAsia="en-GB"/>
        </w:rPr>
        <w:t xml:space="preserve"> </w:t>
      </w:r>
      <w:r w:rsidRPr="001441E4">
        <w:rPr>
          <w:lang w:eastAsia="en-GB"/>
        </w:rPr>
        <w:t>your</w:t>
      </w:r>
      <w:r>
        <w:rPr>
          <w:lang w:eastAsia="en-GB"/>
        </w:rPr>
        <w:t xml:space="preserve"> </w:t>
      </w:r>
      <w:r w:rsidRPr="001441E4">
        <w:rPr>
          <w:lang w:eastAsia="en-GB"/>
        </w:rPr>
        <w:t>code</w:t>
      </w:r>
      <w:r>
        <w:rPr>
          <w:lang w:eastAsia="en-GB"/>
        </w:rPr>
        <w:t xml:space="preserve"> </w:t>
      </w:r>
      <w:r w:rsidRPr="001441E4">
        <w:rPr>
          <w:lang w:eastAsia="en-GB"/>
        </w:rPr>
        <w:t>and</w:t>
      </w:r>
      <w:r>
        <w:rPr>
          <w:lang w:eastAsia="en-GB"/>
        </w:rPr>
        <w:t xml:space="preserve"> </w:t>
      </w:r>
      <w:r w:rsidRPr="001441E4">
        <w:rPr>
          <w:lang w:eastAsia="en-GB"/>
        </w:rPr>
        <w:t>its</w:t>
      </w:r>
      <w:r>
        <w:rPr>
          <w:lang w:eastAsia="en-GB"/>
        </w:rPr>
        <w:t xml:space="preserve"> </w:t>
      </w:r>
      <w:r w:rsidRPr="001441E4">
        <w:rPr>
          <w:lang w:eastAsia="en-GB"/>
        </w:rPr>
        <w:t>public</w:t>
      </w:r>
      <w:r>
        <w:rPr>
          <w:lang w:eastAsia="en-GB"/>
        </w:rPr>
        <w:t xml:space="preserve"> </w:t>
      </w:r>
      <w:del w:id="113" w:author="Audrey Doyle" w:date="2022-08-06T15:01:00Z">
        <w:r w:rsidRPr="001441E4" w:rsidDel="009A11FD">
          <w:rPr>
            <w:lang w:eastAsia="en-GB"/>
          </w:rPr>
          <w:delText>A</w:delText>
        </w:r>
      </w:del>
      <w:ins w:id="114" w:author="Audrey Doyle" w:date="2022-08-06T15:01:00Z">
        <w:r w:rsidR="009A11FD">
          <w:rPr>
            <w:lang w:eastAsia="en-GB"/>
          </w:rPr>
          <w:t>a</w:t>
        </w:r>
      </w:ins>
      <w:r w:rsidRPr="001441E4">
        <w:rPr>
          <w:lang w:eastAsia="en-GB"/>
        </w:rPr>
        <w:t>pplication</w:t>
      </w:r>
      <w:r>
        <w:rPr>
          <w:lang w:eastAsia="en-GB"/>
        </w:rPr>
        <w:t xml:space="preserve"> </w:t>
      </w:r>
      <w:ins w:id="115" w:author="Audrey Doyle" w:date="2022-08-06T15:01:00Z">
        <w:r w:rsidR="009A11FD">
          <w:rPr>
            <w:lang w:eastAsia="en-GB"/>
          </w:rPr>
          <w:t>p</w:t>
        </w:r>
      </w:ins>
      <w:del w:id="116" w:author="Audrey Doyle" w:date="2022-08-06T15:01:00Z">
        <w:r w:rsidRPr="001441E4" w:rsidDel="009A11FD">
          <w:rPr>
            <w:lang w:eastAsia="en-GB"/>
          </w:rPr>
          <w:delText>P</w:delText>
        </w:r>
      </w:del>
      <w:r w:rsidRPr="001441E4">
        <w:rPr>
          <w:lang w:eastAsia="en-GB"/>
        </w:rPr>
        <w:t>rogramming</w:t>
      </w:r>
      <w:r>
        <w:rPr>
          <w:lang w:eastAsia="en-GB"/>
        </w:rPr>
        <w:t xml:space="preserve"> </w:t>
      </w:r>
      <w:ins w:id="117" w:author="Audrey Doyle" w:date="2022-08-06T15:01:00Z">
        <w:r w:rsidR="009A11FD">
          <w:rPr>
            <w:lang w:eastAsia="en-GB"/>
          </w:rPr>
          <w:t>i</w:t>
        </w:r>
      </w:ins>
      <w:del w:id="118" w:author="Audrey Doyle" w:date="2022-08-06T15:01:00Z">
        <w:r w:rsidRPr="001441E4" w:rsidDel="009A11FD">
          <w:rPr>
            <w:lang w:eastAsia="en-GB"/>
          </w:rPr>
          <w:delText>I</w:delText>
        </w:r>
      </w:del>
      <w:r w:rsidRPr="001441E4">
        <w:rPr>
          <w:lang w:eastAsia="en-GB"/>
        </w:rPr>
        <w:t>nterface</w:t>
      </w:r>
      <w:r>
        <w:rPr>
          <w:lang w:eastAsia="en-GB"/>
        </w:rPr>
        <w:t xml:space="preserve"> </w:t>
      </w:r>
      <w:r w:rsidRPr="001441E4">
        <w:rPr>
          <w:lang w:eastAsia="en-GB"/>
        </w:rPr>
        <w:t>(API)</w:t>
      </w:r>
      <w:ins w:id="119" w:author="Carol Nichols" w:date="2022-08-09T11:21:00Z">
        <w:r w:rsidR="00564971">
          <w:rPr>
            <w:lang w:eastAsia="en-GB"/>
          </w:rPr>
          <w:fldChar w:fldCharType="begin"/>
        </w:r>
        <w:r w:rsidR="00564971">
          <w:instrText xml:space="preserve"> XE "</w:instrText>
        </w:r>
        <w:r w:rsidR="00564971" w:rsidRPr="00253C0C">
          <w:instrText>application programming interface (API)</w:instrText>
        </w:r>
        <w:r w:rsidR="00564971">
          <w:instrText xml:space="preserve">" </w:instrText>
        </w:r>
        <w:r w:rsidR="00564971">
          <w:rPr>
            <w:lang w:eastAsia="en-GB"/>
          </w:rPr>
          <w:fldChar w:fldCharType="end"/>
        </w:r>
      </w:ins>
      <w:ins w:id="120" w:author="Carol Nichols" w:date="2022-08-09T11:22:00Z">
        <w:r w:rsidR="00564971">
          <w:rPr>
            <w:lang w:eastAsia="en-GB"/>
          </w:rPr>
          <w:fldChar w:fldCharType="begin"/>
        </w:r>
        <w:r w:rsidR="00564971">
          <w:instrText xml:space="preserve"> XE "API (</w:instrText>
        </w:r>
        <w:r w:rsidR="00564971" w:rsidRPr="00AC00B2">
          <w:instrText>application programming interface)</w:instrText>
        </w:r>
        <w:r w:rsidR="00564971">
          <w:instrText xml:space="preserve">" </w:instrText>
        </w:r>
        <w:r w:rsidR="00564971">
          <w:rPr>
            <w:lang w:eastAsia="en-GB"/>
          </w:rPr>
          <w:fldChar w:fldCharType="end"/>
        </w:r>
        <w:r w:rsidR="00564971" w:rsidRPr="001441E4">
          <w:rPr>
            <w:lang w:eastAsia="en-GB"/>
          </w:rPr>
          <w:t>.</w:t>
        </w:r>
      </w:ins>
      <w:r w:rsidRPr="001441E4">
        <w:rPr>
          <w:lang w:eastAsia="en-GB"/>
        </w:rPr>
        <w:t>.</w:t>
      </w:r>
      <w:r>
        <w:rPr>
          <w:lang w:eastAsia="en-GB"/>
        </w:rPr>
        <w:t xml:space="preserve"> </w:t>
      </w:r>
      <w:r w:rsidRPr="00FD39CB">
        <w:rPr>
          <w:rStyle w:val="Bold"/>
        </w:rPr>
        <w:t>Chapter 8</w:t>
      </w:r>
      <w:r>
        <w:rPr>
          <w:lang w:eastAsia="en-GB"/>
        </w:rPr>
        <w:t xml:space="preserve"> </w:t>
      </w:r>
      <w:r w:rsidRPr="001441E4">
        <w:rPr>
          <w:lang w:eastAsia="en-GB"/>
        </w:rPr>
        <w:t>discusses</w:t>
      </w:r>
      <w:r>
        <w:rPr>
          <w:lang w:eastAsia="en-GB"/>
        </w:rPr>
        <w:t xml:space="preserve"> </w:t>
      </w:r>
      <w:r w:rsidRPr="001441E4">
        <w:rPr>
          <w:lang w:eastAsia="en-GB"/>
        </w:rPr>
        <w:t>some</w:t>
      </w:r>
      <w:r>
        <w:rPr>
          <w:lang w:eastAsia="en-GB"/>
        </w:rPr>
        <w:t xml:space="preserve"> </w:t>
      </w:r>
      <w:r w:rsidRPr="001441E4">
        <w:rPr>
          <w:lang w:eastAsia="en-GB"/>
        </w:rPr>
        <w:t>common</w:t>
      </w:r>
      <w:r>
        <w:rPr>
          <w:lang w:eastAsia="en-GB"/>
        </w:rPr>
        <w:t xml:space="preserve"> </w:t>
      </w:r>
      <w:r w:rsidRPr="001441E4">
        <w:rPr>
          <w:lang w:eastAsia="en-GB"/>
        </w:rPr>
        <w:t>collection</w:t>
      </w:r>
      <w:r>
        <w:rPr>
          <w:lang w:eastAsia="en-GB"/>
        </w:rPr>
        <w:t xml:space="preserve"> </w:t>
      </w:r>
      <w:r w:rsidRPr="001441E4">
        <w:rPr>
          <w:lang w:eastAsia="en-GB"/>
        </w:rPr>
        <w:t>data</w:t>
      </w:r>
      <w:r>
        <w:rPr>
          <w:lang w:eastAsia="en-GB"/>
        </w:rPr>
        <w:t xml:space="preserve"> </w:t>
      </w:r>
      <w:r w:rsidRPr="001441E4">
        <w:rPr>
          <w:lang w:eastAsia="en-GB"/>
        </w:rPr>
        <w:t>structures</w:t>
      </w:r>
      <w:r>
        <w:rPr>
          <w:lang w:eastAsia="en-GB"/>
        </w:rPr>
        <w:t xml:space="preserve"> </w:t>
      </w:r>
      <w:r w:rsidRPr="001441E4">
        <w:rPr>
          <w:lang w:eastAsia="en-GB"/>
        </w:rPr>
        <w:t>that</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1441E4">
        <w:rPr>
          <w:lang w:eastAsia="en-GB"/>
        </w:rPr>
        <w:t>provides,</w:t>
      </w:r>
      <w:r>
        <w:rPr>
          <w:lang w:eastAsia="en-GB"/>
        </w:rPr>
        <w:t xml:space="preserve"> </w:t>
      </w:r>
      <w:r w:rsidRPr="001441E4">
        <w:rPr>
          <w:lang w:eastAsia="en-GB"/>
        </w:rPr>
        <w:t>such</w:t>
      </w:r>
      <w:r>
        <w:rPr>
          <w:lang w:eastAsia="en-GB"/>
        </w:rPr>
        <w:t xml:space="preserve"> </w:t>
      </w:r>
      <w:r w:rsidRPr="001441E4">
        <w:rPr>
          <w:lang w:eastAsia="en-GB"/>
        </w:rPr>
        <w:t>as</w:t>
      </w:r>
      <w:r>
        <w:rPr>
          <w:lang w:eastAsia="en-GB"/>
        </w:rPr>
        <w:t xml:space="preserve"> </w:t>
      </w:r>
      <w:r w:rsidRPr="001441E4">
        <w:rPr>
          <w:lang w:eastAsia="en-GB"/>
        </w:rPr>
        <w:t>vectors,</w:t>
      </w:r>
      <w:r>
        <w:rPr>
          <w:lang w:eastAsia="en-GB"/>
        </w:rPr>
        <w:t xml:space="preserve"> </w:t>
      </w:r>
      <w:r w:rsidRPr="001441E4">
        <w:rPr>
          <w:lang w:eastAsia="en-GB"/>
        </w:rPr>
        <w:t>strings,</w:t>
      </w:r>
      <w:r>
        <w:rPr>
          <w:lang w:eastAsia="en-GB"/>
        </w:rPr>
        <w:t xml:space="preserve"> </w:t>
      </w:r>
      <w:r w:rsidRPr="001441E4">
        <w:rPr>
          <w:lang w:eastAsia="en-GB"/>
        </w:rPr>
        <w:t>and</w:t>
      </w:r>
      <w:r>
        <w:rPr>
          <w:lang w:eastAsia="en-GB"/>
        </w:rPr>
        <w:t xml:space="preserve"> </w:t>
      </w:r>
      <w:r w:rsidRPr="001441E4">
        <w:rPr>
          <w:lang w:eastAsia="en-GB"/>
        </w:rPr>
        <w:t>hash</w:t>
      </w:r>
      <w:r>
        <w:rPr>
          <w:lang w:eastAsia="en-GB"/>
        </w:rPr>
        <w:t xml:space="preserve"> </w:t>
      </w:r>
      <w:r w:rsidRPr="001441E4">
        <w:rPr>
          <w:lang w:eastAsia="en-GB"/>
        </w:rPr>
        <w:t>maps.</w:t>
      </w:r>
      <w:r>
        <w:rPr>
          <w:lang w:eastAsia="en-GB"/>
        </w:rPr>
        <w:t xml:space="preserve"> </w:t>
      </w:r>
      <w:r w:rsidRPr="00FD39CB">
        <w:rPr>
          <w:rStyle w:val="Bold"/>
        </w:rPr>
        <w:t>Chapter 9</w:t>
      </w:r>
      <w:r>
        <w:rPr>
          <w:lang w:eastAsia="en-GB"/>
        </w:rPr>
        <w:t xml:space="preserve"> </w:t>
      </w:r>
      <w:r w:rsidRPr="001441E4">
        <w:rPr>
          <w:lang w:eastAsia="en-GB"/>
        </w:rPr>
        <w:t>explores</w:t>
      </w:r>
      <w:r>
        <w:rPr>
          <w:lang w:eastAsia="en-GB"/>
        </w:rPr>
        <w:t xml:space="preserve"> </w:t>
      </w:r>
      <w:r w:rsidRPr="001441E4">
        <w:rPr>
          <w:lang w:eastAsia="en-GB"/>
        </w:rPr>
        <w:t>Rust’s</w:t>
      </w:r>
      <w:r>
        <w:rPr>
          <w:lang w:eastAsia="en-GB"/>
        </w:rPr>
        <w:t xml:space="preserve"> </w:t>
      </w:r>
      <w:r w:rsidRPr="001441E4">
        <w:rPr>
          <w:lang w:eastAsia="en-GB"/>
        </w:rPr>
        <w:t>error-handling</w:t>
      </w:r>
      <w:r>
        <w:rPr>
          <w:lang w:eastAsia="en-GB"/>
        </w:rPr>
        <w:t xml:space="preserve"> </w:t>
      </w:r>
      <w:r w:rsidRPr="001441E4">
        <w:rPr>
          <w:lang w:eastAsia="en-GB"/>
        </w:rPr>
        <w:t>philosophy</w:t>
      </w:r>
      <w:r>
        <w:rPr>
          <w:lang w:eastAsia="en-GB"/>
        </w:rPr>
        <w:t xml:space="preserve"> </w:t>
      </w:r>
      <w:r w:rsidRPr="001441E4">
        <w:rPr>
          <w:lang w:eastAsia="en-GB"/>
        </w:rPr>
        <w:t>and</w:t>
      </w:r>
      <w:r>
        <w:rPr>
          <w:lang w:eastAsia="en-GB"/>
        </w:rPr>
        <w:t xml:space="preserve"> </w:t>
      </w:r>
      <w:r w:rsidRPr="001441E4">
        <w:rPr>
          <w:lang w:eastAsia="en-GB"/>
        </w:rPr>
        <w:t>techniques.</w:t>
      </w:r>
    </w:p>
    <w:p w14:paraId="1B4922AE" w14:textId="77777777" w:rsidR="00540BB8" w:rsidRPr="001441E4" w:rsidRDefault="00540BB8" w:rsidP="00540BB8">
      <w:pPr>
        <w:pStyle w:val="Body"/>
        <w:rPr>
          <w:lang w:eastAsia="en-GB"/>
        </w:rPr>
      </w:pPr>
      <w:r w:rsidRPr="00FD39CB">
        <w:rPr>
          <w:rStyle w:val="Bold"/>
        </w:rPr>
        <w:t>Chapter 10</w:t>
      </w:r>
      <w:r>
        <w:t xml:space="preserve"> </w:t>
      </w:r>
      <w:r w:rsidRPr="001441E4">
        <w:t>digs</w:t>
      </w:r>
      <w:r>
        <w:t xml:space="preserve"> </w:t>
      </w:r>
      <w:r w:rsidRPr="001441E4">
        <w:t>into</w:t>
      </w:r>
      <w:r>
        <w:t xml:space="preserve"> </w:t>
      </w:r>
      <w:r w:rsidRPr="001441E4">
        <w:t>generics,</w:t>
      </w:r>
      <w:r>
        <w:t xml:space="preserve"> </w:t>
      </w:r>
      <w:r w:rsidRPr="001441E4">
        <w:t>traits,</w:t>
      </w:r>
      <w:r>
        <w:t xml:space="preserve"> </w:t>
      </w:r>
      <w:r w:rsidRPr="001441E4">
        <w:t>and</w:t>
      </w:r>
      <w:r>
        <w:t xml:space="preserve"> </w:t>
      </w:r>
      <w:r w:rsidRPr="001441E4">
        <w:t>lifetimes,</w:t>
      </w:r>
      <w:r>
        <w:t xml:space="preserve"> </w:t>
      </w:r>
      <w:r w:rsidRPr="001441E4">
        <w:t>which</w:t>
      </w:r>
      <w:r>
        <w:t xml:space="preserve"> </w:t>
      </w:r>
      <w:r w:rsidRPr="001441E4">
        <w:t>give</w:t>
      </w:r>
      <w:r>
        <w:t xml:space="preserve"> </w:t>
      </w:r>
      <w:r w:rsidRPr="001441E4">
        <w:t>you</w:t>
      </w:r>
      <w:r>
        <w:t xml:space="preserve"> </w:t>
      </w:r>
      <w:r w:rsidRPr="001441E4">
        <w:t>the</w:t>
      </w:r>
      <w:r>
        <w:t xml:space="preserve"> </w:t>
      </w:r>
      <w:r w:rsidRPr="001441E4">
        <w:t>power</w:t>
      </w:r>
      <w:r>
        <w:t xml:space="preserve"> </w:t>
      </w:r>
      <w:r w:rsidRPr="001441E4">
        <w:t>to</w:t>
      </w:r>
      <w:r>
        <w:t xml:space="preserve"> </w:t>
      </w:r>
      <w:r w:rsidRPr="001441E4">
        <w:t>define</w:t>
      </w:r>
      <w:r>
        <w:t xml:space="preserve"> </w:t>
      </w:r>
      <w:r w:rsidRPr="001441E4">
        <w:t>code</w:t>
      </w:r>
      <w:r>
        <w:t xml:space="preserve"> </w:t>
      </w:r>
      <w:r w:rsidRPr="001441E4">
        <w:t>that</w:t>
      </w:r>
      <w:r>
        <w:t xml:space="preserve"> </w:t>
      </w:r>
      <w:r w:rsidRPr="001441E4">
        <w:t>applies</w:t>
      </w:r>
      <w:r>
        <w:t xml:space="preserve"> </w:t>
      </w:r>
      <w:r w:rsidRPr="001441E4">
        <w:t>to</w:t>
      </w:r>
      <w:r>
        <w:t xml:space="preserve"> </w:t>
      </w:r>
      <w:r w:rsidRPr="001441E4">
        <w:t>multiple</w:t>
      </w:r>
      <w:r>
        <w:t xml:space="preserve"> </w:t>
      </w:r>
      <w:r w:rsidRPr="001441E4">
        <w:t>types.</w:t>
      </w:r>
      <w:r>
        <w:t xml:space="preserve"> </w:t>
      </w:r>
      <w:r w:rsidRPr="00FD39CB">
        <w:rPr>
          <w:rStyle w:val="Bold"/>
        </w:rPr>
        <w:t>Chapter 11</w:t>
      </w:r>
      <w:r>
        <w:t xml:space="preserve"> </w:t>
      </w:r>
      <w:r w:rsidRPr="001441E4">
        <w:t>is</w:t>
      </w:r>
      <w:r>
        <w:t xml:space="preserve"> </w:t>
      </w:r>
      <w:r w:rsidRPr="001441E4">
        <w:t>all</w:t>
      </w:r>
      <w:r>
        <w:t xml:space="preserve"> </w:t>
      </w:r>
      <w:r w:rsidRPr="001441E4">
        <w:t>about</w:t>
      </w:r>
      <w:r>
        <w:t xml:space="preserve"> </w:t>
      </w:r>
      <w:r w:rsidRPr="001441E4">
        <w:t>testing,</w:t>
      </w:r>
      <w:r>
        <w:t xml:space="preserve"> </w:t>
      </w:r>
      <w:r w:rsidRPr="001441E4">
        <w:t>which</w:t>
      </w:r>
      <w:r>
        <w:t xml:space="preserve"> </w:t>
      </w:r>
      <w:r w:rsidRPr="001441E4">
        <w:t>even</w:t>
      </w:r>
      <w:r>
        <w:t xml:space="preserve"> </w:t>
      </w:r>
      <w:r w:rsidRPr="001441E4">
        <w:t>with</w:t>
      </w:r>
      <w:r>
        <w:t xml:space="preserve"> </w:t>
      </w:r>
      <w:r w:rsidRPr="001441E4">
        <w:t>Rust’s</w:t>
      </w:r>
      <w:r>
        <w:t xml:space="preserve"> </w:t>
      </w:r>
      <w:r w:rsidRPr="001441E4">
        <w:t>safety</w:t>
      </w:r>
      <w:r>
        <w:t xml:space="preserve"> </w:t>
      </w:r>
      <w:r w:rsidRPr="001441E4">
        <w:t>guarantees</w:t>
      </w:r>
      <w:r>
        <w:t xml:space="preserve"> </w:t>
      </w:r>
      <w:r w:rsidRPr="001441E4">
        <w:t>is</w:t>
      </w:r>
      <w:r>
        <w:t xml:space="preserve"> </w:t>
      </w:r>
      <w:r w:rsidRPr="001441E4">
        <w:t>necessary</w:t>
      </w:r>
      <w:r>
        <w:t xml:space="preserve"> </w:t>
      </w:r>
      <w:r w:rsidRPr="001441E4">
        <w:t>to</w:t>
      </w:r>
      <w:r>
        <w:t xml:space="preserve"> </w:t>
      </w:r>
      <w:r w:rsidRPr="001441E4">
        <w:t>ensure</w:t>
      </w:r>
      <w:r>
        <w:t xml:space="preserve"> </w:t>
      </w:r>
      <w:r w:rsidRPr="001441E4">
        <w:t>your</w:t>
      </w:r>
      <w:r>
        <w:t xml:space="preserve"> </w:t>
      </w:r>
      <w:r w:rsidRPr="001441E4">
        <w:t>program’s</w:t>
      </w:r>
      <w:r>
        <w:t xml:space="preserve"> </w:t>
      </w:r>
      <w:r w:rsidRPr="001441E4">
        <w:t>logic</w:t>
      </w:r>
      <w:r>
        <w:t xml:space="preserve"> </w:t>
      </w:r>
      <w:r w:rsidRPr="001441E4">
        <w:t>is</w:t>
      </w:r>
      <w:r>
        <w:t xml:space="preserve"> </w:t>
      </w:r>
      <w:r w:rsidRPr="001441E4">
        <w:t>correct.</w:t>
      </w:r>
      <w:r>
        <w:t xml:space="preserve"> </w:t>
      </w:r>
      <w:r w:rsidRPr="001441E4">
        <w:t>In</w:t>
      </w:r>
      <w:r>
        <w:t xml:space="preserve"> </w:t>
      </w:r>
      <w:r w:rsidRPr="00FD39CB">
        <w:rPr>
          <w:rStyle w:val="Bold"/>
        </w:rPr>
        <w:t>Chapter 12</w:t>
      </w:r>
      <w:r w:rsidRPr="001441E4">
        <w:t>,</w:t>
      </w:r>
      <w:r>
        <w:t xml:space="preserve"> </w:t>
      </w:r>
      <w:r w:rsidRPr="001441E4">
        <w:t>we’ll</w:t>
      </w:r>
      <w:r>
        <w:t xml:space="preserve"> </w:t>
      </w:r>
      <w:r w:rsidRPr="001441E4">
        <w:t>build</w:t>
      </w:r>
      <w:r>
        <w:t xml:space="preserve"> </w:t>
      </w:r>
      <w:r w:rsidRPr="001441E4">
        <w:t>our</w:t>
      </w:r>
      <w:r>
        <w:t xml:space="preserve"> </w:t>
      </w:r>
      <w:r w:rsidRPr="001441E4">
        <w:t>own</w:t>
      </w:r>
      <w:r>
        <w:t xml:space="preserve"> </w:t>
      </w:r>
      <w:r w:rsidRPr="001441E4">
        <w:t>implementation</w:t>
      </w:r>
      <w:r>
        <w:t xml:space="preserve"> </w:t>
      </w:r>
      <w:r w:rsidRPr="001441E4">
        <w:t>of</w:t>
      </w:r>
      <w:r>
        <w:t xml:space="preserve"> </w:t>
      </w:r>
      <w:r w:rsidRPr="001441E4">
        <w:t>a</w:t>
      </w:r>
      <w:r>
        <w:t xml:space="preserve"> </w:t>
      </w:r>
      <w:r w:rsidRPr="001441E4">
        <w:t>subset</w:t>
      </w:r>
      <w:r>
        <w:t xml:space="preserve"> </w:t>
      </w:r>
      <w:r w:rsidRPr="001441E4">
        <w:t>of</w:t>
      </w:r>
      <w:r>
        <w:t xml:space="preserve"> </w:t>
      </w:r>
      <w:r w:rsidRPr="001441E4">
        <w:t>functionality</w:t>
      </w:r>
      <w:r>
        <w:t xml:space="preserve"> </w:t>
      </w:r>
      <w:r w:rsidRPr="001441E4">
        <w:t>from</w:t>
      </w:r>
      <w:r>
        <w:t xml:space="preserve"> </w:t>
      </w:r>
      <w:r w:rsidRPr="001441E4">
        <w:t>the</w:t>
      </w:r>
      <w:r>
        <w:t xml:space="preserve"> </w:t>
      </w:r>
      <w:r w:rsidRPr="00FD39CB">
        <w:rPr>
          <w:rStyle w:val="Literal"/>
        </w:rPr>
        <w:t>grep</w:t>
      </w:r>
      <w:r>
        <w:rPr>
          <w:lang w:eastAsia="en-GB"/>
        </w:rPr>
        <w:t xml:space="preserve"> </w:t>
      </w:r>
      <w:r w:rsidRPr="001441E4">
        <w:rPr>
          <w:lang w:eastAsia="en-GB"/>
        </w:rPr>
        <w:t>command</w:t>
      </w:r>
      <w:r>
        <w:rPr>
          <w:lang w:eastAsia="en-GB"/>
        </w:rPr>
        <w:t xml:space="preserve"> </w:t>
      </w:r>
      <w:r w:rsidRPr="001441E4">
        <w:rPr>
          <w:lang w:eastAsia="en-GB"/>
        </w:rPr>
        <w:t>line</w:t>
      </w:r>
      <w:r>
        <w:rPr>
          <w:lang w:eastAsia="en-GB"/>
        </w:rPr>
        <w:t xml:space="preserve"> </w:t>
      </w:r>
      <w:r w:rsidRPr="001441E4">
        <w:rPr>
          <w:lang w:eastAsia="en-GB"/>
        </w:rPr>
        <w:t>tool</w:t>
      </w:r>
      <w:r>
        <w:rPr>
          <w:lang w:eastAsia="en-GB"/>
        </w:rPr>
        <w:t xml:space="preserve"> </w:t>
      </w:r>
      <w:r w:rsidRPr="001441E4">
        <w:rPr>
          <w:lang w:eastAsia="en-GB"/>
        </w:rPr>
        <w:t>that</w:t>
      </w:r>
      <w:r>
        <w:rPr>
          <w:lang w:eastAsia="en-GB"/>
        </w:rPr>
        <w:t xml:space="preserve"> </w:t>
      </w:r>
      <w:r w:rsidRPr="001441E4">
        <w:rPr>
          <w:lang w:eastAsia="en-GB"/>
        </w:rPr>
        <w:t>searches</w:t>
      </w:r>
      <w:r>
        <w:rPr>
          <w:lang w:eastAsia="en-GB"/>
        </w:rPr>
        <w:t xml:space="preserve"> </w:t>
      </w:r>
      <w:r w:rsidRPr="001441E4">
        <w:rPr>
          <w:lang w:eastAsia="en-GB"/>
        </w:rPr>
        <w:t>for</w:t>
      </w:r>
      <w:r>
        <w:rPr>
          <w:lang w:eastAsia="en-GB"/>
        </w:rPr>
        <w:t xml:space="preserve"> </w:t>
      </w:r>
      <w:r w:rsidRPr="001441E4">
        <w:rPr>
          <w:lang w:eastAsia="en-GB"/>
        </w:rPr>
        <w:t>text</w:t>
      </w:r>
      <w:r>
        <w:rPr>
          <w:lang w:eastAsia="en-GB"/>
        </w:rPr>
        <w:t xml:space="preserve"> </w:t>
      </w:r>
      <w:r w:rsidRPr="001441E4">
        <w:rPr>
          <w:lang w:eastAsia="en-GB"/>
        </w:rPr>
        <w:t>within</w:t>
      </w:r>
      <w:r>
        <w:rPr>
          <w:lang w:eastAsia="en-GB"/>
        </w:rPr>
        <w:t xml:space="preserve"> </w:t>
      </w:r>
      <w:r w:rsidRPr="001441E4">
        <w:rPr>
          <w:lang w:eastAsia="en-GB"/>
        </w:rPr>
        <w:t>files.</w:t>
      </w:r>
      <w:r>
        <w:rPr>
          <w:lang w:eastAsia="en-GB"/>
        </w:rPr>
        <w:t xml:space="preserve"> </w:t>
      </w:r>
      <w:r w:rsidRPr="001441E4">
        <w:rPr>
          <w:lang w:eastAsia="en-GB"/>
        </w:rPr>
        <w:t>For</w:t>
      </w:r>
      <w:r>
        <w:rPr>
          <w:lang w:eastAsia="en-GB"/>
        </w:rPr>
        <w:t xml:space="preserve"> </w:t>
      </w:r>
      <w:r w:rsidRPr="001441E4">
        <w:rPr>
          <w:lang w:eastAsia="en-GB"/>
        </w:rPr>
        <w:t>this,</w:t>
      </w:r>
      <w:r>
        <w:rPr>
          <w:lang w:eastAsia="en-GB"/>
        </w:rPr>
        <w:t xml:space="preserve"> </w:t>
      </w:r>
      <w:r w:rsidRPr="001441E4">
        <w:rPr>
          <w:lang w:eastAsia="en-GB"/>
        </w:rPr>
        <w:t>we’ll</w:t>
      </w:r>
      <w:r>
        <w:rPr>
          <w:lang w:eastAsia="en-GB"/>
        </w:rPr>
        <w:t xml:space="preserve"> </w:t>
      </w:r>
      <w:r w:rsidRPr="001441E4">
        <w:rPr>
          <w:lang w:eastAsia="en-GB"/>
        </w:rPr>
        <w:t>use</w:t>
      </w:r>
      <w:r>
        <w:rPr>
          <w:lang w:eastAsia="en-GB"/>
        </w:rPr>
        <w:t xml:space="preserve"> </w:t>
      </w:r>
      <w:r w:rsidRPr="001441E4">
        <w:rPr>
          <w:lang w:eastAsia="en-GB"/>
        </w:rPr>
        <w:t>many</w:t>
      </w:r>
      <w:r>
        <w:rPr>
          <w:lang w:eastAsia="en-GB"/>
        </w:rPr>
        <w:t xml:space="preserve"> </w:t>
      </w:r>
      <w:r w:rsidRPr="001441E4">
        <w:rPr>
          <w:lang w:eastAsia="en-GB"/>
        </w:rPr>
        <w:t>of</w:t>
      </w:r>
      <w:r>
        <w:rPr>
          <w:lang w:eastAsia="en-GB"/>
        </w:rPr>
        <w:t xml:space="preserve"> </w:t>
      </w:r>
      <w:r w:rsidRPr="001441E4">
        <w:rPr>
          <w:lang w:eastAsia="en-GB"/>
        </w:rPr>
        <w:t>the</w:t>
      </w:r>
      <w:r>
        <w:rPr>
          <w:lang w:eastAsia="en-GB"/>
        </w:rPr>
        <w:t xml:space="preserve"> </w:t>
      </w:r>
      <w:r w:rsidRPr="001441E4">
        <w:rPr>
          <w:lang w:eastAsia="en-GB"/>
        </w:rPr>
        <w:t>concepts</w:t>
      </w:r>
      <w:r>
        <w:rPr>
          <w:lang w:eastAsia="en-GB"/>
        </w:rPr>
        <w:t xml:space="preserve"> </w:t>
      </w:r>
      <w:r w:rsidRPr="001441E4">
        <w:rPr>
          <w:lang w:eastAsia="en-GB"/>
        </w:rPr>
        <w:t>we</w:t>
      </w:r>
      <w:r>
        <w:rPr>
          <w:lang w:eastAsia="en-GB"/>
        </w:rPr>
        <w:t xml:space="preserve"> </w:t>
      </w:r>
      <w:r w:rsidRPr="001441E4">
        <w:rPr>
          <w:lang w:eastAsia="en-GB"/>
        </w:rPr>
        <w:t>discussed</w:t>
      </w:r>
      <w:r>
        <w:rPr>
          <w:lang w:eastAsia="en-GB"/>
        </w:rPr>
        <w:t xml:space="preserve"> </w:t>
      </w:r>
      <w:r w:rsidRPr="001441E4">
        <w:rPr>
          <w:lang w:eastAsia="en-GB"/>
        </w:rPr>
        <w:t>in</w:t>
      </w:r>
      <w:r>
        <w:rPr>
          <w:lang w:eastAsia="en-GB"/>
        </w:rPr>
        <w:t xml:space="preserve"> </w:t>
      </w:r>
      <w:r w:rsidRPr="001441E4">
        <w:rPr>
          <w:lang w:eastAsia="en-GB"/>
        </w:rPr>
        <w:t>the</w:t>
      </w:r>
      <w:r>
        <w:rPr>
          <w:lang w:eastAsia="en-GB"/>
        </w:rPr>
        <w:t xml:space="preserve"> </w:t>
      </w:r>
      <w:r w:rsidRPr="001441E4">
        <w:rPr>
          <w:lang w:eastAsia="en-GB"/>
        </w:rPr>
        <w:t>previous</w:t>
      </w:r>
      <w:r>
        <w:rPr>
          <w:lang w:eastAsia="en-GB"/>
        </w:rPr>
        <w:t xml:space="preserve"> </w:t>
      </w:r>
      <w:r w:rsidRPr="001441E4">
        <w:rPr>
          <w:lang w:eastAsia="en-GB"/>
        </w:rPr>
        <w:t>chapters.</w:t>
      </w:r>
    </w:p>
    <w:p w14:paraId="5FC424CE" w14:textId="77777777" w:rsidR="00540BB8" w:rsidRPr="001441E4" w:rsidRDefault="00540BB8" w:rsidP="00540BB8">
      <w:pPr>
        <w:pStyle w:val="Body"/>
        <w:rPr>
          <w:lang w:eastAsia="en-GB"/>
        </w:rPr>
      </w:pPr>
      <w:r w:rsidRPr="00FD39CB">
        <w:rPr>
          <w:rStyle w:val="Bold"/>
        </w:rPr>
        <w:t>Chapter 13</w:t>
      </w:r>
      <w:r>
        <w:rPr>
          <w:lang w:eastAsia="en-GB"/>
        </w:rPr>
        <w:t xml:space="preserve"> </w:t>
      </w:r>
      <w:r w:rsidRPr="001441E4">
        <w:rPr>
          <w:lang w:eastAsia="en-GB"/>
        </w:rPr>
        <w:t>explores</w:t>
      </w:r>
      <w:r>
        <w:rPr>
          <w:lang w:eastAsia="en-GB"/>
        </w:rPr>
        <w:t xml:space="preserve"> </w:t>
      </w:r>
      <w:r w:rsidRPr="001441E4">
        <w:rPr>
          <w:lang w:eastAsia="en-GB"/>
        </w:rPr>
        <w:t>closures</w:t>
      </w:r>
      <w:r>
        <w:rPr>
          <w:lang w:eastAsia="en-GB"/>
        </w:rPr>
        <w:t xml:space="preserve"> </w:t>
      </w:r>
      <w:r w:rsidRPr="001441E4">
        <w:rPr>
          <w:lang w:eastAsia="en-GB"/>
        </w:rPr>
        <w:t>and</w:t>
      </w:r>
      <w:r>
        <w:rPr>
          <w:lang w:eastAsia="en-GB"/>
        </w:rPr>
        <w:t xml:space="preserve"> </w:t>
      </w:r>
      <w:r w:rsidRPr="001441E4">
        <w:rPr>
          <w:lang w:eastAsia="en-GB"/>
        </w:rPr>
        <w:t>iterators:</w:t>
      </w:r>
      <w:r>
        <w:rPr>
          <w:lang w:eastAsia="en-GB"/>
        </w:rPr>
        <w:t xml:space="preserve"> </w:t>
      </w:r>
      <w:r w:rsidRPr="001441E4">
        <w:rPr>
          <w:lang w:eastAsia="en-GB"/>
        </w:rPr>
        <w:t>features</w:t>
      </w:r>
      <w:r>
        <w:rPr>
          <w:lang w:eastAsia="en-GB"/>
        </w:rPr>
        <w:t xml:space="preserve"> </w:t>
      </w:r>
      <w:r w:rsidRPr="001441E4">
        <w:rPr>
          <w:lang w:eastAsia="en-GB"/>
        </w:rPr>
        <w:t>of</w:t>
      </w:r>
      <w:r>
        <w:rPr>
          <w:lang w:eastAsia="en-GB"/>
        </w:rPr>
        <w:t xml:space="preserve"> </w:t>
      </w:r>
      <w:r w:rsidRPr="001441E4">
        <w:rPr>
          <w:lang w:eastAsia="en-GB"/>
        </w:rPr>
        <w:t>Rust</w:t>
      </w:r>
      <w:r>
        <w:rPr>
          <w:lang w:eastAsia="en-GB"/>
        </w:rPr>
        <w:t xml:space="preserve"> </w:t>
      </w:r>
      <w:r w:rsidRPr="001441E4">
        <w:rPr>
          <w:lang w:eastAsia="en-GB"/>
        </w:rPr>
        <w:t>that</w:t>
      </w:r>
      <w:r>
        <w:rPr>
          <w:lang w:eastAsia="en-GB"/>
        </w:rPr>
        <w:t xml:space="preserve"> </w:t>
      </w:r>
      <w:r w:rsidRPr="001441E4">
        <w:rPr>
          <w:lang w:eastAsia="en-GB"/>
        </w:rPr>
        <w:t>come</w:t>
      </w:r>
      <w:r>
        <w:rPr>
          <w:lang w:eastAsia="en-GB"/>
        </w:rPr>
        <w:t xml:space="preserve"> </w:t>
      </w:r>
      <w:r w:rsidRPr="001441E4">
        <w:rPr>
          <w:lang w:eastAsia="en-GB"/>
        </w:rPr>
        <w:t>from</w:t>
      </w:r>
      <w:r>
        <w:rPr>
          <w:lang w:eastAsia="en-GB"/>
        </w:rPr>
        <w:t xml:space="preserve"> </w:t>
      </w:r>
      <w:r w:rsidRPr="001441E4">
        <w:rPr>
          <w:lang w:eastAsia="en-GB"/>
        </w:rPr>
        <w:t>functional</w:t>
      </w:r>
      <w:r>
        <w:rPr>
          <w:lang w:eastAsia="en-GB"/>
        </w:rPr>
        <w:t xml:space="preserve"> </w:t>
      </w:r>
      <w:r w:rsidRPr="001441E4">
        <w:rPr>
          <w:lang w:eastAsia="en-GB"/>
        </w:rPr>
        <w:t>programming</w:t>
      </w:r>
      <w:r>
        <w:rPr>
          <w:lang w:eastAsia="en-GB"/>
        </w:rPr>
        <w:t xml:space="preserve"> </w:t>
      </w:r>
      <w:r w:rsidRPr="001441E4">
        <w:rPr>
          <w:lang w:eastAsia="en-GB"/>
        </w:rPr>
        <w:t>languages.</w:t>
      </w:r>
      <w:r>
        <w:rPr>
          <w:lang w:eastAsia="en-GB"/>
        </w:rPr>
        <w:t xml:space="preserve"> </w:t>
      </w:r>
      <w:r w:rsidRPr="001441E4">
        <w:rPr>
          <w:lang w:eastAsia="en-GB"/>
        </w:rPr>
        <w:t>In</w:t>
      </w:r>
      <w:r>
        <w:rPr>
          <w:lang w:eastAsia="en-GB"/>
        </w:rPr>
        <w:t xml:space="preserve"> </w:t>
      </w:r>
      <w:r w:rsidRPr="00FD39CB">
        <w:rPr>
          <w:rStyle w:val="Bold"/>
        </w:rPr>
        <w:t>Chapter 14</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examine</w:t>
      </w:r>
      <w:r>
        <w:rPr>
          <w:lang w:eastAsia="en-GB"/>
        </w:rPr>
        <w:t xml:space="preserve"> </w:t>
      </w:r>
      <w:r w:rsidRPr="001441E4">
        <w:rPr>
          <w:lang w:eastAsia="en-GB"/>
        </w:rPr>
        <w:t>Cargo</w:t>
      </w:r>
      <w:r>
        <w:rPr>
          <w:lang w:eastAsia="en-GB"/>
        </w:rPr>
        <w:t xml:space="preserve"> </w:t>
      </w:r>
      <w:r w:rsidRPr="001441E4">
        <w:rPr>
          <w:lang w:eastAsia="en-GB"/>
        </w:rPr>
        <w:t>in</w:t>
      </w:r>
      <w:r>
        <w:rPr>
          <w:lang w:eastAsia="en-GB"/>
        </w:rPr>
        <w:t xml:space="preserve"> </w:t>
      </w:r>
      <w:r w:rsidRPr="001441E4">
        <w:rPr>
          <w:lang w:eastAsia="en-GB"/>
        </w:rPr>
        <w:t>more</w:t>
      </w:r>
      <w:r>
        <w:rPr>
          <w:lang w:eastAsia="en-GB"/>
        </w:rPr>
        <w:t xml:space="preserve"> </w:t>
      </w:r>
      <w:r w:rsidRPr="001441E4">
        <w:rPr>
          <w:lang w:eastAsia="en-GB"/>
        </w:rPr>
        <w:t>depth</w:t>
      </w:r>
      <w:r>
        <w:rPr>
          <w:lang w:eastAsia="en-GB"/>
        </w:rPr>
        <w:t xml:space="preserve"> </w:t>
      </w:r>
      <w:r w:rsidRPr="001441E4">
        <w:rPr>
          <w:lang w:eastAsia="en-GB"/>
        </w:rPr>
        <w:t>and</w:t>
      </w:r>
      <w:r>
        <w:rPr>
          <w:lang w:eastAsia="en-GB"/>
        </w:rPr>
        <w:t xml:space="preserve"> </w:t>
      </w:r>
      <w:r w:rsidRPr="001441E4">
        <w:rPr>
          <w:lang w:eastAsia="en-GB"/>
        </w:rPr>
        <w:t>talk</w:t>
      </w:r>
      <w:r>
        <w:rPr>
          <w:lang w:eastAsia="en-GB"/>
        </w:rPr>
        <w:t xml:space="preserve"> </w:t>
      </w:r>
      <w:r w:rsidRPr="001441E4">
        <w:rPr>
          <w:lang w:eastAsia="en-GB"/>
        </w:rPr>
        <w:t>about</w:t>
      </w:r>
      <w:r>
        <w:rPr>
          <w:lang w:eastAsia="en-GB"/>
        </w:rPr>
        <w:t xml:space="preserve"> </w:t>
      </w:r>
      <w:r w:rsidRPr="001441E4">
        <w:rPr>
          <w:lang w:eastAsia="en-GB"/>
        </w:rPr>
        <w:t>best</w:t>
      </w:r>
      <w:r>
        <w:rPr>
          <w:lang w:eastAsia="en-GB"/>
        </w:rPr>
        <w:t xml:space="preserve"> </w:t>
      </w:r>
      <w:r w:rsidRPr="001441E4">
        <w:rPr>
          <w:lang w:eastAsia="en-GB"/>
        </w:rPr>
        <w:t>practices</w:t>
      </w:r>
      <w:r>
        <w:rPr>
          <w:lang w:eastAsia="en-GB"/>
        </w:rPr>
        <w:t xml:space="preserve"> </w:t>
      </w:r>
      <w:r w:rsidRPr="001441E4">
        <w:rPr>
          <w:lang w:eastAsia="en-GB"/>
        </w:rPr>
        <w:t>for</w:t>
      </w:r>
      <w:r>
        <w:rPr>
          <w:lang w:eastAsia="en-GB"/>
        </w:rPr>
        <w:t xml:space="preserve"> </w:t>
      </w:r>
      <w:r w:rsidRPr="001441E4">
        <w:rPr>
          <w:lang w:eastAsia="en-GB"/>
        </w:rPr>
        <w:t>sharing</w:t>
      </w:r>
      <w:r>
        <w:rPr>
          <w:lang w:eastAsia="en-GB"/>
        </w:rPr>
        <w:t xml:space="preserve"> </w:t>
      </w:r>
      <w:r w:rsidRPr="001441E4">
        <w:rPr>
          <w:lang w:eastAsia="en-GB"/>
        </w:rPr>
        <w:t>your</w:t>
      </w:r>
      <w:r>
        <w:rPr>
          <w:lang w:eastAsia="en-GB"/>
        </w:rPr>
        <w:t xml:space="preserve"> </w:t>
      </w:r>
      <w:r w:rsidRPr="001441E4">
        <w:rPr>
          <w:lang w:eastAsia="en-GB"/>
        </w:rPr>
        <w:t>libraries</w:t>
      </w:r>
      <w:r>
        <w:rPr>
          <w:lang w:eastAsia="en-GB"/>
        </w:rPr>
        <w:t xml:space="preserve"> </w:t>
      </w:r>
      <w:r w:rsidRPr="001441E4">
        <w:rPr>
          <w:lang w:eastAsia="en-GB"/>
        </w:rPr>
        <w:t>with</w:t>
      </w:r>
      <w:r>
        <w:rPr>
          <w:lang w:eastAsia="en-GB"/>
        </w:rPr>
        <w:t xml:space="preserve"> </w:t>
      </w:r>
      <w:r w:rsidRPr="001441E4">
        <w:rPr>
          <w:lang w:eastAsia="en-GB"/>
        </w:rPr>
        <w:t>others.</w:t>
      </w:r>
      <w:r>
        <w:rPr>
          <w:lang w:eastAsia="en-GB"/>
        </w:rPr>
        <w:t xml:space="preserve"> </w:t>
      </w:r>
      <w:r w:rsidRPr="00FD39CB">
        <w:rPr>
          <w:rStyle w:val="Bold"/>
        </w:rPr>
        <w:t xml:space="preserve">Chapter 15 </w:t>
      </w:r>
      <w:r w:rsidRPr="001441E4">
        <w:rPr>
          <w:lang w:eastAsia="en-GB"/>
        </w:rPr>
        <w:t>discusses</w:t>
      </w:r>
      <w:r>
        <w:rPr>
          <w:lang w:eastAsia="en-GB"/>
        </w:rPr>
        <w:t xml:space="preserve"> </w:t>
      </w:r>
      <w:r w:rsidRPr="001441E4">
        <w:rPr>
          <w:lang w:eastAsia="en-GB"/>
        </w:rPr>
        <w:t>smart</w:t>
      </w:r>
      <w:r>
        <w:rPr>
          <w:lang w:eastAsia="en-GB"/>
        </w:rPr>
        <w:t xml:space="preserve"> </w:t>
      </w:r>
      <w:r w:rsidRPr="001441E4">
        <w:rPr>
          <w:lang w:eastAsia="en-GB"/>
        </w:rPr>
        <w:t>pointers</w:t>
      </w:r>
      <w:r>
        <w:rPr>
          <w:lang w:eastAsia="en-GB"/>
        </w:rPr>
        <w:t xml:space="preserve"> </w:t>
      </w:r>
      <w:r w:rsidRPr="001441E4">
        <w:rPr>
          <w:lang w:eastAsia="en-GB"/>
        </w:rPr>
        <w:t>that</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1441E4">
        <w:rPr>
          <w:lang w:eastAsia="en-GB"/>
        </w:rPr>
        <w:t>provides</w:t>
      </w:r>
      <w:r>
        <w:rPr>
          <w:lang w:eastAsia="en-GB"/>
        </w:rPr>
        <w:t xml:space="preserve"> </w:t>
      </w:r>
      <w:r w:rsidRPr="001441E4">
        <w:rPr>
          <w:lang w:eastAsia="en-GB"/>
        </w:rPr>
        <w:t>and</w:t>
      </w:r>
      <w:r>
        <w:rPr>
          <w:lang w:eastAsia="en-GB"/>
        </w:rPr>
        <w:t xml:space="preserve"> </w:t>
      </w:r>
      <w:r w:rsidRPr="001441E4">
        <w:rPr>
          <w:lang w:eastAsia="en-GB"/>
        </w:rPr>
        <w:t>the</w:t>
      </w:r>
      <w:r>
        <w:rPr>
          <w:lang w:eastAsia="en-GB"/>
        </w:rPr>
        <w:t xml:space="preserve"> </w:t>
      </w:r>
      <w:r w:rsidRPr="001441E4">
        <w:rPr>
          <w:lang w:eastAsia="en-GB"/>
        </w:rPr>
        <w:t>traits</w:t>
      </w:r>
      <w:r>
        <w:rPr>
          <w:lang w:eastAsia="en-GB"/>
        </w:rPr>
        <w:t xml:space="preserve"> </w:t>
      </w:r>
      <w:r w:rsidRPr="001441E4">
        <w:rPr>
          <w:lang w:eastAsia="en-GB"/>
        </w:rPr>
        <w:t>that</w:t>
      </w:r>
      <w:r>
        <w:rPr>
          <w:lang w:eastAsia="en-GB"/>
        </w:rPr>
        <w:t xml:space="preserve"> </w:t>
      </w:r>
      <w:r w:rsidRPr="001441E4">
        <w:rPr>
          <w:lang w:eastAsia="en-GB"/>
        </w:rPr>
        <w:t>enable</w:t>
      </w:r>
      <w:r>
        <w:rPr>
          <w:lang w:eastAsia="en-GB"/>
        </w:rPr>
        <w:t xml:space="preserve"> </w:t>
      </w:r>
      <w:r w:rsidRPr="001441E4">
        <w:rPr>
          <w:lang w:eastAsia="en-GB"/>
        </w:rPr>
        <w:t>their</w:t>
      </w:r>
      <w:r>
        <w:rPr>
          <w:lang w:eastAsia="en-GB"/>
        </w:rPr>
        <w:t xml:space="preserve"> </w:t>
      </w:r>
      <w:r w:rsidRPr="001441E4">
        <w:rPr>
          <w:lang w:eastAsia="en-GB"/>
        </w:rPr>
        <w:t>functionality.</w:t>
      </w:r>
    </w:p>
    <w:p w14:paraId="02C4EA80" w14:textId="1209B4D4"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16</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walk</w:t>
      </w:r>
      <w:r>
        <w:rPr>
          <w:lang w:eastAsia="en-GB"/>
        </w:rPr>
        <w:t xml:space="preserve"> </w:t>
      </w:r>
      <w:r w:rsidRPr="001441E4">
        <w:rPr>
          <w:lang w:eastAsia="en-GB"/>
        </w:rPr>
        <w:t>through</w:t>
      </w:r>
      <w:r>
        <w:rPr>
          <w:lang w:eastAsia="en-GB"/>
        </w:rPr>
        <w:t xml:space="preserve"> </w:t>
      </w:r>
      <w:r w:rsidRPr="001441E4">
        <w:rPr>
          <w:lang w:eastAsia="en-GB"/>
        </w:rPr>
        <w:t>different</w:t>
      </w:r>
      <w:r>
        <w:rPr>
          <w:lang w:eastAsia="en-GB"/>
        </w:rPr>
        <w:t xml:space="preserve"> </w:t>
      </w:r>
      <w:r w:rsidRPr="001441E4">
        <w:rPr>
          <w:lang w:eastAsia="en-GB"/>
        </w:rPr>
        <w:t>models</w:t>
      </w:r>
      <w:r>
        <w:rPr>
          <w:lang w:eastAsia="en-GB"/>
        </w:rPr>
        <w:t xml:space="preserve"> </w:t>
      </w:r>
      <w:r w:rsidRPr="001441E4">
        <w:rPr>
          <w:lang w:eastAsia="en-GB"/>
        </w:rPr>
        <w:t>of</w:t>
      </w:r>
      <w:r>
        <w:rPr>
          <w:lang w:eastAsia="en-GB"/>
        </w:rPr>
        <w:t xml:space="preserve"> </w:t>
      </w:r>
      <w:r w:rsidRPr="001441E4">
        <w:rPr>
          <w:lang w:eastAsia="en-GB"/>
        </w:rPr>
        <w:t>concurrent</w:t>
      </w:r>
      <w:r>
        <w:rPr>
          <w:lang w:eastAsia="en-GB"/>
        </w:rPr>
        <w:t xml:space="preserve"> </w:t>
      </w:r>
      <w:r w:rsidRPr="001441E4">
        <w:rPr>
          <w:lang w:eastAsia="en-GB"/>
        </w:rPr>
        <w:t>programming</w:t>
      </w:r>
      <w:r>
        <w:rPr>
          <w:lang w:eastAsia="en-GB"/>
        </w:rPr>
        <w:t xml:space="preserve"> </w:t>
      </w:r>
      <w:r w:rsidRPr="001441E4">
        <w:rPr>
          <w:lang w:eastAsia="en-GB"/>
        </w:rPr>
        <w:t>and</w:t>
      </w:r>
      <w:r>
        <w:rPr>
          <w:lang w:eastAsia="en-GB"/>
        </w:rPr>
        <w:t xml:space="preserve"> </w:t>
      </w:r>
      <w:r w:rsidRPr="001441E4">
        <w:rPr>
          <w:lang w:eastAsia="en-GB"/>
        </w:rPr>
        <w:t>talk</w:t>
      </w:r>
      <w:r>
        <w:rPr>
          <w:lang w:eastAsia="en-GB"/>
        </w:rPr>
        <w:t xml:space="preserve"> </w:t>
      </w:r>
      <w:r w:rsidRPr="001441E4">
        <w:rPr>
          <w:lang w:eastAsia="en-GB"/>
        </w:rPr>
        <w:t>about</w:t>
      </w:r>
      <w:r>
        <w:rPr>
          <w:lang w:eastAsia="en-GB"/>
        </w:rPr>
        <w:t xml:space="preserve"> </w:t>
      </w:r>
      <w:r w:rsidRPr="001441E4">
        <w:rPr>
          <w:lang w:eastAsia="en-GB"/>
        </w:rPr>
        <w:t>how</w:t>
      </w:r>
      <w:r>
        <w:rPr>
          <w:lang w:eastAsia="en-GB"/>
        </w:rPr>
        <w:t xml:space="preserve"> </w:t>
      </w:r>
      <w:r w:rsidRPr="001441E4">
        <w:rPr>
          <w:lang w:eastAsia="en-GB"/>
        </w:rPr>
        <w:t>Rust</w:t>
      </w:r>
      <w:r>
        <w:rPr>
          <w:lang w:eastAsia="en-GB"/>
        </w:rPr>
        <w:t xml:space="preserve"> </w:t>
      </w:r>
      <w:r w:rsidRPr="001441E4">
        <w:rPr>
          <w:lang w:eastAsia="en-GB"/>
        </w:rPr>
        <w:t>helps</w:t>
      </w:r>
      <w:r>
        <w:rPr>
          <w:lang w:eastAsia="en-GB"/>
        </w:rPr>
        <w:t xml:space="preserve"> </w:t>
      </w:r>
      <w:r w:rsidRPr="001441E4">
        <w:rPr>
          <w:lang w:eastAsia="en-GB"/>
        </w:rPr>
        <w:t>you</w:t>
      </w:r>
      <w:r>
        <w:rPr>
          <w:lang w:eastAsia="en-GB"/>
        </w:rPr>
        <w:t xml:space="preserve"> </w:t>
      </w:r>
      <w:del w:id="121" w:author="Audrey Doyle" w:date="2022-08-06T15:02:00Z">
        <w:r w:rsidRPr="001441E4" w:rsidDel="009A11FD">
          <w:rPr>
            <w:lang w:eastAsia="en-GB"/>
          </w:rPr>
          <w:delText>to</w:delText>
        </w:r>
        <w:r w:rsidDel="009A11FD">
          <w:rPr>
            <w:lang w:eastAsia="en-GB"/>
          </w:rPr>
          <w:delText xml:space="preserve"> </w:delText>
        </w:r>
      </w:del>
      <w:r w:rsidRPr="001441E4">
        <w:rPr>
          <w:lang w:eastAsia="en-GB"/>
        </w:rPr>
        <w:t>program</w:t>
      </w:r>
      <w:r>
        <w:rPr>
          <w:lang w:eastAsia="en-GB"/>
        </w:rPr>
        <w:t xml:space="preserve"> </w:t>
      </w:r>
      <w:r w:rsidRPr="001441E4">
        <w:rPr>
          <w:lang w:eastAsia="en-GB"/>
        </w:rPr>
        <w:t>in</w:t>
      </w:r>
      <w:r>
        <w:rPr>
          <w:lang w:eastAsia="en-GB"/>
        </w:rPr>
        <w:t xml:space="preserve"> </w:t>
      </w:r>
      <w:r w:rsidRPr="001441E4">
        <w:rPr>
          <w:lang w:eastAsia="en-GB"/>
        </w:rPr>
        <w:t>multiple</w:t>
      </w:r>
      <w:r>
        <w:rPr>
          <w:lang w:eastAsia="en-GB"/>
        </w:rPr>
        <w:t xml:space="preserve"> </w:t>
      </w:r>
      <w:r w:rsidRPr="001441E4">
        <w:rPr>
          <w:lang w:eastAsia="en-GB"/>
        </w:rPr>
        <w:t>threads</w:t>
      </w:r>
      <w:r>
        <w:rPr>
          <w:lang w:eastAsia="en-GB"/>
        </w:rPr>
        <w:t xml:space="preserve"> </w:t>
      </w:r>
      <w:r w:rsidRPr="001441E4">
        <w:rPr>
          <w:lang w:eastAsia="en-GB"/>
        </w:rPr>
        <w:t>fearlessly.</w:t>
      </w:r>
      <w:r>
        <w:rPr>
          <w:lang w:eastAsia="en-GB"/>
        </w:rPr>
        <w:t xml:space="preserve"> </w:t>
      </w:r>
      <w:r w:rsidRPr="00FD39CB">
        <w:rPr>
          <w:rStyle w:val="Bold"/>
        </w:rPr>
        <w:t xml:space="preserve">Chapter 17 </w:t>
      </w:r>
      <w:r w:rsidRPr="001441E4">
        <w:rPr>
          <w:lang w:eastAsia="en-GB"/>
        </w:rPr>
        <w:t>looks</w:t>
      </w:r>
      <w:r>
        <w:rPr>
          <w:lang w:eastAsia="en-GB"/>
        </w:rPr>
        <w:t xml:space="preserve"> </w:t>
      </w:r>
      <w:r w:rsidRPr="001441E4">
        <w:rPr>
          <w:lang w:eastAsia="en-GB"/>
        </w:rPr>
        <w:t>at</w:t>
      </w:r>
      <w:r>
        <w:rPr>
          <w:lang w:eastAsia="en-GB"/>
        </w:rPr>
        <w:t xml:space="preserve"> </w:t>
      </w:r>
      <w:r w:rsidRPr="001441E4">
        <w:rPr>
          <w:lang w:eastAsia="en-GB"/>
        </w:rPr>
        <w:t>how</w:t>
      </w:r>
      <w:r>
        <w:rPr>
          <w:lang w:eastAsia="en-GB"/>
        </w:rPr>
        <w:t xml:space="preserve"> </w:t>
      </w:r>
      <w:r w:rsidRPr="001441E4">
        <w:rPr>
          <w:lang w:eastAsia="en-GB"/>
        </w:rPr>
        <w:t>Rust</w:t>
      </w:r>
      <w:r>
        <w:rPr>
          <w:lang w:eastAsia="en-GB"/>
        </w:rPr>
        <w:t xml:space="preserve"> </w:t>
      </w:r>
      <w:r w:rsidRPr="001441E4">
        <w:rPr>
          <w:lang w:eastAsia="en-GB"/>
        </w:rPr>
        <w:t>idioms</w:t>
      </w:r>
      <w:r>
        <w:rPr>
          <w:lang w:eastAsia="en-GB"/>
        </w:rPr>
        <w:t xml:space="preserve"> </w:t>
      </w:r>
      <w:r w:rsidRPr="001441E4">
        <w:rPr>
          <w:lang w:eastAsia="en-GB"/>
        </w:rPr>
        <w:t>compare</w:t>
      </w:r>
      <w:r>
        <w:rPr>
          <w:lang w:eastAsia="en-GB"/>
        </w:rPr>
        <w:t xml:space="preserve"> </w:t>
      </w:r>
      <w:r w:rsidRPr="001441E4">
        <w:rPr>
          <w:lang w:eastAsia="en-GB"/>
        </w:rPr>
        <w:t>to</w:t>
      </w:r>
      <w:r>
        <w:rPr>
          <w:lang w:eastAsia="en-GB"/>
        </w:rPr>
        <w:t xml:space="preserve"> </w:t>
      </w:r>
      <w:r w:rsidRPr="001441E4">
        <w:rPr>
          <w:lang w:eastAsia="en-GB"/>
        </w:rPr>
        <w:t>object-oriented</w:t>
      </w:r>
      <w:r>
        <w:rPr>
          <w:lang w:eastAsia="en-GB"/>
        </w:rPr>
        <w:t xml:space="preserve"> </w:t>
      </w:r>
      <w:r w:rsidRPr="001441E4">
        <w:rPr>
          <w:lang w:eastAsia="en-GB"/>
        </w:rPr>
        <w:t>programming</w:t>
      </w:r>
      <w:r>
        <w:rPr>
          <w:lang w:eastAsia="en-GB"/>
        </w:rPr>
        <w:t xml:space="preserve"> </w:t>
      </w:r>
      <w:r w:rsidRPr="001441E4">
        <w:rPr>
          <w:lang w:eastAsia="en-GB"/>
        </w:rPr>
        <w:t>principles</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be</w:t>
      </w:r>
      <w:r>
        <w:rPr>
          <w:lang w:eastAsia="en-GB"/>
        </w:rPr>
        <w:t xml:space="preserve"> </w:t>
      </w:r>
      <w:r w:rsidRPr="001441E4">
        <w:rPr>
          <w:lang w:eastAsia="en-GB"/>
        </w:rPr>
        <w:t>familiar</w:t>
      </w:r>
      <w:r>
        <w:rPr>
          <w:lang w:eastAsia="en-GB"/>
        </w:rPr>
        <w:t xml:space="preserve"> </w:t>
      </w:r>
      <w:r w:rsidRPr="001441E4">
        <w:rPr>
          <w:lang w:eastAsia="en-GB"/>
        </w:rPr>
        <w:t>with.</w:t>
      </w:r>
    </w:p>
    <w:p w14:paraId="5764E70C" w14:textId="77777777" w:rsidR="00540BB8" w:rsidRPr="001441E4" w:rsidRDefault="00540BB8" w:rsidP="00540BB8">
      <w:pPr>
        <w:pStyle w:val="Body"/>
        <w:rPr>
          <w:lang w:eastAsia="en-GB"/>
        </w:rPr>
      </w:pPr>
      <w:r w:rsidRPr="00FD39CB">
        <w:rPr>
          <w:rStyle w:val="Bold"/>
        </w:rPr>
        <w:t>Chapter 18</w:t>
      </w:r>
      <w:r>
        <w:rPr>
          <w:lang w:eastAsia="en-GB"/>
        </w:rPr>
        <w:t xml:space="preserve"> </w:t>
      </w:r>
      <w:r w:rsidRPr="001441E4">
        <w:rPr>
          <w:lang w:eastAsia="en-GB"/>
        </w:rPr>
        <w:t>is</w:t>
      </w:r>
      <w:r>
        <w:rPr>
          <w:lang w:eastAsia="en-GB"/>
        </w:rPr>
        <w:t xml:space="preserve"> </w:t>
      </w:r>
      <w:r w:rsidRPr="001441E4">
        <w:rPr>
          <w:lang w:eastAsia="en-GB"/>
        </w:rPr>
        <w:t>a</w:t>
      </w:r>
      <w:r>
        <w:rPr>
          <w:lang w:eastAsia="en-GB"/>
        </w:rPr>
        <w:t xml:space="preserve"> </w:t>
      </w:r>
      <w:r w:rsidRPr="001441E4">
        <w:rPr>
          <w:lang w:eastAsia="en-GB"/>
        </w:rPr>
        <w:t>reference</w:t>
      </w:r>
      <w:r>
        <w:rPr>
          <w:lang w:eastAsia="en-GB"/>
        </w:rPr>
        <w:t xml:space="preserve"> </w:t>
      </w:r>
      <w:r w:rsidRPr="001441E4">
        <w:rPr>
          <w:lang w:eastAsia="en-GB"/>
        </w:rPr>
        <w:t>on</w:t>
      </w:r>
      <w:r>
        <w:rPr>
          <w:lang w:eastAsia="en-GB"/>
        </w:rPr>
        <w:t xml:space="preserve"> </w:t>
      </w:r>
      <w:r w:rsidRPr="001441E4">
        <w:rPr>
          <w:lang w:eastAsia="en-GB"/>
        </w:rPr>
        <w:t>patterns</w:t>
      </w:r>
      <w:r>
        <w:rPr>
          <w:lang w:eastAsia="en-GB"/>
        </w:rPr>
        <w:t xml:space="preserve"> </w:t>
      </w:r>
      <w:r w:rsidRPr="001441E4">
        <w:rPr>
          <w:lang w:eastAsia="en-GB"/>
        </w:rPr>
        <w:t>and</w:t>
      </w:r>
      <w:r>
        <w:rPr>
          <w:lang w:eastAsia="en-GB"/>
        </w:rPr>
        <w:t xml:space="preserve"> </w:t>
      </w:r>
      <w:r w:rsidRPr="001441E4">
        <w:rPr>
          <w:lang w:eastAsia="en-GB"/>
        </w:rPr>
        <w:t>pattern</w:t>
      </w:r>
      <w:r>
        <w:rPr>
          <w:lang w:eastAsia="en-GB"/>
        </w:rPr>
        <w:t xml:space="preserve"> </w:t>
      </w:r>
      <w:r w:rsidRPr="001441E4">
        <w:rPr>
          <w:lang w:eastAsia="en-GB"/>
        </w:rPr>
        <w:t>matching,</w:t>
      </w:r>
      <w:r>
        <w:rPr>
          <w:lang w:eastAsia="en-GB"/>
        </w:rPr>
        <w:t xml:space="preserve"> </w:t>
      </w:r>
      <w:r w:rsidRPr="001441E4">
        <w:rPr>
          <w:lang w:eastAsia="en-GB"/>
        </w:rPr>
        <w:t>which</w:t>
      </w:r>
      <w:r>
        <w:rPr>
          <w:lang w:eastAsia="en-GB"/>
        </w:rPr>
        <w:t xml:space="preserve"> </w:t>
      </w:r>
      <w:r w:rsidRPr="001441E4">
        <w:rPr>
          <w:lang w:eastAsia="en-GB"/>
        </w:rPr>
        <w:t>are</w:t>
      </w:r>
      <w:r>
        <w:rPr>
          <w:lang w:eastAsia="en-GB"/>
        </w:rPr>
        <w:t xml:space="preserve"> </w:t>
      </w:r>
      <w:r w:rsidRPr="001441E4">
        <w:rPr>
          <w:lang w:eastAsia="en-GB"/>
        </w:rPr>
        <w:t>powerful</w:t>
      </w:r>
      <w:r>
        <w:rPr>
          <w:lang w:eastAsia="en-GB"/>
        </w:rPr>
        <w:t xml:space="preserve"> </w:t>
      </w:r>
      <w:r w:rsidRPr="001441E4">
        <w:rPr>
          <w:lang w:eastAsia="en-GB"/>
        </w:rPr>
        <w:t>ways</w:t>
      </w:r>
      <w:r>
        <w:rPr>
          <w:lang w:eastAsia="en-GB"/>
        </w:rPr>
        <w:t xml:space="preserve"> </w:t>
      </w:r>
      <w:r w:rsidRPr="001441E4">
        <w:rPr>
          <w:lang w:eastAsia="en-GB"/>
        </w:rPr>
        <w:t>of</w:t>
      </w:r>
      <w:r>
        <w:rPr>
          <w:lang w:eastAsia="en-GB"/>
        </w:rPr>
        <w:t xml:space="preserve"> </w:t>
      </w:r>
      <w:r w:rsidRPr="001441E4">
        <w:rPr>
          <w:lang w:eastAsia="en-GB"/>
        </w:rPr>
        <w:t>expressing</w:t>
      </w:r>
      <w:r>
        <w:rPr>
          <w:lang w:eastAsia="en-GB"/>
        </w:rPr>
        <w:t xml:space="preserve"> </w:t>
      </w:r>
      <w:r w:rsidRPr="001441E4">
        <w:rPr>
          <w:lang w:eastAsia="en-GB"/>
        </w:rPr>
        <w:t>ideas</w:t>
      </w:r>
      <w:r>
        <w:rPr>
          <w:lang w:eastAsia="en-GB"/>
        </w:rPr>
        <w:t xml:space="preserve"> </w:t>
      </w:r>
      <w:r w:rsidRPr="001441E4">
        <w:rPr>
          <w:lang w:eastAsia="en-GB"/>
        </w:rPr>
        <w:t>throughout</w:t>
      </w:r>
      <w:r>
        <w:rPr>
          <w:lang w:eastAsia="en-GB"/>
        </w:rPr>
        <w:t xml:space="preserve"> </w:t>
      </w:r>
      <w:r w:rsidRPr="001441E4">
        <w:rPr>
          <w:lang w:eastAsia="en-GB"/>
        </w:rPr>
        <w:t>Rust</w:t>
      </w:r>
      <w:r>
        <w:rPr>
          <w:lang w:eastAsia="en-GB"/>
        </w:rPr>
        <w:t xml:space="preserve"> </w:t>
      </w:r>
      <w:r w:rsidRPr="001441E4">
        <w:rPr>
          <w:lang w:eastAsia="en-GB"/>
        </w:rPr>
        <w:t>programs.</w:t>
      </w:r>
      <w:r>
        <w:rPr>
          <w:lang w:eastAsia="en-GB"/>
        </w:rPr>
        <w:t xml:space="preserve"> </w:t>
      </w:r>
      <w:r w:rsidRPr="00FD39CB">
        <w:rPr>
          <w:rStyle w:val="Bold"/>
        </w:rPr>
        <w:t>Chapter 19</w:t>
      </w:r>
      <w:r>
        <w:rPr>
          <w:lang w:eastAsia="en-GB"/>
        </w:rPr>
        <w:t xml:space="preserve"> </w:t>
      </w:r>
      <w:r w:rsidRPr="001441E4">
        <w:rPr>
          <w:lang w:eastAsia="en-GB"/>
        </w:rPr>
        <w:t>contains</w:t>
      </w:r>
      <w:r>
        <w:rPr>
          <w:lang w:eastAsia="en-GB"/>
        </w:rPr>
        <w:t xml:space="preserve"> </w:t>
      </w:r>
      <w:r w:rsidRPr="001441E4">
        <w:rPr>
          <w:lang w:eastAsia="en-GB"/>
        </w:rPr>
        <w:t>a</w:t>
      </w:r>
      <w:r>
        <w:rPr>
          <w:lang w:eastAsia="en-GB"/>
        </w:rPr>
        <w:t xml:space="preserve"> </w:t>
      </w:r>
      <w:r w:rsidRPr="001441E4">
        <w:rPr>
          <w:lang w:eastAsia="en-GB"/>
        </w:rPr>
        <w:t>smorgasbord</w:t>
      </w:r>
      <w:r>
        <w:rPr>
          <w:lang w:eastAsia="en-GB"/>
        </w:rPr>
        <w:t xml:space="preserve"> </w:t>
      </w:r>
      <w:r w:rsidRPr="001441E4">
        <w:rPr>
          <w:lang w:eastAsia="en-GB"/>
        </w:rPr>
        <w:t>of</w:t>
      </w:r>
      <w:r>
        <w:rPr>
          <w:lang w:eastAsia="en-GB"/>
        </w:rPr>
        <w:t xml:space="preserve"> </w:t>
      </w:r>
      <w:r w:rsidRPr="001441E4">
        <w:rPr>
          <w:lang w:eastAsia="en-GB"/>
        </w:rPr>
        <w:t>advanced</w:t>
      </w:r>
      <w:r>
        <w:rPr>
          <w:lang w:eastAsia="en-GB"/>
        </w:rPr>
        <w:t xml:space="preserve"> </w:t>
      </w:r>
      <w:r w:rsidRPr="001441E4">
        <w:rPr>
          <w:lang w:eastAsia="en-GB"/>
        </w:rPr>
        <w:t>topics</w:t>
      </w:r>
      <w:r>
        <w:rPr>
          <w:lang w:eastAsia="en-GB"/>
        </w:rPr>
        <w:t xml:space="preserve"> </w:t>
      </w:r>
      <w:r w:rsidRPr="001441E4">
        <w:rPr>
          <w:lang w:eastAsia="en-GB"/>
        </w:rPr>
        <w:t>of</w:t>
      </w:r>
      <w:r>
        <w:rPr>
          <w:lang w:eastAsia="en-GB"/>
        </w:rPr>
        <w:t xml:space="preserve"> </w:t>
      </w:r>
      <w:r w:rsidRPr="001441E4">
        <w:rPr>
          <w:lang w:eastAsia="en-GB"/>
        </w:rPr>
        <w:t>interest,</w:t>
      </w:r>
      <w:r>
        <w:rPr>
          <w:lang w:eastAsia="en-GB"/>
        </w:rPr>
        <w:t xml:space="preserve"> </w:t>
      </w:r>
      <w:r w:rsidRPr="001441E4">
        <w:rPr>
          <w:lang w:eastAsia="en-GB"/>
        </w:rPr>
        <w:t>including</w:t>
      </w:r>
      <w:r>
        <w:rPr>
          <w:lang w:eastAsia="en-GB"/>
        </w:rPr>
        <w:t xml:space="preserve"> </w:t>
      </w:r>
      <w:r w:rsidRPr="001441E4">
        <w:rPr>
          <w:lang w:eastAsia="en-GB"/>
        </w:rPr>
        <w:t>unsafe</w:t>
      </w:r>
      <w:r>
        <w:rPr>
          <w:lang w:eastAsia="en-GB"/>
        </w:rPr>
        <w:t xml:space="preserve"> </w:t>
      </w:r>
      <w:r w:rsidRPr="001441E4">
        <w:rPr>
          <w:lang w:eastAsia="en-GB"/>
        </w:rPr>
        <w:t>Rust,</w:t>
      </w:r>
      <w:r>
        <w:rPr>
          <w:lang w:eastAsia="en-GB"/>
        </w:rPr>
        <w:t xml:space="preserve"> </w:t>
      </w:r>
      <w:r w:rsidRPr="001441E4">
        <w:rPr>
          <w:lang w:eastAsia="en-GB"/>
        </w:rPr>
        <w:t>macros,</w:t>
      </w:r>
      <w:r>
        <w:rPr>
          <w:lang w:eastAsia="en-GB"/>
        </w:rPr>
        <w:t xml:space="preserve"> </w:t>
      </w:r>
      <w:r w:rsidRPr="001441E4">
        <w:rPr>
          <w:lang w:eastAsia="en-GB"/>
        </w:rPr>
        <w:t>and</w:t>
      </w:r>
      <w:r>
        <w:rPr>
          <w:lang w:eastAsia="en-GB"/>
        </w:rPr>
        <w:t xml:space="preserve"> </w:t>
      </w:r>
      <w:r w:rsidRPr="001441E4">
        <w:rPr>
          <w:lang w:eastAsia="en-GB"/>
        </w:rPr>
        <w:t>more</w:t>
      </w:r>
      <w:r>
        <w:rPr>
          <w:lang w:eastAsia="en-GB"/>
        </w:rPr>
        <w:t xml:space="preserve"> </w:t>
      </w:r>
      <w:r w:rsidRPr="001441E4">
        <w:rPr>
          <w:lang w:eastAsia="en-GB"/>
        </w:rPr>
        <w:t>about</w:t>
      </w:r>
      <w:r>
        <w:rPr>
          <w:lang w:eastAsia="en-GB"/>
        </w:rPr>
        <w:t xml:space="preserve"> </w:t>
      </w:r>
      <w:r w:rsidRPr="001441E4">
        <w:rPr>
          <w:lang w:eastAsia="en-GB"/>
        </w:rPr>
        <w:t>lifetimes,</w:t>
      </w:r>
      <w:r>
        <w:rPr>
          <w:lang w:eastAsia="en-GB"/>
        </w:rPr>
        <w:t xml:space="preserve"> </w:t>
      </w:r>
      <w:r w:rsidRPr="001441E4">
        <w:rPr>
          <w:lang w:eastAsia="en-GB"/>
        </w:rPr>
        <w:t>traits,</w:t>
      </w:r>
      <w:r>
        <w:rPr>
          <w:lang w:eastAsia="en-GB"/>
        </w:rPr>
        <w:t xml:space="preserve"> </w:t>
      </w:r>
      <w:r w:rsidRPr="001441E4">
        <w:rPr>
          <w:lang w:eastAsia="en-GB"/>
        </w:rPr>
        <w:t>types,</w:t>
      </w:r>
      <w:r>
        <w:rPr>
          <w:lang w:eastAsia="en-GB"/>
        </w:rPr>
        <w:t xml:space="preserve"> </w:t>
      </w:r>
      <w:r w:rsidRPr="001441E4">
        <w:rPr>
          <w:lang w:eastAsia="en-GB"/>
        </w:rPr>
        <w:t>functions,</w:t>
      </w:r>
      <w:r>
        <w:rPr>
          <w:lang w:eastAsia="en-GB"/>
        </w:rPr>
        <w:t xml:space="preserve"> </w:t>
      </w:r>
      <w:r w:rsidRPr="001441E4">
        <w:rPr>
          <w:lang w:eastAsia="en-GB"/>
        </w:rPr>
        <w:t>and</w:t>
      </w:r>
      <w:r>
        <w:rPr>
          <w:lang w:eastAsia="en-GB"/>
        </w:rPr>
        <w:t xml:space="preserve"> </w:t>
      </w:r>
      <w:r w:rsidRPr="001441E4">
        <w:rPr>
          <w:lang w:eastAsia="en-GB"/>
        </w:rPr>
        <w:t>closures.</w:t>
      </w:r>
    </w:p>
    <w:p w14:paraId="55009A31" w14:textId="77777777" w:rsidR="00540BB8" w:rsidRPr="001441E4" w:rsidRDefault="00540BB8" w:rsidP="00540BB8">
      <w:pPr>
        <w:pStyle w:val="Body"/>
        <w:rPr>
          <w:lang w:eastAsia="en-GB"/>
        </w:rPr>
      </w:pPr>
      <w:r w:rsidRPr="001441E4">
        <w:rPr>
          <w:lang w:eastAsia="en-GB"/>
        </w:rPr>
        <w:t>In</w:t>
      </w:r>
      <w:r>
        <w:rPr>
          <w:lang w:eastAsia="en-GB"/>
        </w:rPr>
        <w:t xml:space="preserve"> </w:t>
      </w:r>
      <w:r w:rsidRPr="00FD39CB">
        <w:rPr>
          <w:rStyle w:val="Bold"/>
        </w:rPr>
        <w:t>Chapter 20</w:t>
      </w:r>
      <w:r w:rsidRPr="001441E4">
        <w:rPr>
          <w:lang w:eastAsia="en-GB"/>
        </w:rPr>
        <w:t>,</w:t>
      </w:r>
      <w:r>
        <w:rPr>
          <w:lang w:eastAsia="en-GB"/>
        </w:rPr>
        <w:t xml:space="preserve"> </w:t>
      </w:r>
      <w:r w:rsidRPr="001441E4">
        <w:rPr>
          <w:lang w:eastAsia="en-GB"/>
        </w:rPr>
        <w:t>we’ll</w:t>
      </w:r>
      <w:r>
        <w:rPr>
          <w:lang w:eastAsia="en-GB"/>
        </w:rPr>
        <w:t xml:space="preserve"> </w:t>
      </w:r>
      <w:r w:rsidRPr="001441E4">
        <w:rPr>
          <w:lang w:eastAsia="en-GB"/>
        </w:rPr>
        <w:t>complete</w:t>
      </w:r>
      <w:r>
        <w:rPr>
          <w:lang w:eastAsia="en-GB"/>
        </w:rPr>
        <w:t xml:space="preserve"> </w:t>
      </w:r>
      <w:r w:rsidRPr="001441E4">
        <w:rPr>
          <w:lang w:eastAsia="en-GB"/>
        </w:rPr>
        <w:t>a</w:t>
      </w:r>
      <w:r>
        <w:rPr>
          <w:lang w:eastAsia="en-GB"/>
        </w:rPr>
        <w:t xml:space="preserve"> </w:t>
      </w:r>
      <w:r w:rsidRPr="001441E4">
        <w:rPr>
          <w:lang w:eastAsia="en-GB"/>
        </w:rPr>
        <w:t>project</w:t>
      </w:r>
      <w:r>
        <w:rPr>
          <w:lang w:eastAsia="en-GB"/>
        </w:rPr>
        <w:t xml:space="preserve"> </w:t>
      </w:r>
      <w:r w:rsidRPr="001441E4">
        <w:rPr>
          <w:lang w:eastAsia="en-GB"/>
        </w:rPr>
        <w:t>in</w:t>
      </w:r>
      <w:r>
        <w:rPr>
          <w:lang w:eastAsia="en-GB"/>
        </w:rPr>
        <w:t xml:space="preserve"> </w:t>
      </w:r>
      <w:r w:rsidRPr="001441E4">
        <w:rPr>
          <w:lang w:eastAsia="en-GB"/>
        </w:rPr>
        <w:t>which</w:t>
      </w:r>
      <w:r>
        <w:rPr>
          <w:lang w:eastAsia="en-GB"/>
        </w:rPr>
        <w:t xml:space="preserve"> </w:t>
      </w:r>
      <w:r w:rsidRPr="001441E4">
        <w:rPr>
          <w:lang w:eastAsia="en-GB"/>
        </w:rPr>
        <w:t>we’ll</w:t>
      </w:r>
      <w:r>
        <w:rPr>
          <w:lang w:eastAsia="en-GB"/>
        </w:rPr>
        <w:t xml:space="preserve"> </w:t>
      </w:r>
      <w:r w:rsidRPr="001441E4">
        <w:rPr>
          <w:lang w:eastAsia="en-GB"/>
        </w:rPr>
        <w:t>implement</w:t>
      </w:r>
      <w:r>
        <w:rPr>
          <w:lang w:eastAsia="en-GB"/>
        </w:rPr>
        <w:t xml:space="preserve"> </w:t>
      </w:r>
      <w:r w:rsidRPr="001441E4">
        <w:rPr>
          <w:lang w:eastAsia="en-GB"/>
        </w:rPr>
        <w:t>a</w:t>
      </w:r>
      <w:r>
        <w:rPr>
          <w:lang w:eastAsia="en-GB"/>
        </w:rPr>
        <w:t xml:space="preserve"> </w:t>
      </w:r>
      <w:r w:rsidRPr="001441E4">
        <w:rPr>
          <w:lang w:eastAsia="en-GB"/>
        </w:rPr>
        <w:t>low-level</w:t>
      </w:r>
      <w:r>
        <w:rPr>
          <w:lang w:eastAsia="en-GB"/>
        </w:rPr>
        <w:t xml:space="preserve"> </w:t>
      </w:r>
      <w:r w:rsidRPr="001441E4">
        <w:rPr>
          <w:lang w:eastAsia="en-GB"/>
        </w:rPr>
        <w:t>multithreaded</w:t>
      </w:r>
      <w:r>
        <w:rPr>
          <w:lang w:eastAsia="en-GB"/>
        </w:rPr>
        <w:t xml:space="preserve"> </w:t>
      </w:r>
      <w:r w:rsidRPr="001441E4">
        <w:rPr>
          <w:lang w:eastAsia="en-GB"/>
        </w:rPr>
        <w:t>web</w:t>
      </w:r>
      <w:r>
        <w:rPr>
          <w:lang w:eastAsia="en-GB"/>
        </w:rPr>
        <w:t xml:space="preserve"> </w:t>
      </w:r>
      <w:r w:rsidRPr="001441E4">
        <w:rPr>
          <w:lang w:eastAsia="en-GB"/>
        </w:rPr>
        <w:t>server!</w:t>
      </w:r>
    </w:p>
    <w:p w14:paraId="13282AB0" w14:textId="77777777" w:rsidR="00540BB8" w:rsidRPr="001441E4" w:rsidRDefault="00540BB8" w:rsidP="00540BB8">
      <w:pPr>
        <w:pStyle w:val="Body"/>
        <w:rPr>
          <w:lang w:eastAsia="en-GB"/>
        </w:rPr>
      </w:pPr>
      <w:r w:rsidRPr="001441E4">
        <w:rPr>
          <w:lang w:eastAsia="en-GB"/>
        </w:rPr>
        <w:t>Finally,</w:t>
      </w:r>
      <w:r>
        <w:rPr>
          <w:lang w:eastAsia="en-GB"/>
        </w:rPr>
        <w:t xml:space="preserve"> </w:t>
      </w:r>
      <w:r w:rsidRPr="001441E4">
        <w:rPr>
          <w:lang w:eastAsia="en-GB"/>
        </w:rPr>
        <w:t>some</w:t>
      </w:r>
      <w:r>
        <w:rPr>
          <w:lang w:eastAsia="en-GB"/>
        </w:rPr>
        <w:t xml:space="preserve"> </w:t>
      </w:r>
      <w:r w:rsidRPr="001441E4">
        <w:rPr>
          <w:lang w:eastAsia="en-GB"/>
        </w:rPr>
        <w:t>appendices</w:t>
      </w:r>
      <w:r>
        <w:rPr>
          <w:lang w:eastAsia="en-GB"/>
        </w:rPr>
        <w:t xml:space="preserve"> </w:t>
      </w:r>
      <w:r w:rsidRPr="001441E4">
        <w:rPr>
          <w:lang w:eastAsia="en-GB"/>
        </w:rPr>
        <w:t>contain</w:t>
      </w:r>
      <w:r>
        <w:rPr>
          <w:lang w:eastAsia="en-GB"/>
        </w:rPr>
        <w:t xml:space="preserve"> </w:t>
      </w:r>
      <w:r w:rsidRPr="001441E4">
        <w:rPr>
          <w:lang w:eastAsia="en-GB"/>
        </w:rPr>
        <w:t>useful</w:t>
      </w:r>
      <w:r>
        <w:rPr>
          <w:lang w:eastAsia="en-GB"/>
        </w:rPr>
        <w:t xml:space="preserve"> </w:t>
      </w:r>
      <w:r w:rsidRPr="001441E4">
        <w:rPr>
          <w:lang w:eastAsia="en-GB"/>
        </w:rPr>
        <w:t>information</w:t>
      </w:r>
      <w:r>
        <w:rPr>
          <w:lang w:eastAsia="en-GB"/>
        </w:rPr>
        <w:t xml:space="preserve"> </w:t>
      </w:r>
      <w:r w:rsidRPr="001441E4">
        <w:rPr>
          <w:lang w:eastAsia="en-GB"/>
        </w:rPr>
        <w:t>about</w:t>
      </w:r>
      <w:r>
        <w:rPr>
          <w:lang w:eastAsia="en-GB"/>
        </w:rPr>
        <w:t xml:space="preserve"> </w:t>
      </w:r>
      <w:r w:rsidRPr="001441E4">
        <w:rPr>
          <w:lang w:eastAsia="en-GB"/>
        </w:rPr>
        <w:t>the</w:t>
      </w:r>
      <w:r>
        <w:rPr>
          <w:lang w:eastAsia="en-GB"/>
        </w:rPr>
        <w:t xml:space="preserve"> </w:t>
      </w:r>
      <w:r w:rsidRPr="001441E4">
        <w:rPr>
          <w:lang w:eastAsia="en-GB"/>
        </w:rPr>
        <w:t>language</w:t>
      </w:r>
      <w:r>
        <w:rPr>
          <w:lang w:eastAsia="en-GB"/>
        </w:rPr>
        <w:t xml:space="preserve"> </w:t>
      </w:r>
      <w:r w:rsidRPr="001441E4">
        <w:rPr>
          <w:lang w:eastAsia="en-GB"/>
        </w:rPr>
        <w:t>in</w:t>
      </w:r>
      <w:r>
        <w:rPr>
          <w:lang w:eastAsia="en-GB"/>
        </w:rPr>
        <w:t xml:space="preserve"> </w:t>
      </w:r>
      <w:r w:rsidRPr="001441E4">
        <w:rPr>
          <w:lang w:eastAsia="en-GB"/>
        </w:rPr>
        <w:t>a</w:t>
      </w:r>
      <w:r>
        <w:rPr>
          <w:lang w:eastAsia="en-GB"/>
        </w:rPr>
        <w:t xml:space="preserve"> </w:t>
      </w:r>
      <w:r w:rsidRPr="001441E4">
        <w:rPr>
          <w:lang w:eastAsia="en-GB"/>
        </w:rPr>
        <w:t>more</w:t>
      </w:r>
      <w:r>
        <w:rPr>
          <w:lang w:eastAsia="en-GB"/>
        </w:rPr>
        <w:t xml:space="preserve"> </w:t>
      </w:r>
      <w:r w:rsidRPr="001441E4">
        <w:rPr>
          <w:lang w:eastAsia="en-GB"/>
        </w:rPr>
        <w:t>reference-like</w:t>
      </w:r>
      <w:r>
        <w:rPr>
          <w:lang w:eastAsia="en-GB"/>
        </w:rPr>
        <w:t xml:space="preserve"> </w:t>
      </w:r>
      <w:r w:rsidRPr="001441E4">
        <w:rPr>
          <w:lang w:eastAsia="en-GB"/>
        </w:rPr>
        <w:t>format</w:t>
      </w:r>
      <w:r w:rsidRPr="00FD39CB">
        <w:rPr>
          <w:rStyle w:val="Bold"/>
        </w:rPr>
        <w:t>. Appendix A</w:t>
      </w:r>
      <w:r>
        <w:rPr>
          <w:lang w:eastAsia="en-GB"/>
        </w:rPr>
        <w:t xml:space="preserve"> </w:t>
      </w:r>
      <w:r w:rsidRPr="001441E4">
        <w:rPr>
          <w:lang w:eastAsia="en-GB"/>
        </w:rPr>
        <w:t>covers</w:t>
      </w:r>
      <w:r>
        <w:rPr>
          <w:lang w:eastAsia="en-GB"/>
        </w:rPr>
        <w:t xml:space="preserve"> </w:t>
      </w:r>
      <w:r w:rsidRPr="001441E4">
        <w:rPr>
          <w:lang w:eastAsia="en-GB"/>
        </w:rPr>
        <w:t>Rust’s</w:t>
      </w:r>
      <w:r>
        <w:rPr>
          <w:lang w:eastAsia="en-GB"/>
        </w:rPr>
        <w:t xml:space="preserve"> </w:t>
      </w:r>
      <w:r w:rsidRPr="001441E4">
        <w:rPr>
          <w:lang w:eastAsia="en-GB"/>
        </w:rPr>
        <w:t>keywords</w:t>
      </w:r>
      <w:r w:rsidRPr="00696D11">
        <w:rPr>
          <w:rPrChange w:id="122" w:author="Audrey Doyle" w:date="2022-08-06T15:15:00Z">
            <w:rPr>
              <w:rStyle w:val="Bold"/>
            </w:rPr>
          </w:rPrChange>
        </w:rPr>
        <w:t xml:space="preserve">, </w:t>
      </w:r>
      <w:r w:rsidRPr="00FD39CB">
        <w:rPr>
          <w:rStyle w:val="Bold"/>
        </w:rPr>
        <w:t>Appendix B</w:t>
      </w:r>
      <w:r>
        <w:rPr>
          <w:lang w:eastAsia="en-GB"/>
        </w:rPr>
        <w:t xml:space="preserve"> </w:t>
      </w:r>
      <w:r w:rsidRPr="001441E4">
        <w:rPr>
          <w:lang w:eastAsia="en-GB"/>
        </w:rPr>
        <w:t>covers</w:t>
      </w:r>
      <w:r>
        <w:rPr>
          <w:lang w:eastAsia="en-GB"/>
        </w:rPr>
        <w:t xml:space="preserve"> </w:t>
      </w:r>
      <w:r w:rsidRPr="001441E4">
        <w:rPr>
          <w:lang w:eastAsia="en-GB"/>
        </w:rPr>
        <w:t>Rust’s</w:t>
      </w:r>
      <w:r>
        <w:rPr>
          <w:lang w:eastAsia="en-GB"/>
        </w:rPr>
        <w:t xml:space="preserve"> </w:t>
      </w:r>
      <w:r w:rsidRPr="001441E4">
        <w:rPr>
          <w:lang w:eastAsia="en-GB"/>
        </w:rPr>
        <w:t>operators</w:t>
      </w:r>
      <w:r>
        <w:rPr>
          <w:lang w:eastAsia="en-GB"/>
        </w:rPr>
        <w:t xml:space="preserve"> </w:t>
      </w:r>
      <w:r w:rsidRPr="001441E4">
        <w:rPr>
          <w:lang w:eastAsia="en-GB"/>
        </w:rPr>
        <w:t>and</w:t>
      </w:r>
      <w:r>
        <w:rPr>
          <w:lang w:eastAsia="en-GB"/>
        </w:rPr>
        <w:t xml:space="preserve"> </w:t>
      </w:r>
      <w:r w:rsidRPr="001441E4">
        <w:rPr>
          <w:lang w:eastAsia="en-GB"/>
        </w:rPr>
        <w:t>symbols,</w:t>
      </w:r>
      <w:r>
        <w:rPr>
          <w:lang w:eastAsia="en-GB"/>
        </w:rPr>
        <w:t xml:space="preserve"> </w:t>
      </w:r>
      <w:r w:rsidRPr="00FD39CB">
        <w:rPr>
          <w:rStyle w:val="Bold"/>
        </w:rPr>
        <w:t>Appendix C</w:t>
      </w:r>
      <w:r>
        <w:rPr>
          <w:lang w:eastAsia="en-GB"/>
        </w:rPr>
        <w:t xml:space="preserve"> </w:t>
      </w:r>
      <w:r w:rsidRPr="001441E4">
        <w:rPr>
          <w:lang w:eastAsia="en-GB"/>
        </w:rPr>
        <w:t>covers</w:t>
      </w:r>
      <w:r>
        <w:rPr>
          <w:lang w:eastAsia="en-GB"/>
        </w:rPr>
        <w:t xml:space="preserve"> </w:t>
      </w:r>
      <w:r w:rsidRPr="001441E4">
        <w:rPr>
          <w:lang w:eastAsia="en-GB"/>
        </w:rPr>
        <w:t>derivable</w:t>
      </w:r>
      <w:r>
        <w:rPr>
          <w:lang w:eastAsia="en-GB"/>
        </w:rPr>
        <w:t xml:space="preserve"> </w:t>
      </w:r>
      <w:r w:rsidRPr="001441E4">
        <w:rPr>
          <w:lang w:eastAsia="en-GB"/>
        </w:rPr>
        <w:t>traits</w:t>
      </w:r>
      <w:r>
        <w:rPr>
          <w:lang w:eastAsia="en-GB"/>
        </w:rPr>
        <w:t xml:space="preserve"> </w:t>
      </w:r>
      <w:r w:rsidRPr="001441E4">
        <w:rPr>
          <w:lang w:eastAsia="en-GB"/>
        </w:rPr>
        <w:t>provided</w:t>
      </w:r>
      <w:r>
        <w:rPr>
          <w:lang w:eastAsia="en-GB"/>
        </w:rPr>
        <w:t xml:space="preserve"> </w:t>
      </w:r>
      <w:r w:rsidRPr="001441E4">
        <w:rPr>
          <w:lang w:eastAsia="en-GB"/>
        </w:rPr>
        <w:t>by</w:t>
      </w:r>
      <w:r>
        <w:rPr>
          <w:lang w:eastAsia="en-GB"/>
        </w:rPr>
        <w:t xml:space="preserve"> </w:t>
      </w:r>
      <w:r w:rsidRPr="001441E4">
        <w:rPr>
          <w:lang w:eastAsia="en-GB"/>
        </w:rPr>
        <w:t>the</w:t>
      </w:r>
      <w:r>
        <w:rPr>
          <w:lang w:eastAsia="en-GB"/>
        </w:rPr>
        <w:t xml:space="preserve"> </w:t>
      </w:r>
      <w:r w:rsidRPr="001441E4">
        <w:rPr>
          <w:lang w:eastAsia="en-GB"/>
        </w:rPr>
        <w:t>standard</w:t>
      </w:r>
      <w:r>
        <w:rPr>
          <w:lang w:eastAsia="en-GB"/>
        </w:rPr>
        <w:t xml:space="preserve"> </w:t>
      </w:r>
      <w:r w:rsidRPr="001441E4">
        <w:rPr>
          <w:lang w:eastAsia="en-GB"/>
        </w:rPr>
        <w:t>library,</w:t>
      </w:r>
      <w:r>
        <w:rPr>
          <w:lang w:eastAsia="en-GB"/>
        </w:rPr>
        <w:t xml:space="preserve"> </w:t>
      </w:r>
      <w:r w:rsidRPr="00FD39CB">
        <w:rPr>
          <w:rStyle w:val="Bold"/>
        </w:rPr>
        <w:t>Appendix D</w:t>
      </w:r>
      <w:r>
        <w:rPr>
          <w:lang w:eastAsia="en-GB"/>
        </w:rPr>
        <w:t xml:space="preserve"> </w:t>
      </w:r>
      <w:r w:rsidRPr="001441E4">
        <w:rPr>
          <w:lang w:eastAsia="en-GB"/>
        </w:rPr>
        <w:t>covers</w:t>
      </w:r>
      <w:r>
        <w:rPr>
          <w:lang w:eastAsia="en-GB"/>
        </w:rPr>
        <w:t xml:space="preserve"> </w:t>
      </w:r>
      <w:r w:rsidRPr="001441E4">
        <w:rPr>
          <w:lang w:eastAsia="en-GB"/>
        </w:rPr>
        <w:t>some</w:t>
      </w:r>
      <w:r>
        <w:rPr>
          <w:lang w:eastAsia="en-GB"/>
        </w:rPr>
        <w:t xml:space="preserve"> </w:t>
      </w:r>
      <w:r w:rsidRPr="001441E4">
        <w:rPr>
          <w:lang w:eastAsia="en-GB"/>
        </w:rPr>
        <w:t>useful</w:t>
      </w:r>
      <w:r>
        <w:rPr>
          <w:lang w:eastAsia="en-GB"/>
        </w:rPr>
        <w:t xml:space="preserve"> </w:t>
      </w:r>
      <w:r w:rsidRPr="001441E4">
        <w:rPr>
          <w:lang w:eastAsia="en-GB"/>
        </w:rPr>
        <w:t>development</w:t>
      </w:r>
      <w:r>
        <w:rPr>
          <w:lang w:eastAsia="en-GB"/>
        </w:rPr>
        <w:t xml:space="preserve"> </w:t>
      </w:r>
      <w:r w:rsidRPr="001441E4">
        <w:rPr>
          <w:lang w:eastAsia="en-GB"/>
        </w:rPr>
        <w:t>tools,</w:t>
      </w:r>
      <w:r>
        <w:rPr>
          <w:lang w:eastAsia="en-GB"/>
        </w:rPr>
        <w:t xml:space="preserve"> </w:t>
      </w:r>
      <w:r w:rsidRPr="001441E4">
        <w:rPr>
          <w:lang w:eastAsia="en-GB"/>
        </w:rPr>
        <w:t>and</w:t>
      </w:r>
      <w:r>
        <w:rPr>
          <w:lang w:eastAsia="en-GB"/>
        </w:rPr>
        <w:t xml:space="preserve"> </w:t>
      </w:r>
      <w:r w:rsidRPr="00FD39CB">
        <w:rPr>
          <w:rStyle w:val="Bold"/>
        </w:rPr>
        <w:t>Appendix E</w:t>
      </w:r>
      <w:r>
        <w:rPr>
          <w:lang w:eastAsia="en-GB"/>
        </w:rPr>
        <w:t xml:space="preserve"> </w:t>
      </w:r>
      <w:r w:rsidRPr="001441E4">
        <w:rPr>
          <w:lang w:eastAsia="en-GB"/>
        </w:rPr>
        <w:t>explains</w:t>
      </w:r>
      <w:r>
        <w:rPr>
          <w:lang w:eastAsia="en-GB"/>
        </w:rPr>
        <w:t xml:space="preserve"> </w:t>
      </w:r>
      <w:r w:rsidRPr="001441E4">
        <w:rPr>
          <w:lang w:eastAsia="en-GB"/>
        </w:rPr>
        <w:t>Rust</w:t>
      </w:r>
      <w:r>
        <w:rPr>
          <w:lang w:eastAsia="en-GB"/>
        </w:rPr>
        <w:t xml:space="preserve"> </w:t>
      </w:r>
      <w:r w:rsidRPr="001441E4">
        <w:rPr>
          <w:lang w:eastAsia="en-GB"/>
        </w:rPr>
        <w:t>editions.</w:t>
      </w:r>
    </w:p>
    <w:p w14:paraId="06FA5019" w14:textId="77777777" w:rsidR="00540BB8" w:rsidRPr="001441E4" w:rsidRDefault="00540BB8" w:rsidP="00540BB8">
      <w:pPr>
        <w:pStyle w:val="Body"/>
        <w:rPr>
          <w:lang w:eastAsia="en-GB"/>
        </w:rPr>
      </w:pPr>
      <w:r w:rsidRPr="001441E4">
        <w:rPr>
          <w:lang w:eastAsia="en-GB"/>
        </w:rPr>
        <w:t>There</w:t>
      </w:r>
      <w:r>
        <w:rPr>
          <w:lang w:eastAsia="en-GB"/>
        </w:rPr>
        <w:t xml:space="preserve"> </w:t>
      </w:r>
      <w:r w:rsidRPr="001441E4">
        <w:rPr>
          <w:lang w:eastAsia="en-GB"/>
        </w:rPr>
        <w:t>is</w:t>
      </w:r>
      <w:r>
        <w:rPr>
          <w:lang w:eastAsia="en-GB"/>
        </w:rPr>
        <w:t xml:space="preserve"> </w:t>
      </w:r>
      <w:r w:rsidRPr="001441E4">
        <w:rPr>
          <w:lang w:eastAsia="en-GB"/>
        </w:rPr>
        <w:t>no</w:t>
      </w:r>
      <w:r>
        <w:rPr>
          <w:lang w:eastAsia="en-GB"/>
        </w:rPr>
        <w:t xml:space="preserve"> </w:t>
      </w:r>
      <w:r w:rsidRPr="001441E4">
        <w:rPr>
          <w:lang w:eastAsia="en-GB"/>
        </w:rPr>
        <w:t>wrong</w:t>
      </w:r>
      <w:r>
        <w:rPr>
          <w:lang w:eastAsia="en-GB"/>
        </w:rPr>
        <w:t xml:space="preserve"> </w:t>
      </w:r>
      <w:r w:rsidRPr="001441E4">
        <w:rPr>
          <w:lang w:eastAsia="en-GB"/>
        </w:rPr>
        <w:t>way</w:t>
      </w:r>
      <w:r>
        <w:rPr>
          <w:lang w:eastAsia="en-GB"/>
        </w:rPr>
        <w:t xml:space="preserve"> </w:t>
      </w:r>
      <w:r w:rsidRPr="001441E4">
        <w:rPr>
          <w:lang w:eastAsia="en-GB"/>
        </w:rPr>
        <w:t>to</w:t>
      </w:r>
      <w:r>
        <w:rPr>
          <w:lang w:eastAsia="en-GB"/>
        </w:rPr>
        <w:t xml:space="preserve"> </w:t>
      </w:r>
      <w:r w:rsidRPr="001441E4">
        <w:rPr>
          <w:lang w:eastAsia="en-GB"/>
        </w:rPr>
        <w:t>read</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want</w:t>
      </w:r>
      <w:r>
        <w:rPr>
          <w:lang w:eastAsia="en-GB"/>
        </w:rPr>
        <w:t xml:space="preserve"> </w:t>
      </w:r>
      <w:r w:rsidRPr="001441E4">
        <w:rPr>
          <w:lang w:eastAsia="en-GB"/>
        </w:rPr>
        <w:t>to</w:t>
      </w:r>
      <w:r>
        <w:rPr>
          <w:lang w:eastAsia="en-GB"/>
        </w:rPr>
        <w:t xml:space="preserve"> </w:t>
      </w:r>
      <w:r w:rsidRPr="001441E4">
        <w:rPr>
          <w:lang w:eastAsia="en-GB"/>
        </w:rPr>
        <w:t>skip</w:t>
      </w:r>
      <w:r>
        <w:rPr>
          <w:lang w:eastAsia="en-GB"/>
        </w:rPr>
        <w:t xml:space="preserve"> </w:t>
      </w:r>
      <w:r w:rsidRPr="001441E4">
        <w:rPr>
          <w:lang w:eastAsia="en-GB"/>
        </w:rPr>
        <w:t>ahead,</w:t>
      </w:r>
      <w:r>
        <w:rPr>
          <w:lang w:eastAsia="en-GB"/>
        </w:rPr>
        <w:t xml:space="preserve"> </w:t>
      </w:r>
      <w:r w:rsidRPr="001441E4">
        <w:rPr>
          <w:lang w:eastAsia="en-GB"/>
        </w:rPr>
        <w:t>go</w:t>
      </w:r>
      <w:r>
        <w:rPr>
          <w:lang w:eastAsia="en-GB"/>
        </w:rPr>
        <w:t xml:space="preserve"> </w:t>
      </w:r>
      <w:r w:rsidRPr="001441E4">
        <w:rPr>
          <w:lang w:eastAsia="en-GB"/>
        </w:rPr>
        <w:t>for</w:t>
      </w:r>
      <w:r>
        <w:rPr>
          <w:lang w:eastAsia="en-GB"/>
        </w:rPr>
        <w:t xml:space="preserve"> </w:t>
      </w:r>
      <w:r w:rsidRPr="001441E4">
        <w:rPr>
          <w:lang w:eastAsia="en-GB"/>
        </w:rPr>
        <w:t>it!</w:t>
      </w:r>
      <w:r>
        <w:rPr>
          <w:lang w:eastAsia="en-GB"/>
        </w:rPr>
        <w:t xml:space="preserve"> </w:t>
      </w:r>
      <w:r w:rsidRPr="001441E4">
        <w:rPr>
          <w:lang w:eastAsia="en-GB"/>
        </w:rPr>
        <w:t>You</w:t>
      </w:r>
      <w:r>
        <w:rPr>
          <w:lang w:eastAsia="en-GB"/>
        </w:rPr>
        <w:t xml:space="preserve"> </w:t>
      </w:r>
      <w:r w:rsidRPr="001441E4">
        <w:rPr>
          <w:lang w:eastAsia="en-GB"/>
        </w:rPr>
        <w:t>might</w:t>
      </w:r>
      <w:r>
        <w:rPr>
          <w:lang w:eastAsia="en-GB"/>
        </w:rPr>
        <w:t xml:space="preserve"> </w:t>
      </w:r>
      <w:r w:rsidRPr="001441E4">
        <w:rPr>
          <w:lang w:eastAsia="en-GB"/>
        </w:rPr>
        <w:t>have</w:t>
      </w:r>
      <w:r>
        <w:rPr>
          <w:lang w:eastAsia="en-GB"/>
        </w:rPr>
        <w:t xml:space="preserve"> </w:t>
      </w:r>
      <w:r w:rsidRPr="001441E4">
        <w:rPr>
          <w:lang w:eastAsia="en-GB"/>
        </w:rPr>
        <w:t>to</w:t>
      </w:r>
      <w:r>
        <w:rPr>
          <w:lang w:eastAsia="en-GB"/>
        </w:rPr>
        <w:t xml:space="preserve"> </w:t>
      </w:r>
      <w:r w:rsidRPr="001441E4">
        <w:rPr>
          <w:lang w:eastAsia="en-GB"/>
        </w:rPr>
        <w:t>jump</w:t>
      </w:r>
      <w:r>
        <w:rPr>
          <w:lang w:eastAsia="en-GB"/>
        </w:rPr>
        <w:t xml:space="preserve"> </w:t>
      </w:r>
      <w:r w:rsidRPr="001441E4">
        <w:rPr>
          <w:lang w:eastAsia="en-GB"/>
        </w:rPr>
        <w:t>back</w:t>
      </w:r>
      <w:r>
        <w:rPr>
          <w:lang w:eastAsia="en-GB"/>
        </w:rPr>
        <w:t xml:space="preserve"> </w:t>
      </w:r>
      <w:r w:rsidRPr="001441E4">
        <w:rPr>
          <w:lang w:eastAsia="en-GB"/>
        </w:rPr>
        <w:t>to</w:t>
      </w:r>
      <w:r>
        <w:rPr>
          <w:lang w:eastAsia="en-GB"/>
        </w:rPr>
        <w:t xml:space="preserve"> </w:t>
      </w:r>
      <w:r w:rsidRPr="001441E4">
        <w:rPr>
          <w:lang w:eastAsia="en-GB"/>
        </w:rPr>
        <w:t>earlier</w:t>
      </w:r>
      <w:r>
        <w:rPr>
          <w:lang w:eastAsia="en-GB"/>
        </w:rPr>
        <w:t xml:space="preserve"> </w:t>
      </w:r>
      <w:r w:rsidRPr="001441E4">
        <w:rPr>
          <w:lang w:eastAsia="en-GB"/>
        </w:rPr>
        <w:t>chapters</w:t>
      </w:r>
      <w:r>
        <w:rPr>
          <w:lang w:eastAsia="en-GB"/>
        </w:rPr>
        <w:t xml:space="preserve"> </w:t>
      </w:r>
      <w:r w:rsidRPr="001441E4">
        <w:rPr>
          <w:lang w:eastAsia="en-GB"/>
        </w:rPr>
        <w:t>if</w:t>
      </w:r>
      <w:r>
        <w:rPr>
          <w:lang w:eastAsia="en-GB"/>
        </w:rPr>
        <w:t xml:space="preserve"> </w:t>
      </w:r>
      <w:r w:rsidRPr="001441E4">
        <w:rPr>
          <w:lang w:eastAsia="en-GB"/>
        </w:rPr>
        <w:t>you</w:t>
      </w:r>
      <w:r>
        <w:rPr>
          <w:lang w:eastAsia="en-GB"/>
        </w:rPr>
        <w:t xml:space="preserve"> </w:t>
      </w:r>
      <w:r w:rsidRPr="001441E4">
        <w:rPr>
          <w:lang w:eastAsia="en-GB"/>
        </w:rPr>
        <w:t>experience</w:t>
      </w:r>
      <w:r>
        <w:rPr>
          <w:lang w:eastAsia="en-GB"/>
        </w:rPr>
        <w:t xml:space="preserve"> </w:t>
      </w:r>
      <w:r w:rsidRPr="001441E4">
        <w:rPr>
          <w:lang w:eastAsia="en-GB"/>
        </w:rPr>
        <w:t>any</w:t>
      </w:r>
      <w:r>
        <w:rPr>
          <w:lang w:eastAsia="en-GB"/>
        </w:rPr>
        <w:t xml:space="preserve"> </w:t>
      </w:r>
      <w:r w:rsidRPr="001441E4">
        <w:rPr>
          <w:lang w:eastAsia="en-GB"/>
        </w:rPr>
        <w:t>confusion.</w:t>
      </w:r>
      <w:r>
        <w:rPr>
          <w:lang w:eastAsia="en-GB"/>
        </w:rPr>
        <w:t xml:space="preserve"> </w:t>
      </w:r>
      <w:r w:rsidRPr="001441E4">
        <w:rPr>
          <w:lang w:eastAsia="en-GB"/>
        </w:rPr>
        <w:t>But</w:t>
      </w:r>
      <w:r>
        <w:rPr>
          <w:lang w:eastAsia="en-GB"/>
        </w:rPr>
        <w:t xml:space="preserve"> </w:t>
      </w:r>
      <w:r w:rsidRPr="001441E4">
        <w:rPr>
          <w:lang w:eastAsia="en-GB"/>
        </w:rPr>
        <w:t>do</w:t>
      </w:r>
      <w:r>
        <w:rPr>
          <w:lang w:eastAsia="en-GB"/>
        </w:rPr>
        <w:t xml:space="preserve"> </w:t>
      </w:r>
      <w:r w:rsidRPr="001441E4">
        <w:rPr>
          <w:lang w:eastAsia="en-GB"/>
        </w:rPr>
        <w:t>whatever</w:t>
      </w:r>
      <w:r>
        <w:rPr>
          <w:lang w:eastAsia="en-GB"/>
        </w:rPr>
        <w:t xml:space="preserve"> </w:t>
      </w:r>
      <w:r w:rsidRPr="001441E4">
        <w:rPr>
          <w:lang w:eastAsia="en-GB"/>
        </w:rPr>
        <w:t>works</w:t>
      </w:r>
      <w:r>
        <w:rPr>
          <w:lang w:eastAsia="en-GB"/>
        </w:rPr>
        <w:t xml:space="preserve"> </w:t>
      </w:r>
      <w:r w:rsidRPr="001441E4">
        <w:rPr>
          <w:lang w:eastAsia="en-GB"/>
        </w:rPr>
        <w:t>for</w:t>
      </w:r>
      <w:r>
        <w:rPr>
          <w:lang w:eastAsia="en-GB"/>
        </w:rPr>
        <w:t xml:space="preserve"> </w:t>
      </w:r>
      <w:r w:rsidRPr="001441E4">
        <w:rPr>
          <w:lang w:eastAsia="en-GB"/>
        </w:rPr>
        <w:t>you.</w:t>
      </w:r>
    </w:p>
    <w:p w14:paraId="4BDF7E5D" w14:textId="5629520A" w:rsidR="00540BB8" w:rsidRPr="001441E4" w:rsidRDefault="00C56915" w:rsidP="00540BB8">
      <w:pPr>
        <w:pStyle w:val="Body"/>
        <w:rPr>
          <w:lang w:eastAsia="en-GB"/>
        </w:rPr>
      </w:pPr>
      <w:ins w:id="123" w:author="Carol Nichols" w:date="2022-08-09T11:30:00Z">
        <w:r>
          <w:rPr>
            <w:lang w:eastAsia="en-GB"/>
          </w:rPr>
          <w:fldChar w:fldCharType="begin"/>
        </w:r>
        <w:r>
          <w:instrText xml:space="preserve"> XE "compiler errors </w:instrText>
        </w:r>
        <w:proofErr w:type="spellStart"/>
        <w:r>
          <w:instrText>startRange</w:instrText>
        </w:r>
        <w:proofErr w:type="spellEnd"/>
        <w:r>
          <w:instrText xml:space="preserve">" </w:instrText>
        </w:r>
        <w:r>
          <w:rPr>
            <w:lang w:eastAsia="en-GB"/>
          </w:rPr>
          <w:fldChar w:fldCharType="end"/>
        </w:r>
      </w:ins>
      <w:r w:rsidR="00540BB8" w:rsidRPr="001441E4">
        <w:rPr>
          <w:lang w:eastAsia="en-GB"/>
        </w:rPr>
        <w:t>An</w:t>
      </w:r>
      <w:r w:rsidR="00540BB8">
        <w:rPr>
          <w:lang w:eastAsia="en-GB"/>
        </w:rPr>
        <w:t xml:space="preserve"> </w:t>
      </w:r>
      <w:r w:rsidR="00540BB8" w:rsidRPr="001441E4">
        <w:rPr>
          <w:lang w:eastAsia="en-GB"/>
        </w:rPr>
        <w:t>important</w:t>
      </w:r>
      <w:r w:rsidR="00540BB8">
        <w:rPr>
          <w:lang w:eastAsia="en-GB"/>
        </w:rPr>
        <w:t xml:space="preserve"> </w:t>
      </w:r>
      <w:r w:rsidR="00540BB8" w:rsidRPr="001441E4">
        <w:rPr>
          <w:lang w:eastAsia="en-GB"/>
        </w:rPr>
        <w:t>part</w:t>
      </w:r>
      <w:r w:rsidR="00540BB8">
        <w:rPr>
          <w:lang w:eastAsia="en-GB"/>
        </w:rPr>
        <w:t xml:space="preserve"> </w:t>
      </w:r>
      <w:r w:rsidR="00540BB8" w:rsidRPr="001441E4">
        <w:rPr>
          <w:lang w:eastAsia="en-GB"/>
        </w:rPr>
        <w:t>of</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process</w:t>
      </w:r>
      <w:r w:rsidR="00540BB8">
        <w:rPr>
          <w:lang w:eastAsia="en-GB"/>
        </w:rPr>
        <w:t xml:space="preserve"> </w:t>
      </w:r>
      <w:r w:rsidR="00540BB8" w:rsidRPr="001441E4">
        <w:rPr>
          <w:lang w:eastAsia="en-GB"/>
        </w:rPr>
        <w:t>of</w:t>
      </w:r>
      <w:r w:rsidR="00540BB8">
        <w:rPr>
          <w:lang w:eastAsia="en-GB"/>
        </w:rPr>
        <w:t xml:space="preserve"> </w:t>
      </w:r>
      <w:r w:rsidR="00540BB8" w:rsidRPr="001441E4">
        <w:rPr>
          <w:lang w:eastAsia="en-GB"/>
        </w:rPr>
        <w:t>learning</w:t>
      </w:r>
      <w:r w:rsidR="00540BB8">
        <w:rPr>
          <w:lang w:eastAsia="en-GB"/>
        </w:rPr>
        <w:t xml:space="preserve"> </w:t>
      </w:r>
      <w:r w:rsidR="00540BB8" w:rsidRPr="001441E4">
        <w:rPr>
          <w:lang w:eastAsia="en-GB"/>
        </w:rPr>
        <w:t>Rust</w:t>
      </w:r>
      <w:r w:rsidR="00540BB8">
        <w:rPr>
          <w:lang w:eastAsia="en-GB"/>
        </w:rPr>
        <w:t xml:space="preserve"> </w:t>
      </w:r>
      <w:r w:rsidR="00540BB8" w:rsidRPr="001441E4">
        <w:rPr>
          <w:lang w:eastAsia="en-GB"/>
        </w:rPr>
        <w:t>is</w:t>
      </w:r>
      <w:r w:rsidR="00540BB8">
        <w:rPr>
          <w:lang w:eastAsia="en-GB"/>
        </w:rPr>
        <w:t xml:space="preserve"> </w:t>
      </w:r>
      <w:r w:rsidR="00540BB8" w:rsidRPr="001441E4">
        <w:rPr>
          <w:lang w:eastAsia="en-GB"/>
        </w:rPr>
        <w:t>learning</w:t>
      </w:r>
      <w:r w:rsidR="00540BB8">
        <w:rPr>
          <w:lang w:eastAsia="en-GB"/>
        </w:rPr>
        <w:t xml:space="preserve"> </w:t>
      </w:r>
      <w:r w:rsidR="00540BB8" w:rsidRPr="001441E4">
        <w:rPr>
          <w:lang w:eastAsia="en-GB"/>
        </w:rPr>
        <w:t>how</w:t>
      </w:r>
      <w:r w:rsidR="00540BB8">
        <w:rPr>
          <w:lang w:eastAsia="en-GB"/>
        </w:rPr>
        <w:t xml:space="preserve"> </w:t>
      </w:r>
      <w:r w:rsidR="00540BB8" w:rsidRPr="001441E4">
        <w:rPr>
          <w:lang w:eastAsia="en-GB"/>
        </w:rPr>
        <w:t>to</w:t>
      </w:r>
      <w:r w:rsidR="00540BB8">
        <w:rPr>
          <w:lang w:eastAsia="en-GB"/>
        </w:rPr>
        <w:t xml:space="preserve"> </w:t>
      </w:r>
      <w:r w:rsidR="00540BB8" w:rsidRPr="001441E4">
        <w:rPr>
          <w:lang w:eastAsia="en-GB"/>
        </w:rPr>
        <w:t>read</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error</w:t>
      </w:r>
      <w:r w:rsidR="00540BB8">
        <w:rPr>
          <w:lang w:eastAsia="en-GB"/>
        </w:rPr>
        <w:t xml:space="preserve"> </w:t>
      </w:r>
      <w:r w:rsidR="00540BB8" w:rsidRPr="001441E4">
        <w:rPr>
          <w:lang w:eastAsia="en-GB"/>
        </w:rPr>
        <w:t>messages</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compiler</w:t>
      </w:r>
      <w:r w:rsidR="00540BB8">
        <w:rPr>
          <w:lang w:eastAsia="en-GB"/>
        </w:rPr>
        <w:t xml:space="preserve"> </w:t>
      </w:r>
      <w:r w:rsidR="00540BB8" w:rsidRPr="001441E4">
        <w:rPr>
          <w:lang w:eastAsia="en-GB"/>
        </w:rPr>
        <w:t>displays:</w:t>
      </w:r>
      <w:r w:rsidR="00540BB8">
        <w:rPr>
          <w:lang w:eastAsia="en-GB"/>
        </w:rPr>
        <w:t xml:space="preserve"> </w:t>
      </w:r>
      <w:r w:rsidR="00540BB8" w:rsidRPr="001441E4">
        <w:rPr>
          <w:lang w:eastAsia="en-GB"/>
        </w:rPr>
        <w:t>these</w:t>
      </w:r>
      <w:r w:rsidR="00540BB8">
        <w:rPr>
          <w:lang w:eastAsia="en-GB"/>
        </w:rPr>
        <w:t xml:space="preserve"> </w:t>
      </w:r>
      <w:r w:rsidR="00540BB8" w:rsidRPr="001441E4">
        <w:rPr>
          <w:lang w:eastAsia="en-GB"/>
        </w:rPr>
        <w:t>will</w:t>
      </w:r>
      <w:r w:rsidR="00540BB8">
        <w:rPr>
          <w:lang w:eastAsia="en-GB"/>
        </w:rPr>
        <w:t xml:space="preserve"> </w:t>
      </w:r>
      <w:r w:rsidR="00540BB8" w:rsidRPr="001441E4">
        <w:rPr>
          <w:lang w:eastAsia="en-GB"/>
        </w:rPr>
        <w:t>guide</w:t>
      </w:r>
      <w:r w:rsidR="00540BB8">
        <w:rPr>
          <w:lang w:eastAsia="en-GB"/>
        </w:rPr>
        <w:t xml:space="preserve"> </w:t>
      </w:r>
      <w:r w:rsidR="00540BB8" w:rsidRPr="001441E4">
        <w:rPr>
          <w:lang w:eastAsia="en-GB"/>
        </w:rPr>
        <w:t>you</w:t>
      </w:r>
      <w:r w:rsidR="00540BB8">
        <w:rPr>
          <w:lang w:eastAsia="en-GB"/>
        </w:rPr>
        <w:t xml:space="preserve"> </w:t>
      </w:r>
      <w:r w:rsidR="00540BB8" w:rsidRPr="001441E4">
        <w:rPr>
          <w:lang w:eastAsia="en-GB"/>
        </w:rPr>
        <w:t>toward</w:t>
      </w:r>
      <w:r w:rsidR="00540BB8">
        <w:rPr>
          <w:lang w:eastAsia="en-GB"/>
        </w:rPr>
        <w:t xml:space="preserve"> </w:t>
      </w:r>
      <w:r w:rsidR="00540BB8" w:rsidRPr="001441E4">
        <w:rPr>
          <w:lang w:eastAsia="en-GB"/>
        </w:rPr>
        <w:t>working</w:t>
      </w:r>
      <w:r w:rsidR="00540BB8">
        <w:rPr>
          <w:lang w:eastAsia="en-GB"/>
        </w:rPr>
        <w:t xml:space="preserve"> </w:t>
      </w:r>
      <w:r w:rsidR="00540BB8" w:rsidRPr="001441E4">
        <w:rPr>
          <w:lang w:eastAsia="en-GB"/>
        </w:rPr>
        <w:t>code.</w:t>
      </w:r>
      <w:r w:rsidR="00540BB8">
        <w:rPr>
          <w:lang w:eastAsia="en-GB"/>
        </w:rPr>
        <w:t xml:space="preserve"> </w:t>
      </w:r>
      <w:r w:rsidR="00540BB8" w:rsidRPr="001441E4">
        <w:rPr>
          <w:lang w:eastAsia="en-GB"/>
        </w:rPr>
        <w:t>As</w:t>
      </w:r>
      <w:r w:rsidR="00540BB8">
        <w:rPr>
          <w:lang w:eastAsia="en-GB"/>
        </w:rPr>
        <w:t xml:space="preserve"> </w:t>
      </w:r>
      <w:r w:rsidR="00540BB8" w:rsidRPr="001441E4">
        <w:rPr>
          <w:lang w:eastAsia="en-GB"/>
        </w:rPr>
        <w:t>such,</w:t>
      </w:r>
      <w:r w:rsidR="00540BB8">
        <w:rPr>
          <w:lang w:eastAsia="en-GB"/>
        </w:rPr>
        <w:t xml:space="preserve"> </w:t>
      </w:r>
      <w:r w:rsidR="00540BB8" w:rsidRPr="001441E4">
        <w:rPr>
          <w:lang w:eastAsia="en-GB"/>
        </w:rPr>
        <w:t>we’ll</w:t>
      </w:r>
      <w:r w:rsidR="00540BB8">
        <w:rPr>
          <w:lang w:eastAsia="en-GB"/>
        </w:rPr>
        <w:t xml:space="preserve"> </w:t>
      </w:r>
      <w:r w:rsidR="00540BB8" w:rsidRPr="001441E4">
        <w:rPr>
          <w:lang w:eastAsia="en-GB"/>
        </w:rPr>
        <w:t>provide</w:t>
      </w:r>
      <w:r w:rsidR="00540BB8">
        <w:rPr>
          <w:lang w:eastAsia="en-GB"/>
        </w:rPr>
        <w:t xml:space="preserve"> </w:t>
      </w:r>
      <w:r w:rsidR="00540BB8" w:rsidRPr="001441E4">
        <w:rPr>
          <w:lang w:eastAsia="en-GB"/>
        </w:rPr>
        <w:t>many</w:t>
      </w:r>
      <w:r w:rsidR="00540BB8">
        <w:rPr>
          <w:lang w:eastAsia="en-GB"/>
        </w:rPr>
        <w:t xml:space="preserve"> </w:t>
      </w:r>
      <w:r w:rsidR="00540BB8" w:rsidRPr="001441E4">
        <w:rPr>
          <w:lang w:eastAsia="en-GB"/>
        </w:rPr>
        <w:t>examples</w:t>
      </w:r>
      <w:r w:rsidR="00540BB8">
        <w:rPr>
          <w:lang w:eastAsia="en-GB"/>
        </w:rPr>
        <w:t xml:space="preserve"> </w:t>
      </w:r>
      <w:r w:rsidR="00540BB8" w:rsidRPr="001441E4">
        <w:rPr>
          <w:lang w:eastAsia="en-GB"/>
        </w:rPr>
        <w:t>that</w:t>
      </w:r>
      <w:r w:rsidR="00540BB8">
        <w:rPr>
          <w:lang w:eastAsia="en-GB"/>
        </w:rPr>
        <w:t xml:space="preserve"> </w:t>
      </w:r>
      <w:r w:rsidR="00540BB8" w:rsidRPr="001441E4">
        <w:rPr>
          <w:lang w:eastAsia="en-GB"/>
        </w:rPr>
        <w:t>don’t</w:t>
      </w:r>
      <w:r w:rsidR="00540BB8">
        <w:rPr>
          <w:lang w:eastAsia="en-GB"/>
        </w:rPr>
        <w:t xml:space="preserve"> </w:t>
      </w:r>
      <w:r w:rsidR="00540BB8" w:rsidRPr="001441E4">
        <w:rPr>
          <w:lang w:eastAsia="en-GB"/>
        </w:rPr>
        <w:t>compile</w:t>
      </w:r>
      <w:r w:rsidR="00540BB8">
        <w:rPr>
          <w:lang w:eastAsia="en-GB"/>
        </w:rPr>
        <w:t xml:space="preserve"> </w:t>
      </w:r>
      <w:r w:rsidR="00540BB8" w:rsidRPr="001441E4">
        <w:rPr>
          <w:lang w:eastAsia="en-GB"/>
        </w:rPr>
        <w:t>along</w:t>
      </w:r>
      <w:r w:rsidR="00540BB8">
        <w:rPr>
          <w:lang w:eastAsia="en-GB"/>
        </w:rPr>
        <w:t xml:space="preserve"> </w:t>
      </w:r>
      <w:r w:rsidR="00540BB8" w:rsidRPr="001441E4">
        <w:rPr>
          <w:lang w:eastAsia="en-GB"/>
        </w:rPr>
        <w:t>with</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error</w:t>
      </w:r>
      <w:r w:rsidR="00540BB8">
        <w:rPr>
          <w:lang w:eastAsia="en-GB"/>
        </w:rPr>
        <w:t xml:space="preserve"> </w:t>
      </w:r>
      <w:r w:rsidR="00540BB8" w:rsidRPr="001441E4">
        <w:rPr>
          <w:lang w:eastAsia="en-GB"/>
        </w:rPr>
        <w:t>message</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compiler</w:t>
      </w:r>
      <w:r w:rsidR="00540BB8">
        <w:rPr>
          <w:lang w:eastAsia="en-GB"/>
        </w:rPr>
        <w:t xml:space="preserve"> </w:t>
      </w:r>
      <w:r w:rsidR="00540BB8" w:rsidRPr="001441E4">
        <w:rPr>
          <w:lang w:eastAsia="en-GB"/>
        </w:rPr>
        <w:t>will</w:t>
      </w:r>
      <w:r w:rsidR="00540BB8">
        <w:rPr>
          <w:lang w:eastAsia="en-GB"/>
        </w:rPr>
        <w:t xml:space="preserve"> </w:t>
      </w:r>
      <w:r w:rsidR="00540BB8" w:rsidRPr="001441E4">
        <w:rPr>
          <w:lang w:eastAsia="en-GB"/>
        </w:rPr>
        <w:t>show</w:t>
      </w:r>
      <w:r w:rsidR="00540BB8">
        <w:rPr>
          <w:lang w:eastAsia="en-GB"/>
        </w:rPr>
        <w:t xml:space="preserve"> </w:t>
      </w:r>
      <w:r w:rsidR="00540BB8" w:rsidRPr="001441E4">
        <w:rPr>
          <w:lang w:eastAsia="en-GB"/>
        </w:rPr>
        <w:t>you</w:t>
      </w:r>
      <w:r w:rsidR="00540BB8">
        <w:rPr>
          <w:lang w:eastAsia="en-GB"/>
        </w:rPr>
        <w:t xml:space="preserve"> </w:t>
      </w:r>
      <w:r w:rsidR="00540BB8" w:rsidRPr="001441E4">
        <w:rPr>
          <w:lang w:eastAsia="en-GB"/>
        </w:rPr>
        <w:t>in</w:t>
      </w:r>
      <w:r w:rsidR="00540BB8">
        <w:rPr>
          <w:lang w:eastAsia="en-GB"/>
        </w:rPr>
        <w:t xml:space="preserve"> </w:t>
      </w:r>
      <w:r w:rsidR="00540BB8" w:rsidRPr="001441E4">
        <w:rPr>
          <w:lang w:eastAsia="en-GB"/>
        </w:rPr>
        <w:t>each</w:t>
      </w:r>
      <w:r w:rsidR="00540BB8">
        <w:rPr>
          <w:lang w:eastAsia="en-GB"/>
        </w:rPr>
        <w:t xml:space="preserve"> </w:t>
      </w:r>
      <w:r w:rsidR="00540BB8" w:rsidRPr="001441E4">
        <w:rPr>
          <w:lang w:eastAsia="en-GB"/>
        </w:rPr>
        <w:t>situation.</w:t>
      </w:r>
      <w:r w:rsidR="00540BB8">
        <w:rPr>
          <w:lang w:eastAsia="en-GB"/>
        </w:rPr>
        <w:t xml:space="preserve"> </w:t>
      </w:r>
      <w:r w:rsidR="00540BB8" w:rsidRPr="001441E4">
        <w:rPr>
          <w:lang w:eastAsia="en-GB"/>
        </w:rPr>
        <w:t>Know</w:t>
      </w:r>
      <w:r w:rsidR="00540BB8">
        <w:rPr>
          <w:lang w:eastAsia="en-GB"/>
        </w:rPr>
        <w:t xml:space="preserve"> </w:t>
      </w:r>
      <w:r w:rsidR="00540BB8" w:rsidRPr="001441E4">
        <w:rPr>
          <w:lang w:eastAsia="en-GB"/>
        </w:rPr>
        <w:t>that</w:t>
      </w:r>
      <w:r w:rsidR="00540BB8">
        <w:rPr>
          <w:lang w:eastAsia="en-GB"/>
        </w:rPr>
        <w:t xml:space="preserve"> </w:t>
      </w:r>
      <w:r w:rsidR="00540BB8" w:rsidRPr="001441E4">
        <w:rPr>
          <w:lang w:eastAsia="en-GB"/>
        </w:rPr>
        <w:t>if</w:t>
      </w:r>
      <w:r w:rsidR="00540BB8">
        <w:rPr>
          <w:lang w:eastAsia="en-GB"/>
        </w:rPr>
        <w:t xml:space="preserve"> </w:t>
      </w:r>
      <w:r w:rsidR="00540BB8" w:rsidRPr="001441E4">
        <w:rPr>
          <w:lang w:eastAsia="en-GB"/>
        </w:rPr>
        <w:t>you</w:t>
      </w:r>
      <w:r w:rsidR="00540BB8">
        <w:rPr>
          <w:lang w:eastAsia="en-GB"/>
        </w:rPr>
        <w:t xml:space="preserve"> </w:t>
      </w:r>
      <w:r w:rsidR="00540BB8" w:rsidRPr="001441E4">
        <w:rPr>
          <w:lang w:eastAsia="en-GB"/>
        </w:rPr>
        <w:t>enter</w:t>
      </w:r>
      <w:r w:rsidR="00540BB8">
        <w:rPr>
          <w:lang w:eastAsia="en-GB"/>
        </w:rPr>
        <w:t xml:space="preserve"> </w:t>
      </w:r>
      <w:r w:rsidR="00540BB8" w:rsidRPr="001441E4">
        <w:rPr>
          <w:lang w:eastAsia="en-GB"/>
        </w:rPr>
        <w:t>and</w:t>
      </w:r>
      <w:r w:rsidR="00540BB8">
        <w:rPr>
          <w:lang w:eastAsia="en-GB"/>
        </w:rPr>
        <w:t xml:space="preserve"> </w:t>
      </w:r>
      <w:r w:rsidR="00540BB8" w:rsidRPr="001441E4">
        <w:rPr>
          <w:lang w:eastAsia="en-GB"/>
        </w:rPr>
        <w:t>run</w:t>
      </w:r>
      <w:r w:rsidR="00540BB8">
        <w:rPr>
          <w:lang w:eastAsia="en-GB"/>
        </w:rPr>
        <w:t xml:space="preserve"> </w:t>
      </w:r>
      <w:r w:rsidR="00540BB8" w:rsidRPr="001441E4">
        <w:rPr>
          <w:lang w:eastAsia="en-GB"/>
        </w:rPr>
        <w:t>a</w:t>
      </w:r>
      <w:r w:rsidR="00540BB8">
        <w:rPr>
          <w:lang w:eastAsia="en-GB"/>
        </w:rPr>
        <w:t xml:space="preserve"> </w:t>
      </w:r>
      <w:r w:rsidR="00540BB8" w:rsidRPr="001441E4">
        <w:rPr>
          <w:lang w:eastAsia="en-GB"/>
        </w:rPr>
        <w:t>random</w:t>
      </w:r>
      <w:r w:rsidR="00540BB8">
        <w:rPr>
          <w:lang w:eastAsia="en-GB"/>
        </w:rPr>
        <w:t xml:space="preserve"> </w:t>
      </w:r>
      <w:r w:rsidR="00540BB8" w:rsidRPr="001441E4">
        <w:rPr>
          <w:lang w:eastAsia="en-GB"/>
        </w:rPr>
        <w:t>example,</w:t>
      </w:r>
      <w:r w:rsidR="00540BB8">
        <w:rPr>
          <w:lang w:eastAsia="en-GB"/>
        </w:rPr>
        <w:t xml:space="preserve"> </w:t>
      </w:r>
      <w:r w:rsidR="00540BB8" w:rsidRPr="001441E4">
        <w:rPr>
          <w:lang w:eastAsia="en-GB"/>
        </w:rPr>
        <w:t>it</w:t>
      </w:r>
      <w:r w:rsidR="00540BB8">
        <w:rPr>
          <w:lang w:eastAsia="en-GB"/>
        </w:rPr>
        <w:t xml:space="preserve"> </w:t>
      </w:r>
      <w:r w:rsidR="00540BB8" w:rsidRPr="001441E4">
        <w:rPr>
          <w:lang w:eastAsia="en-GB"/>
        </w:rPr>
        <w:t>may</w:t>
      </w:r>
      <w:r w:rsidR="00540BB8">
        <w:rPr>
          <w:lang w:eastAsia="en-GB"/>
        </w:rPr>
        <w:t xml:space="preserve"> </w:t>
      </w:r>
      <w:r w:rsidR="00540BB8" w:rsidRPr="001441E4">
        <w:rPr>
          <w:lang w:eastAsia="en-GB"/>
        </w:rPr>
        <w:t>not</w:t>
      </w:r>
      <w:r w:rsidR="00540BB8">
        <w:rPr>
          <w:lang w:eastAsia="en-GB"/>
        </w:rPr>
        <w:t xml:space="preserve"> </w:t>
      </w:r>
      <w:r w:rsidR="00540BB8" w:rsidRPr="001441E4">
        <w:rPr>
          <w:lang w:eastAsia="en-GB"/>
        </w:rPr>
        <w:t>compile!</w:t>
      </w:r>
      <w:r w:rsidR="00540BB8">
        <w:rPr>
          <w:lang w:eastAsia="en-GB"/>
        </w:rPr>
        <w:t xml:space="preserve"> </w:t>
      </w:r>
      <w:r w:rsidR="00540BB8" w:rsidRPr="001441E4">
        <w:rPr>
          <w:lang w:eastAsia="en-GB"/>
        </w:rPr>
        <w:t>Make</w:t>
      </w:r>
      <w:r w:rsidR="00540BB8">
        <w:rPr>
          <w:lang w:eastAsia="en-GB"/>
        </w:rPr>
        <w:t xml:space="preserve"> </w:t>
      </w:r>
      <w:r w:rsidR="00540BB8" w:rsidRPr="001441E4">
        <w:rPr>
          <w:lang w:eastAsia="en-GB"/>
        </w:rPr>
        <w:t>sure</w:t>
      </w:r>
      <w:r w:rsidR="00540BB8">
        <w:rPr>
          <w:lang w:eastAsia="en-GB"/>
        </w:rPr>
        <w:t xml:space="preserve"> </w:t>
      </w:r>
      <w:r w:rsidR="00540BB8" w:rsidRPr="001441E4">
        <w:rPr>
          <w:lang w:eastAsia="en-GB"/>
        </w:rPr>
        <w:t>you</w:t>
      </w:r>
      <w:r w:rsidR="00540BB8">
        <w:rPr>
          <w:lang w:eastAsia="en-GB"/>
        </w:rPr>
        <w:t xml:space="preserve"> </w:t>
      </w:r>
      <w:r w:rsidR="00540BB8" w:rsidRPr="001441E4">
        <w:rPr>
          <w:lang w:eastAsia="en-GB"/>
        </w:rPr>
        <w:t>read</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surrounding</w:t>
      </w:r>
      <w:r w:rsidR="00540BB8">
        <w:rPr>
          <w:lang w:eastAsia="en-GB"/>
        </w:rPr>
        <w:t xml:space="preserve"> </w:t>
      </w:r>
      <w:r w:rsidR="00540BB8" w:rsidRPr="001441E4">
        <w:rPr>
          <w:lang w:eastAsia="en-GB"/>
        </w:rPr>
        <w:t>text</w:t>
      </w:r>
      <w:r w:rsidR="00540BB8">
        <w:rPr>
          <w:lang w:eastAsia="en-GB"/>
        </w:rPr>
        <w:t xml:space="preserve"> </w:t>
      </w:r>
      <w:r w:rsidR="00540BB8" w:rsidRPr="001441E4">
        <w:rPr>
          <w:lang w:eastAsia="en-GB"/>
        </w:rPr>
        <w:t>to</w:t>
      </w:r>
      <w:r w:rsidR="00540BB8">
        <w:rPr>
          <w:lang w:eastAsia="en-GB"/>
        </w:rPr>
        <w:t xml:space="preserve"> </w:t>
      </w:r>
      <w:r w:rsidR="00540BB8" w:rsidRPr="001441E4">
        <w:rPr>
          <w:lang w:eastAsia="en-GB"/>
        </w:rPr>
        <w:t>see</w:t>
      </w:r>
      <w:r w:rsidR="00540BB8">
        <w:rPr>
          <w:lang w:eastAsia="en-GB"/>
        </w:rPr>
        <w:t xml:space="preserve"> </w:t>
      </w:r>
      <w:r w:rsidR="00540BB8" w:rsidRPr="001441E4">
        <w:rPr>
          <w:lang w:eastAsia="en-GB"/>
        </w:rPr>
        <w:t>whether</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example</w:t>
      </w:r>
      <w:r w:rsidR="00540BB8">
        <w:rPr>
          <w:lang w:eastAsia="en-GB"/>
        </w:rPr>
        <w:t xml:space="preserve"> </w:t>
      </w:r>
      <w:r w:rsidR="00540BB8" w:rsidRPr="001441E4">
        <w:rPr>
          <w:lang w:eastAsia="en-GB"/>
        </w:rPr>
        <w:t>you’re</w:t>
      </w:r>
      <w:r w:rsidR="00540BB8">
        <w:rPr>
          <w:lang w:eastAsia="en-GB"/>
        </w:rPr>
        <w:t xml:space="preserve"> </w:t>
      </w:r>
      <w:r w:rsidR="00540BB8" w:rsidRPr="001441E4">
        <w:rPr>
          <w:lang w:eastAsia="en-GB"/>
        </w:rPr>
        <w:t>trying</w:t>
      </w:r>
      <w:r w:rsidR="00540BB8">
        <w:rPr>
          <w:lang w:eastAsia="en-GB"/>
        </w:rPr>
        <w:t xml:space="preserve"> </w:t>
      </w:r>
      <w:r w:rsidR="00540BB8" w:rsidRPr="001441E4">
        <w:rPr>
          <w:lang w:eastAsia="en-GB"/>
        </w:rPr>
        <w:t>to</w:t>
      </w:r>
      <w:r w:rsidR="00540BB8">
        <w:rPr>
          <w:lang w:eastAsia="en-GB"/>
        </w:rPr>
        <w:t xml:space="preserve"> </w:t>
      </w:r>
      <w:r w:rsidR="00540BB8" w:rsidRPr="001441E4">
        <w:rPr>
          <w:lang w:eastAsia="en-GB"/>
        </w:rPr>
        <w:t>run</w:t>
      </w:r>
      <w:r w:rsidR="00540BB8">
        <w:rPr>
          <w:lang w:eastAsia="en-GB"/>
        </w:rPr>
        <w:t xml:space="preserve"> </w:t>
      </w:r>
      <w:r w:rsidR="00540BB8" w:rsidRPr="001441E4">
        <w:rPr>
          <w:lang w:eastAsia="en-GB"/>
        </w:rPr>
        <w:t>is</w:t>
      </w:r>
      <w:r w:rsidR="00540BB8">
        <w:rPr>
          <w:lang w:eastAsia="en-GB"/>
        </w:rPr>
        <w:t xml:space="preserve"> </w:t>
      </w:r>
      <w:r w:rsidR="00540BB8" w:rsidRPr="001441E4">
        <w:rPr>
          <w:lang w:eastAsia="en-GB"/>
        </w:rPr>
        <w:t>meant</w:t>
      </w:r>
      <w:r w:rsidR="00540BB8">
        <w:rPr>
          <w:lang w:eastAsia="en-GB"/>
        </w:rPr>
        <w:t xml:space="preserve"> </w:t>
      </w:r>
      <w:r w:rsidR="00540BB8" w:rsidRPr="001441E4">
        <w:rPr>
          <w:lang w:eastAsia="en-GB"/>
        </w:rPr>
        <w:t>to</w:t>
      </w:r>
      <w:r w:rsidR="00540BB8">
        <w:rPr>
          <w:lang w:eastAsia="en-GB"/>
        </w:rPr>
        <w:t xml:space="preserve"> </w:t>
      </w:r>
      <w:commentRangeStart w:id="124"/>
      <w:commentRangeStart w:id="125"/>
      <w:r w:rsidR="00540BB8" w:rsidRPr="001441E4">
        <w:rPr>
          <w:lang w:eastAsia="en-GB"/>
        </w:rPr>
        <w:t>error</w:t>
      </w:r>
      <w:commentRangeEnd w:id="124"/>
      <w:r w:rsidR="000228A5">
        <w:rPr>
          <w:rStyle w:val="CommentReference"/>
          <w:rFonts w:asciiTheme="minorHAnsi" w:eastAsiaTheme="minorHAnsi" w:hAnsiTheme="minorHAnsi" w:cstheme="minorBidi"/>
          <w:color w:val="auto"/>
          <w:lang w:eastAsia="en-US"/>
        </w:rPr>
        <w:commentReference w:id="124"/>
      </w:r>
      <w:commentRangeEnd w:id="125"/>
      <w:r w:rsidR="006B6657">
        <w:rPr>
          <w:rStyle w:val="CommentReference"/>
          <w:rFonts w:asciiTheme="minorHAnsi" w:eastAsiaTheme="minorHAnsi" w:hAnsiTheme="minorHAnsi" w:cstheme="minorBidi"/>
          <w:color w:val="auto"/>
          <w:lang w:eastAsia="en-US"/>
        </w:rPr>
        <w:commentReference w:id="125"/>
      </w:r>
      <w:r w:rsidR="00540BB8" w:rsidRPr="001441E4">
        <w:rPr>
          <w:lang w:eastAsia="en-GB"/>
        </w:rPr>
        <w:t>.</w:t>
      </w:r>
      <w:r w:rsidR="00540BB8">
        <w:rPr>
          <w:lang w:eastAsia="en-GB"/>
        </w:rPr>
        <w:t xml:space="preserve"> </w:t>
      </w:r>
      <w:r w:rsidR="00540BB8" w:rsidRPr="001441E4">
        <w:rPr>
          <w:lang w:eastAsia="en-GB"/>
        </w:rPr>
        <w:t>In</w:t>
      </w:r>
      <w:r w:rsidR="00540BB8">
        <w:rPr>
          <w:lang w:eastAsia="en-GB"/>
        </w:rPr>
        <w:t xml:space="preserve"> </w:t>
      </w:r>
      <w:r w:rsidR="00540BB8" w:rsidRPr="001441E4">
        <w:rPr>
          <w:lang w:eastAsia="en-GB"/>
        </w:rPr>
        <w:t>most</w:t>
      </w:r>
      <w:r w:rsidR="00540BB8">
        <w:rPr>
          <w:lang w:eastAsia="en-GB"/>
        </w:rPr>
        <w:t xml:space="preserve"> </w:t>
      </w:r>
      <w:r w:rsidR="00540BB8" w:rsidRPr="001441E4">
        <w:rPr>
          <w:lang w:eastAsia="en-GB"/>
        </w:rPr>
        <w:t>situations,</w:t>
      </w:r>
      <w:r w:rsidR="00540BB8">
        <w:rPr>
          <w:lang w:eastAsia="en-GB"/>
        </w:rPr>
        <w:t xml:space="preserve"> </w:t>
      </w:r>
      <w:r w:rsidR="00540BB8" w:rsidRPr="001441E4">
        <w:rPr>
          <w:lang w:eastAsia="en-GB"/>
        </w:rPr>
        <w:t>we’ll</w:t>
      </w:r>
      <w:r w:rsidR="00540BB8">
        <w:rPr>
          <w:lang w:eastAsia="en-GB"/>
        </w:rPr>
        <w:t xml:space="preserve"> </w:t>
      </w:r>
      <w:r w:rsidR="00540BB8" w:rsidRPr="001441E4">
        <w:rPr>
          <w:lang w:eastAsia="en-GB"/>
        </w:rPr>
        <w:t>lead</w:t>
      </w:r>
      <w:r w:rsidR="00540BB8">
        <w:rPr>
          <w:lang w:eastAsia="en-GB"/>
        </w:rPr>
        <w:t xml:space="preserve"> </w:t>
      </w:r>
      <w:r w:rsidR="00540BB8" w:rsidRPr="001441E4">
        <w:rPr>
          <w:lang w:eastAsia="en-GB"/>
        </w:rPr>
        <w:t>you</w:t>
      </w:r>
      <w:r w:rsidR="00540BB8">
        <w:rPr>
          <w:lang w:eastAsia="en-GB"/>
        </w:rPr>
        <w:t xml:space="preserve"> </w:t>
      </w:r>
      <w:r w:rsidR="00540BB8" w:rsidRPr="001441E4">
        <w:rPr>
          <w:lang w:eastAsia="en-GB"/>
        </w:rPr>
        <w:t>to</w:t>
      </w:r>
      <w:r w:rsidR="00540BB8">
        <w:rPr>
          <w:lang w:eastAsia="en-GB"/>
        </w:rPr>
        <w:t xml:space="preserve"> </w:t>
      </w:r>
      <w:r w:rsidR="00540BB8" w:rsidRPr="001441E4">
        <w:rPr>
          <w:lang w:eastAsia="en-GB"/>
        </w:rPr>
        <w:t>the</w:t>
      </w:r>
      <w:r w:rsidR="00540BB8">
        <w:rPr>
          <w:lang w:eastAsia="en-GB"/>
        </w:rPr>
        <w:t xml:space="preserve"> </w:t>
      </w:r>
      <w:r w:rsidR="00540BB8" w:rsidRPr="001441E4">
        <w:rPr>
          <w:lang w:eastAsia="en-GB"/>
        </w:rPr>
        <w:t>correct</w:t>
      </w:r>
      <w:r w:rsidR="00540BB8">
        <w:rPr>
          <w:lang w:eastAsia="en-GB"/>
        </w:rPr>
        <w:t xml:space="preserve"> </w:t>
      </w:r>
      <w:r w:rsidR="00540BB8" w:rsidRPr="001441E4">
        <w:rPr>
          <w:lang w:eastAsia="en-GB"/>
        </w:rPr>
        <w:t>version</w:t>
      </w:r>
      <w:r w:rsidR="00540BB8">
        <w:rPr>
          <w:lang w:eastAsia="en-GB"/>
        </w:rPr>
        <w:t xml:space="preserve"> </w:t>
      </w:r>
      <w:r w:rsidR="00540BB8" w:rsidRPr="001441E4">
        <w:rPr>
          <w:lang w:eastAsia="en-GB"/>
        </w:rPr>
        <w:t>of</w:t>
      </w:r>
      <w:r w:rsidR="00540BB8">
        <w:rPr>
          <w:lang w:eastAsia="en-GB"/>
        </w:rPr>
        <w:t xml:space="preserve"> </w:t>
      </w:r>
      <w:r w:rsidR="00540BB8" w:rsidRPr="001441E4">
        <w:rPr>
          <w:lang w:eastAsia="en-GB"/>
        </w:rPr>
        <w:t>any</w:t>
      </w:r>
      <w:r w:rsidR="00540BB8">
        <w:rPr>
          <w:lang w:eastAsia="en-GB"/>
        </w:rPr>
        <w:t xml:space="preserve"> </w:t>
      </w:r>
      <w:r w:rsidR="00540BB8" w:rsidRPr="001441E4">
        <w:rPr>
          <w:lang w:eastAsia="en-GB"/>
        </w:rPr>
        <w:t>code</w:t>
      </w:r>
      <w:r w:rsidR="00540BB8">
        <w:rPr>
          <w:lang w:eastAsia="en-GB"/>
        </w:rPr>
        <w:t xml:space="preserve"> </w:t>
      </w:r>
      <w:r w:rsidR="00540BB8" w:rsidRPr="001441E4">
        <w:rPr>
          <w:lang w:eastAsia="en-GB"/>
        </w:rPr>
        <w:t>that</w:t>
      </w:r>
      <w:r w:rsidR="00540BB8">
        <w:rPr>
          <w:lang w:eastAsia="en-GB"/>
        </w:rPr>
        <w:t xml:space="preserve"> </w:t>
      </w:r>
      <w:r w:rsidR="00540BB8" w:rsidRPr="001441E4">
        <w:rPr>
          <w:lang w:eastAsia="en-GB"/>
        </w:rPr>
        <w:t>doesn’t</w:t>
      </w:r>
      <w:r w:rsidR="00540BB8">
        <w:rPr>
          <w:lang w:eastAsia="en-GB"/>
        </w:rPr>
        <w:t xml:space="preserve"> </w:t>
      </w:r>
      <w:r w:rsidR="00540BB8" w:rsidRPr="001441E4">
        <w:rPr>
          <w:lang w:eastAsia="en-GB"/>
        </w:rPr>
        <w:t>compile.</w:t>
      </w:r>
      <w:ins w:id="126" w:author="Carol Nichols" w:date="2022-08-09T11:30:00Z">
        <w:r>
          <w:rPr>
            <w:lang w:eastAsia="en-GB"/>
          </w:rPr>
          <w:fldChar w:fldCharType="begin"/>
        </w:r>
        <w:r>
          <w:instrText xml:space="preserve"> XE "compiler e</w:instrText>
        </w:r>
      </w:ins>
      <w:ins w:id="127" w:author="Carol Nichols" w:date="2022-08-09T11:31:00Z">
        <w:r>
          <w:instrText xml:space="preserve">rrors </w:instrText>
        </w:r>
        <w:proofErr w:type="spellStart"/>
        <w:r>
          <w:instrText>endRange</w:instrText>
        </w:r>
      </w:ins>
      <w:proofErr w:type="spellEnd"/>
      <w:ins w:id="128" w:author="Carol Nichols" w:date="2022-08-09T11:30:00Z">
        <w:r>
          <w:instrText xml:space="preserve">" </w:instrText>
        </w:r>
        <w:r>
          <w:rPr>
            <w:lang w:eastAsia="en-GB"/>
          </w:rPr>
          <w:fldChar w:fldCharType="end"/>
        </w:r>
      </w:ins>
    </w:p>
    <w:p w14:paraId="57FF80DD" w14:textId="77777777" w:rsidR="00540BB8" w:rsidRPr="001441E4" w:rsidRDefault="00540BB8" w:rsidP="00540BB8">
      <w:pPr>
        <w:pStyle w:val="HeadA"/>
        <w:rPr>
          <w:lang w:eastAsia="en-GB"/>
        </w:rPr>
      </w:pPr>
      <w:bookmarkStart w:id="129" w:name="resources-and-how-to-contribute-to-this-"/>
      <w:bookmarkEnd w:id="129"/>
      <w:r w:rsidRPr="001441E4">
        <w:rPr>
          <w:lang w:eastAsia="en-GB"/>
        </w:rPr>
        <w:t>Resources</w:t>
      </w:r>
      <w:r>
        <w:rPr>
          <w:lang w:eastAsia="en-GB"/>
        </w:rPr>
        <w:t xml:space="preserve"> </w:t>
      </w:r>
      <w:r w:rsidRPr="001441E4">
        <w:rPr>
          <w:lang w:eastAsia="en-GB"/>
        </w:rPr>
        <w:t>and</w:t>
      </w:r>
      <w:r>
        <w:rPr>
          <w:lang w:eastAsia="en-GB"/>
        </w:rPr>
        <w:t xml:space="preserve"> </w:t>
      </w:r>
      <w:r w:rsidRPr="001441E4">
        <w:rPr>
          <w:lang w:eastAsia="en-GB"/>
        </w:rPr>
        <w:t>How</w:t>
      </w:r>
      <w:r>
        <w:rPr>
          <w:lang w:eastAsia="en-GB"/>
        </w:rPr>
        <w:t xml:space="preserve"> </w:t>
      </w:r>
      <w:r w:rsidRPr="001441E4">
        <w:rPr>
          <w:lang w:eastAsia="en-GB"/>
        </w:rPr>
        <w:t>to</w:t>
      </w:r>
      <w:r>
        <w:rPr>
          <w:lang w:eastAsia="en-GB"/>
        </w:rPr>
        <w:t xml:space="preserve"> </w:t>
      </w:r>
      <w:r w:rsidRPr="001441E4">
        <w:rPr>
          <w:lang w:eastAsia="en-GB"/>
        </w:rPr>
        <w:t>Contribute</w:t>
      </w:r>
      <w:r>
        <w:rPr>
          <w:lang w:eastAsia="en-GB"/>
        </w:rPr>
        <w:t xml:space="preserve"> </w:t>
      </w:r>
      <w:r w:rsidRPr="001441E4">
        <w:rPr>
          <w:lang w:eastAsia="en-GB"/>
        </w:rPr>
        <w:t>to</w:t>
      </w:r>
      <w:r>
        <w:rPr>
          <w:lang w:eastAsia="en-GB"/>
        </w:rPr>
        <w:t xml:space="preserve"> </w:t>
      </w:r>
      <w:r w:rsidRPr="001441E4">
        <w:rPr>
          <w:lang w:eastAsia="en-GB"/>
        </w:rPr>
        <w:t>This</w:t>
      </w:r>
      <w:r>
        <w:rPr>
          <w:lang w:eastAsia="en-GB"/>
        </w:rPr>
        <w:t xml:space="preserve"> </w:t>
      </w:r>
      <w:r w:rsidRPr="001441E4">
        <w:rPr>
          <w:lang w:eastAsia="en-GB"/>
        </w:rPr>
        <w:t>Book</w:t>
      </w:r>
    </w:p>
    <w:p w14:paraId="7FFF7845" w14:textId="5B6E963C" w:rsidR="00540BB8" w:rsidRPr="001441E4" w:rsidRDefault="0037443D">
      <w:pPr>
        <w:pStyle w:val="Body"/>
        <w:ind w:firstLine="0"/>
        <w:rPr>
          <w:lang w:eastAsia="en-GB"/>
        </w:rPr>
        <w:pPrChange w:id="130" w:author="Carol Nichols" w:date="2022-08-09T11:36:00Z">
          <w:pPr>
            <w:pStyle w:val="Body"/>
          </w:pPr>
        </w:pPrChange>
      </w:pPr>
      <w:ins w:id="131" w:author="Carol Nichols" w:date="2022-08-09T11:37:00Z">
        <w:r>
          <w:fldChar w:fldCharType="begin"/>
        </w:r>
        <w:r>
          <w:instrText xml:space="preserve"> XE "</w:instrText>
        </w:r>
        <w:r w:rsidRPr="00BB211A">
          <w:instrText>GitHub</w:instrText>
        </w:r>
        <w:r>
          <w:instrText xml:space="preserve"> </w:instrText>
        </w:r>
        <w:proofErr w:type="spellStart"/>
        <w:r>
          <w:instrText>startRange</w:instrText>
        </w:r>
        <w:proofErr w:type="spellEnd"/>
        <w:r>
          <w:instrText xml:space="preserve">" </w:instrText>
        </w:r>
        <w:r>
          <w:fldChar w:fldCharType="end"/>
        </w:r>
      </w:ins>
      <w:r w:rsidR="00540BB8" w:rsidRPr="001441E4">
        <w:t>This</w:t>
      </w:r>
      <w:r w:rsidR="00540BB8">
        <w:t xml:space="preserve"> </w:t>
      </w:r>
      <w:r w:rsidR="00540BB8" w:rsidRPr="001441E4">
        <w:t>book</w:t>
      </w:r>
      <w:r w:rsidR="00540BB8">
        <w:t xml:space="preserve"> </w:t>
      </w:r>
      <w:r w:rsidR="00540BB8" w:rsidRPr="001441E4">
        <w:t>is</w:t>
      </w:r>
      <w:r w:rsidR="00540BB8">
        <w:t xml:space="preserve"> </w:t>
      </w:r>
      <w:r w:rsidR="00540BB8" w:rsidRPr="001441E4">
        <w:t>open</w:t>
      </w:r>
      <w:r w:rsidR="00540BB8">
        <w:t xml:space="preserve"> </w:t>
      </w:r>
      <w:r w:rsidR="00540BB8" w:rsidRPr="001441E4">
        <w:t>source.</w:t>
      </w:r>
      <w:r w:rsidR="00540BB8">
        <w:t xml:space="preserve"> </w:t>
      </w:r>
      <w:r w:rsidR="00540BB8" w:rsidRPr="001441E4">
        <w:t>If</w:t>
      </w:r>
      <w:r w:rsidR="00540BB8">
        <w:t xml:space="preserve"> </w:t>
      </w:r>
      <w:r w:rsidR="00540BB8" w:rsidRPr="001441E4">
        <w:t>you</w:t>
      </w:r>
      <w:r w:rsidR="00540BB8">
        <w:t xml:space="preserve"> </w:t>
      </w:r>
      <w:r w:rsidR="00540BB8" w:rsidRPr="001441E4">
        <w:t>find</w:t>
      </w:r>
      <w:r w:rsidR="00540BB8">
        <w:t xml:space="preserve"> </w:t>
      </w:r>
      <w:r w:rsidR="00540BB8" w:rsidRPr="001441E4">
        <w:t>an</w:t>
      </w:r>
      <w:r w:rsidR="00540BB8">
        <w:t xml:space="preserve"> </w:t>
      </w:r>
      <w:r w:rsidR="00540BB8" w:rsidRPr="001441E4">
        <w:t>error,</w:t>
      </w:r>
      <w:r w:rsidR="00540BB8">
        <w:t xml:space="preserve"> </w:t>
      </w:r>
      <w:r w:rsidR="00540BB8" w:rsidRPr="001441E4">
        <w:t>please</w:t>
      </w:r>
      <w:r w:rsidR="00540BB8">
        <w:t xml:space="preserve"> </w:t>
      </w:r>
      <w:r w:rsidR="00540BB8" w:rsidRPr="001441E4">
        <w:t>don’t</w:t>
      </w:r>
      <w:r w:rsidR="00540BB8">
        <w:t xml:space="preserve"> </w:t>
      </w:r>
      <w:r w:rsidR="00540BB8" w:rsidRPr="001441E4">
        <w:t>hesitate</w:t>
      </w:r>
      <w:r w:rsidR="00540BB8">
        <w:t xml:space="preserve"> </w:t>
      </w:r>
      <w:r w:rsidR="00540BB8" w:rsidRPr="001441E4">
        <w:t>to</w:t>
      </w:r>
      <w:r w:rsidR="00540BB8">
        <w:t xml:space="preserve"> </w:t>
      </w:r>
      <w:r w:rsidR="00540BB8" w:rsidRPr="001441E4">
        <w:lastRenderedPageBreak/>
        <w:t>file</w:t>
      </w:r>
      <w:r w:rsidR="00540BB8">
        <w:t xml:space="preserve"> </w:t>
      </w:r>
      <w:r w:rsidR="00540BB8" w:rsidRPr="001441E4">
        <w:t>an</w:t>
      </w:r>
      <w:r w:rsidR="00540BB8">
        <w:t xml:space="preserve"> </w:t>
      </w:r>
      <w:r w:rsidR="00540BB8" w:rsidRPr="001441E4">
        <w:t>issue</w:t>
      </w:r>
      <w:r w:rsidR="00540BB8">
        <w:t xml:space="preserve"> </w:t>
      </w:r>
      <w:r w:rsidR="00540BB8" w:rsidRPr="001441E4">
        <w:t>or</w:t>
      </w:r>
      <w:r w:rsidR="00540BB8">
        <w:t xml:space="preserve"> </w:t>
      </w:r>
      <w:r w:rsidR="00540BB8" w:rsidRPr="001441E4">
        <w:t>send</w:t>
      </w:r>
      <w:r w:rsidR="00540BB8">
        <w:t xml:space="preserve"> </w:t>
      </w:r>
      <w:r w:rsidR="00540BB8" w:rsidRPr="001441E4">
        <w:t>a</w:t>
      </w:r>
      <w:r w:rsidR="00540BB8">
        <w:t xml:space="preserve"> </w:t>
      </w:r>
      <w:r w:rsidR="00540BB8" w:rsidRPr="001441E4">
        <w:t>pull</w:t>
      </w:r>
      <w:r w:rsidR="00540BB8">
        <w:t xml:space="preserve"> </w:t>
      </w:r>
      <w:r w:rsidR="00540BB8" w:rsidRPr="001441E4">
        <w:t>request</w:t>
      </w:r>
      <w:r w:rsidR="00540BB8">
        <w:t xml:space="preserve"> </w:t>
      </w:r>
      <w:r w:rsidR="00540BB8" w:rsidRPr="001441E4">
        <w:t>on</w:t>
      </w:r>
      <w:r w:rsidR="00540BB8">
        <w:t xml:space="preserve"> </w:t>
      </w:r>
      <w:r w:rsidR="00540BB8" w:rsidRPr="001441E4">
        <w:t>GitHub</w:t>
      </w:r>
      <w:r w:rsidR="00540BB8">
        <w:t xml:space="preserve"> </w:t>
      </w:r>
      <w:r w:rsidR="00540BB8" w:rsidRPr="001441E4">
        <w:t>at</w:t>
      </w:r>
      <w:r w:rsidR="00540BB8">
        <w:t xml:space="preserve"> </w:t>
      </w:r>
      <w:r w:rsidR="00540BB8">
        <w:fldChar w:fldCharType="begin"/>
      </w:r>
      <w:r w:rsidR="00540BB8">
        <w:instrText xml:space="preserve"> HYPERLINK "https://github.com/rust-lang/book/" </w:instrText>
      </w:r>
      <w:r w:rsidR="00540BB8">
        <w:fldChar w:fldCharType="separate"/>
      </w:r>
      <w:r w:rsidR="00540BB8" w:rsidRPr="00FD39CB">
        <w:rPr>
          <w:rStyle w:val="LinkURL"/>
        </w:rPr>
        <w:t>https://github.com/rust-lang/book</w:t>
      </w:r>
      <w:del w:id="132" w:author="Audrey Doyle" w:date="2022-08-06T15:03:00Z">
        <w:r w:rsidR="00540BB8" w:rsidRPr="00FD39CB" w:rsidDel="009A11FD">
          <w:rPr>
            <w:rStyle w:val="LinkURL"/>
          </w:rPr>
          <w:delText>/</w:delText>
        </w:r>
      </w:del>
      <w:r w:rsidR="00540BB8">
        <w:rPr>
          <w:rStyle w:val="LinkURL"/>
        </w:rPr>
        <w:fldChar w:fldCharType="end"/>
      </w:r>
      <w:r w:rsidR="00540BB8" w:rsidRPr="000228A5">
        <w:rPr>
          <w:rPrChange w:id="133" w:author="Audrey Doyle" w:date="2022-08-06T15:17:00Z">
            <w:rPr>
              <w:rStyle w:val="LinkURL"/>
            </w:rPr>
          </w:rPrChange>
        </w:rPr>
        <w:t>.</w:t>
      </w:r>
      <w:r w:rsidR="00540BB8" w:rsidRPr="000228A5">
        <w:t xml:space="preserve"> P</w:t>
      </w:r>
      <w:r w:rsidR="00540BB8" w:rsidRPr="001441E4">
        <w:t>lease</w:t>
      </w:r>
      <w:r w:rsidR="00540BB8">
        <w:t xml:space="preserve"> </w:t>
      </w:r>
      <w:r w:rsidR="00540BB8" w:rsidRPr="001441E4">
        <w:t>see</w:t>
      </w:r>
      <w:r w:rsidR="00540BB8">
        <w:t xml:space="preserve"> </w:t>
      </w:r>
      <w:r w:rsidR="00540BB8" w:rsidRPr="00FD39CB">
        <w:rPr>
          <w:rStyle w:val="Italic"/>
        </w:rPr>
        <w:t>CONTRIBUTING.md</w:t>
      </w:r>
      <w:r w:rsidR="00540BB8">
        <w:t xml:space="preserve"> </w:t>
      </w:r>
      <w:r w:rsidR="00540BB8" w:rsidRPr="001441E4">
        <w:t>at</w:t>
      </w:r>
      <w:r w:rsidR="00540BB8">
        <w:t xml:space="preserve"> </w:t>
      </w:r>
      <w:r>
        <w:fldChar w:fldCharType="begin"/>
      </w:r>
      <w:r>
        <w:instrText>HYPERLINK "https://github.com/rust-lang/book/blob/main/CONTRIBUTING.md"</w:instrText>
      </w:r>
      <w:r>
        <w:fldChar w:fldCharType="separate"/>
      </w:r>
      <w:r w:rsidR="00540BB8" w:rsidRPr="00FD39CB">
        <w:rPr>
          <w:rStyle w:val="LinkURL"/>
        </w:rPr>
        <w:t>https://github.com/rust-lang/book/blob/main/CONTRIBUTING.md</w:t>
      </w:r>
      <w:r>
        <w:rPr>
          <w:rStyle w:val="LinkURL"/>
        </w:rPr>
        <w:fldChar w:fldCharType="end"/>
      </w:r>
      <w:r w:rsidR="00540BB8">
        <w:rPr>
          <w:rStyle w:val="LinkURL"/>
        </w:rPr>
        <w:t xml:space="preserve"> </w:t>
      </w:r>
      <w:r w:rsidR="00540BB8" w:rsidRPr="001441E4">
        <w:rPr>
          <w:lang w:eastAsia="en-GB"/>
        </w:rPr>
        <w:t>for</w:t>
      </w:r>
      <w:r w:rsidR="00540BB8">
        <w:rPr>
          <w:lang w:eastAsia="en-GB"/>
        </w:rPr>
        <w:t xml:space="preserve"> </w:t>
      </w:r>
      <w:r w:rsidR="00540BB8" w:rsidRPr="001441E4">
        <w:rPr>
          <w:lang w:eastAsia="en-GB"/>
        </w:rPr>
        <w:t>more</w:t>
      </w:r>
      <w:r w:rsidR="00540BB8">
        <w:rPr>
          <w:lang w:eastAsia="en-GB"/>
        </w:rPr>
        <w:t xml:space="preserve"> </w:t>
      </w:r>
      <w:r w:rsidR="00540BB8" w:rsidRPr="001441E4">
        <w:rPr>
          <w:lang w:eastAsia="en-GB"/>
        </w:rPr>
        <w:t>details.</w:t>
      </w:r>
      <w:ins w:id="134" w:author="Carol Nichols" w:date="2022-08-09T11:37:00Z">
        <w:r>
          <w:rPr>
            <w:lang w:eastAsia="en-GB"/>
          </w:rPr>
          <w:fldChar w:fldCharType="begin"/>
        </w:r>
        <w:r>
          <w:instrText xml:space="preserve"> XE "</w:instrText>
        </w:r>
        <w:r w:rsidRPr="009462CC">
          <w:instrText xml:space="preserve">GitHub </w:instrText>
        </w:r>
        <w:proofErr w:type="spellStart"/>
        <w:r w:rsidRPr="009462CC">
          <w:instrText>endRange</w:instrText>
        </w:r>
        <w:proofErr w:type="spellEnd"/>
        <w:r>
          <w:instrText xml:space="preserve">" </w:instrText>
        </w:r>
        <w:r>
          <w:rPr>
            <w:lang w:eastAsia="en-GB"/>
          </w:rPr>
          <w:fldChar w:fldCharType="end"/>
        </w:r>
      </w:ins>
    </w:p>
    <w:p w14:paraId="06B5F50B" w14:textId="764F4B49" w:rsidR="00540BB8" w:rsidRPr="00E9120D" w:rsidRDefault="00540BB8" w:rsidP="00540BB8">
      <w:pPr>
        <w:pStyle w:val="Body"/>
        <w:rPr>
          <w:lang w:eastAsia="en-GB"/>
        </w:rPr>
      </w:pPr>
      <w:r w:rsidRPr="001441E4">
        <w:rPr>
          <w:lang w:eastAsia="en-GB"/>
        </w:rPr>
        <w:t>The</w:t>
      </w:r>
      <w:r>
        <w:rPr>
          <w:lang w:eastAsia="en-GB"/>
        </w:rPr>
        <w:t xml:space="preserve"> </w:t>
      </w:r>
      <w:r w:rsidRPr="001441E4">
        <w:rPr>
          <w:lang w:eastAsia="en-GB"/>
        </w:rPr>
        <w:t>source</w:t>
      </w:r>
      <w:r>
        <w:rPr>
          <w:lang w:eastAsia="en-GB"/>
        </w:rPr>
        <w:t xml:space="preserve"> </w:t>
      </w:r>
      <w:r w:rsidRPr="001441E4">
        <w:rPr>
          <w:lang w:eastAsia="en-GB"/>
        </w:rPr>
        <w:t>code</w:t>
      </w:r>
      <w:r>
        <w:rPr>
          <w:lang w:eastAsia="en-GB"/>
        </w:rPr>
        <w:t xml:space="preserve"> </w:t>
      </w:r>
      <w:r w:rsidRPr="001441E4">
        <w:rPr>
          <w:lang w:eastAsia="en-GB"/>
        </w:rPr>
        <w:t>for</w:t>
      </w:r>
      <w:r>
        <w:rPr>
          <w:lang w:eastAsia="en-GB"/>
        </w:rPr>
        <w:t xml:space="preserve"> </w:t>
      </w:r>
      <w:r w:rsidRPr="001441E4">
        <w:rPr>
          <w:lang w:eastAsia="en-GB"/>
        </w:rPr>
        <w:t>the</w:t>
      </w:r>
      <w:r>
        <w:rPr>
          <w:lang w:eastAsia="en-GB"/>
        </w:rPr>
        <w:t xml:space="preserve"> </w:t>
      </w:r>
      <w:r w:rsidRPr="001441E4">
        <w:rPr>
          <w:lang w:eastAsia="en-GB"/>
        </w:rPr>
        <w:t>examples</w:t>
      </w:r>
      <w:r>
        <w:rPr>
          <w:lang w:eastAsia="en-GB"/>
        </w:rPr>
        <w:t xml:space="preserve"> </w:t>
      </w:r>
      <w:r w:rsidRPr="001441E4">
        <w:rPr>
          <w:lang w:eastAsia="en-GB"/>
        </w:rPr>
        <w:t>in</w:t>
      </w:r>
      <w:r>
        <w:rPr>
          <w:lang w:eastAsia="en-GB"/>
        </w:rPr>
        <w:t xml:space="preserve"> </w:t>
      </w:r>
      <w:r w:rsidRPr="001441E4">
        <w:rPr>
          <w:lang w:eastAsia="en-GB"/>
        </w:rPr>
        <w:t>this</w:t>
      </w:r>
      <w:r>
        <w:rPr>
          <w:lang w:eastAsia="en-GB"/>
        </w:rPr>
        <w:t xml:space="preserve"> </w:t>
      </w:r>
      <w:r w:rsidRPr="001441E4">
        <w:rPr>
          <w:lang w:eastAsia="en-GB"/>
        </w:rPr>
        <w:t>book,</w:t>
      </w:r>
      <w:r>
        <w:rPr>
          <w:lang w:eastAsia="en-GB"/>
        </w:rPr>
        <w:t xml:space="preserve"> </w:t>
      </w:r>
      <w:r w:rsidRPr="001441E4">
        <w:rPr>
          <w:lang w:eastAsia="en-GB"/>
        </w:rPr>
        <w:t>errata,</w:t>
      </w:r>
      <w:r>
        <w:rPr>
          <w:lang w:eastAsia="en-GB"/>
        </w:rPr>
        <w:t xml:space="preserve"> </w:t>
      </w:r>
      <w:r w:rsidRPr="001441E4">
        <w:rPr>
          <w:lang w:eastAsia="en-GB"/>
        </w:rPr>
        <w:t>and</w:t>
      </w:r>
      <w:r>
        <w:rPr>
          <w:lang w:eastAsia="en-GB"/>
        </w:rPr>
        <w:t xml:space="preserve"> </w:t>
      </w:r>
      <w:r w:rsidRPr="001441E4">
        <w:rPr>
          <w:lang w:eastAsia="en-GB"/>
        </w:rPr>
        <w:t>other</w:t>
      </w:r>
      <w:r>
        <w:rPr>
          <w:lang w:eastAsia="en-GB"/>
        </w:rPr>
        <w:t xml:space="preserve"> </w:t>
      </w:r>
      <w:r w:rsidRPr="001441E4">
        <w:rPr>
          <w:lang w:eastAsia="en-GB"/>
        </w:rPr>
        <w:t>information</w:t>
      </w:r>
      <w:r>
        <w:rPr>
          <w:lang w:eastAsia="en-GB"/>
        </w:rPr>
        <w:t xml:space="preserve"> </w:t>
      </w:r>
      <w:r w:rsidRPr="001441E4">
        <w:rPr>
          <w:lang w:eastAsia="en-GB"/>
        </w:rPr>
        <w:t>are</w:t>
      </w:r>
      <w:r>
        <w:rPr>
          <w:lang w:eastAsia="en-GB"/>
        </w:rPr>
        <w:t xml:space="preserve"> </w:t>
      </w:r>
      <w:r w:rsidRPr="001441E4">
        <w:rPr>
          <w:lang w:eastAsia="en-GB"/>
        </w:rPr>
        <w:t>available</w:t>
      </w:r>
      <w:r>
        <w:rPr>
          <w:lang w:eastAsia="en-GB"/>
        </w:rPr>
        <w:t xml:space="preserve"> </w:t>
      </w:r>
      <w:r w:rsidRPr="001441E4">
        <w:rPr>
          <w:lang w:eastAsia="en-GB"/>
        </w:rPr>
        <w:t>at</w:t>
      </w:r>
      <w:r>
        <w:rPr>
          <w:lang w:eastAsia="en-GB"/>
        </w:rPr>
        <w:t xml:space="preserve"> </w:t>
      </w:r>
      <w:r>
        <w:fldChar w:fldCharType="begin"/>
      </w:r>
      <w:r>
        <w:instrText xml:space="preserve"> HYPERLINK "https://www.nostarch.com/Rust2021/" </w:instrText>
      </w:r>
      <w:r>
        <w:fldChar w:fldCharType="separate"/>
      </w:r>
      <w:r w:rsidRPr="00FD39CB">
        <w:rPr>
          <w:rStyle w:val="LinkURL"/>
        </w:rPr>
        <w:t>https://www.nostarch.com/Rust2021</w:t>
      </w:r>
      <w:del w:id="135" w:author="Audrey Doyle" w:date="2022-08-06T15:03:00Z">
        <w:r w:rsidRPr="00FD39CB" w:rsidDel="009A11FD">
          <w:rPr>
            <w:rStyle w:val="LinkURL"/>
          </w:rPr>
          <w:delText>/</w:delText>
        </w:r>
      </w:del>
      <w:r>
        <w:rPr>
          <w:rStyle w:val="LinkURL"/>
        </w:rPr>
        <w:fldChar w:fldCharType="end"/>
      </w:r>
      <w:r w:rsidRPr="001441E4">
        <w:rPr>
          <w:lang w:eastAsia="en-GB"/>
        </w:rPr>
        <w:t>.</w:t>
      </w:r>
    </w:p>
    <w:p w14:paraId="73004ADA" w14:textId="78CEAAF5" w:rsidR="00DC7BD8" w:rsidRDefault="00DC7BD8" w:rsidP="00160198">
      <w:pPr>
        <w:pStyle w:val="Body"/>
      </w:pPr>
    </w:p>
    <w:sectPr w:rsidR="00DC7BD8">
      <w:headerReference w:type="default" r:id="rId13"/>
      <w:footerReference w:type="default" r:id="rId14"/>
      <w:footerReference w:type="first" r:id="rId15"/>
      <w:pgSz w:w="12240" w:h="15840"/>
      <w:pgMar w:top="1440" w:right="1440" w:bottom="1440" w:left="1440" w:header="0" w:footer="720" w:gutter="0"/>
      <w:cols w:space="720"/>
      <w:formProt w:val="0"/>
      <w:titlePg/>
      <w:docGrid w:linePitch="312" w:charSpace="204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udrey Doyle" w:date="2022-08-06T15:07:00Z" w:initials="A">
    <w:p w14:paraId="43087560" w14:textId="40163702" w:rsidR="003F316E" w:rsidRDefault="003F316E">
      <w:pPr>
        <w:pStyle w:val="CommentText"/>
      </w:pPr>
      <w:r>
        <w:rPr>
          <w:rStyle w:val="CommentReference"/>
        </w:rPr>
        <w:annotationRef/>
      </w:r>
      <w:r>
        <w:t>AU: OK to delete, since they essentially mention three or more kinds of code in the preceding line?</w:t>
      </w:r>
    </w:p>
  </w:comment>
  <w:comment w:id="14" w:author="Carol Nichols" w:date="2022-08-09T11:20:00Z" w:initials="CN">
    <w:p w14:paraId="1B88D718" w14:textId="77777777" w:rsidR="001309DF" w:rsidRDefault="001309DF" w:rsidP="00405D69">
      <w:r>
        <w:rPr>
          <w:rStyle w:val="CommentReference"/>
        </w:rPr>
        <w:annotationRef/>
      </w:r>
      <w:r>
        <w:t>Sure!</w:t>
      </w:r>
    </w:p>
  </w:comment>
  <w:comment w:id="21" w:author="Audrey Doyle" w:date="2022-08-06T15:08:00Z" w:initials="A">
    <w:p w14:paraId="738CF270" w14:textId="7D48B0CC" w:rsidR="003F316E" w:rsidRDefault="003F316E">
      <w:pPr>
        <w:pStyle w:val="CommentText"/>
      </w:pPr>
      <w:r>
        <w:rPr>
          <w:rStyle w:val="CommentReference"/>
        </w:rPr>
        <w:annotationRef/>
      </w:r>
      <w:r>
        <w:t>AU: please confirm that this wording is correct as shown.</w:t>
      </w:r>
    </w:p>
  </w:comment>
  <w:comment w:id="22" w:author="Carol Nichols" w:date="2022-08-09T11:08:00Z" w:initials="CN">
    <w:p w14:paraId="63287C1A" w14:textId="77777777" w:rsidR="00B377CB" w:rsidRDefault="00B377CB" w:rsidP="00F23F03">
      <w:r>
        <w:rPr>
          <w:rStyle w:val="CommentReference"/>
        </w:rPr>
        <w:annotationRef/>
      </w:r>
      <w:r>
        <w:t>It is correct, is it unclear? I’ve added “configure them to”, does that make it clearer?</w:t>
      </w:r>
    </w:p>
  </w:comment>
  <w:comment w:id="64" w:author="Audrey Doyle" w:date="2022-08-06T15:11:00Z" w:initials="A">
    <w:p w14:paraId="54AD354F" w14:textId="7DD4E6B9" w:rsidR="00696D11" w:rsidRDefault="00696D11">
      <w:pPr>
        <w:pStyle w:val="CommentText"/>
      </w:pPr>
      <w:r>
        <w:rPr>
          <w:rStyle w:val="CommentReference"/>
        </w:rPr>
        <w:annotationRef/>
      </w:r>
      <w:r>
        <w:t>AU: This is how you spelled it elsewhere in the book…</w:t>
      </w:r>
    </w:p>
  </w:comment>
  <w:comment w:id="65" w:author="Carol Nichols" w:date="2022-08-09T11:11:00Z" w:initials="CN">
    <w:p w14:paraId="56968800" w14:textId="77777777" w:rsidR="009D69DB" w:rsidRDefault="009D69DB" w:rsidP="00365329">
      <w:r>
        <w:rPr>
          <w:rStyle w:val="CommentReference"/>
        </w:rPr>
        <w:annotationRef/>
      </w:r>
      <w:r>
        <w:t>Sounds good.</w:t>
      </w:r>
    </w:p>
  </w:comment>
  <w:comment w:id="124" w:author="Audrey Doyle" w:date="2022-08-06T15:15:00Z" w:initials="A">
    <w:p w14:paraId="6C4E1F1E" w14:textId="526B191C" w:rsidR="000228A5" w:rsidRDefault="000228A5">
      <w:pPr>
        <w:pStyle w:val="CommentText"/>
      </w:pPr>
      <w:r>
        <w:rPr>
          <w:rStyle w:val="CommentReference"/>
        </w:rPr>
        <w:annotationRef/>
      </w:r>
      <w:r>
        <w:t xml:space="preserve">AU: If you review the chapters before this file, you’ll see comments regarding use of “error” as a verb. Please disregard those comments. </w:t>
      </w:r>
    </w:p>
  </w:comment>
  <w:comment w:id="125" w:author="Carol Nichols" w:date="2022-08-09T11:12:00Z" w:initials="CN">
    <w:p w14:paraId="64FB673C" w14:textId="77777777" w:rsidR="006B6657" w:rsidRDefault="006B6657" w:rsidP="00FC4EBC">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087560" w15:done="0"/>
  <w15:commentEx w15:paraId="1B88D718" w15:paraIdParent="43087560" w15:done="0"/>
  <w15:commentEx w15:paraId="738CF270" w15:done="0"/>
  <w15:commentEx w15:paraId="63287C1A" w15:paraIdParent="738CF270" w15:done="0"/>
  <w15:commentEx w15:paraId="54AD354F" w15:done="0"/>
  <w15:commentEx w15:paraId="56968800" w15:paraIdParent="54AD354F" w15:done="0"/>
  <w15:commentEx w15:paraId="6C4E1F1E" w15:done="0"/>
  <w15:commentEx w15:paraId="64FB673C" w15:paraIdParent="6C4E1F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90217" w16cex:dateUtc="2022-08-06T19:07:00Z"/>
  <w16cex:commentExtensible w16cex:durableId="269CC178" w16cex:dateUtc="2022-08-09T15:20:00Z"/>
  <w16cex:commentExtensible w16cex:durableId="26990284" w16cex:dateUtc="2022-08-06T19:08:00Z"/>
  <w16cex:commentExtensible w16cex:durableId="269CBEBB" w16cex:dateUtc="2022-08-09T15:08:00Z"/>
  <w16cex:commentExtensible w16cex:durableId="26990311" w16cex:dateUtc="2022-08-06T19:11:00Z"/>
  <w16cex:commentExtensible w16cex:durableId="269CBF4A" w16cex:dateUtc="2022-08-09T15:11:00Z"/>
  <w16cex:commentExtensible w16cex:durableId="2699041F" w16cex:dateUtc="2022-08-06T19:15:00Z"/>
  <w16cex:commentExtensible w16cex:durableId="269CBFA0" w16cex:dateUtc="2022-08-09T1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087560" w16cid:durableId="26990217"/>
  <w16cid:commentId w16cid:paraId="1B88D718" w16cid:durableId="269CC178"/>
  <w16cid:commentId w16cid:paraId="738CF270" w16cid:durableId="26990284"/>
  <w16cid:commentId w16cid:paraId="63287C1A" w16cid:durableId="269CBEBB"/>
  <w16cid:commentId w16cid:paraId="54AD354F" w16cid:durableId="26990311"/>
  <w16cid:commentId w16cid:paraId="56968800" w16cid:durableId="269CBF4A"/>
  <w16cid:commentId w16cid:paraId="6C4E1F1E" w16cid:durableId="2699041F"/>
  <w16cid:commentId w16cid:paraId="64FB673C" w16cid:durableId="269CBF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808EE" w14:textId="77777777" w:rsidR="00A25CE7" w:rsidRDefault="00A25CE7">
      <w:r>
        <w:separator/>
      </w:r>
    </w:p>
  </w:endnote>
  <w:endnote w:type="continuationSeparator" w:id="0">
    <w:p w14:paraId="4A81D0BC" w14:textId="77777777" w:rsidR="00A25CE7" w:rsidRDefault="00A25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Webdings">
    <w:panose1 w:val="05030102010509060703"/>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DogmaOT-Bold">
    <w:altName w:val="Calibri"/>
    <w:panose1 w:val="020B0604020202020204"/>
    <w:charset w:val="4D"/>
    <w:family w:val="auto"/>
    <w:notTrueType/>
    <w:pitch w:val="variable"/>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NewBaskervilleStd-Bold">
    <w:altName w:val="Calibri"/>
    <w:panose1 w:val="020B0604020202020204"/>
    <w:charset w:val="4D"/>
    <w:family w:val="auto"/>
    <w:notTrueType/>
    <w:pitch w:val="default"/>
    <w:sig w:usb0="00000003" w:usb1="00000000" w:usb2="00000000" w:usb3="00000000" w:csb0="00000001" w:csb1="00000000"/>
  </w:font>
  <w:font w:name="Futura-Book">
    <w:altName w:val="Segoe UI"/>
    <w:panose1 w:val="020B0602020204020303"/>
    <w:charset w:val="00"/>
    <w:family w:val="swiss"/>
    <w:pitch w:val="variable"/>
    <w:sig w:usb0="80000867" w:usb1="00000000" w:usb2="00000000" w:usb3="00000000" w:csb0="000001FB" w:csb1="00000000"/>
  </w:font>
  <w:font w:name="Dogma">
    <w:altName w:val="Calibri"/>
    <w:panose1 w:val="020B0604020202020204"/>
    <w:charset w:val="4D"/>
    <w:family w:val="auto"/>
    <w:notTrueType/>
    <w:pitch w:val="variable"/>
    <w:sig w:usb0="00000003" w:usb1="00000000" w:usb2="00000000" w:usb3="00000000" w:csb0="00000001" w:csb1="00000000"/>
  </w:font>
  <w:font w:name="NewBaskerville">
    <w:altName w:val="Calibri"/>
    <w:panose1 w:val="020B0604020202020204"/>
    <w:charset w:val="00"/>
    <w:family w:val="auto"/>
    <w:pitch w:val="variable"/>
    <w:sig w:usb0="8000002F" w:usb1="4000204A" w:usb2="00000000" w:usb3="00000000" w:csb0="00000001" w:csb1="00000000"/>
  </w:font>
  <w:font w:name="Futura-Heavy">
    <w:altName w:val="Arial"/>
    <w:panose1 w:val="020B0602020204020303"/>
    <w:charset w:val="00"/>
    <w:family w:val="auto"/>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TimesNewRomanPSMT">
    <w:altName w:val="HGPMinchoE"/>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CF81E" w14:textId="77777777" w:rsidR="00DC7BD8" w:rsidRDefault="00DC7BD8">
    <w:pPr>
      <w:pStyle w:val="Footer"/>
      <w:suppressAutoHyphen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FFCA" w14:textId="77777777" w:rsidR="00DC7BD8" w:rsidRDefault="00DC7BD8">
    <w:pPr>
      <w:pStyle w:val="Footer"/>
      <w:suppressAutoHyphen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D5CB1" w14:textId="77777777" w:rsidR="00A25CE7" w:rsidRDefault="00A25CE7">
      <w:r>
        <w:separator/>
      </w:r>
    </w:p>
  </w:footnote>
  <w:footnote w:type="continuationSeparator" w:id="0">
    <w:p w14:paraId="0DC50826" w14:textId="77777777" w:rsidR="00A25CE7" w:rsidRDefault="00A25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96460" w14:textId="77777777" w:rsidR="00DC7BD8" w:rsidRDefault="001D6C00">
    <w:pPr>
      <w:pStyle w:val="Header"/>
      <w:tabs>
        <w:tab w:val="right" w:pos="9359"/>
      </w:tabs>
      <w:rPr>
        <w:b/>
      </w:rPr>
    </w:pP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87E48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36080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4E2C4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23604F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4D8A56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1546E4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24E48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6BC34C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690EB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24A90E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F3234"/>
    <w:multiLevelType w:val="multilevel"/>
    <w:tmpl w:val="BD96C31C"/>
    <w:lvl w:ilvl="0">
      <w:start w:val="1"/>
      <w:numFmt w:val="decimal"/>
      <w:pStyle w:val="CaptionBody"/>
      <w:lvlText w:val="%1-"/>
      <w:lvlJc w:val="left"/>
      <w:pPr>
        <w:ind w:left="1800" w:hanging="36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lvlText w:val="Figure %2-%1"/>
      <w:lvlJc w:val="left"/>
      <w:pPr>
        <w:ind w:left="2160" w:hanging="360"/>
      </w:pPr>
      <w:rPr>
        <w:rFonts w:hint="default"/>
      </w:rPr>
    </w:lvl>
    <w:lvl w:ilvl="2">
      <w:start w:val="1"/>
      <w:numFmt w:val="lowerRoman"/>
      <w:lvlText w:val="%3)"/>
      <w:lvlJc w:val="left"/>
      <w:pPr>
        <w:ind w:left="252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12" w15:restartNumberingAfterBreak="0">
    <w:nsid w:val="04B54611"/>
    <w:multiLevelType w:val="multilevel"/>
    <w:tmpl w:val="99BC3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B82ED0"/>
    <w:multiLevelType w:val="multilevel"/>
    <w:tmpl w:val="706E9F88"/>
    <w:numStyleLink w:val="ChapterNumbering"/>
  </w:abstractNum>
  <w:abstractNum w:abstractNumId="14"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716691B"/>
    <w:multiLevelType w:val="multilevel"/>
    <w:tmpl w:val="DCEE2C34"/>
    <w:styleLink w:val="Chapter"/>
    <w:lvl w:ilvl="0">
      <w:start w:val="1"/>
      <w:numFmt w:val="decimal"/>
      <w:lvlText w:val="%1)"/>
      <w:lvlJc w:val="left"/>
      <w:pPr>
        <w:ind w:left="720" w:hanging="360"/>
      </w:pPr>
      <w:rPr>
        <w:rFonts w:hint="default"/>
      </w:rPr>
    </w:lvl>
    <w:lvl w:ilvl="1">
      <w:start w:val="1"/>
      <w:numFmt w:val="decimal"/>
      <w:lvlText w:val="%2-%1"/>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6" w15:restartNumberingAfterBreak="0">
    <w:nsid w:val="1A1F4B92"/>
    <w:multiLevelType w:val="multilevel"/>
    <w:tmpl w:val="B8925572"/>
    <w:lvl w:ilvl="0">
      <w:start w:val="1"/>
      <w:numFmt w:val="upperRoman"/>
      <w:pStyle w:val="Heading1"/>
      <w:lvlText w:val="Article %1."/>
      <w:lvlJc w:val="left"/>
      <w:pPr>
        <w:tabs>
          <w:tab w:val="num" w:pos="1440"/>
        </w:tabs>
        <w:ind w:left="0" w:firstLine="0"/>
      </w:pPr>
    </w:lvl>
    <w:lvl w:ilvl="1">
      <w:start w:val="1"/>
      <w:numFmt w:val="decima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26292768"/>
    <w:multiLevelType w:val="multilevel"/>
    <w:tmpl w:val="706E9F88"/>
    <w:numStyleLink w:val="ChapterNumbering"/>
  </w:abstractNum>
  <w:abstractNum w:abstractNumId="19"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6FE1977"/>
    <w:multiLevelType w:val="multilevel"/>
    <w:tmpl w:val="514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2" w15:restartNumberingAfterBreak="0">
    <w:nsid w:val="3D017F5F"/>
    <w:multiLevelType w:val="multilevel"/>
    <w:tmpl w:val="9D9E62A4"/>
    <w:styleLink w:val="CurrentList1"/>
    <w:lvl w:ilvl="0">
      <w:start w:val="3"/>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Figure %1.%2.%3.%4.%5"/>
      <w:lvlJc w:val="left"/>
      <w:pPr>
        <w:tabs>
          <w:tab w:val="num" w:pos="0"/>
        </w:tabs>
        <w:ind w:left="1440" w:hanging="1440"/>
      </w:pPr>
    </w:lvl>
    <w:lvl w:ilvl="5">
      <w:start w:val="1"/>
      <w:numFmt w:val="decimal"/>
      <w:lvlText w:val="Table %1.%2.%3.%4.%5.%6"/>
      <w:lvlJc w:val="left"/>
      <w:pPr>
        <w:tabs>
          <w:tab w:val="num" w:pos="0"/>
        </w:tabs>
        <w:ind w:left="1440" w:hanging="1440"/>
      </w:pPr>
    </w:lvl>
    <w:lvl w:ilvl="6">
      <w:start w:val="1"/>
      <w:numFmt w:val="decimal"/>
      <w:lvlText w:val="Listing %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F829CF"/>
    <w:multiLevelType w:val="multilevel"/>
    <w:tmpl w:val="706E9F88"/>
    <w:numStyleLink w:val="ChapterNumbering"/>
  </w:abstractNum>
  <w:abstractNum w:abstractNumId="26"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7"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9"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295794"/>
    <w:multiLevelType w:val="multilevel"/>
    <w:tmpl w:val="706E9F88"/>
    <w:numStyleLink w:val="ChapterNumbering"/>
  </w:abstractNum>
  <w:num w:numId="1" w16cid:durableId="429859111">
    <w:abstractNumId w:val="16"/>
  </w:num>
  <w:num w:numId="2" w16cid:durableId="1155989949">
    <w:abstractNumId w:val="14"/>
  </w:num>
  <w:num w:numId="3" w16cid:durableId="1234849189">
    <w:abstractNumId w:val="26"/>
  </w:num>
  <w:num w:numId="4" w16cid:durableId="1211310496">
    <w:abstractNumId w:val="28"/>
  </w:num>
  <w:num w:numId="5" w16cid:durableId="207839164">
    <w:abstractNumId w:val="21"/>
  </w:num>
  <w:num w:numId="6" w16cid:durableId="1694837446">
    <w:abstractNumId w:val="27"/>
  </w:num>
  <w:num w:numId="7" w16cid:durableId="1084257298">
    <w:abstractNumId w:val="19"/>
  </w:num>
  <w:num w:numId="8" w16cid:durableId="122773496">
    <w:abstractNumId w:val="24"/>
  </w:num>
  <w:num w:numId="9" w16cid:durableId="1539658459">
    <w:abstractNumId w:val="29"/>
  </w:num>
  <w:num w:numId="10" w16cid:durableId="1371148449">
    <w:abstractNumId w:val="23"/>
  </w:num>
  <w:num w:numId="11" w16cid:durableId="444227060">
    <w:abstractNumId w:val="17"/>
  </w:num>
  <w:num w:numId="12" w16cid:durableId="1422944679">
    <w:abstractNumId w:val="13"/>
  </w:num>
  <w:num w:numId="13" w16cid:durableId="1123428321">
    <w:abstractNumId w:val="18"/>
  </w:num>
  <w:num w:numId="14" w16cid:durableId="275066437">
    <w:abstractNumId w:val="30"/>
  </w:num>
  <w:num w:numId="15" w16cid:durableId="1438404349">
    <w:abstractNumId w:val="0"/>
  </w:num>
  <w:num w:numId="16" w16cid:durableId="19823679">
    <w:abstractNumId w:val="25"/>
  </w:num>
  <w:num w:numId="17" w16cid:durableId="836700209">
    <w:abstractNumId w:val="15"/>
  </w:num>
  <w:num w:numId="18" w16cid:durableId="838232120">
    <w:abstractNumId w:val="11"/>
  </w:num>
  <w:num w:numId="19" w16cid:durableId="588193982">
    <w:abstractNumId w:val="12"/>
  </w:num>
  <w:num w:numId="20" w16cid:durableId="1050884988">
    <w:abstractNumId w:val="20"/>
  </w:num>
  <w:num w:numId="21" w16cid:durableId="835152709">
    <w:abstractNumId w:val="10"/>
  </w:num>
  <w:num w:numId="22" w16cid:durableId="147864985">
    <w:abstractNumId w:val="8"/>
  </w:num>
  <w:num w:numId="23" w16cid:durableId="1603419529">
    <w:abstractNumId w:val="7"/>
  </w:num>
  <w:num w:numId="24" w16cid:durableId="1737585826">
    <w:abstractNumId w:val="6"/>
  </w:num>
  <w:num w:numId="25" w16cid:durableId="1326738381">
    <w:abstractNumId w:val="5"/>
  </w:num>
  <w:num w:numId="26" w16cid:durableId="1682009644">
    <w:abstractNumId w:val="9"/>
  </w:num>
  <w:num w:numId="27" w16cid:durableId="1746877298">
    <w:abstractNumId w:val="4"/>
  </w:num>
  <w:num w:numId="28" w16cid:durableId="922689692">
    <w:abstractNumId w:val="3"/>
  </w:num>
  <w:num w:numId="29" w16cid:durableId="877623280">
    <w:abstractNumId w:val="2"/>
  </w:num>
  <w:num w:numId="30" w16cid:durableId="1961956070">
    <w:abstractNumId w:val="1"/>
  </w:num>
  <w:num w:numId="31" w16cid:durableId="564028655">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drey Doyle">
    <w15:presenceInfo w15:providerId="None" w15:userId="Audrey Doyle"/>
  </w15:person>
  <w15:person w15:author="Carol Nichols">
    <w15:presenceInfo w15:providerId="Windows Live" w15:userId="e9e82a3b7022bb4e"/>
  </w15:person>
  <w15:person w15:author="NSP">
    <w15:presenceInfo w15:providerId="None" w15:userId="NS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D8"/>
    <w:rsid w:val="00002D71"/>
    <w:rsid w:val="000116D0"/>
    <w:rsid w:val="00020301"/>
    <w:rsid w:val="000228A5"/>
    <w:rsid w:val="000D1D07"/>
    <w:rsid w:val="00111BC3"/>
    <w:rsid w:val="001262C3"/>
    <w:rsid w:val="001309DF"/>
    <w:rsid w:val="00137F46"/>
    <w:rsid w:val="00160198"/>
    <w:rsid w:val="0019363E"/>
    <w:rsid w:val="001D6C00"/>
    <w:rsid w:val="001E14F8"/>
    <w:rsid w:val="001F202B"/>
    <w:rsid w:val="001F34EC"/>
    <w:rsid w:val="001F6DD6"/>
    <w:rsid w:val="00240E3D"/>
    <w:rsid w:val="00252E6E"/>
    <w:rsid w:val="00276D0A"/>
    <w:rsid w:val="002B496E"/>
    <w:rsid w:val="002C109A"/>
    <w:rsid w:val="002D79B5"/>
    <w:rsid w:val="002E20FA"/>
    <w:rsid w:val="002F5879"/>
    <w:rsid w:val="002F770F"/>
    <w:rsid w:val="00311D12"/>
    <w:rsid w:val="003257BB"/>
    <w:rsid w:val="003360BE"/>
    <w:rsid w:val="0037443D"/>
    <w:rsid w:val="00374C95"/>
    <w:rsid w:val="003905CF"/>
    <w:rsid w:val="003926C5"/>
    <w:rsid w:val="003C5D0A"/>
    <w:rsid w:val="003F316E"/>
    <w:rsid w:val="00407DCA"/>
    <w:rsid w:val="004235EF"/>
    <w:rsid w:val="004448F1"/>
    <w:rsid w:val="00466CE0"/>
    <w:rsid w:val="004C0674"/>
    <w:rsid w:val="004F12B0"/>
    <w:rsid w:val="00540BB8"/>
    <w:rsid w:val="00556131"/>
    <w:rsid w:val="00564971"/>
    <w:rsid w:val="005A4005"/>
    <w:rsid w:val="005E72B4"/>
    <w:rsid w:val="00603B73"/>
    <w:rsid w:val="00647EB6"/>
    <w:rsid w:val="00676B55"/>
    <w:rsid w:val="006871ED"/>
    <w:rsid w:val="00696D11"/>
    <w:rsid w:val="006B6657"/>
    <w:rsid w:val="006D261D"/>
    <w:rsid w:val="00714739"/>
    <w:rsid w:val="00736D2C"/>
    <w:rsid w:val="00743810"/>
    <w:rsid w:val="007575D7"/>
    <w:rsid w:val="007A621F"/>
    <w:rsid w:val="00825DC7"/>
    <w:rsid w:val="0083629D"/>
    <w:rsid w:val="0087776A"/>
    <w:rsid w:val="0088343E"/>
    <w:rsid w:val="008C7ABC"/>
    <w:rsid w:val="00901D0F"/>
    <w:rsid w:val="009158A3"/>
    <w:rsid w:val="00956681"/>
    <w:rsid w:val="009777C6"/>
    <w:rsid w:val="009925A4"/>
    <w:rsid w:val="009A11FD"/>
    <w:rsid w:val="009B64B3"/>
    <w:rsid w:val="009D69DB"/>
    <w:rsid w:val="009E7819"/>
    <w:rsid w:val="00A020D5"/>
    <w:rsid w:val="00A037CE"/>
    <w:rsid w:val="00A25CE7"/>
    <w:rsid w:val="00A757C5"/>
    <w:rsid w:val="00B377CB"/>
    <w:rsid w:val="00B410F1"/>
    <w:rsid w:val="00B46744"/>
    <w:rsid w:val="00B54DE9"/>
    <w:rsid w:val="00B91EC3"/>
    <w:rsid w:val="00BB161B"/>
    <w:rsid w:val="00C56915"/>
    <w:rsid w:val="00CC0A23"/>
    <w:rsid w:val="00CE219B"/>
    <w:rsid w:val="00D10469"/>
    <w:rsid w:val="00D27B9D"/>
    <w:rsid w:val="00D74D63"/>
    <w:rsid w:val="00D87CD2"/>
    <w:rsid w:val="00DA196C"/>
    <w:rsid w:val="00DA1BFF"/>
    <w:rsid w:val="00DC7BD8"/>
    <w:rsid w:val="00DE4A3C"/>
    <w:rsid w:val="00DF5E07"/>
    <w:rsid w:val="00E00649"/>
    <w:rsid w:val="00E23C03"/>
    <w:rsid w:val="00E83CAA"/>
    <w:rsid w:val="00EC2617"/>
    <w:rsid w:val="00EE377B"/>
    <w:rsid w:val="00EF7E53"/>
    <w:rsid w:val="00F25460"/>
    <w:rsid w:val="00F37A2C"/>
    <w:rsid w:val="00F5109C"/>
    <w:rsid w:val="00F72AAD"/>
    <w:rsid w:val="00F914D4"/>
    <w:rsid w:val="00FB02E6"/>
    <w:rsid w:val="00FC5BC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24A88"/>
  <w15:docId w15:val="{63421C59-BBD2-9640-B88D-BB04E384F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uiPriority="35"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99"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776A"/>
    <w:rPr>
      <w:rFonts w:asciiTheme="minorHAnsi" w:eastAsiaTheme="minorHAnsi" w:hAnsiTheme="minorHAnsi" w:cstheme="minorBidi"/>
      <w:sz w:val="24"/>
      <w:szCs w:val="24"/>
    </w:rPr>
  </w:style>
  <w:style w:type="paragraph" w:styleId="Heading1">
    <w:name w:val="heading 1"/>
    <w:basedOn w:val="Normal"/>
    <w:next w:val="Normal"/>
    <w:link w:val="Heading1Char"/>
    <w:uiPriority w:val="9"/>
    <w:qFormat/>
    <w:rsid w:val="004F569F"/>
    <w:pPr>
      <w:keepNext/>
      <w:numPr>
        <w:numId w:val="1"/>
      </w:numPr>
      <w:spacing w:before="240" w:after="60"/>
      <w:outlineLvl w:val="0"/>
    </w:pPr>
    <w:rPr>
      <w:rFonts w:ascii="Arial" w:hAnsi="Arial" w:cs="Arial"/>
      <w:b/>
      <w:bCs/>
      <w:kern w:val="2"/>
      <w:sz w:val="32"/>
      <w:szCs w:val="32"/>
    </w:rPr>
  </w:style>
  <w:style w:type="paragraph" w:styleId="Heading2">
    <w:name w:val="heading 2"/>
    <w:basedOn w:val="Normal"/>
    <w:next w:val="Normal"/>
    <w:link w:val="Heading2Char"/>
    <w:uiPriority w:val="9"/>
    <w:unhideWhenUsed/>
    <w:qFormat/>
    <w:rsid w:val="00EC2617"/>
    <w:pPr>
      <w:keepNext/>
      <w:keepLines/>
      <w:numPr>
        <w:ilvl w:val="1"/>
        <w:numId w:val="5"/>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2617"/>
    <w:pPr>
      <w:keepNext/>
      <w:keepLines/>
      <w:numPr>
        <w:ilvl w:val="2"/>
        <w:numId w:val="5"/>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C2617"/>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2617"/>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C2617"/>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C2617"/>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EC2617"/>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EC2617"/>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87776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776A"/>
  </w:style>
  <w:style w:type="character" w:styleId="Emphasis">
    <w:name w:val="Emphasis"/>
    <w:uiPriority w:val="20"/>
    <w:qFormat/>
    <w:rsid w:val="004F569F"/>
    <w:rPr>
      <w:i/>
      <w:iCs/>
    </w:rPr>
  </w:style>
  <w:style w:type="character" w:styleId="FollowedHyperlink">
    <w:name w:val="FollowedHyperlink"/>
    <w:semiHidden/>
    <w:qFormat/>
    <w:rsid w:val="004F569F"/>
    <w:rPr>
      <w:color w:val="800080"/>
      <w:u w:val="single"/>
    </w:rPr>
  </w:style>
  <w:style w:type="character" w:styleId="HTMLAcronym">
    <w:name w:val="HTML Acronym"/>
    <w:basedOn w:val="DefaultParagraphFont"/>
    <w:semiHidden/>
    <w:qFormat/>
    <w:rsid w:val="004F569F"/>
  </w:style>
  <w:style w:type="character" w:styleId="HTMLCite">
    <w:name w:val="HTML Cite"/>
    <w:semiHidden/>
    <w:qFormat/>
    <w:rsid w:val="004F569F"/>
    <w:rPr>
      <w:i/>
      <w:iCs/>
    </w:rPr>
  </w:style>
  <w:style w:type="character" w:styleId="HTMLCode">
    <w:name w:val="HTML Code"/>
    <w:uiPriority w:val="99"/>
    <w:semiHidden/>
    <w:qFormat/>
    <w:rsid w:val="004F569F"/>
    <w:rPr>
      <w:rFonts w:ascii="Courier New" w:hAnsi="Courier New" w:cs="Courier New"/>
      <w:sz w:val="20"/>
      <w:szCs w:val="20"/>
    </w:rPr>
  </w:style>
  <w:style w:type="character" w:styleId="HTMLDefinition">
    <w:name w:val="HTML Definition"/>
    <w:semiHidden/>
    <w:qFormat/>
    <w:rsid w:val="004F569F"/>
    <w:rPr>
      <w:i/>
      <w:iCs/>
    </w:rPr>
  </w:style>
  <w:style w:type="character" w:styleId="HTMLKeyboard">
    <w:name w:val="HTML Keyboard"/>
    <w:semiHidden/>
    <w:qFormat/>
    <w:rsid w:val="004F569F"/>
    <w:rPr>
      <w:rFonts w:ascii="Courier New" w:hAnsi="Courier New" w:cs="Courier New"/>
      <w:sz w:val="20"/>
      <w:szCs w:val="20"/>
    </w:rPr>
  </w:style>
  <w:style w:type="character" w:styleId="HTMLSample">
    <w:name w:val="HTML Sample"/>
    <w:semiHidden/>
    <w:qFormat/>
    <w:rsid w:val="004F569F"/>
    <w:rPr>
      <w:rFonts w:ascii="Courier New" w:hAnsi="Courier New" w:cs="Courier New"/>
    </w:rPr>
  </w:style>
  <w:style w:type="character" w:styleId="HTMLTypewriter">
    <w:name w:val="HTML Typewriter"/>
    <w:semiHidden/>
    <w:qFormat/>
    <w:rsid w:val="004F569F"/>
    <w:rPr>
      <w:rFonts w:ascii="Courier New" w:hAnsi="Courier New" w:cs="Courier New"/>
      <w:sz w:val="20"/>
      <w:szCs w:val="20"/>
    </w:rPr>
  </w:style>
  <w:style w:type="character" w:styleId="HTMLVariable">
    <w:name w:val="HTML Variable"/>
    <w:semiHidden/>
    <w:qFormat/>
    <w:rsid w:val="004F569F"/>
    <w:rPr>
      <w:i/>
      <w:iCs/>
    </w:rPr>
  </w:style>
  <w:style w:type="character" w:customStyle="1" w:styleId="InternetLink">
    <w:name w:val="Internet Link"/>
    <w:uiPriority w:val="99"/>
    <w:rsid w:val="004F569F"/>
    <w:rPr>
      <w:color w:val="0000FF"/>
      <w:u w:val="single"/>
    </w:rPr>
  </w:style>
  <w:style w:type="character" w:styleId="LineNumber">
    <w:name w:val="line number"/>
    <w:basedOn w:val="DefaultParagraphFont"/>
    <w:semiHidden/>
    <w:qFormat/>
    <w:rsid w:val="004F569F"/>
  </w:style>
  <w:style w:type="character" w:styleId="PageNumber">
    <w:name w:val="page number"/>
    <w:basedOn w:val="DefaultParagraphFont"/>
    <w:semiHidden/>
    <w:qFormat/>
    <w:rsid w:val="004F569F"/>
  </w:style>
  <w:style w:type="character" w:styleId="Strong">
    <w:name w:val="Strong"/>
    <w:qFormat/>
    <w:rsid w:val="004F569F"/>
    <w:rPr>
      <w:b/>
      <w:bCs/>
    </w:rPr>
  </w:style>
  <w:style w:type="character" w:customStyle="1" w:styleId="EmphasisBold">
    <w:name w:val="EmphasisBold"/>
    <w:qFormat/>
    <w:rsid w:val="004F569F"/>
    <w:rPr>
      <w:b/>
      <w:color w:val="0000FF"/>
    </w:rPr>
  </w:style>
  <w:style w:type="character" w:customStyle="1" w:styleId="EmphasisItalic">
    <w:name w:val="EmphasisItalic"/>
    <w:qFormat/>
    <w:rsid w:val="004F569F"/>
    <w:rPr>
      <w:i/>
      <w:color w:val="0000FF"/>
    </w:rPr>
  </w:style>
  <w:style w:type="character" w:customStyle="1" w:styleId="EmphasisBoldItal">
    <w:name w:val="EmphasisBoldItal"/>
    <w:qFormat/>
    <w:rsid w:val="004F569F"/>
    <w:rPr>
      <w:b/>
      <w:i/>
      <w:color w:val="0000FF"/>
    </w:rPr>
  </w:style>
  <w:style w:type="character" w:customStyle="1" w:styleId="EmphasisRevItal">
    <w:name w:val="EmphasisRevItal"/>
    <w:qFormat/>
    <w:rsid w:val="004F569F"/>
    <w:rPr>
      <w:color w:val="0000FF"/>
    </w:rPr>
  </w:style>
  <w:style w:type="character" w:customStyle="1" w:styleId="Keycap">
    <w:name w:val="Keycap"/>
    <w:qFormat/>
    <w:rsid w:val="004F569F"/>
    <w:rPr>
      <w:smallCaps/>
      <w:color w:val="0000FF"/>
    </w:rPr>
  </w:style>
  <w:style w:type="character" w:customStyle="1" w:styleId="Literal">
    <w:name w:val="Literal"/>
    <w:uiPriority w:val="1"/>
    <w:qFormat/>
    <w:rsid w:val="00EC2617"/>
    <w:rPr>
      <w:rFonts w:ascii="Courier" w:hAnsi="Courier" w:cs="TheSansMonoCondensed-Plain"/>
      <w:color w:val="3366FF"/>
      <w:spacing w:val="0"/>
      <w:w w:val="100"/>
      <w:position w:val="0"/>
      <w:u w:val="none"/>
      <w:vertAlign w:val="baseline"/>
      <w:lang w:val="en-US"/>
    </w:rPr>
  </w:style>
  <w:style w:type="character" w:customStyle="1" w:styleId="LiteralBold">
    <w:name w:val="LiteralBold"/>
    <w:uiPriority w:val="1"/>
    <w:qFormat/>
    <w:rsid w:val="00EC2617"/>
    <w:rPr>
      <w:rFonts w:ascii="Courier" w:hAnsi="Courier" w:cs="TheSansMonoCondensed-Bold"/>
      <w:b/>
      <w:bCs/>
      <w:i w:val="0"/>
      <w:iCs w:val="0"/>
      <w:color w:val="3366FF"/>
      <w:spacing w:val="0"/>
      <w:w w:val="100"/>
      <w:position w:val="0"/>
      <w:u w:val="none"/>
      <w:vertAlign w:val="baseline"/>
      <w:lang w:val="en-US"/>
    </w:rPr>
  </w:style>
  <w:style w:type="character" w:customStyle="1" w:styleId="LiteralItal">
    <w:name w:val="LiteralItal"/>
    <w:qFormat/>
    <w:rsid w:val="004F569F"/>
    <w:rPr>
      <w:rFonts w:ascii="Courier" w:hAnsi="Courier"/>
      <w:i/>
      <w:color w:val="0000FF"/>
      <w:sz w:val="20"/>
    </w:rPr>
  </w:style>
  <w:style w:type="character" w:customStyle="1" w:styleId="LiteralBoldItal">
    <w:name w:val="LiteralBoldItal"/>
    <w:qFormat/>
    <w:rsid w:val="004F569F"/>
    <w:rPr>
      <w:rFonts w:ascii="Courier" w:hAnsi="Courier"/>
      <w:b/>
      <w:i/>
      <w:color w:val="0000FF"/>
      <w:sz w:val="20"/>
    </w:rPr>
  </w:style>
  <w:style w:type="character" w:customStyle="1" w:styleId="MenuArrow">
    <w:name w:val="MenuArrow"/>
    <w:uiPriority w:val="1"/>
    <w:qFormat/>
    <w:rsid w:val="00EC2617"/>
    <w:rPr>
      <w:rFonts w:ascii="Webdings" w:hAnsi="Webdings" w:cs="Webdings"/>
      <w:color w:val="3366FF"/>
      <w:w w:val="100"/>
      <w:position w:val="0"/>
      <w:u w:val="none"/>
      <w:vertAlign w:val="baseline"/>
      <w:lang w:val="en-US"/>
    </w:rPr>
  </w:style>
  <w:style w:type="character" w:customStyle="1" w:styleId="EmphasisItalicBox">
    <w:name w:val="EmphasisItalicBox"/>
    <w:qFormat/>
    <w:rsid w:val="004F569F"/>
    <w:rPr>
      <w:i/>
      <w:color w:val="CC99FF"/>
    </w:rPr>
  </w:style>
  <w:style w:type="character" w:customStyle="1" w:styleId="Wingdings">
    <w:name w:val="Wingdings"/>
    <w:qFormat/>
    <w:rsid w:val="004F569F"/>
    <w:rPr>
      <w:rFonts w:ascii="Wingdings 2" w:hAnsi="Wingdings 2"/>
      <w:color w:val="0000FF"/>
      <w:sz w:val="24"/>
    </w:rPr>
  </w:style>
  <w:style w:type="character" w:customStyle="1" w:styleId="EmphasisRevCaption">
    <w:name w:val="EmphasisRevCaption"/>
    <w:qFormat/>
    <w:rsid w:val="004F569F"/>
    <w:rPr>
      <w:i/>
      <w:color w:val="CC99FF"/>
    </w:rPr>
  </w:style>
  <w:style w:type="character" w:customStyle="1" w:styleId="LiteralBox">
    <w:name w:val="LiteralBox"/>
    <w:qFormat/>
    <w:rsid w:val="004F569F"/>
    <w:rPr>
      <w:rFonts w:ascii="Courier" w:hAnsi="Courier"/>
      <w:color w:val="CC99FF"/>
      <w:sz w:val="20"/>
    </w:rPr>
  </w:style>
  <w:style w:type="character" w:customStyle="1" w:styleId="LiteralFootnote">
    <w:name w:val="LiteralFootnote"/>
    <w:basedOn w:val="LiteralBox"/>
    <w:qFormat/>
    <w:rsid w:val="004F569F"/>
    <w:rPr>
      <w:rFonts w:ascii="Courier" w:hAnsi="Courier"/>
      <w:color w:val="CC99FF"/>
      <w:sz w:val="20"/>
    </w:rPr>
  </w:style>
  <w:style w:type="character" w:customStyle="1" w:styleId="Literal1st">
    <w:name w:val="Literal1st"/>
    <w:basedOn w:val="LiteralBox"/>
    <w:qFormat/>
    <w:rsid w:val="004F569F"/>
    <w:rPr>
      <w:rFonts w:ascii="Courier" w:hAnsi="Courier"/>
      <w:color w:val="CC99FF"/>
      <w:sz w:val="20"/>
    </w:rPr>
  </w:style>
  <w:style w:type="character" w:customStyle="1" w:styleId="LiteralCaption">
    <w:name w:val="LiteralCaption"/>
    <w:qFormat/>
    <w:rsid w:val="004F569F"/>
    <w:rPr>
      <w:rFonts w:ascii="Courier" w:hAnsi="Courier"/>
      <w:i/>
      <w:color w:val="CC99FF"/>
      <w:sz w:val="20"/>
    </w:rPr>
  </w:style>
  <w:style w:type="character" w:customStyle="1" w:styleId="WingdingsSmall">
    <w:name w:val="Wingdings Small"/>
    <w:qFormat/>
    <w:rsid w:val="004F569F"/>
    <w:rPr>
      <w:rFonts w:ascii="Wingdings 2" w:hAnsi="Wingdings 2"/>
      <w:color w:val="99CCFF"/>
      <w:sz w:val="20"/>
    </w:rPr>
  </w:style>
  <w:style w:type="character" w:customStyle="1" w:styleId="EmphasisItalicFoot">
    <w:name w:val="EmphasisItalicFoot"/>
    <w:qFormat/>
    <w:rsid w:val="004F569F"/>
    <w:rPr>
      <w:i/>
      <w:color w:val="99CCFF"/>
      <w:sz w:val="16"/>
      <w:szCs w:val="16"/>
    </w:rPr>
  </w:style>
  <w:style w:type="character" w:customStyle="1" w:styleId="Italic">
    <w:name w:val="Italic"/>
    <w:uiPriority w:val="1"/>
    <w:qFormat/>
    <w:rsid w:val="00EC2617"/>
    <w:rPr>
      <w:rFonts w:cs="NewBaskervilleStd-Italic"/>
      <w:i/>
      <w:iCs/>
      <w:color w:val="0000FF"/>
      <w:w w:val="100"/>
      <w:position w:val="0"/>
      <w:u w:val="none"/>
      <w:vertAlign w:val="baseline"/>
      <w:lang w:val="en-US"/>
    </w:rPr>
  </w:style>
  <w:style w:type="character" w:customStyle="1" w:styleId="EmphasisNote">
    <w:name w:val="EmphasisNote"/>
    <w:qFormat/>
    <w:rsid w:val="004F569F"/>
    <w:rPr>
      <w:color w:val="3366FF"/>
    </w:rPr>
  </w:style>
  <w:style w:type="character" w:customStyle="1" w:styleId="EmphasisBoldBox">
    <w:name w:val="EmphasisBoldBox"/>
    <w:qFormat/>
    <w:rsid w:val="004F569F"/>
    <w:rPr>
      <w:b/>
      <w:color w:val="3366FF"/>
    </w:rPr>
  </w:style>
  <w:style w:type="character" w:customStyle="1" w:styleId="BalloonTextChar">
    <w:name w:val="Balloon Text Char"/>
    <w:basedOn w:val="DefaultParagraphFont"/>
    <w:link w:val="BalloonText"/>
    <w:uiPriority w:val="99"/>
    <w:semiHidden/>
    <w:qFormat/>
    <w:rsid w:val="004F569F"/>
    <w:rPr>
      <w:rFonts w:ascii="Tahoma" w:hAnsi="Tahoma" w:cs="Tahoma"/>
      <w:sz w:val="16"/>
      <w:szCs w:val="16"/>
    </w:rPr>
  </w:style>
  <w:style w:type="character" w:styleId="CommentReference">
    <w:name w:val="annotation reference"/>
    <w:basedOn w:val="DefaultParagraphFont"/>
    <w:uiPriority w:val="99"/>
    <w:semiHidden/>
    <w:unhideWhenUsed/>
    <w:qFormat/>
    <w:rsid w:val="00B15D15"/>
    <w:rPr>
      <w:sz w:val="16"/>
      <w:szCs w:val="16"/>
    </w:rPr>
  </w:style>
  <w:style w:type="character" w:customStyle="1" w:styleId="CommentTextChar">
    <w:name w:val="Comment Text Char"/>
    <w:basedOn w:val="DefaultParagraphFont"/>
    <w:link w:val="CommentText"/>
    <w:uiPriority w:val="99"/>
    <w:qFormat/>
    <w:rsid w:val="00B15D15"/>
  </w:style>
  <w:style w:type="character" w:customStyle="1" w:styleId="CommentSubjectChar">
    <w:name w:val="Comment Subject Char"/>
    <w:basedOn w:val="CommentTextChar"/>
    <w:link w:val="CommentSubject"/>
    <w:uiPriority w:val="99"/>
    <w:semiHidden/>
    <w:qFormat/>
    <w:rsid w:val="00B15D15"/>
    <w:rPr>
      <w:b/>
      <w:bCs/>
    </w:rPr>
  </w:style>
  <w:style w:type="character" w:customStyle="1" w:styleId="HeaderChar">
    <w:name w:val="Header Char"/>
    <w:basedOn w:val="DefaultParagraphFont"/>
    <w:link w:val="Header"/>
    <w:semiHidden/>
    <w:qFormat/>
    <w:rsid w:val="009967ED"/>
  </w:style>
  <w:style w:type="character" w:customStyle="1" w:styleId="FooterChar">
    <w:name w:val="Footer Char"/>
    <w:basedOn w:val="DefaultParagraphFont"/>
    <w:link w:val="Footer"/>
    <w:semiHidden/>
    <w:qFormat/>
    <w:rsid w:val="009967ED"/>
  </w:style>
  <w:style w:type="character" w:customStyle="1" w:styleId="FootnoteChar">
    <w:name w:val="Footnote Char"/>
    <w:basedOn w:val="DefaultParagraphFont"/>
    <w:link w:val="FootnoteText1"/>
    <w:qFormat/>
    <w:rsid w:val="00404ED0"/>
    <w:rPr>
      <w:sz w:val="16"/>
    </w:rPr>
  </w:style>
  <w:style w:type="character" w:customStyle="1" w:styleId="css-901oao">
    <w:name w:val="css-901oao"/>
    <w:basedOn w:val="DefaultParagraphFont"/>
    <w:qFormat/>
    <w:rsid w:val="00E666B3"/>
  </w:style>
  <w:style w:type="character" w:customStyle="1" w:styleId="moduletitlelink">
    <w:name w:val="module__title__link"/>
    <w:basedOn w:val="DefaultParagraphFont"/>
    <w:qFormat/>
    <w:rsid w:val="00ED0716"/>
  </w:style>
  <w:style w:type="character" w:customStyle="1" w:styleId="EndnoteCharacters">
    <w:name w:val="Endnote Characters"/>
    <w:qFormat/>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semiHidden/>
    <w:rsid w:val="004F569F"/>
    <w:pPr>
      <w:spacing w:after="120"/>
    </w:pPr>
  </w:style>
  <w:style w:type="paragraph" w:styleId="List">
    <w:name w:val="List"/>
    <w:basedOn w:val="Normal"/>
    <w:semiHidden/>
    <w:rsid w:val="004F569F"/>
    <w:pPr>
      <w:ind w:left="360" w:hanging="360"/>
    </w:pPr>
  </w:style>
  <w:style w:type="paragraph" w:styleId="Caption">
    <w:name w:val="caption"/>
    <w:basedOn w:val="Normal"/>
    <w:next w:val="Normal"/>
    <w:autoRedefine/>
    <w:uiPriority w:val="35"/>
    <w:qFormat/>
    <w:rsid w:val="004F569F"/>
    <w:pPr>
      <w:spacing w:before="120" w:after="180" w:line="360" w:lineRule="auto"/>
    </w:pPr>
    <w:rPr>
      <w:rFonts w:ascii="Arial" w:hAnsi="Arial"/>
      <w:bCs/>
      <w:i/>
    </w:rPr>
  </w:style>
  <w:style w:type="paragraph" w:customStyle="1" w:styleId="Index">
    <w:name w:val="Index"/>
    <w:basedOn w:val="Normal"/>
    <w:qFormat/>
    <w:pPr>
      <w:suppressLineNumbers/>
    </w:pPr>
    <w:rPr>
      <w:rFonts w:cs="Arial"/>
    </w:rPr>
  </w:style>
  <w:style w:type="paragraph" w:styleId="BlockText">
    <w:name w:val="Block Text"/>
    <w:basedOn w:val="Normal"/>
    <w:semiHidden/>
    <w:qFormat/>
    <w:rsid w:val="004F569F"/>
    <w:pPr>
      <w:spacing w:after="120"/>
      <w:ind w:left="1440" w:right="1440"/>
    </w:pPr>
  </w:style>
  <w:style w:type="paragraph" w:styleId="BodyText2">
    <w:name w:val="Body Text 2"/>
    <w:basedOn w:val="Normal"/>
    <w:semiHidden/>
    <w:qFormat/>
    <w:rsid w:val="004F569F"/>
    <w:pPr>
      <w:spacing w:after="120" w:line="480" w:lineRule="auto"/>
    </w:pPr>
  </w:style>
  <w:style w:type="paragraph" w:styleId="BodyText3">
    <w:name w:val="Body Text 3"/>
    <w:basedOn w:val="Normal"/>
    <w:semiHidden/>
    <w:qFormat/>
    <w:rsid w:val="004F569F"/>
    <w:pPr>
      <w:spacing w:after="120"/>
    </w:pPr>
    <w:rPr>
      <w:sz w:val="16"/>
      <w:szCs w:val="16"/>
    </w:rPr>
  </w:style>
  <w:style w:type="paragraph" w:styleId="BodyTextIndent">
    <w:name w:val="Body Text Indent"/>
    <w:basedOn w:val="Normal"/>
    <w:semiHidden/>
    <w:rsid w:val="004F569F"/>
    <w:pPr>
      <w:spacing w:after="120"/>
      <w:ind w:left="360"/>
    </w:pPr>
  </w:style>
  <w:style w:type="paragraph" w:styleId="BodyTextFirstIndent2">
    <w:name w:val="Body Text First Indent 2"/>
    <w:basedOn w:val="BodyTextIndent"/>
    <w:semiHidden/>
    <w:qFormat/>
    <w:rsid w:val="004F569F"/>
    <w:pPr>
      <w:ind w:firstLine="210"/>
    </w:pPr>
  </w:style>
  <w:style w:type="paragraph" w:styleId="BodyTextIndent2">
    <w:name w:val="Body Text Indent 2"/>
    <w:basedOn w:val="Normal"/>
    <w:semiHidden/>
    <w:qFormat/>
    <w:rsid w:val="004F569F"/>
    <w:pPr>
      <w:spacing w:after="120" w:line="480" w:lineRule="auto"/>
      <w:ind w:left="360"/>
    </w:pPr>
  </w:style>
  <w:style w:type="paragraph" w:styleId="BodyTextIndent3">
    <w:name w:val="Body Text Indent 3"/>
    <w:basedOn w:val="Normal"/>
    <w:semiHidden/>
    <w:qFormat/>
    <w:rsid w:val="004F569F"/>
    <w:pPr>
      <w:spacing w:after="120"/>
      <w:ind w:left="360"/>
    </w:pPr>
    <w:rPr>
      <w:sz w:val="16"/>
      <w:szCs w:val="16"/>
    </w:rPr>
  </w:style>
  <w:style w:type="paragraph" w:styleId="Closing">
    <w:name w:val="Closing"/>
    <w:basedOn w:val="Normal"/>
    <w:semiHidden/>
    <w:qFormat/>
    <w:rsid w:val="004F569F"/>
    <w:pPr>
      <w:ind w:left="4320"/>
    </w:pPr>
  </w:style>
  <w:style w:type="paragraph" w:styleId="Date">
    <w:name w:val="Date"/>
    <w:basedOn w:val="Normal"/>
    <w:next w:val="Normal"/>
    <w:semiHidden/>
    <w:qFormat/>
    <w:rsid w:val="004F569F"/>
  </w:style>
  <w:style w:type="paragraph" w:styleId="E-mailSignature">
    <w:name w:val="E-mail Signature"/>
    <w:basedOn w:val="Normal"/>
    <w:semiHidden/>
    <w:qFormat/>
    <w:rsid w:val="004F569F"/>
  </w:style>
  <w:style w:type="paragraph" w:styleId="EnvelopeAddress">
    <w:name w:val="envelope address"/>
    <w:basedOn w:val="Normal"/>
    <w:semiHidden/>
    <w:qFormat/>
    <w:rsid w:val="004F569F"/>
    <w:pPr>
      <w:ind w:left="2880"/>
    </w:pPr>
    <w:rPr>
      <w:rFonts w:ascii="Arial" w:hAnsi="Arial" w:cs="Arial"/>
    </w:rPr>
  </w:style>
  <w:style w:type="paragraph" w:styleId="EnvelopeReturn">
    <w:name w:val="envelope return"/>
    <w:basedOn w:val="Normal"/>
    <w:semiHidden/>
    <w:qFormat/>
    <w:rsid w:val="004F569F"/>
    <w:rPr>
      <w:rFonts w:ascii="Arial" w:hAnsi="Arial" w:cs="Arial"/>
    </w:rPr>
  </w:style>
  <w:style w:type="paragraph" w:customStyle="1" w:styleId="HeaderandFooter">
    <w:name w:val="Header and Footer"/>
    <w:basedOn w:val="Normal"/>
    <w:qFormat/>
  </w:style>
  <w:style w:type="paragraph" w:styleId="Footer">
    <w:name w:val="footer"/>
    <w:basedOn w:val="Normal"/>
    <w:link w:val="FooterChar"/>
    <w:semiHidden/>
    <w:rsid w:val="004F569F"/>
    <w:pPr>
      <w:tabs>
        <w:tab w:val="center" w:pos="4320"/>
        <w:tab w:val="right" w:pos="8640"/>
      </w:tabs>
    </w:pPr>
  </w:style>
  <w:style w:type="paragraph" w:styleId="Header">
    <w:name w:val="header"/>
    <w:basedOn w:val="Normal"/>
    <w:link w:val="HeaderChar"/>
    <w:semiHidden/>
    <w:rsid w:val="004F569F"/>
    <w:pPr>
      <w:tabs>
        <w:tab w:val="center" w:pos="4320"/>
        <w:tab w:val="right" w:pos="8640"/>
      </w:tabs>
    </w:pPr>
  </w:style>
  <w:style w:type="paragraph" w:styleId="HTMLAddress">
    <w:name w:val="HTML Address"/>
    <w:basedOn w:val="Normal"/>
    <w:semiHidden/>
    <w:qFormat/>
    <w:rsid w:val="004F569F"/>
    <w:rPr>
      <w:i/>
      <w:iCs/>
    </w:rPr>
  </w:style>
  <w:style w:type="paragraph" w:styleId="HTMLPreformatted">
    <w:name w:val="HTML Preformatted"/>
    <w:basedOn w:val="Normal"/>
    <w:semiHidden/>
    <w:qFormat/>
    <w:rsid w:val="004F569F"/>
    <w:rPr>
      <w:rFonts w:ascii="Courier New" w:hAnsi="Courier New" w:cs="Courier New"/>
    </w:rPr>
  </w:style>
  <w:style w:type="paragraph" w:styleId="ListBullet3">
    <w:name w:val="List Bullet 3"/>
    <w:basedOn w:val="Normal"/>
    <w:autoRedefine/>
    <w:semiHidden/>
    <w:qFormat/>
    <w:rsid w:val="004F569F"/>
  </w:style>
  <w:style w:type="paragraph" w:styleId="ListBullet4">
    <w:name w:val="List Bullet 4"/>
    <w:basedOn w:val="Normal"/>
    <w:autoRedefine/>
    <w:semiHidden/>
    <w:qFormat/>
    <w:rsid w:val="004F569F"/>
  </w:style>
  <w:style w:type="paragraph" w:styleId="ListBullet5">
    <w:name w:val="List Bullet 5"/>
    <w:basedOn w:val="Normal"/>
    <w:autoRedefine/>
    <w:semiHidden/>
    <w:qFormat/>
    <w:rsid w:val="004F569F"/>
  </w:style>
  <w:style w:type="paragraph" w:styleId="ListNumber0">
    <w:name w:val="List Number"/>
    <w:basedOn w:val="Normal"/>
    <w:semiHidden/>
    <w:qFormat/>
    <w:rsid w:val="004F569F"/>
  </w:style>
  <w:style w:type="paragraph" w:styleId="ListBullet0">
    <w:name w:val="List Bullet"/>
    <w:basedOn w:val="Normal"/>
    <w:autoRedefine/>
    <w:semiHidden/>
    <w:qFormat/>
    <w:rsid w:val="004F569F"/>
  </w:style>
  <w:style w:type="paragraph" w:styleId="ListBullet2">
    <w:name w:val="List Bullet 2"/>
    <w:basedOn w:val="Normal"/>
    <w:autoRedefine/>
    <w:semiHidden/>
    <w:qFormat/>
    <w:rsid w:val="004F569F"/>
    <w:pPr>
      <w:tabs>
        <w:tab w:val="left" w:pos="360"/>
      </w:tabs>
    </w:pPr>
  </w:style>
  <w:style w:type="paragraph" w:styleId="ListContinue">
    <w:name w:val="List Continue"/>
    <w:basedOn w:val="Normal"/>
    <w:semiHidden/>
    <w:qFormat/>
    <w:rsid w:val="004F569F"/>
    <w:pPr>
      <w:spacing w:after="120"/>
      <w:ind w:left="360"/>
    </w:pPr>
  </w:style>
  <w:style w:type="paragraph" w:styleId="ListContinue2">
    <w:name w:val="List Continue 2"/>
    <w:basedOn w:val="Normal"/>
    <w:semiHidden/>
    <w:qFormat/>
    <w:rsid w:val="004F569F"/>
    <w:pPr>
      <w:spacing w:after="120"/>
      <w:ind w:left="720"/>
    </w:pPr>
  </w:style>
  <w:style w:type="paragraph" w:styleId="ListContinue3">
    <w:name w:val="List Continue 3"/>
    <w:basedOn w:val="Normal"/>
    <w:semiHidden/>
    <w:qFormat/>
    <w:rsid w:val="004F569F"/>
    <w:pPr>
      <w:spacing w:after="120"/>
      <w:ind w:left="1080"/>
    </w:pPr>
  </w:style>
  <w:style w:type="paragraph" w:styleId="ListContinue4">
    <w:name w:val="List Continue 4"/>
    <w:basedOn w:val="Normal"/>
    <w:semiHidden/>
    <w:qFormat/>
    <w:rsid w:val="004F569F"/>
    <w:pPr>
      <w:spacing w:after="120"/>
      <w:ind w:left="1440"/>
    </w:pPr>
  </w:style>
  <w:style w:type="paragraph" w:styleId="ListContinue5">
    <w:name w:val="List Continue 5"/>
    <w:basedOn w:val="Normal"/>
    <w:semiHidden/>
    <w:qFormat/>
    <w:rsid w:val="004F569F"/>
    <w:pPr>
      <w:spacing w:after="120"/>
      <w:ind w:left="1800"/>
    </w:pPr>
  </w:style>
  <w:style w:type="paragraph" w:styleId="ListNumber2">
    <w:name w:val="List Number 2"/>
    <w:basedOn w:val="Normal"/>
    <w:semiHidden/>
    <w:qFormat/>
    <w:rsid w:val="004F569F"/>
  </w:style>
  <w:style w:type="paragraph" w:styleId="ListNumber3">
    <w:name w:val="List Number 3"/>
    <w:basedOn w:val="Normal"/>
    <w:semiHidden/>
    <w:qFormat/>
    <w:rsid w:val="004F569F"/>
  </w:style>
  <w:style w:type="paragraph" w:styleId="ListNumber4">
    <w:name w:val="List Number 4"/>
    <w:basedOn w:val="Normal"/>
    <w:semiHidden/>
    <w:qFormat/>
    <w:rsid w:val="004F569F"/>
  </w:style>
  <w:style w:type="paragraph" w:styleId="ListNumber5">
    <w:name w:val="List Number 5"/>
    <w:basedOn w:val="Normal"/>
    <w:semiHidden/>
    <w:qFormat/>
    <w:rsid w:val="004F569F"/>
  </w:style>
  <w:style w:type="paragraph" w:styleId="MessageHeader">
    <w:name w:val="Message Header"/>
    <w:basedOn w:val="Normal"/>
    <w:semiHidden/>
    <w:qFormat/>
    <w:rsid w:val="004F569F"/>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Arial" w:hAnsi="Arial" w:cs="Arial"/>
    </w:rPr>
  </w:style>
  <w:style w:type="paragraph" w:styleId="NormalWeb">
    <w:name w:val="Normal (Web)"/>
    <w:basedOn w:val="Normal"/>
    <w:uiPriority w:val="99"/>
    <w:semiHidden/>
    <w:qFormat/>
    <w:rsid w:val="004F569F"/>
  </w:style>
  <w:style w:type="paragraph" w:styleId="NormalIndent">
    <w:name w:val="Normal Indent"/>
    <w:basedOn w:val="Normal"/>
    <w:semiHidden/>
    <w:qFormat/>
    <w:rsid w:val="004F569F"/>
    <w:pPr>
      <w:ind w:left="720"/>
    </w:pPr>
  </w:style>
  <w:style w:type="paragraph" w:styleId="NoteHeading">
    <w:name w:val="Note Heading"/>
    <w:basedOn w:val="Normal"/>
    <w:next w:val="Normal"/>
    <w:semiHidden/>
    <w:qFormat/>
    <w:rsid w:val="004F569F"/>
  </w:style>
  <w:style w:type="paragraph" w:styleId="PlainText">
    <w:name w:val="Plain Text"/>
    <w:basedOn w:val="Normal"/>
    <w:semiHidden/>
    <w:qFormat/>
    <w:rsid w:val="004F569F"/>
    <w:rPr>
      <w:rFonts w:ascii="Courier New" w:hAnsi="Courier New" w:cs="Courier New"/>
    </w:rPr>
  </w:style>
  <w:style w:type="paragraph" w:styleId="Salutation">
    <w:name w:val="Salutation"/>
    <w:basedOn w:val="Normal"/>
    <w:next w:val="Normal"/>
    <w:semiHidden/>
    <w:rsid w:val="004F569F"/>
  </w:style>
  <w:style w:type="paragraph" w:styleId="Signature">
    <w:name w:val="Signature"/>
    <w:basedOn w:val="Normal"/>
    <w:semiHidden/>
    <w:rsid w:val="004F569F"/>
    <w:pPr>
      <w:ind w:left="4320"/>
    </w:pPr>
  </w:style>
  <w:style w:type="paragraph" w:styleId="Subtitle">
    <w:name w:val="Subtitle"/>
    <w:basedOn w:val="Normal"/>
    <w:qFormat/>
    <w:rsid w:val="004F569F"/>
    <w:pPr>
      <w:spacing w:after="60"/>
      <w:jc w:val="center"/>
      <w:outlineLvl w:val="1"/>
    </w:pPr>
    <w:rPr>
      <w:rFonts w:ascii="Arial" w:hAnsi="Arial" w:cs="Arial"/>
    </w:rPr>
  </w:style>
  <w:style w:type="paragraph" w:styleId="Title">
    <w:name w:val="Title"/>
    <w:basedOn w:val="Normal"/>
    <w:qFormat/>
    <w:rsid w:val="004F569F"/>
    <w:pPr>
      <w:spacing w:before="240" w:after="60"/>
      <w:jc w:val="center"/>
      <w:outlineLvl w:val="0"/>
    </w:pPr>
    <w:rPr>
      <w:rFonts w:ascii="Arial" w:hAnsi="Arial" w:cs="Arial"/>
      <w:b/>
      <w:bCs/>
      <w:kern w:val="2"/>
      <w:sz w:val="32"/>
      <w:szCs w:val="32"/>
    </w:rPr>
  </w:style>
  <w:style w:type="paragraph" w:customStyle="1" w:styleId="ChapterStart">
    <w:name w:val="ChapterStart"/>
    <w:next w:val="ChapterTitle"/>
    <w:autoRedefine/>
    <w:qFormat/>
    <w:rsid w:val="00035605"/>
    <w:pPr>
      <w:jc w:val="center"/>
    </w:pPr>
    <w:rPr>
      <w:b/>
      <w:sz w:val="24"/>
    </w:rPr>
  </w:style>
  <w:style w:type="paragraph" w:customStyle="1" w:styleId="ChapterTitle">
    <w:name w:val="ChapterTitle"/>
    <w:qFormat/>
    <w:rsid w:val="00EC2617"/>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1stPara">
    <w:name w:val="1st Para"/>
    <w:next w:val="Body"/>
    <w:autoRedefine/>
    <w:qFormat/>
    <w:rsid w:val="004F569F"/>
    <w:pPr>
      <w:spacing w:after="40" w:line="360" w:lineRule="auto"/>
    </w:pPr>
    <w:rPr>
      <w:sz w:val="24"/>
    </w:rPr>
  </w:style>
  <w:style w:type="paragraph" w:customStyle="1" w:styleId="BodyFirst">
    <w:name w:val="BodyFirst"/>
    <w:next w:val="Body"/>
    <w:autoRedefine/>
    <w:qFormat/>
    <w:rsid w:val="009926D2"/>
    <w:pPr>
      <w:spacing w:line="360" w:lineRule="auto"/>
    </w:pPr>
    <w:rPr>
      <w:sz w:val="24"/>
    </w:rPr>
  </w:style>
  <w:style w:type="paragraph" w:customStyle="1" w:styleId="Body">
    <w:name w:val="Body"/>
    <w:uiPriority w:val="99"/>
    <w:qFormat/>
    <w:rsid w:val="00EC2617"/>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HeadA">
    <w:name w:val="HeadA"/>
    <w:qFormat/>
    <w:rsid w:val="00EC2617"/>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HeadB">
    <w:name w:val="HeadB"/>
    <w:qFormat/>
    <w:rsid w:val="00EC2617"/>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C">
    <w:name w:val="HeadC"/>
    <w:qFormat/>
    <w:rsid w:val="00EC2617"/>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CodeA">
    <w:name w:val="CodeA"/>
    <w:next w:val="CodeB"/>
    <w:autoRedefine/>
    <w:qFormat/>
    <w:rsid w:val="00BB12B1"/>
    <w:pPr>
      <w:pBdr>
        <w:top w:val="single" w:sz="4" w:space="2" w:color="000000"/>
      </w:pBdr>
      <w:spacing w:before="120" w:line="360" w:lineRule="auto"/>
    </w:pPr>
    <w:rPr>
      <w:rFonts w:ascii="Courier" w:hAnsi="Courier"/>
    </w:rPr>
  </w:style>
  <w:style w:type="paragraph" w:customStyle="1" w:styleId="CodeB">
    <w:name w:val="CodeB"/>
    <w:autoRedefine/>
    <w:qFormat/>
    <w:rsid w:val="00825187"/>
    <w:pPr>
      <w:spacing w:line="360" w:lineRule="auto"/>
    </w:pPr>
    <w:rPr>
      <w:rFonts w:ascii="Courier" w:hAnsi="Courier"/>
    </w:rPr>
  </w:style>
  <w:style w:type="paragraph" w:customStyle="1" w:styleId="CodeC">
    <w:name w:val="CodeC"/>
    <w:next w:val="Body"/>
    <w:autoRedefine/>
    <w:qFormat/>
    <w:rsid w:val="00D70348"/>
    <w:pPr>
      <w:pBdr>
        <w:bottom w:val="single" w:sz="4" w:space="2" w:color="000000"/>
      </w:pBdr>
      <w:spacing w:after="120" w:line="360" w:lineRule="auto"/>
    </w:pPr>
    <w:rPr>
      <w:rFonts w:ascii="Courier" w:hAnsi="Courier"/>
    </w:rPr>
  </w:style>
  <w:style w:type="paragraph" w:customStyle="1" w:styleId="CodeSingle">
    <w:name w:val="CodeSingle"/>
    <w:next w:val="Body"/>
    <w:autoRedefine/>
    <w:qFormat/>
    <w:rsid w:val="004F569F"/>
    <w:pPr>
      <w:pBdr>
        <w:top w:val="single" w:sz="4" w:space="2" w:color="000000"/>
        <w:bottom w:val="single" w:sz="4" w:space="2" w:color="000000"/>
      </w:pBdr>
      <w:spacing w:before="120" w:after="120" w:line="360" w:lineRule="auto"/>
    </w:pPr>
    <w:rPr>
      <w:rFonts w:ascii="Courier" w:hAnsi="Courier"/>
    </w:rPr>
  </w:style>
  <w:style w:type="paragraph" w:customStyle="1" w:styleId="CodeAWide">
    <w:name w:val="CodeA Wide"/>
    <w:next w:val="CodeBWide"/>
    <w:autoRedefine/>
    <w:qFormat/>
    <w:rsid w:val="004F569F"/>
    <w:pPr>
      <w:pBdr>
        <w:top w:val="single" w:sz="4" w:space="2" w:color="000000"/>
      </w:pBdr>
      <w:spacing w:before="120" w:line="360" w:lineRule="auto"/>
    </w:pPr>
    <w:rPr>
      <w:rFonts w:ascii="Courier" w:hAnsi="Courier"/>
      <w:sz w:val="16"/>
    </w:rPr>
  </w:style>
  <w:style w:type="paragraph" w:customStyle="1" w:styleId="CodeBWide">
    <w:name w:val="CodeB Wide"/>
    <w:autoRedefine/>
    <w:qFormat/>
    <w:rsid w:val="004F569F"/>
    <w:pPr>
      <w:spacing w:line="360" w:lineRule="auto"/>
    </w:pPr>
    <w:rPr>
      <w:rFonts w:ascii="Courier" w:hAnsi="Courier"/>
      <w:sz w:val="16"/>
    </w:rPr>
  </w:style>
  <w:style w:type="paragraph" w:customStyle="1" w:styleId="CodeCWide">
    <w:name w:val="CodeC Wide"/>
    <w:next w:val="Normal"/>
    <w:autoRedefine/>
    <w:qFormat/>
    <w:rsid w:val="00110D49"/>
    <w:pPr>
      <w:pBdr>
        <w:bottom w:val="single" w:sz="4" w:space="2" w:color="000000"/>
      </w:pBdr>
      <w:spacing w:after="120" w:line="360" w:lineRule="auto"/>
    </w:pPr>
    <w:rPr>
      <w:rFonts w:ascii="Courier" w:hAnsi="Courier"/>
      <w:sz w:val="16"/>
    </w:rPr>
  </w:style>
  <w:style w:type="paragraph" w:customStyle="1" w:styleId="CodeSingleWide">
    <w:name w:val="CodeSingle Wide"/>
    <w:next w:val="Body"/>
    <w:autoRedefine/>
    <w:qFormat/>
    <w:rsid w:val="004F569F"/>
    <w:pPr>
      <w:pBdr>
        <w:top w:val="single" w:sz="4" w:space="2" w:color="000000"/>
        <w:bottom w:val="single" w:sz="4" w:space="2" w:color="000000"/>
      </w:pBdr>
      <w:spacing w:before="120" w:after="120" w:line="360" w:lineRule="auto"/>
    </w:pPr>
    <w:rPr>
      <w:rFonts w:ascii="Courier" w:hAnsi="Courier"/>
      <w:sz w:val="16"/>
    </w:rPr>
  </w:style>
  <w:style w:type="paragraph" w:customStyle="1" w:styleId="Note">
    <w:name w:val="Note"/>
    <w:qFormat/>
    <w:rsid w:val="00EC2617"/>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paragraph" w:customStyle="1" w:styleId="ListPlainA">
    <w:name w:val="List Plain A"/>
    <w:autoRedefine/>
    <w:qFormat/>
    <w:rsid w:val="0091722D"/>
    <w:pPr>
      <w:spacing w:before="120" w:line="360" w:lineRule="auto"/>
      <w:ind w:left="360"/>
      <w:contextualSpacing/>
    </w:pPr>
    <w:rPr>
      <w:color w:val="800080"/>
      <w:sz w:val="24"/>
    </w:rPr>
  </w:style>
  <w:style w:type="paragraph" w:customStyle="1" w:styleId="ListHead">
    <w:name w:val="ListHead"/>
    <w:qFormat/>
    <w:rsid w:val="00EC2617"/>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Body">
    <w:name w:val="ListBody"/>
    <w:qFormat/>
    <w:rsid w:val="00EC2617"/>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paragraph" w:customStyle="1" w:styleId="NumListA">
    <w:name w:val="NumListA"/>
    <w:next w:val="Normal"/>
    <w:autoRedefine/>
    <w:qFormat/>
    <w:rsid w:val="004F569F"/>
    <w:pPr>
      <w:spacing w:before="120" w:line="360" w:lineRule="auto"/>
      <w:ind w:left="720"/>
    </w:pPr>
    <w:rPr>
      <w:color w:val="008000"/>
      <w:sz w:val="24"/>
    </w:rPr>
  </w:style>
  <w:style w:type="paragraph" w:customStyle="1" w:styleId="NumListB">
    <w:name w:val="NumListB"/>
    <w:next w:val="Normal"/>
    <w:autoRedefine/>
    <w:qFormat/>
    <w:rsid w:val="004F569F"/>
    <w:pPr>
      <w:spacing w:line="360" w:lineRule="auto"/>
      <w:ind w:left="720"/>
    </w:pPr>
    <w:rPr>
      <w:color w:val="008000"/>
      <w:sz w:val="24"/>
    </w:rPr>
  </w:style>
  <w:style w:type="paragraph" w:customStyle="1" w:styleId="NumListC">
    <w:name w:val="NumListC"/>
    <w:next w:val="Normal"/>
    <w:autoRedefine/>
    <w:qFormat/>
    <w:rsid w:val="004F569F"/>
    <w:pPr>
      <w:spacing w:after="120" w:line="360" w:lineRule="auto"/>
      <w:ind w:left="720"/>
    </w:pPr>
    <w:rPr>
      <w:color w:val="008000"/>
      <w:sz w:val="24"/>
    </w:rPr>
  </w:style>
  <w:style w:type="paragraph" w:customStyle="1" w:styleId="ListSimple">
    <w:name w:val="ListSimple"/>
    <w:next w:val="Normal"/>
    <w:autoRedefine/>
    <w:qFormat/>
    <w:rsid w:val="004F569F"/>
    <w:pPr>
      <w:spacing w:line="360" w:lineRule="auto"/>
      <w:ind w:left="360" w:firstLine="360"/>
    </w:pPr>
    <w:rPr>
      <w:sz w:val="24"/>
    </w:rPr>
  </w:style>
  <w:style w:type="paragraph" w:customStyle="1" w:styleId="CodeAIndent">
    <w:name w:val="CodeA Indent"/>
    <w:next w:val="Normal"/>
    <w:autoRedefine/>
    <w:qFormat/>
    <w:rsid w:val="004F569F"/>
    <w:pPr>
      <w:pBdr>
        <w:top w:val="single" w:sz="4" w:space="2" w:color="000000"/>
      </w:pBdr>
      <w:spacing w:before="120" w:line="360" w:lineRule="auto"/>
      <w:ind w:left="360"/>
    </w:pPr>
    <w:rPr>
      <w:rFonts w:ascii="Courier" w:hAnsi="Courier"/>
    </w:rPr>
  </w:style>
  <w:style w:type="paragraph" w:customStyle="1" w:styleId="CodeBIndent">
    <w:name w:val="CodeB Indent"/>
    <w:next w:val="Normal"/>
    <w:autoRedefine/>
    <w:qFormat/>
    <w:rsid w:val="004F569F"/>
    <w:pPr>
      <w:spacing w:line="360" w:lineRule="auto"/>
      <w:ind w:left="360"/>
    </w:pPr>
    <w:rPr>
      <w:rFonts w:ascii="Courier" w:hAnsi="Courier"/>
    </w:rPr>
  </w:style>
  <w:style w:type="paragraph" w:customStyle="1" w:styleId="CodeCIndent">
    <w:name w:val="CodeC Indent"/>
    <w:next w:val="Normal"/>
    <w:autoRedefine/>
    <w:qFormat/>
    <w:rsid w:val="004F569F"/>
    <w:pPr>
      <w:pBdr>
        <w:bottom w:val="single" w:sz="4" w:space="2" w:color="000000"/>
      </w:pBdr>
      <w:spacing w:after="120" w:line="360" w:lineRule="auto"/>
      <w:ind w:left="360"/>
    </w:pPr>
    <w:rPr>
      <w:rFonts w:ascii="Courier" w:hAnsi="Courier"/>
    </w:rPr>
  </w:style>
  <w:style w:type="paragraph" w:customStyle="1" w:styleId="CodeSingleIndent">
    <w:name w:val="CodeSingle Indent"/>
    <w:next w:val="Normal"/>
    <w:autoRedefine/>
    <w:qFormat/>
    <w:rsid w:val="004F569F"/>
    <w:pPr>
      <w:pBdr>
        <w:top w:val="single" w:sz="4" w:space="2" w:color="000000"/>
        <w:bottom w:val="single" w:sz="4" w:space="2" w:color="000000"/>
      </w:pBdr>
      <w:spacing w:before="120" w:after="120" w:line="360" w:lineRule="auto"/>
      <w:ind w:left="360"/>
    </w:pPr>
    <w:rPr>
      <w:rFonts w:ascii="Courier" w:hAnsi="Courier"/>
    </w:rPr>
  </w:style>
  <w:style w:type="paragraph" w:customStyle="1" w:styleId="BulletA">
    <w:name w:val="BulletA"/>
    <w:next w:val="Normal"/>
    <w:autoRedefine/>
    <w:qFormat/>
    <w:rsid w:val="004F569F"/>
    <w:pPr>
      <w:spacing w:before="120" w:line="360" w:lineRule="auto"/>
      <w:ind w:left="720"/>
    </w:pPr>
    <w:rPr>
      <w:color w:val="008080"/>
      <w:sz w:val="24"/>
    </w:rPr>
  </w:style>
  <w:style w:type="paragraph" w:customStyle="1" w:styleId="BulletB">
    <w:name w:val="BulletB"/>
    <w:next w:val="Normal"/>
    <w:autoRedefine/>
    <w:qFormat/>
    <w:rsid w:val="004F569F"/>
    <w:pPr>
      <w:spacing w:line="360" w:lineRule="auto"/>
      <w:ind w:left="720"/>
    </w:pPr>
    <w:rPr>
      <w:color w:val="008080"/>
      <w:sz w:val="24"/>
    </w:rPr>
  </w:style>
  <w:style w:type="paragraph" w:customStyle="1" w:styleId="BulletC">
    <w:name w:val="BulletC"/>
    <w:next w:val="Normal"/>
    <w:autoRedefine/>
    <w:qFormat/>
    <w:rsid w:val="004F569F"/>
    <w:pPr>
      <w:spacing w:after="120" w:line="360" w:lineRule="auto"/>
      <w:ind w:left="720"/>
    </w:pPr>
    <w:rPr>
      <w:color w:val="008080"/>
      <w:sz w:val="24"/>
    </w:rPr>
  </w:style>
  <w:style w:type="paragraph" w:customStyle="1" w:styleId="BlockQuote">
    <w:name w:val="Block Quote"/>
    <w:next w:val="Normal"/>
    <w:autoRedefine/>
    <w:qFormat/>
    <w:rsid w:val="004F569F"/>
    <w:pPr>
      <w:spacing w:before="120" w:after="120"/>
      <w:ind w:left="1440" w:right="1440"/>
    </w:pPr>
  </w:style>
  <w:style w:type="paragraph" w:customStyle="1" w:styleId="TableTitle0">
    <w:name w:val="Table Title"/>
    <w:next w:val="Normal"/>
    <w:autoRedefine/>
    <w:qFormat/>
    <w:rsid w:val="004F569F"/>
    <w:pPr>
      <w:spacing w:before="120" w:after="120" w:line="360" w:lineRule="auto"/>
    </w:pPr>
    <w:rPr>
      <w:rFonts w:ascii="Arial" w:hAnsi="Arial"/>
    </w:rPr>
  </w:style>
  <w:style w:type="paragraph" w:customStyle="1" w:styleId="TableHeader">
    <w:name w:val="Table Header"/>
    <w:next w:val="Normal"/>
    <w:autoRedefine/>
    <w:qFormat/>
    <w:rsid w:val="004F569F"/>
    <w:pPr>
      <w:spacing w:before="60" w:after="60" w:line="360" w:lineRule="auto"/>
    </w:pPr>
    <w:rPr>
      <w:rFonts w:ascii="Futura-Book" w:hAnsi="Futura-Book"/>
      <w:b/>
    </w:rPr>
  </w:style>
  <w:style w:type="paragraph" w:customStyle="1" w:styleId="TableBody">
    <w:name w:val="Table Body"/>
    <w:autoRedefine/>
    <w:qFormat/>
    <w:rsid w:val="004F569F"/>
    <w:pPr>
      <w:spacing w:line="360" w:lineRule="auto"/>
    </w:pPr>
    <w:rPr>
      <w:rFonts w:ascii="Futura-Book" w:hAnsi="Futura-Book"/>
    </w:rPr>
  </w:style>
  <w:style w:type="paragraph" w:customStyle="1" w:styleId="AuthorQuery">
    <w:name w:val="Author Query"/>
    <w:autoRedefine/>
    <w:qFormat/>
    <w:rsid w:val="004F569F"/>
    <w:pPr>
      <w:spacing w:before="120" w:after="120" w:line="360" w:lineRule="auto"/>
      <w:ind w:left="1440" w:right="1440"/>
    </w:pPr>
    <w:rPr>
      <w:color w:val="FF0000"/>
      <w:sz w:val="24"/>
    </w:rPr>
  </w:style>
  <w:style w:type="paragraph" w:customStyle="1" w:styleId="ProductionDirective">
    <w:name w:val="Production Directive"/>
    <w:next w:val="Normal"/>
    <w:autoRedefine/>
    <w:qFormat/>
    <w:rsid w:val="004F569F"/>
    <w:pPr>
      <w:spacing w:before="120" w:after="120" w:line="360" w:lineRule="auto"/>
    </w:pPr>
    <w:rPr>
      <w:smallCaps/>
      <w:color w:val="FF0000"/>
    </w:rPr>
  </w:style>
  <w:style w:type="paragraph" w:customStyle="1" w:styleId="HeadANum">
    <w:name w:val="HeadANum"/>
    <w:next w:val="BodyFirst"/>
    <w:autoRedefine/>
    <w:qFormat/>
    <w:rsid w:val="004F569F"/>
    <w:pPr>
      <w:spacing w:before="120" w:after="120" w:line="360" w:lineRule="auto"/>
    </w:pPr>
    <w:rPr>
      <w:rFonts w:ascii="Arial" w:hAnsi="Arial"/>
      <w:b/>
      <w:color w:val="800000"/>
      <w:sz w:val="24"/>
    </w:rPr>
  </w:style>
  <w:style w:type="paragraph" w:customStyle="1" w:styleId="HeadBNum">
    <w:name w:val="HeadBNum"/>
    <w:next w:val="BodyFirst"/>
    <w:autoRedefine/>
    <w:qFormat/>
    <w:rsid w:val="004F569F"/>
    <w:pPr>
      <w:spacing w:before="120" w:after="120" w:line="360" w:lineRule="auto"/>
    </w:pPr>
    <w:rPr>
      <w:rFonts w:ascii="Arial" w:hAnsi="Arial"/>
      <w:b/>
      <w:i/>
      <w:color w:val="800000"/>
      <w:sz w:val="24"/>
    </w:rPr>
  </w:style>
  <w:style w:type="paragraph" w:customStyle="1" w:styleId="HeadCNum">
    <w:name w:val="HeadCNum"/>
    <w:next w:val="BodyFirst"/>
    <w:autoRedefine/>
    <w:qFormat/>
    <w:rsid w:val="004F569F"/>
    <w:pPr>
      <w:spacing w:before="120" w:after="120" w:line="360" w:lineRule="auto"/>
    </w:pPr>
    <w:rPr>
      <w:rFonts w:ascii="Arial" w:hAnsi="Arial"/>
      <w:b/>
      <w:color w:val="800000"/>
    </w:rPr>
  </w:style>
  <w:style w:type="paragraph" w:customStyle="1" w:styleId="NoteWarning">
    <w:name w:val="Note Warning"/>
    <w:next w:val="Normal"/>
    <w:autoRedefine/>
    <w:qFormat/>
    <w:rsid w:val="004F569F"/>
    <w:pPr>
      <w:spacing w:before="120" w:after="120" w:line="360" w:lineRule="auto"/>
      <w:ind w:left="720" w:hanging="720"/>
    </w:pPr>
    <w:rPr>
      <w:i/>
      <w:color w:val="800000"/>
      <w:sz w:val="24"/>
    </w:rPr>
  </w:style>
  <w:style w:type="paragraph" w:customStyle="1" w:styleId="SubBullet">
    <w:name w:val="SubBullet"/>
    <w:next w:val="Normal"/>
    <w:autoRedefine/>
    <w:qFormat/>
    <w:rsid w:val="004F569F"/>
    <w:pPr>
      <w:spacing w:line="360" w:lineRule="auto"/>
      <w:ind w:left="1080"/>
    </w:pPr>
    <w:rPr>
      <w:color w:val="003366"/>
      <w:sz w:val="24"/>
    </w:rPr>
  </w:style>
  <w:style w:type="paragraph" w:customStyle="1" w:styleId="SubNumberA">
    <w:name w:val="SubNumberA"/>
    <w:next w:val="Normal"/>
    <w:autoRedefine/>
    <w:qFormat/>
    <w:rsid w:val="004F569F"/>
    <w:pPr>
      <w:spacing w:line="360" w:lineRule="auto"/>
      <w:ind w:left="1080"/>
    </w:pPr>
    <w:rPr>
      <w:color w:val="003300"/>
      <w:sz w:val="24"/>
    </w:rPr>
  </w:style>
  <w:style w:type="paragraph" w:customStyle="1" w:styleId="SubNumberB">
    <w:name w:val="SubNumberB"/>
    <w:next w:val="Normal"/>
    <w:autoRedefine/>
    <w:qFormat/>
    <w:rsid w:val="004F569F"/>
    <w:pPr>
      <w:spacing w:line="360" w:lineRule="auto"/>
      <w:ind w:left="1080"/>
    </w:pPr>
    <w:rPr>
      <w:color w:val="003300"/>
      <w:sz w:val="24"/>
    </w:rPr>
  </w:style>
  <w:style w:type="paragraph" w:customStyle="1" w:styleId="ListPlainB">
    <w:name w:val="List Plain B"/>
    <w:autoRedefine/>
    <w:qFormat/>
    <w:rsid w:val="0091722D"/>
    <w:pPr>
      <w:spacing w:line="360" w:lineRule="auto"/>
      <w:ind w:left="360"/>
    </w:pPr>
    <w:rPr>
      <w:color w:val="800080"/>
      <w:sz w:val="24"/>
    </w:rPr>
  </w:style>
  <w:style w:type="paragraph" w:customStyle="1" w:styleId="Listing">
    <w:name w:val="Listing"/>
    <w:next w:val="Body"/>
    <w:autoRedefine/>
    <w:qFormat/>
    <w:rsid w:val="004F569F"/>
    <w:pPr>
      <w:spacing w:after="120" w:line="360" w:lineRule="auto"/>
    </w:pPr>
    <w:rPr>
      <w:rFonts w:ascii="Arial" w:hAnsi="Arial"/>
      <w:bCs/>
      <w:i/>
      <w:color w:val="800000"/>
    </w:rPr>
  </w:style>
  <w:style w:type="paragraph" w:customStyle="1" w:styleId="FootnoteText1">
    <w:name w:val="Footnote Text1"/>
    <w:link w:val="FootnoteChar"/>
    <w:autoRedefine/>
    <w:rsid w:val="004F569F"/>
    <w:pPr>
      <w:spacing w:line="360" w:lineRule="auto"/>
    </w:pPr>
    <w:rPr>
      <w:sz w:val="16"/>
    </w:rPr>
  </w:style>
  <w:style w:type="paragraph" w:customStyle="1" w:styleId="ListPlainC">
    <w:name w:val="List Plain C"/>
    <w:next w:val="Body"/>
    <w:autoRedefine/>
    <w:qFormat/>
    <w:rsid w:val="00B64B12"/>
    <w:pPr>
      <w:spacing w:after="120" w:line="360" w:lineRule="auto"/>
      <w:ind w:left="360"/>
    </w:pPr>
    <w:rPr>
      <w:color w:val="800080"/>
      <w:sz w:val="24"/>
    </w:rPr>
  </w:style>
  <w:style w:type="paragraph" w:customStyle="1" w:styleId="HeadBox">
    <w:name w:val="HeadBox"/>
    <w:basedOn w:val="HeadC"/>
    <w:autoRedefine/>
    <w:qFormat/>
    <w:rsid w:val="004F569F"/>
    <w:pPr>
      <w:spacing w:before="160"/>
      <w:jc w:val="center"/>
    </w:pPr>
    <w:rPr>
      <w:rFonts w:ascii="Dogma" w:hAnsi="Dogma" w:cs="Dogma"/>
      <w:color w:val="808080"/>
      <w:sz w:val="24"/>
    </w:rPr>
  </w:style>
  <w:style w:type="paragraph" w:customStyle="1" w:styleId="Anchor">
    <w:name w:val="Anchor"/>
    <w:autoRedefine/>
    <w:qFormat/>
    <w:rsid w:val="004F569F"/>
    <w:pPr>
      <w:suppressAutoHyphens/>
      <w:spacing w:before="120" w:after="240" w:line="40" w:lineRule="atLeast"/>
    </w:pPr>
    <w:rPr>
      <w:rFonts w:ascii="NewBaskerville" w:hAnsi="NewBaskerville" w:cs="NewBaskerville"/>
      <w:color w:val="000000"/>
      <w:sz w:val="4"/>
      <w:szCs w:val="4"/>
    </w:rPr>
  </w:style>
  <w:style w:type="paragraph" w:customStyle="1" w:styleId="BodyFirstBox">
    <w:name w:val="BodyFirstBox"/>
    <w:basedOn w:val="BodyFirst"/>
    <w:autoRedefine/>
    <w:qFormat/>
    <w:rsid w:val="004F569F"/>
    <w:rPr>
      <w:color w:val="808080"/>
    </w:rPr>
  </w:style>
  <w:style w:type="paragraph" w:customStyle="1" w:styleId="BodyBox">
    <w:name w:val="BodyBox"/>
    <w:basedOn w:val="Body"/>
    <w:qFormat/>
    <w:rsid w:val="004F569F"/>
    <w:rPr>
      <w:color w:val="808080"/>
    </w:rPr>
  </w:style>
  <w:style w:type="paragraph" w:customStyle="1" w:styleId="ListHeadBox">
    <w:name w:val="ListHeadBox"/>
    <w:basedOn w:val="ListHead"/>
    <w:autoRedefine/>
    <w:qFormat/>
    <w:rsid w:val="004F569F"/>
    <w:rPr>
      <w:color w:val="808080"/>
    </w:rPr>
  </w:style>
  <w:style w:type="paragraph" w:customStyle="1" w:styleId="ListBodyBox">
    <w:name w:val="ListBodyBox"/>
    <w:basedOn w:val="ListBody"/>
    <w:autoRedefine/>
    <w:qFormat/>
    <w:rsid w:val="004F569F"/>
    <w:rPr>
      <w:color w:val="808080"/>
    </w:rPr>
  </w:style>
  <w:style w:type="paragraph" w:customStyle="1" w:styleId="NumListABox">
    <w:name w:val="NumListA Box"/>
    <w:basedOn w:val="NumListA"/>
    <w:autoRedefine/>
    <w:qFormat/>
    <w:rsid w:val="004F569F"/>
    <w:rPr>
      <w:color w:val="666699"/>
    </w:rPr>
  </w:style>
  <w:style w:type="paragraph" w:customStyle="1" w:styleId="NumListBBox">
    <w:name w:val="NumListB Box"/>
    <w:basedOn w:val="NumListB"/>
    <w:autoRedefine/>
    <w:qFormat/>
    <w:rsid w:val="004F569F"/>
    <w:rPr>
      <w:color w:val="666699"/>
    </w:rPr>
  </w:style>
  <w:style w:type="paragraph" w:customStyle="1" w:styleId="NumListCBox">
    <w:name w:val="NumListC Box"/>
    <w:basedOn w:val="NumListC"/>
    <w:autoRedefine/>
    <w:qFormat/>
    <w:rsid w:val="004F569F"/>
    <w:rPr>
      <w:color w:val="666699"/>
    </w:rPr>
  </w:style>
  <w:style w:type="paragraph" w:customStyle="1" w:styleId="FootnoteBox">
    <w:name w:val="FootnoteBox"/>
    <w:basedOn w:val="BodyFirstBox"/>
    <w:autoRedefine/>
    <w:qFormat/>
    <w:rsid w:val="004F569F"/>
    <w:rPr>
      <w:sz w:val="20"/>
    </w:rPr>
  </w:style>
  <w:style w:type="paragraph" w:customStyle="1" w:styleId="AnchorSidehead">
    <w:name w:val="Anchor Sidehead"/>
    <w:autoRedefine/>
    <w:qFormat/>
    <w:rsid w:val="004F569F"/>
    <w:pPr>
      <w:spacing w:after="120" w:line="360" w:lineRule="auto"/>
    </w:pPr>
    <w:rPr>
      <w:rFonts w:ascii="Futura-Heavy" w:hAnsi="Futura-Heavy" w:cs="Futura-Heavy"/>
      <w:color w:val="000000"/>
      <w:szCs w:val="16"/>
    </w:rPr>
  </w:style>
  <w:style w:type="paragraph" w:customStyle="1" w:styleId="Level3IX">
    <w:name w:val="Level3IX"/>
    <w:autoRedefine/>
    <w:qFormat/>
    <w:rsid w:val="004F569F"/>
    <w:pPr>
      <w:suppressAutoHyphens/>
      <w:spacing w:line="360" w:lineRule="auto"/>
      <w:ind w:left="1080" w:hanging="360"/>
    </w:pPr>
    <w:rPr>
      <w:rFonts w:cs="Times"/>
      <w:color w:val="000000"/>
      <w:sz w:val="24"/>
      <w:szCs w:val="18"/>
    </w:rPr>
  </w:style>
  <w:style w:type="paragraph" w:customStyle="1" w:styleId="GroupTitlesIX">
    <w:name w:val="GroupTitlesIX"/>
    <w:autoRedefine/>
    <w:qFormat/>
    <w:rsid w:val="004F569F"/>
    <w:pPr>
      <w:keepNext/>
      <w:widowControl w:val="0"/>
      <w:spacing w:before="240" w:after="40" w:line="380" w:lineRule="atLeast"/>
    </w:pPr>
    <w:rPr>
      <w:rFonts w:ascii="Arial" w:hAnsi="Arial" w:cs="Times"/>
      <w:b/>
      <w:bCs/>
      <w:iCs/>
      <w:color w:val="000000"/>
      <w:sz w:val="28"/>
      <w:szCs w:val="32"/>
    </w:rPr>
  </w:style>
  <w:style w:type="paragraph" w:customStyle="1" w:styleId="Level2IX">
    <w:name w:val="Level2IX"/>
    <w:autoRedefine/>
    <w:qFormat/>
    <w:rsid w:val="004F569F"/>
    <w:pPr>
      <w:suppressAutoHyphens/>
      <w:spacing w:line="360" w:lineRule="auto"/>
      <w:ind w:left="720" w:hanging="360"/>
    </w:pPr>
    <w:rPr>
      <w:rFonts w:cs="Times"/>
      <w:color w:val="000000"/>
      <w:sz w:val="24"/>
      <w:szCs w:val="18"/>
    </w:rPr>
  </w:style>
  <w:style w:type="paragraph" w:customStyle="1" w:styleId="Level1IX">
    <w:name w:val="Level1IX"/>
    <w:autoRedefine/>
    <w:qFormat/>
    <w:rsid w:val="004F569F"/>
    <w:pPr>
      <w:suppressAutoHyphens/>
      <w:spacing w:line="360" w:lineRule="auto"/>
      <w:ind w:left="720" w:hanging="720"/>
    </w:pPr>
    <w:rPr>
      <w:rFonts w:cs="Times"/>
      <w:color w:val="000000"/>
      <w:sz w:val="24"/>
      <w:szCs w:val="18"/>
    </w:rPr>
  </w:style>
  <w:style w:type="paragraph" w:customStyle="1" w:styleId="CodeAWingding">
    <w:name w:val="CodeA Wingding"/>
    <w:basedOn w:val="CodeA"/>
    <w:autoRedefine/>
    <w:qFormat/>
    <w:rsid w:val="004F569F"/>
    <w:rPr>
      <w:color w:val="999999"/>
    </w:rPr>
  </w:style>
  <w:style w:type="paragraph" w:customStyle="1" w:styleId="CodeBWingding">
    <w:name w:val="CodeB Wingding"/>
    <w:basedOn w:val="CodeB"/>
    <w:next w:val="CodeB"/>
    <w:autoRedefine/>
    <w:qFormat/>
    <w:rsid w:val="004F569F"/>
    <w:rPr>
      <w:color w:val="999999"/>
    </w:rPr>
  </w:style>
  <w:style w:type="paragraph" w:customStyle="1" w:styleId="CodeCWingding">
    <w:name w:val="CodeC Wingding"/>
    <w:basedOn w:val="CodeC"/>
    <w:next w:val="Body"/>
    <w:autoRedefine/>
    <w:qFormat/>
    <w:rsid w:val="004F569F"/>
    <w:rPr>
      <w:color w:val="999999"/>
    </w:rPr>
  </w:style>
  <w:style w:type="paragraph" w:customStyle="1" w:styleId="CodeSingleWingding">
    <w:name w:val="CodeSingle Wingding"/>
    <w:basedOn w:val="CodeSingle"/>
    <w:autoRedefine/>
    <w:qFormat/>
    <w:rsid w:val="004F569F"/>
    <w:rPr>
      <w:color w:val="999999"/>
    </w:rPr>
  </w:style>
  <w:style w:type="paragraph" w:customStyle="1" w:styleId="Basic">
    <w:name w:val="Basic"/>
    <w:basedOn w:val="Body"/>
    <w:qFormat/>
    <w:rsid w:val="004F569F"/>
  </w:style>
  <w:style w:type="paragraph" w:customStyle="1" w:styleId="ListPlainABox">
    <w:name w:val="List Plain A Box"/>
    <w:basedOn w:val="ListPlainA"/>
    <w:autoRedefine/>
    <w:qFormat/>
    <w:rsid w:val="004F569F"/>
    <w:rPr>
      <w:color w:val="CC99FF"/>
    </w:rPr>
  </w:style>
  <w:style w:type="paragraph" w:customStyle="1" w:styleId="ListPlainBBox">
    <w:name w:val="List Plain B Box"/>
    <w:basedOn w:val="ListPlainB"/>
    <w:autoRedefine/>
    <w:qFormat/>
    <w:rsid w:val="004F569F"/>
    <w:rPr>
      <w:color w:val="CC99FF"/>
    </w:rPr>
  </w:style>
  <w:style w:type="paragraph" w:customStyle="1" w:styleId="ListPlainCBox">
    <w:name w:val="List Plain C Box"/>
    <w:basedOn w:val="ListPlainC"/>
    <w:autoRedefine/>
    <w:qFormat/>
    <w:rsid w:val="004F569F"/>
    <w:rPr>
      <w:color w:val="CC99FF"/>
    </w:rPr>
  </w:style>
  <w:style w:type="paragraph" w:customStyle="1" w:styleId="BulletABox">
    <w:name w:val="BulletA Box"/>
    <w:basedOn w:val="BulletA"/>
    <w:autoRedefine/>
    <w:qFormat/>
    <w:rsid w:val="004F569F"/>
    <w:rPr>
      <w:color w:val="33CCCC"/>
    </w:rPr>
  </w:style>
  <w:style w:type="paragraph" w:customStyle="1" w:styleId="BulletBBox">
    <w:name w:val="BulletB Box"/>
    <w:basedOn w:val="BulletB"/>
    <w:autoRedefine/>
    <w:qFormat/>
    <w:rsid w:val="004F569F"/>
    <w:rPr>
      <w:color w:val="33CCCC"/>
    </w:rPr>
  </w:style>
  <w:style w:type="paragraph" w:customStyle="1" w:styleId="BulletCBox">
    <w:name w:val="BulletC Box"/>
    <w:basedOn w:val="BulletC"/>
    <w:autoRedefine/>
    <w:qFormat/>
    <w:rsid w:val="004F569F"/>
    <w:rPr>
      <w:color w:val="33CCCC"/>
    </w:rPr>
  </w:style>
  <w:style w:type="paragraph" w:customStyle="1" w:styleId="CaptionBox">
    <w:name w:val="CaptionBox"/>
    <w:basedOn w:val="Caption"/>
    <w:autoRedefine/>
    <w:qFormat/>
    <w:rsid w:val="004F569F"/>
    <w:rPr>
      <w:color w:val="808080"/>
    </w:rPr>
  </w:style>
  <w:style w:type="paragraph" w:customStyle="1" w:styleId="Epigraph">
    <w:name w:val="Epigraph"/>
    <w:qFormat/>
    <w:rsid w:val="00EC2617"/>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paragraph" w:styleId="TOC1">
    <w:name w:val="toc 1"/>
    <w:basedOn w:val="Normal"/>
    <w:next w:val="Normal"/>
    <w:autoRedefine/>
    <w:uiPriority w:val="39"/>
    <w:unhideWhenUsed/>
    <w:rsid w:val="002534D7"/>
    <w:pPr>
      <w:spacing w:after="100"/>
    </w:pPr>
  </w:style>
  <w:style w:type="paragraph" w:customStyle="1" w:styleId="MarginFilename">
    <w:name w:val="Margin Filename"/>
    <w:basedOn w:val="Note"/>
    <w:autoRedefine/>
    <w:qFormat/>
    <w:rsid w:val="004F569F"/>
    <w:pPr>
      <w:jc w:val="both"/>
    </w:pPr>
    <w:rPr>
      <w:rFonts w:ascii="Courier" w:hAnsi="Courier"/>
      <w:color w:val="0000FF"/>
    </w:rPr>
  </w:style>
  <w:style w:type="paragraph" w:styleId="BalloonText">
    <w:name w:val="Balloon Text"/>
    <w:basedOn w:val="Normal"/>
    <w:link w:val="BalloonTextChar"/>
    <w:uiPriority w:val="99"/>
    <w:semiHidden/>
    <w:unhideWhenUsed/>
    <w:qFormat/>
    <w:rsid w:val="004F569F"/>
    <w:rPr>
      <w:rFonts w:ascii="Tahoma" w:hAnsi="Tahoma" w:cs="Tahoma"/>
      <w:sz w:val="16"/>
      <w:szCs w:val="16"/>
    </w:rPr>
  </w:style>
  <w:style w:type="paragraph" w:styleId="CommentText">
    <w:name w:val="annotation text"/>
    <w:basedOn w:val="Normal"/>
    <w:link w:val="CommentTextChar"/>
    <w:uiPriority w:val="99"/>
    <w:unhideWhenUsed/>
    <w:qFormat/>
    <w:rsid w:val="00B15D15"/>
  </w:style>
  <w:style w:type="paragraph" w:styleId="CommentSubject">
    <w:name w:val="annotation subject"/>
    <w:basedOn w:val="CommentText"/>
    <w:next w:val="CommentText"/>
    <w:link w:val="CommentSubjectChar"/>
    <w:uiPriority w:val="99"/>
    <w:semiHidden/>
    <w:unhideWhenUsed/>
    <w:qFormat/>
    <w:rsid w:val="00B15D15"/>
    <w:rPr>
      <w:b/>
      <w:bCs/>
    </w:rPr>
  </w:style>
  <w:style w:type="paragraph" w:styleId="TOC2">
    <w:name w:val="toc 2"/>
    <w:basedOn w:val="Normal"/>
    <w:next w:val="Normal"/>
    <w:autoRedefine/>
    <w:uiPriority w:val="39"/>
    <w:unhideWhenUsed/>
    <w:rsid w:val="00B141FF"/>
    <w:pPr>
      <w:spacing w:after="100"/>
      <w:ind w:left="200"/>
    </w:pPr>
  </w:style>
  <w:style w:type="paragraph" w:styleId="Revision">
    <w:name w:val="Revision"/>
    <w:uiPriority w:val="99"/>
    <w:semiHidden/>
    <w:qFormat/>
    <w:rsid w:val="0085310B"/>
  </w:style>
  <w:style w:type="paragraph" w:styleId="TOC3">
    <w:name w:val="toc 3"/>
    <w:basedOn w:val="Normal"/>
    <w:next w:val="Normal"/>
    <w:autoRedefine/>
    <w:uiPriority w:val="39"/>
    <w:unhideWhenUsed/>
    <w:rsid w:val="00C97AA6"/>
    <w:pPr>
      <w:spacing w:after="100"/>
      <w:ind w:left="400"/>
    </w:pPr>
  </w:style>
  <w:style w:type="table" w:styleId="Table3Deffects1">
    <w:name w:val="Table 3D effects 1"/>
    <w:basedOn w:val="TableNormal"/>
    <w:semiHidden/>
    <w:rsid w:val="004F569F"/>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F569F"/>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F569F"/>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F569F"/>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F569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F569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F569F"/>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F569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leColorful2">
    <w:name w:val="Table Colorful 2"/>
    <w:basedOn w:val="TableNormal"/>
    <w:semiHidden/>
    <w:rsid w:val="004F569F"/>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leColorful3">
    <w:name w:val="Table Colorful 3"/>
    <w:basedOn w:val="TableNormal"/>
    <w:semiHidden/>
    <w:rsid w:val="004F569F"/>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F569F"/>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F569F"/>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F569F"/>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F569F"/>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F569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F569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F569F"/>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EC2617"/>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leGrid2">
    <w:name w:val="Table Grid 2"/>
    <w:basedOn w:val="TableNormal"/>
    <w:semiHidden/>
    <w:rsid w:val="004F569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F569F"/>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F569F"/>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F569F"/>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F569F"/>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F569F"/>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F569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F569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F569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F569F"/>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leList4">
    <w:name w:val="Table List 4"/>
    <w:basedOn w:val="TableNormal"/>
    <w:semiHidden/>
    <w:rsid w:val="004F569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F569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F569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F569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F569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F569F"/>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F569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F569F"/>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F569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F569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F56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F569F"/>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F569F"/>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F569F"/>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uiPriority w:val="9"/>
    <w:rsid w:val="00EC2617"/>
    <w:rPr>
      <w:rFonts w:asciiTheme="majorHAnsi" w:eastAsiaTheme="majorEastAsia" w:hAnsiTheme="majorHAnsi" w:cstheme="majorBidi"/>
      <w:b/>
      <w:bCs/>
      <w:color w:val="4F81BD" w:themeColor="accent1"/>
      <w:sz w:val="26"/>
      <w:szCs w:val="26"/>
      <w:lang w:val="en-CA" w:eastAsia="en-CA"/>
    </w:rPr>
  </w:style>
  <w:style w:type="character" w:customStyle="1" w:styleId="BodyTextChar">
    <w:name w:val="Body Text Char"/>
    <w:basedOn w:val="DefaultParagraphFont"/>
    <w:link w:val="BodyText"/>
    <w:semiHidden/>
    <w:rsid w:val="00EF7E53"/>
  </w:style>
  <w:style w:type="character" w:customStyle="1" w:styleId="Heading3Char">
    <w:name w:val="Heading 3 Char"/>
    <w:basedOn w:val="DefaultParagraphFont"/>
    <w:link w:val="Heading3"/>
    <w:uiPriority w:val="9"/>
    <w:rsid w:val="00EC2617"/>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EC2617"/>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rsid w:val="00EC2617"/>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rsid w:val="00EC2617"/>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rsid w:val="00EC2617"/>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EC2617"/>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rsid w:val="00EC2617"/>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EC2617"/>
    <w:pPr>
      <w:widowControl w:val="0"/>
      <w:autoSpaceDE w:val="0"/>
      <w:autoSpaceDN w:val="0"/>
      <w:adjustRightInd w:val="0"/>
      <w:spacing w:line="288" w:lineRule="auto"/>
      <w:textAlignment w:val="center"/>
    </w:pPr>
    <w:rPr>
      <w:rFonts w:cs="TimesNewRomanPSMT"/>
      <w:color w:val="000000"/>
      <w:sz w:val="24"/>
      <w:szCs w:val="24"/>
      <w:lang w:eastAsia="en-CA"/>
    </w:rPr>
  </w:style>
  <w:style w:type="paragraph" w:customStyle="1" w:styleId="IndexBody">
    <w:name w:val="IndexBody"/>
    <w:qFormat/>
    <w:rsid w:val="00EC2617"/>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EC2617"/>
    <w:rPr>
      <w:rFonts w:cs="NewBaskervilleEF-Bold"/>
      <w:b/>
      <w:bCs/>
      <w:i/>
      <w:iCs/>
      <w:color w:val="3366FF"/>
      <w:w w:val="100"/>
      <w:position w:val="0"/>
      <w:u w:val="none"/>
      <w:vertAlign w:val="baseline"/>
      <w:lang w:val="en-US"/>
    </w:rPr>
  </w:style>
  <w:style w:type="paragraph" w:customStyle="1" w:styleId="BodyCustom">
    <w:name w:val="BodyCustom"/>
    <w:qFormat/>
    <w:rsid w:val="00EC2617"/>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EC2617"/>
    <w:pPr>
      <w:spacing w:before="320" w:after="80"/>
    </w:pPr>
    <w:rPr>
      <w:rFonts w:ascii="Arial" w:hAnsi="Arial" w:cs="NewBaskervilleStd-Roman"/>
      <w:color w:val="000000"/>
      <w:sz w:val="22"/>
      <w:szCs w:val="22"/>
      <w:lang w:eastAsia="en-CA"/>
    </w:rPr>
  </w:style>
  <w:style w:type="paragraph" w:customStyle="1" w:styleId="IndexLevel1">
    <w:name w:val="IndexLevel1"/>
    <w:qFormat/>
    <w:rsid w:val="00EC2617"/>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EC2617"/>
    <w:pPr>
      <w:numPr>
        <w:ilvl w:val="6"/>
        <w:numId w:val="16"/>
      </w:numPr>
      <w:spacing w:before="240" w:after="120"/>
    </w:pPr>
    <w:rPr>
      <w:rFonts w:ascii="Times Roman" w:hAnsi="Times Roman" w:cs="FuturaPT-BookObl"/>
      <w:color w:val="000000"/>
      <w:sz w:val="17"/>
      <w:szCs w:val="17"/>
      <w:lang w:eastAsia="en-CA"/>
    </w:rPr>
  </w:style>
  <w:style w:type="paragraph" w:customStyle="1" w:styleId="Code">
    <w:name w:val="Code"/>
    <w:qFormat/>
    <w:rsid w:val="00EC2617"/>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ProductionDirective0">
    <w:name w:val="ProductionDirective"/>
    <w:qFormat/>
    <w:rsid w:val="00EC2617"/>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Italic">
    <w:name w:val="LiteralItalic"/>
    <w:uiPriority w:val="1"/>
    <w:qFormat/>
    <w:rsid w:val="00EC2617"/>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EC2617"/>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EC2617"/>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EC2617"/>
    <w:pPr>
      <w:numPr>
        <w:numId w:val="11"/>
      </w:numPr>
    </w:pPr>
  </w:style>
  <w:style w:type="paragraph" w:customStyle="1" w:styleId="Blockquote0">
    <w:name w:val="Blockquote"/>
    <w:next w:val="Normal"/>
    <w:qFormat/>
    <w:rsid w:val="00EC2617"/>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EC2617"/>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Body">
    <w:name w:val="CaptionBody"/>
    <w:qFormat/>
    <w:rsid w:val="00E00649"/>
    <w:pPr>
      <w:numPr>
        <w:numId w:val="18"/>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EC2617"/>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EC2617"/>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0">
    <w:name w:val="TableHeader"/>
    <w:qFormat/>
    <w:rsid w:val="00EC2617"/>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0">
    <w:name w:val="TableBody"/>
    <w:qFormat/>
    <w:rsid w:val="00EC2617"/>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EC2617"/>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EC2617"/>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EC2617"/>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EC2617"/>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EC2617"/>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EC2617"/>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EC2617"/>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BoxListBullet">
    <w:name w:val="BoxListBullet"/>
    <w:qFormat/>
    <w:rsid w:val="00EC2617"/>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EC2617"/>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EC2617"/>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EC2617"/>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EC2617"/>
    <w:rPr>
      <w:rFonts w:cs="NewBaskervilleStd-Roman"/>
      <w:caps w:val="0"/>
      <w:smallCaps/>
      <w:color w:val="3366FF"/>
      <w:w w:val="100"/>
      <w:position w:val="0"/>
      <w:u w:val="none"/>
      <w:vertAlign w:val="baseline"/>
      <w:lang w:val="en-US"/>
    </w:rPr>
  </w:style>
  <w:style w:type="character" w:customStyle="1" w:styleId="wingdings0">
    <w:name w:val="wingdings"/>
    <w:uiPriority w:val="1"/>
    <w:qFormat/>
    <w:rsid w:val="00EC2617"/>
    <w:rPr>
      <w:rFonts w:ascii="Wingdings2" w:hAnsi="Wingdings2" w:cs="Wingdings2"/>
      <w:color w:val="000000"/>
      <w:w w:val="100"/>
      <w:position w:val="0"/>
      <w:u w:val="none"/>
      <w:vertAlign w:val="baseline"/>
      <w:lang w:val="en-US"/>
    </w:rPr>
  </w:style>
  <w:style w:type="character" w:customStyle="1" w:styleId="LinkURL">
    <w:name w:val="LinkURL"/>
    <w:uiPriority w:val="1"/>
    <w:qFormat/>
    <w:rsid w:val="00EC2617"/>
    <w:rPr>
      <w:rFonts w:cs="NewBaskervilleStd-Italic"/>
      <w:i/>
      <w:iCs/>
      <w:color w:val="3366FF"/>
      <w:w w:val="100"/>
      <w:position w:val="0"/>
      <w:u w:val="none"/>
      <w:vertAlign w:val="baseline"/>
      <w:lang w:val="en-US"/>
    </w:rPr>
  </w:style>
  <w:style w:type="character" w:customStyle="1" w:styleId="bulletcharacter">
    <w:name w:val="bullet_character"/>
    <w:uiPriority w:val="99"/>
    <w:rsid w:val="00EC2617"/>
    <w:rPr>
      <w:rFonts w:ascii="Symbol" w:hAnsi="Symbol" w:cs="Symbol"/>
      <w:color w:val="000000"/>
    </w:rPr>
  </w:style>
  <w:style w:type="character" w:customStyle="1" w:styleId="Superscript">
    <w:name w:val="Superscript"/>
    <w:uiPriority w:val="1"/>
    <w:qFormat/>
    <w:rsid w:val="00EC2617"/>
    <w:rPr>
      <w:color w:val="3366FF"/>
      <w:vertAlign w:val="superscript"/>
    </w:rPr>
  </w:style>
  <w:style w:type="character" w:customStyle="1" w:styleId="SuperscriptItalic">
    <w:name w:val="SuperscriptItalic"/>
    <w:uiPriority w:val="1"/>
    <w:qFormat/>
    <w:rsid w:val="00EC2617"/>
    <w:rPr>
      <w:i/>
      <w:color w:val="3366FF"/>
      <w:vertAlign w:val="superscript"/>
    </w:rPr>
  </w:style>
  <w:style w:type="character" w:customStyle="1" w:styleId="Subscript">
    <w:name w:val="Subscript"/>
    <w:uiPriority w:val="1"/>
    <w:qFormat/>
    <w:rsid w:val="00EC2617"/>
    <w:rPr>
      <w:color w:val="3366FF"/>
      <w:vertAlign w:val="subscript"/>
    </w:rPr>
  </w:style>
  <w:style w:type="character" w:customStyle="1" w:styleId="SubscriptItalic">
    <w:name w:val="SubscriptItalic"/>
    <w:uiPriority w:val="1"/>
    <w:qFormat/>
    <w:rsid w:val="00EC2617"/>
    <w:rPr>
      <w:i/>
      <w:color w:val="3366FF"/>
      <w:vertAlign w:val="subscript"/>
    </w:rPr>
  </w:style>
  <w:style w:type="character" w:customStyle="1" w:styleId="Symbol">
    <w:name w:val="Symbol"/>
    <w:uiPriority w:val="1"/>
    <w:qFormat/>
    <w:rsid w:val="00EC2617"/>
    <w:rPr>
      <w:rFonts w:ascii="Symbol" w:hAnsi="Symbol"/>
    </w:rPr>
  </w:style>
  <w:style w:type="paragraph" w:customStyle="1" w:styleId="ListBullet">
    <w:name w:val="ListBullet"/>
    <w:qFormat/>
    <w:rsid w:val="00EC2617"/>
    <w:pPr>
      <w:widowControl w:val="0"/>
      <w:numPr>
        <w:numId w:val="4"/>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EC2617"/>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Number">
    <w:name w:val="ListNumber"/>
    <w:qFormat/>
    <w:rsid w:val="00EC2617"/>
    <w:pPr>
      <w:widowControl w:val="0"/>
      <w:numPr>
        <w:numId w:val="2"/>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EC2617"/>
    <w:pPr>
      <w:widowControl w:val="0"/>
      <w:numPr>
        <w:numId w:val="3"/>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EC2617"/>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EC2617"/>
    <w:rPr>
      <w:color w:val="008000"/>
    </w:rPr>
  </w:style>
  <w:style w:type="paragraph" w:customStyle="1" w:styleId="PartNumber">
    <w:name w:val="PartNumber"/>
    <w:qFormat/>
    <w:rsid w:val="00EC261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EC2617"/>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EC2617"/>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EC2617"/>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EC2617"/>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EC2617"/>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EC2617"/>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EC2617"/>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EC2617"/>
    <w:pPr>
      <w:spacing w:before="120"/>
    </w:pPr>
    <w:rPr>
      <w:i/>
      <w:iCs/>
      <w:caps w:val="0"/>
    </w:rPr>
  </w:style>
  <w:style w:type="paragraph" w:customStyle="1" w:styleId="BoxBodyContinued">
    <w:name w:val="BoxBodyContinued"/>
    <w:qFormat/>
    <w:rsid w:val="00EC2617"/>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EC2617"/>
    <w:rPr>
      <w:b/>
      <w:bCs/>
      <w:color w:val="3366FF"/>
    </w:rPr>
  </w:style>
  <w:style w:type="paragraph" w:customStyle="1" w:styleId="RunInHead">
    <w:name w:val="RunInHead"/>
    <w:rsid w:val="00EC2617"/>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EC2617"/>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EC2617"/>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EC2617"/>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EC2617"/>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EC2617"/>
    <w:rPr>
      <w:color w:val="3366FF"/>
      <w:bdr w:val="none" w:sz="0" w:space="0" w:color="auto"/>
      <w:shd w:val="clear" w:color="auto" w:fill="99CC00"/>
    </w:rPr>
  </w:style>
  <w:style w:type="character" w:customStyle="1" w:styleId="KeyTerm">
    <w:name w:val="KeyTerm"/>
    <w:uiPriority w:val="1"/>
    <w:qFormat/>
    <w:rsid w:val="00EC2617"/>
    <w:rPr>
      <w:i/>
      <w:color w:val="3366FF"/>
      <w:bdr w:val="none" w:sz="0" w:space="0" w:color="auto"/>
      <w:shd w:val="clear" w:color="auto" w:fill="D9D9D9"/>
    </w:rPr>
  </w:style>
  <w:style w:type="character" w:customStyle="1" w:styleId="DigitalOnly">
    <w:name w:val="DigitalOnly"/>
    <w:uiPriority w:val="1"/>
    <w:qFormat/>
    <w:rsid w:val="00EC2617"/>
    <w:rPr>
      <w:color w:val="3366FF"/>
      <w:bdr w:val="single" w:sz="4" w:space="0" w:color="3366FF"/>
    </w:rPr>
  </w:style>
  <w:style w:type="character" w:customStyle="1" w:styleId="PrintOnly">
    <w:name w:val="PrintOnly"/>
    <w:uiPriority w:val="1"/>
    <w:qFormat/>
    <w:rsid w:val="00EC2617"/>
    <w:rPr>
      <w:color w:val="3366FF"/>
      <w:bdr w:val="single" w:sz="4" w:space="0" w:color="FF0000"/>
    </w:rPr>
  </w:style>
  <w:style w:type="character" w:customStyle="1" w:styleId="LinkEmail">
    <w:name w:val="LinkEmail"/>
    <w:basedOn w:val="LinkURL"/>
    <w:uiPriority w:val="1"/>
    <w:qFormat/>
    <w:rsid w:val="00EC2617"/>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EC2617"/>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EC2617"/>
    <w:rPr>
      <w:color w:val="3366FF"/>
      <w:bdr w:val="none" w:sz="0" w:space="0" w:color="auto"/>
      <w:shd w:val="clear" w:color="auto" w:fill="FFFF00"/>
    </w:rPr>
  </w:style>
  <w:style w:type="character" w:customStyle="1" w:styleId="FootnoteReference">
    <w:name w:val="FootnoteReference"/>
    <w:uiPriority w:val="1"/>
    <w:qFormat/>
    <w:rsid w:val="00EC2617"/>
    <w:rPr>
      <w:color w:val="3366FF"/>
      <w:vertAlign w:val="superscript"/>
    </w:rPr>
  </w:style>
  <w:style w:type="paragraph" w:customStyle="1" w:styleId="Footnote">
    <w:name w:val="Footnote"/>
    <w:qFormat/>
    <w:rsid w:val="00EC2617"/>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EC2617"/>
    <w:rPr>
      <w:color w:val="3366FF"/>
      <w:vertAlign w:val="superscript"/>
    </w:rPr>
  </w:style>
  <w:style w:type="character" w:customStyle="1" w:styleId="EndnoteReference">
    <w:name w:val="EndnoteReference"/>
    <w:basedOn w:val="FootnoteReference"/>
    <w:uiPriority w:val="1"/>
    <w:qFormat/>
    <w:rsid w:val="00EC2617"/>
    <w:rPr>
      <w:color w:val="3366FF"/>
      <w:vertAlign w:val="superscript"/>
    </w:rPr>
  </w:style>
  <w:style w:type="paragraph" w:customStyle="1" w:styleId="QuotePara">
    <w:name w:val="QuotePara"/>
    <w:qFormat/>
    <w:rsid w:val="00EC2617"/>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EC2617"/>
    <w:pPr>
      <w:spacing w:after="240"/>
      <w:jc w:val="right"/>
    </w:pPr>
  </w:style>
  <w:style w:type="character" w:customStyle="1" w:styleId="Caps">
    <w:name w:val="Caps"/>
    <w:uiPriority w:val="1"/>
    <w:qFormat/>
    <w:rsid w:val="00EC2617"/>
    <w:rPr>
      <w:caps/>
      <w:smallCaps w:val="0"/>
      <w:color w:val="3366FF"/>
    </w:rPr>
  </w:style>
  <w:style w:type="character" w:customStyle="1" w:styleId="SmallCaps">
    <w:name w:val="SmallCaps"/>
    <w:uiPriority w:val="1"/>
    <w:qFormat/>
    <w:rsid w:val="00EC2617"/>
    <w:rPr>
      <w:caps w:val="0"/>
      <w:smallCaps/>
      <w:color w:val="3366FF"/>
    </w:rPr>
  </w:style>
  <w:style w:type="character" w:customStyle="1" w:styleId="SmallCapsBold">
    <w:name w:val="SmallCapsBold"/>
    <w:basedOn w:val="SmallCaps"/>
    <w:uiPriority w:val="1"/>
    <w:qFormat/>
    <w:rsid w:val="00EC2617"/>
    <w:rPr>
      <w:b/>
      <w:bCs/>
      <w:caps w:val="0"/>
      <w:smallCaps/>
      <w:color w:val="3366FF"/>
    </w:rPr>
  </w:style>
  <w:style w:type="character" w:customStyle="1" w:styleId="SmallCapsBoldItalic">
    <w:name w:val="SmallCapsBoldItalic"/>
    <w:basedOn w:val="SmallCapsBold"/>
    <w:uiPriority w:val="1"/>
    <w:qFormat/>
    <w:rsid w:val="00EC2617"/>
    <w:rPr>
      <w:b/>
      <w:bCs/>
      <w:i/>
      <w:iCs/>
      <w:caps w:val="0"/>
      <w:smallCaps/>
      <w:color w:val="3366FF"/>
    </w:rPr>
  </w:style>
  <w:style w:type="character" w:customStyle="1" w:styleId="SmallCapsItalic">
    <w:name w:val="SmallCapsItalic"/>
    <w:basedOn w:val="SmallCaps"/>
    <w:uiPriority w:val="1"/>
    <w:qFormat/>
    <w:rsid w:val="00EC2617"/>
    <w:rPr>
      <w:i/>
      <w:iCs/>
      <w:caps w:val="0"/>
      <w:smallCaps/>
      <w:color w:val="3366FF"/>
    </w:rPr>
  </w:style>
  <w:style w:type="character" w:customStyle="1" w:styleId="NSSymbol">
    <w:name w:val="NSSymbol"/>
    <w:uiPriority w:val="1"/>
    <w:qFormat/>
    <w:rsid w:val="00EC2617"/>
    <w:rPr>
      <w:color w:val="3366FF"/>
    </w:rPr>
  </w:style>
  <w:style w:type="paragraph" w:customStyle="1" w:styleId="TableHeaderSub">
    <w:name w:val="TableHeaderSub"/>
    <w:qFormat/>
    <w:rsid w:val="00EC2617"/>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EC2617"/>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EC2617"/>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EC2617"/>
    <w:pPr>
      <w:keepLines/>
      <w:widowControl w:val="0"/>
      <w:numPr>
        <w:numId w:val="9"/>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EC2617"/>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EC2617"/>
    <w:rPr>
      <w:sz w:val="18"/>
      <w:szCs w:val="18"/>
    </w:rPr>
  </w:style>
  <w:style w:type="paragraph" w:customStyle="1" w:styleId="ExtractSource">
    <w:name w:val="ExtractSource"/>
    <w:basedOn w:val="ExtractPara"/>
    <w:qFormat/>
    <w:rsid w:val="00EC2617"/>
    <w:pPr>
      <w:jc w:val="right"/>
    </w:pPr>
  </w:style>
  <w:style w:type="paragraph" w:customStyle="1" w:styleId="ExtractParaContinued">
    <w:name w:val="ExtractParaContinued"/>
    <w:basedOn w:val="ExtractPara"/>
    <w:qFormat/>
    <w:rsid w:val="00EC2617"/>
    <w:pPr>
      <w:spacing w:before="0"/>
      <w:ind w:firstLine="360"/>
    </w:pPr>
  </w:style>
  <w:style w:type="paragraph" w:customStyle="1" w:styleId="AppendixNumber">
    <w:name w:val="AppendixNumber"/>
    <w:qFormat/>
    <w:rsid w:val="00EC261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EC2617"/>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EC2617"/>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EC2617"/>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EC2617"/>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EC2617"/>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EC2617"/>
    <w:rPr>
      <w:color w:val="3366FF"/>
      <w:vertAlign w:val="superscript"/>
    </w:rPr>
  </w:style>
  <w:style w:type="paragraph" w:customStyle="1" w:styleId="Reference">
    <w:name w:val="Reference"/>
    <w:qFormat/>
    <w:rsid w:val="00EC2617"/>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EC2617"/>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EC2617"/>
    <w:rPr>
      <w:rFonts w:ascii="Courier" w:hAnsi="Courier"/>
      <w:color w:val="A6A6A6" w:themeColor="background1" w:themeShade="A6"/>
    </w:rPr>
  </w:style>
  <w:style w:type="character" w:customStyle="1" w:styleId="PyBracket">
    <w:name w:val="PyBracket"/>
    <w:uiPriority w:val="1"/>
    <w:qFormat/>
    <w:rsid w:val="00EC2617"/>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EC2617"/>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EC2617"/>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EC2617"/>
  </w:style>
  <w:style w:type="character" w:styleId="BookTitle">
    <w:name w:val="Book Title"/>
    <w:basedOn w:val="DefaultParagraphFont"/>
    <w:uiPriority w:val="33"/>
    <w:qFormat/>
    <w:rsid w:val="00EC2617"/>
    <w:rPr>
      <w:b/>
      <w:bCs/>
      <w:smallCaps/>
      <w:spacing w:val="5"/>
    </w:rPr>
  </w:style>
  <w:style w:type="paragraph" w:customStyle="1" w:styleId="BookTitle0">
    <w:name w:val="BookTitle"/>
    <w:qFormat/>
    <w:rsid w:val="00EC2617"/>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EC2617"/>
  </w:style>
  <w:style w:type="paragraph" w:customStyle="1" w:styleId="BookEdition">
    <w:name w:val="BookEdition"/>
    <w:basedOn w:val="BookSubtitle"/>
    <w:qFormat/>
    <w:rsid w:val="00EC2617"/>
    <w:rPr>
      <w:b w:val="0"/>
      <w:bCs w:val="0"/>
      <w:i/>
      <w:iCs/>
      <w:sz w:val="24"/>
      <w:szCs w:val="24"/>
    </w:rPr>
  </w:style>
  <w:style w:type="paragraph" w:customStyle="1" w:styleId="BookAuthor">
    <w:name w:val="BookAuthor"/>
    <w:basedOn w:val="BookEdition"/>
    <w:qFormat/>
    <w:rsid w:val="00EC2617"/>
    <w:rPr>
      <w:i w:val="0"/>
      <w:iCs w:val="0"/>
      <w:smallCaps/>
    </w:rPr>
  </w:style>
  <w:style w:type="paragraph" w:customStyle="1" w:styleId="BookPublisher">
    <w:name w:val="BookPublisher"/>
    <w:basedOn w:val="BookAuthor"/>
    <w:qFormat/>
    <w:rsid w:val="00EC2617"/>
    <w:rPr>
      <w:i/>
      <w:iCs/>
      <w:smallCaps w:val="0"/>
      <w:sz w:val="20"/>
      <w:szCs w:val="20"/>
    </w:rPr>
  </w:style>
  <w:style w:type="paragraph" w:customStyle="1" w:styleId="Copyright">
    <w:name w:val="Copyright"/>
    <w:qFormat/>
    <w:rsid w:val="00EC2617"/>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EC2617"/>
  </w:style>
  <w:style w:type="paragraph" w:customStyle="1" w:styleId="CopyrightHead">
    <w:name w:val="CopyrightHead"/>
    <w:basedOn w:val="CopyrightLOC"/>
    <w:qFormat/>
    <w:rsid w:val="00EC2617"/>
    <w:pPr>
      <w:jc w:val="center"/>
    </w:pPr>
    <w:rPr>
      <w:b/>
    </w:rPr>
  </w:style>
  <w:style w:type="paragraph" w:customStyle="1" w:styleId="Dedication">
    <w:name w:val="Dedication"/>
    <w:basedOn w:val="BookPublisher"/>
    <w:qFormat/>
    <w:rsid w:val="00EC2617"/>
  </w:style>
  <w:style w:type="paragraph" w:customStyle="1" w:styleId="FrontmatterTitle">
    <w:name w:val="FrontmatterTitle"/>
    <w:basedOn w:val="BackmatterTitle"/>
    <w:qFormat/>
    <w:rsid w:val="00EC2617"/>
  </w:style>
  <w:style w:type="paragraph" w:customStyle="1" w:styleId="TOCFM">
    <w:name w:val="TOCFM"/>
    <w:basedOn w:val="Normal"/>
    <w:qFormat/>
    <w:rsid w:val="00EC2617"/>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EC2617"/>
    <w:pPr>
      <w:ind w:left="720"/>
    </w:pPr>
    <w:rPr>
      <w:b/>
    </w:rPr>
  </w:style>
  <w:style w:type="paragraph" w:customStyle="1" w:styleId="TOCPart">
    <w:name w:val="TOCPart"/>
    <w:basedOn w:val="TOCH1"/>
    <w:qFormat/>
    <w:rsid w:val="00EC2617"/>
    <w:pPr>
      <w:spacing w:before="120"/>
      <w:ind w:left="0"/>
      <w:jc w:val="center"/>
    </w:pPr>
    <w:rPr>
      <w:b w:val="0"/>
      <w:sz w:val="28"/>
      <w:szCs w:val="24"/>
    </w:rPr>
  </w:style>
  <w:style w:type="paragraph" w:customStyle="1" w:styleId="TOCChapter">
    <w:name w:val="TOCChapter"/>
    <w:basedOn w:val="TOCH1"/>
    <w:qFormat/>
    <w:rsid w:val="00EC2617"/>
    <w:pPr>
      <w:ind w:left="360"/>
    </w:pPr>
    <w:rPr>
      <w:b w:val="0"/>
      <w:sz w:val="24"/>
    </w:rPr>
  </w:style>
  <w:style w:type="paragraph" w:customStyle="1" w:styleId="TOCH2">
    <w:name w:val="TOCH2"/>
    <w:basedOn w:val="TOCH1"/>
    <w:qFormat/>
    <w:rsid w:val="00EC2617"/>
    <w:pPr>
      <w:ind w:left="1080"/>
    </w:pPr>
    <w:rPr>
      <w:i/>
    </w:rPr>
  </w:style>
  <w:style w:type="paragraph" w:customStyle="1" w:styleId="TOCH3">
    <w:name w:val="TOCH3"/>
    <w:basedOn w:val="TOCH1"/>
    <w:qFormat/>
    <w:rsid w:val="00EC2617"/>
    <w:pPr>
      <w:ind w:left="1440"/>
    </w:pPr>
    <w:rPr>
      <w:b w:val="0"/>
      <w:i/>
    </w:rPr>
  </w:style>
  <w:style w:type="paragraph" w:customStyle="1" w:styleId="BoxType">
    <w:name w:val="BoxType"/>
    <w:qFormat/>
    <w:rsid w:val="00EC2617"/>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EC2617"/>
    <w:rPr>
      <w:b w:val="0"/>
      <w:bCs w:val="0"/>
      <w:i w:val="0"/>
      <w:iCs w:val="0"/>
      <w:color w:val="3366FF"/>
      <w:bdr w:val="none" w:sz="0" w:space="0" w:color="auto"/>
      <w:shd w:val="clear" w:color="auto" w:fill="CCFFCC"/>
    </w:rPr>
  </w:style>
  <w:style w:type="character" w:customStyle="1" w:styleId="CodeAnnotation">
    <w:name w:val="CodeAnnotation"/>
    <w:uiPriority w:val="1"/>
    <w:qFormat/>
    <w:rsid w:val="00EC2617"/>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EC2617"/>
    <w:pPr>
      <w:keepNext/>
      <w:keepLines/>
      <w:widowControl w:val="0"/>
      <w:numPr>
        <w:ilvl w:val="1"/>
        <w:numId w:val="16"/>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Number">
    <w:name w:val="HeadBNumber"/>
    <w:qFormat/>
    <w:rsid w:val="00EC2617"/>
    <w:pPr>
      <w:keepNext/>
      <w:keepLines/>
      <w:widowControl w:val="0"/>
      <w:numPr>
        <w:ilvl w:val="2"/>
        <w:numId w:val="16"/>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Number">
    <w:name w:val="HeadCNumber"/>
    <w:qFormat/>
    <w:rsid w:val="00EC2617"/>
    <w:pPr>
      <w:keepNext/>
      <w:keepLines/>
      <w:widowControl w:val="0"/>
      <w:numPr>
        <w:ilvl w:val="3"/>
        <w:numId w:val="16"/>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EC2617"/>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EC2617"/>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EC2617"/>
    <w:pPr>
      <w:widowControl w:val="0"/>
      <w:numPr>
        <w:numId w:val="7"/>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EC2617"/>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EC2617"/>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paragraph" w:customStyle="1" w:styleId="TableTitle">
    <w:name w:val="TableTitle"/>
    <w:qFormat/>
    <w:rsid w:val="00EC2617"/>
    <w:pPr>
      <w:keepNext/>
      <w:keepLines/>
      <w:widowControl w:val="0"/>
      <w:numPr>
        <w:ilvl w:val="5"/>
        <w:numId w:val="16"/>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EC2617"/>
    <w:pPr>
      <w:jc w:val="right"/>
    </w:pPr>
  </w:style>
  <w:style w:type="paragraph" w:customStyle="1" w:styleId="ChapterNumber">
    <w:name w:val="ChapterNumber"/>
    <w:next w:val="Normal"/>
    <w:qFormat/>
    <w:rsid w:val="00EC2617"/>
    <w:pPr>
      <w:numPr>
        <w:numId w:val="16"/>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EC2617"/>
    <w:rPr>
      <w:color w:val="FF0000"/>
      <w:lang w:val="fr-FR"/>
    </w:rPr>
  </w:style>
  <w:style w:type="character" w:styleId="FootnoteReference0">
    <w:name w:val="footnote reference"/>
    <w:basedOn w:val="DefaultParagraphFont"/>
    <w:uiPriority w:val="99"/>
    <w:semiHidden/>
    <w:unhideWhenUsed/>
    <w:rsid w:val="00111BC3"/>
    <w:rPr>
      <w:vertAlign w:val="superscript"/>
    </w:rPr>
  </w:style>
  <w:style w:type="character" w:styleId="Hyperlink">
    <w:name w:val="Hyperlink"/>
    <w:basedOn w:val="DefaultParagraphFont"/>
    <w:uiPriority w:val="99"/>
    <w:unhideWhenUsed/>
    <w:rsid w:val="00111BC3"/>
    <w:rPr>
      <w:color w:val="0000FF" w:themeColor="hyperlink"/>
      <w:u w:val="single"/>
    </w:rPr>
  </w:style>
  <w:style w:type="numbering" w:customStyle="1" w:styleId="Chapter">
    <w:name w:val="Chapter"/>
    <w:uiPriority w:val="99"/>
    <w:rsid w:val="00E00649"/>
    <w:pPr>
      <w:numPr>
        <w:numId w:val="17"/>
      </w:numPr>
    </w:pPr>
  </w:style>
  <w:style w:type="character" w:customStyle="1" w:styleId="Heading1Char">
    <w:name w:val="Heading 1 Char"/>
    <w:basedOn w:val="DefaultParagraphFont"/>
    <w:link w:val="Heading1"/>
    <w:uiPriority w:val="9"/>
    <w:rsid w:val="00540BB8"/>
    <w:rPr>
      <w:rFonts w:ascii="Arial" w:eastAsiaTheme="minorHAnsi" w:hAnsi="Arial" w:cs="Arial"/>
      <w:b/>
      <w:bCs/>
      <w:kern w:val="2"/>
      <w:sz w:val="32"/>
      <w:szCs w:val="32"/>
      <w:lang w:val="en-GB"/>
    </w:rPr>
  </w:style>
  <w:style w:type="paragraph" w:customStyle="1" w:styleId="CaptionLine">
    <w:name w:val="CaptionLine"/>
    <w:next w:val="Body"/>
    <w:qFormat/>
    <w:rsid w:val="00EC2617"/>
    <w:pPr>
      <w:numPr>
        <w:ilvl w:val="4"/>
        <w:numId w:val="16"/>
      </w:numPr>
      <w:spacing w:after="240"/>
    </w:pPr>
    <w:rPr>
      <w:rFonts w:ascii="Times Roman" w:hAnsi="Times Roman" w:cs="FuturaPT-BookObl"/>
      <w:color w:val="000000"/>
      <w:sz w:val="17"/>
      <w:szCs w:val="17"/>
      <w:lang w:eastAsia="en-CA"/>
    </w:rPr>
  </w:style>
  <w:style w:type="paragraph" w:customStyle="1" w:styleId="Default">
    <w:name w:val="Default"/>
    <w:rsid w:val="00EC2617"/>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EC2617"/>
  </w:style>
  <w:style w:type="paragraph" w:customStyle="1" w:styleId="ReviewHead">
    <w:name w:val="ReviewHead"/>
    <w:basedOn w:val="FrontmatterTitle"/>
    <w:qFormat/>
    <w:rsid w:val="00EC2617"/>
  </w:style>
  <w:style w:type="paragraph" w:customStyle="1" w:styleId="ReviewQuote">
    <w:name w:val="ReviewQuote"/>
    <w:basedOn w:val="QuotePara"/>
    <w:qFormat/>
    <w:rsid w:val="00EC2617"/>
  </w:style>
  <w:style w:type="paragraph" w:customStyle="1" w:styleId="ReviewSource">
    <w:name w:val="ReviewSource"/>
    <w:basedOn w:val="QuoteSource"/>
    <w:qFormat/>
    <w:rsid w:val="00EC2617"/>
  </w:style>
  <w:style w:type="paragraph" w:customStyle="1" w:styleId="ListGraphic">
    <w:name w:val="ListGraphic"/>
    <w:basedOn w:val="GraphicSlug"/>
    <w:qFormat/>
    <w:rsid w:val="00EC2617"/>
    <w:pPr>
      <w:ind w:left="0"/>
    </w:pPr>
  </w:style>
  <w:style w:type="paragraph" w:customStyle="1" w:styleId="ListCaption">
    <w:name w:val="ListCaption"/>
    <w:basedOn w:val="CaptionLine"/>
    <w:qFormat/>
    <w:rsid w:val="00EC2617"/>
    <w:pPr>
      <w:ind w:left="3600"/>
    </w:pPr>
  </w:style>
  <w:style w:type="paragraph" w:customStyle="1" w:styleId="NoteContinued">
    <w:name w:val="NoteContinued"/>
    <w:basedOn w:val="Note"/>
    <w:qFormat/>
    <w:rsid w:val="00EC2617"/>
    <w:pPr>
      <w:spacing w:before="0"/>
      <w:ind w:firstLine="0"/>
    </w:pPr>
  </w:style>
  <w:style w:type="paragraph" w:customStyle="1" w:styleId="NoteCode">
    <w:name w:val="NoteCode"/>
    <w:basedOn w:val="Code"/>
    <w:qFormat/>
    <w:rsid w:val="00EC2617"/>
    <w:pPr>
      <w:spacing w:after="240"/>
    </w:pPr>
  </w:style>
  <w:style w:type="paragraph" w:customStyle="1" w:styleId="ListBulletSub">
    <w:name w:val="ListBulletSub"/>
    <w:basedOn w:val="ListBullet"/>
    <w:qFormat/>
    <w:rsid w:val="00EC2617"/>
    <w:pPr>
      <w:ind w:left="2520"/>
    </w:pPr>
  </w:style>
  <w:style w:type="paragraph" w:customStyle="1" w:styleId="CodeCustom1">
    <w:name w:val="CodeCustom1"/>
    <w:basedOn w:val="Code"/>
    <w:qFormat/>
    <w:rsid w:val="00EC2617"/>
    <w:rPr>
      <w:color w:val="00B0F0"/>
    </w:rPr>
  </w:style>
  <w:style w:type="paragraph" w:customStyle="1" w:styleId="CodeCustom2">
    <w:name w:val="CodeCustom2"/>
    <w:basedOn w:val="Normal"/>
    <w:qFormat/>
    <w:rsid w:val="00EC2617"/>
    <w:pPr>
      <w:pBdr>
        <w:left w:val="single" w:sz="4" w:space="14" w:color="auto"/>
      </w:pBdr>
      <w:suppressAutoHyphens/>
      <w:spacing w:line="210" w:lineRule="atLeast"/>
      <w:ind w:left="1440"/>
      <w:contextualSpacing/>
      <w:textAlignment w:val="top"/>
    </w:pPr>
    <w:rPr>
      <w:rFonts w:ascii="Courier" w:hAnsi="Courier" w:cs="TheSansMonoCondensed-Plain"/>
      <w:color w:val="7030A0"/>
      <w:sz w:val="17"/>
      <w:szCs w:val="17"/>
    </w:rPr>
  </w:style>
  <w:style w:type="paragraph" w:customStyle="1" w:styleId="BoxGraphic">
    <w:name w:val="BoxGraphic"/>
    <w:basedOn w:val="BoxBodyFirst"/>
    <w:qFormat/>
    <w:rsid w:val="00EC2617"/>
    <w:rPr>
      <w:bCs/>
      <w:color w:val="A12126"/>
    </w:rPr>
  </w:style>
  <w:style w:type="paragraph" w:customStyle="1" w:styleId="Equation">
    <w:name w:val="Equation"/>
    <w:basedOn w:val="ListPlain"/>
    <w:qFormat/>
    <w:rsid w:val="00EC2617"/>
  </w:style>
  <w:style w:type="character" w:customStyle="1" w:styleId="Title1">
    <w:name w:val="Title1"/>
    <w:basedOn w:val="DefaultParagraphFont"/>
    <w:rsid w:val="00540BB8"/>
  </w:style>
  <w:style w:type="numbering" w:customStyle="1" w:styleId="CurrentList1">
    <w:name w:val="Current List1"/>
    <w:uiPriority w:val="99"/>
    <w:rsid w:val="0019363E"/>
    <w:pPr>
      <w:numPr>
        <w:numId w:val="31"/>
      </w:numPr>
    </w:pPr>
  </w:style>
  <w:style w:type="character" w:styleId="UnresolvedMention">
    <w:name w:val="Unresolved Mention"/>
    <w:basedOn w:val="DefaultParagraphFont"/>
    <w:uiPriority w:val="99"/>
    <w:semiHidden/>
    <w:unhideWhenUsed/>
    <w:rsid w:val="00EC26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33107">
      <w:bodyDiv w:val="1"/>
      <w:marLeft w:val="0"/>
      <w:marRight w:val="0"/>
      <w:marTop w:val="0"/>
      <w:marBottom w:val="0"/>
      <w:divBdr>
        <w:top w:val="none" w:sz="0" w:space="0" w:color="auto"/>
        <w:left w:val="none" w:sz="0" w:space="0" w:color="auto"/>
        <w:bottom w:val="none" w:sz="0" w:space="0" w:color="auto"/>
        <w:right w:val="none" w:sz="0" w:space="0" w:color="auto"/>
      </w:divBdr>
    </w:div>
    <w:div w:id="671034104">
      <w:bodyDiv w:val="1"/>
      <w:marLeft w:val="0"/>
      <w:marRight w:val="0"/>
      <w:marTop w:val="0"/>
      <w:marBottom w:val="0"/>
      <w:divBdr>
        <w:top w:val="none" w:sz="0" w:space="0" w:color="auto"/>
        <w:left w:val="none" w:sz="0" w:space="0" w:color="auto"/>
        <w:bottom w:val="none" w:sz="0" w:space="0" w:color="auto"/>
        <w:right w:val="none" w:sz="0" w:space="0" w:color="auto"/>
      </w:divBdr>
    </w:div>
    <w:div w:id="883254879">
      <w:bodyDiv w:val="1"/>
      <w:marLeft w:val="0"/>
      <w:marRight w:val="0"/>
      <w:marTop w:val="0"/>
      <w:marBottom w:val="0"/>
      <w:divBdr>
        <w:top w:val="none" w:sz="0" w:space="0" w:color="auto"/>
        <w:left w:val="none" w:sz="0" w:space="0" w:color="auto"/>
        <w:bottom w:val="none" w:sz="0" w:space="0" w:color="auto"/>
        <w:right w:val="none" w:sz="0" w:space="0" w:color="auto"/>
      </w:divBdr>
    </w:div>
    <w:div w:id="914322650">
      <w:bodyDiv w:val="1"/>
      <w:marLeft w:val="0"/>
      <w:marRight w:val="0"/>
      <w:marTop w:val="0"/>
      <w:marBottom w:val="0"/>
      <w:divBdr>
        <w:top w:val="none" w:sz="0" w:space="0" w:color="auto"/>
        <w:left w:val="none" w:sz="0" w:space="0" w:color="auto"/>
        <w:bottom w:val="none" w:sz="0" w:space="0" w:color="auto"/>
        <w:right w:val="none" w:sz="0" w:space="0" w:color="auto"/>
      </w:divBdr>
    </w:div>
    <w:div w:id="1564218804">
      <w:bodyDiv w:val="1"/>
      <w:marLeft w:val="0"/>
      <w:marRight w:val="0"/>
      <w:marTop w:val="0"/>
      <w:marBottom w:val="0"/>
      <w:divBdr>
        <w:top w:val="none" w:sz="0" w:space="0" w:color="auto"/>
        <w:left w:val="none" w:sz="0" w:space="0" w:color="auto"/>
        <w:bottom w:val="none" w:sz="0" w:space="0" w:color="auto"/>
        <w:right w:val="none" w:sz="0" w:space="0" w:color="auto"/>
      </w:divBdr>
    </w:div>
    <w:div w:id="1710647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ostarch.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5407C-3C29-4F7F-B2FA-445B7DE9F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2660</Words>
  <Characters>15167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1 [ChapterStart]</vt:lpstr>
    </vt:vector>
  </TitlesOfParts>
  <Company>company</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[ChapterStart]</dc:title>
  <dc:creator>Al</dc:creator>
  <cp:lastModifiedBy>Carol Nichols</cp:lastModifiedBy>
  <cp:revision>2</cp:revision>
  <cp:lastPrinted>2016-11-12T22:05:00Z</cp:lastPrinted>
  <dcterms:created xsi:type="dcterms:W3CDTF">2022-08-09T16:11:00Z</dcterms:created>
  <dcterms:modified xsi:type="dcterms:W3CDTF">2022-08-09T16:11:00Z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