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more-about-cargo-and-crates.io"/>
    <w:bookmarkEnd w:id="1"/>
    <w:p w14:paraId="4717ED36" w14:textId="39814FA2" w:rsidR="00DB4B1C" w:rsidRDefault="00DB4B1C" w:rsidP="001F3634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709089" w:history="1">
        <w:r w:rsidRPr="00BB4543">
          <w:rPr>
            <w:rStyle w:val="Hyperlink"/>
            <w:noProof/>
            <w:lang w:eastAsia="en-GB"/>
          </w:rPr>
          <w:t>Customizing Builds with Release Profiles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_Toc106709089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F3F998" w14:textId="23622B99" w:rsidR="00DB4B1C" w:rsidRDefault="00000000" w:rsidP="001F3634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0" w:history="1">
        <w:r w:rsidR="00DB4B1C" w:rsidRPr="00BB4543">
          <w:rPr>
            <w:rStyle w:val="Hyperlink"/>
            <w:noProof/>
            <w:lang w:eastAsia="en-GB"/>
          </w:rPr>
          <w:t>Publishing a Crate to Crates.io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_Toc106709090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4</w:t>
        </w:r>
        <w:r w:rsidR="00DB4B1C">
          <w:rPr>
            <w:noProof/>
            <w:webHidden/>
          </w:rPr>
          <w:fldChar w:fldCharType="end"/>
        </w:r>
      </w:hyperlink>
    </w:p>
    <w:p w14:paraId="59BB3946" w14:textId="1379532E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1" w:history="1">
        <w:r w:rsidR="00DB4B1C" w:rsidRPr="00BB4543">
          <w:rPr>
            <w:rStyle w:val="Hyperlink"/>
            <w:noProof/>
            <w:lang w:eastAsia="en-GB"/>
          </w:rPr>
          <w:t>Making Useful Documentation Comments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_Toc106709091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4</w:t>
        </w:r>
        <w:r w:rsidR="00DB4B1C">
          <w:rPr>
            <w:noProof/>
            <w:webHidden/>
          </w:rPr>
          <w:fldChar w:fldCharType="end"/>
        </w:r>
      </w:hyperlink>
    </w:p>
    <w:p w14:paraId="7E911269" w14:textId="4C04C0DA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2" w:history="1">
        <w:r w:rsidR="00DB4B1C" w:rsidRPr="00BB4543">
          <w:rPr>
            <w:rStyle w:val="Hyperlink"/>
            <w:noProof/>
            <w:lang w:eastAsia="en-GB"/>
          </w:rPr>
          <w:t>Commonly Used Sections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_Toc106709092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5</w:t>
        </w:r>
        <w:r w:rsidR="00DB4B1C">
          <w:rPr>
            <w:noProof/>
            <w:webHidden/>
          </w:rPr>
          <w:fldChar w:fldCharType="end"/>
        </w:r>
      </w:hyperlink>
    </w:p>
    <w:p w14:paraId="1E7C3A23" w14:textId="59B7A803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3" w:history="1">
        <w:r w:rsidR="00DB4B1C" w:rsidRPr="00BB4543">
          <w:rPr>
            <w:rStyle w:val="Hyperlink"/>
            <w:noProof/>
            <w:lang w:eastAsia="en-GB"/>
          </w:rPr>
          <w:t>Documentation Comments as Tests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_Toc106709093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5</w:t>
        </w:r>
        <w:r w:rsidR="00DB4B1C">
          <w:rPr>
            <w:noProof/>
            <w:webHidden/>
          </w:rPr>
          <w:fldChar w:fldCharType="end"/>
        </w:r>
      </w:hyperlink>
    </w:p>
    <w:p w14:paraId="1ECF0B16" w14:textId="4D8FA1C4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4" w:history="1">
        <w:r w:rsidR="00DB4B1C" w:rsidRPr="00BB4543">
          <w:rPr>
            <w:rStyle w:val="Hyperlink"/>
            <w:noProof/>
            <w:lang w:eastAsia="en-GB"/>
          </w:rPr>
          <w:t>Commenting Contained Items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_Toc106709094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6</w:t>
        </w:r>
        <w:r w:rsidR="00DB4B1C">
          <w:rPr>
            <w:noProof/>
            <w:webHidden/>
          </w:rPr>
          <w:fldChar w:fldCharType="end"/>
        </w:r>
      </w:hyperlink>
    </w:p>
    <w:p w14:paraId="07E91194" w14:textId="5CE7DC0E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5" w:history="1">
        <w:r w:rsidR="00DB4B1C" w:rsidRPr="00BB4543">
          <w:rPr>
            <w:rStyle w:val="Hyperlink"/>
            <w:noProof/>
          </w:rPr>
          <w:t>Exporting a Convenient Public API with pub use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_Toc106709095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6</w:t>
        </w:r>
        <w:r w:rsidR="00DB4B1C">
          <w:rPr>
            <w:noProof/>
            <w:webHidden/>
          </w:rPr>
          <w:fldChar w:fldCharType="end"/>
        </w:r>
      </w:hyperlink>
    </w:p>
    <w:p w14:paraId="1354124A" w14:textId="0BB03C87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6" w:history="1">
        <w:r w:rsidR="00DB4B1C" w:rsidRPr="00BB4543">
          <w:rPr>
            <w:rStyle w:val="Hyperlink"/>
            <w:noProof/>
            <w:lang w:eastAsia="en-GB"/>
          </w:rPr>
          <w:t>Setting Up a Crates.io Account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_Toc106709096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9</w:t>
        </w:r>
        <w:r w:rsidR="00DB4B1C">
          <w:rPr>
            <w:noProof/>
            <w:webHidden/>
          </w:rPr>
          <w:fldChar w:fldCharType="end"/>
        </w:r>
      </w:hyperlink>
    </w:p>
    <w:p w14:paraId="1B4E6B37" w14:textId="12B880A0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7" w:history="1">
        <w:r w:rsidR="00DB4B1C" w:rsidRPr="00BB4543">
          <w:rPr>
            <w:rStyle w:val="Hyperlink"/>
            <w:noProof/>
            <w:lang w:eastAsia="en-GB"/>
          </w:rPr>
          <w:t>Adding Metadata to a New Crate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_Toc106709097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10</w:t>
        </w:r>
        <w:r w:rsidR="00DB4B1C">
          <w:rPr>
            <w:noProof/>
            <w:webHidden/>
          </w:rPr>
          <w:fldChar w:fldCharType="end"/>
        </w:r>
      </w:hyperlink>
    </w:p>
    <w:p w14:paraId="2A73D7A7" w14:textId="2EA88351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8" w:history="1">
        <w:r w:rsidR="00DB4B1C" w:rsidRPr="00BB4543">
          <w:rPr>
            <w:rStyle w:val="Hyperlink"/>
            <w:noProof/>
            <w:lang w:eastAsia="en-GB"/>
          </w:rPr>
          <w:t>Publishing to Crates.io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_Toc106709098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11</w:t>
        </w:r>
        <w:r w:rsidR="00DB4B1C">
          <w:rPr>
            <w:noProof/>
            <w:webHidden/>
          </w:rPr>
          <w:fldChar w:fldCharType="end"/>
        </w:r>
      </w:hyperlink>
    </w:p>
    <w:p w14:paraId="3924DDC3" w14:textId="0CCA0FB4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9" w:history="1">
        <w:r w:rsidR="00DB4B1C" w:rsidRPr="00BB4543">
          <w:rPr>
            <w:rStyle w:val="Hyperlink"/>
            <w:noProof/>
            <w:lang w:eastAsia="en-GB"/>
          </w:rPr>
          <w:t>Publishing a New Version of an Existing Crate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_Toc106709099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12</w:t>
        </w:r>
        <w:r w:rsidR="00DB4B1C">
          <w:rPr>
            <w:noProof/>
            <w:webHidden/>
          </w:rPr>
          <w:fldChar w:fldCharType="end"/>
        </w:r>
      </w:hyperlink>
    </w:p>
    <w:p w14:paraId="565C4F3D" w14:textId="50D478D0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0" w:history="1">
        <w:r w:rsidR="00DB4B1C" w:rsidRPr="00BB4543">
          <w:rPr>
            <w:rStyle w:val="Hyperlink"/>
            <w:noProof/>
          </w:rPr>
          <w:t>Deprecating Versions from Crates.io with cargo yank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_Toc106709100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12</w:t>
        </w:r>
        <w:r w:rsidR="00DB4B1C">
          <w:rPr>
            <w:noProof/>
            <w:webHidden/>
          </w:rPr>
          <w:fldChar w:fldCharType="end"/>
        </w:r>
      </w:hyperlink>
    </w:p>
    <w:p w14:paraId="2E58C95A" w14:textId="6B15C9C7" w:rsidR="00DB4B1C" w:rsidRDefault="00000000" w:rsidP="001F3634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1" w:history="1">
        <w:r w:rsidR="00DB4B1C" w:rsidRPr="00BB4543">
          <w:rPr>
            <w:rStyle w:val="Hyperlink"/>
            <w:noProof/>
            <w:lang w:eastAsia="en-GB"/>
          </w:rPr>
          <w:t>Cargo Workspaces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_Toc106709101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13</w:t>
        </w:r>
        <w:r w:rsidR="00DB4B1C">
          <w:rPr>
            <w:noProof/>
            <w:webHidden/>
          </w:rPr>
          <w:fldChar w:fldCharType="end"/>
        </w:r>
      </w:hyperlink>
    </w:p>
    <w:p w14:paraId="1F3154A5" w14:textId="5A66F06C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2" w:history="1">
        <w:r w:rsidR="00DB4B1C" w:rsidRPr="00BB4543">
          <w:rPr>
            <w:rStyle w:val="Hyperlink"/>
            <w:noProof/>
            <w:lang w:eastAsia="en-GB"/>
          </w:rPr>
          <w:t>Creating a Workspace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_Toc106709102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13</w:t>
        </w:r>
        <w:r w:rsidR="00DB4B1C">
          <w:rPr>
            <w:noProof/>
            <w:webHidden/>
          </w:rPr>
          <w:fldChar w:fldCharType="end"/>
        </w:r>
      </w:hyperlink>
    </w:p>
    <w:p w14:paraId="4288F457" w14:textId="533B9430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3" w:history="1">
        <w:r w:rsidR="00DB4B1C" w:rsidRPr="00BB4543">
          <w:rPr>
            <w:rStyle w:val="Hyperlink"/>
            <w:noProof/>
            <w:lang w:eastAsia="en-GB"/>
          </w:rPr>
          <w:t>Creating the Second Package in the Workspace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_Toc106709103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14</w:t>
        </w:r>
        <w:r w:rsidR="00DB4B1C">
          <w:rPr>
            <w:noProof/>
            <w:webHidden/>
          </w:rPr>
          <w:fldChar w:fldCharType="end"/>
        </w:r>
      </w:hyperlink>
    </w:p>
    <w:p w14:paraId="1B128280" w14:textId="0D2820E4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4" w:history="1">
        <w:r w:rsidR="00DB4B1C" w:rsidRPr="00BB4543">
          <w:rPr>
            <w:rStyle w:val="Hyperlink"/>
            <w:noProof/>
            <w:lang w:eastAsia="en-GB"/>
          </w:rPr>
          <w:t>Depending on an External Package in a Workspace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_Toc106709104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15</w:t>
        </w:r>
        <w:r w:rsidR="00DB4B1C">
          <w:rPr>
            <w:noProof/>
            <w:webHidden/>
          </w:rPr>
          <w:fldChar w:fldCharType="end"/>
        </w:r>
      </w:hyperlink>
    </w:p>
    <w:p w14:paraId="30253A9F" w14:textId="1F49AA3B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5" w:history="1">
        <w:r w:rsidR="00DB4B1C" w:rsidRPr="00BB4543">
          <w:rPr>
            <w:rStyle w:val="Hyperlink"/>
            <w:noProof/>
            <w:lang w:eastAsia="en-GB"/>
          </w:rPr>
          <w:t>Adding a Test to a Workspace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_Toc106709105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17</w:t>
        </w:r>
        <w:r w:rsidR="00DB4B1C">
          <w:rPr>
            <w:noProof/>
            <w:webHidden/>
          </w:rPr>
          <w:fldChar w:fldCharType="end"/>
        </w:r>
      </w:hyperlink>
    </w:p>
    <w:p w14:paraId="1F46C29A" w14:textId="0A68941C" w:rsidR="00DB4B1C" w:rsidRDefault="00000000" w:rsidP="001F3634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6" w:history="1">
        <w:r w:rsidR="00DB4B1C" w:rsidRPr="00BB4543">
          <w:rPr>
            <w:rStyle w:val="Hyperlink"/>
            <w:noProof/>
          </w:rPr>
          <w:t>Installing Binaries with cargo install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_Toc106709106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18</w:t>
        </w:r>
        <w:r w:rsidR="00DB4B1C">
          <w:rPr>
            <w:noProof/>
            <w:webHidden/>
          </w:rPr>
          <w:fldChar w:fldCharType="end"/>
        </w:r>
      </w:hyperlink>
    </w:p>
    <w:p w14:paraId="78A44371" w14:textId="29C83801" w:rsidR="00DB4B1C" w:rsidRDefault="00000000" w:rsidP="001F3634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7" w:history="1">
        <w:r w:rsidR="00DB4B1C" w:rsidRPr="00BB4543">
          <w:rPr>
            <w:rStyle w:val="Hyperlink"/>
            <w:noProof/>
            <w:lang w:eastAsia="en-GB"/>
          </w:rPr>
          <w:t>Extending Cargo with Custom Commands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_Toc106709107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19</w:t>
        </w:r>
        <w:r w:rsidR="00DB4B1C">
          <w:rPr>
            <w:noProof/>
            <w:webHidden/>
          </w:rPr>
          <w:fldChar w:fldCharType="end"/>
        </w:r>
      </w:hyperlink>
    </w:p>
    <w:p w14:paraId="50BC3A6A" w14:textId="566BD406" w:rsidR="00DB4B1C" w:rsidRDefault="00000000" w:rsidP="001F3634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8" w:history="1">
        <w:r w:rsidR="00DB4B1C" w:rsidRPr="00BB4543">
          <w:rPr>
            <w:rStyle w:val="Hyperlink"/>
            <w:noProof/>
            <w:lang w:eastAsia="en-GB"/>
          </w:rPr>
          <w:t>Summary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_Toc106709108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19</w:t>
        </w:r>
        <w:r w:rsidR="00DB4B1C">
          <w:rPr>
            <w:noProof/>
            <w:webHidden/>
          </w:rPr>
          <w:fldChar w:fldCharType="end"/>
        </w:r>
      </w:hyperlink>
    </w:p>
    <w:p w14:paraId="78DF2DE1" w14:textId="6019D1CB" w:rsidR="00890BAC" w:rsidRDefault="00DB4B1C" w:rsidP="000F1A7E">
      <w:pPr>
        <w:pStyle w:val="ChapterNumber"/>
        <w:rPr>
          <w:lang w:eastAsia="en-GB"/>
        </w:rPr>
      </w:pPr>
      <w:r>
        <w:rPr>
          <w:lang w:eastAsia="en-GB"/>
        </w:rPr>
        <w:lastRenderedPageBreak/>
        <w:fldChar w:fldCharType="end"/>
      </w:r>
    </w:p>
    <w:p w14:paraId="570A6430" w14:textId="788747EC" w:rsidR="005263BC" w:rsidRPr="005263BC" w:rsidRDefault="005263BC" w:rsidP="00890BAC">
      <w:pPr>
        <w:pStyle w:val="ChapterTitle"/>
        <w:rPr>
          <w:lang w:eastAsia="en-GB"/>
        </w:rPr>
      </w:pPr>
      <w:r w:rsidRPr="005263BC">
        <w:rPr>
          <w:lang w:eastAsia="en-GB"/>
        </w:rPr>
        <w:t>More About Cargo and Crates.io</w:t>
      </w:r>
    </w:p>
    <w:p w14:paraId="44B2796D" w14:textId="759BC654" w:rsidR="005263BC" w:rsidRPr="005263BC" w:rsidRDefault="005263BC" w:rsidP="00890BAC">
      <w:pPr>
        <w:pStyle w:val="ChapterIntro"/>
        <w:rPr>
          <w:lang w:eastAsia="en-GB"/>
        </w:rPr>
      </w:pPr>
      <w:r w:rsidRPr="005263BC">
        <w:rPr>
          <w:lang w:eastAsia="en-GB"/>
        </w:rPr>
        <w:t>So far</w:t>
      </w:r>
      <w:ins w:id="2" w:author="Audrey Doyle" w:date="2022-08-04T13:03:00Z">
        <w:r w:rsidR="00622CD3">
          <w:rPr>
            <w:lang w:eastAsia="en-GB"/>
          </w:rPr>
          <w:t>,</w:t>
        </w:r>
      </w:ins>
      <w:r w:rsidRPr="005263BC">
        <w:rPr>
          <w:lang w:eastAsia="en-GB"/>
        </w:rPr>
        <w:t xml:space="preserve"> we’ve used only the most basic features of Cargo to build, run, and test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our code, but it can do a lot more. In this chapter, we’ll discuss some of its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other, more advanced features to show you how to do the following:</w:t>
      </w:r>
    </w:p>
    <w:p w14:paraId="0DE92B55" w14:textId="114BB80A" w:rsidR="005263BC" w:rsidRPr="005263BC" w:rsidRDefault="005263BC" w:rsidP="00890BAC">
      <w:pPr>
        <w:pStyle w:val="ListBullet"/>
        <w:rPr>
          <w:lang w:eastAsia="en-GB"/>
        </w:rPr>
      </w:pPr>
      <w:r w:rsidRPr="005263BC">
        <w:rPr>
          <w:lang w:eastAsia="en-GB"/>
        </w:rPr>
        <w:t>Customize your build through release profiles</w:t>
      </w:r>
      <w:ins w:id="3" w:author="Audrey Doyle" w:date="2022-08-04T13:03:00Z">
        <w:r w:rsidR="00622CD3">
          <w:rPr>
            <w:lang w:eastAsia="en-GB"/>
          </w:rPr>
          <w:t>.</w:t>
        </w:r>
      </w:ins>
    </w:p>
    <w:p w14:paraId="45302276" w14:textId="0AC555A4" w:rsidR="005263BC" w:rsidRPr="005263BC" w:rsidRDefault="005263BC">
      <w:pPr>
        <w:pStyle w:val="Body"/>
        <w:numPr>
          <w:ilvl w:val="0"/>
          <w:numId w:val="31"/>
        </w:numPr>
        <w:rPr>
          <w:lang w:eastAsia="en-GB"/>
        </w:rPr>
        <w:pPrChange w:id="4" w:author="Audrey Doyle" w:date="2022-08-04T13:03:00Z">
          <w:pPr>
            <w:pStyle w:val="ListBullet"/>
          </w:pPr>
        </w:pPrChange>
      </w:pPr>
      <w:r w:rsidRPr="005263BC">
        <w:rPr>
          <w:lang w:eastAsia="en-GB"/>
        </w:rPr>
        <w:t xml:space="preserve">Publish libraries on </w:t>
      </w:r>
      <w:r>
        <w:fldChar w:fldCharType="begin"/>
      </w:r>
      <w:r>
        <w:instrText xml:space="preserve"> HYPERLINK "https://crates.io/" </w:instrText>
      </w:r>
      <w:r>
        <w:fldChar w:fldCharType="separate"/>
      </w:r>
      <w:r w:rsidR="004E4AF6" w:rsidRPr="004E4AF6">
        <w:rPr>
          <w:rStyle w:val="LinkURL"/>
        </w:rPr>
        <w:t>https://crates.i</w:t>
      </w:r>
      <w:r>
        <w:rPr>
          <w:rStyle w:val="LinkURL"/>
        </w:rPr>
        <w:fldChar w:fldCharType="end"/>
      </w:r>
      <w:r w:rsidR="00F46B1A">
        <w:rPr>
          <w:rStyle w:val="LinkURL"/>
        </w:rPr>
        <w:t>o</w:t>
      </w:r>
      <w:ins w:id="5" w:author="Audrey Doyle" w:date="2022-08-04T13:03:00Z">
        <w:r w:rsidR="00622CD3" w:rsidRPr="00622CD3">
          <w:rPr>
            <w:rStyle w:val="LinkURL"/>
            <w:i w:val="0"/>
            <w:iCs w:val="0"/>
          </w:rPr>
          <w:t>.</w:t>
        </w:r>
      </w:ins>
    </w:p>
    <w:p w14:paraId="62A6E6C0" w14:textId="125B0B38" w:rsidR="005263BC" w:rsidRPr="005263BC" w:rsidRDefault="005263BC" w:rsidP="00890BAC">
      <w:pPr>
        <w:pStyle w:val="ListBullet"/>
        <w:rPr>
          <w:lang w:eastAsia="en-GB"/>
        </w:rPr>
      </w:pPr>
      <w:r w:rsidRPr="005263BC">
        <w:rPr>
          <w:lang w:eastAsia="en-GB"/>
        </w:rPr>
        <w:t>Organize large projects with workspaces</w:t>
      </w:r>
      <w:ins w:id="6" w:author="Audrey Doyle" w:date="2022-08-04T13:03:00Z">
        <w:r w:rsidR="00622CD3">
          <w:rPr>
            <w:lang w:eastAsia="en-GB"/>
          </w:rPr>
          <w:t>.</w:t>
        </w:r>
      </w:ins>
    </w:p>
    <w:p w14:paraId="37EF4471" w14:textId="3ECC3C5E" w:rsidR="005263BC" w:rsidRPr="005263BC" w:rsidRDefault="005263BC" w:rsidP="00890BAC">
      <w:pPr>
        <w:pStyle w:val="ListBullet"/>
        <w:rPr>
          <w:lang w:eastAsia="en-GB"/>
        </w:rPr>
      </w:pPr>
      <w:r w:rsidRPr="005263BC">
        <w:rPr>
          <w:lang w:eastAsia="en-GB"/>
        </w:rPr>
        <w:t xml:space="preserve">Install binaries from </w:t>
      </w:r>
      <w:hyperlink r:id="rId7" w:history="1">
        <w:r w:rsidR="004E4AF6" w:rsidRPr="004E4AF6">
          <w:rPr>
            <w:rStyle w:val="LinkURL"/>
          </w:rPr>
          <w:t>https://crates.io</w:t>
        </w:r>
      </w:hyperlink>
      <w:ins w:id="7" w:author="Audrey Doyle" w:date="2022-08-04T13:04:00Z">
        <w:r w:rsidR="00622CD3" w:rsidRPr="00622CD3">
          <w:rPr>
            <w:rStyle w:val="LinkURL"/>
            <w:i w:val="0"/>
            <w:iCs w:val="0"/>
          </w:rPr>
          <w:t>.</w:t>
        </w:r>
      </w:ins>
    </w:p>
    <w:p w14:paraId="71218415" w14:textId="45A5745D" w:rsidR="005263BC" w:rsidRPr="005263BC" w:rsidRDefault="005263BC" w:rsidP="00890BAC">
      <w:pPr>
        <w:pStyle w:val="ListBullet"/>
        <w:rPr>
          <w:lang w:eastAsia="en-GB"/>
        </w:rPr>
      </w:pPr>
      <w:r w:rsidRPr="005263BC">
        <w:rPr>
          <w:lang w:eastAsia="en-GB"/>
        </w:rPr>
        <w:t>Extend Cargo using custom commands</w:t>
      </w:r>
      <w:ins w:id="8" w:author="Audrey Doyle" w:date="2022-08-04T13:04:00Z">
        <w:r w:rsidR="00622CD3">
          <w:rPr>
            <w:lang w:eastAsia="en-GB"/>
          </w:rPr>
          <w:t>.</w:t>
        </w:r>
      </w:ins>
    </w:p>
    <w:p w14:paraId="2DD4FC16" w14:textId="75DDACAD" w:rsidR="005263BC" w:rsidRPr="005263BC" w:rsidRDefault="005263BC" w:rsidP="00890BAC">
      <w:pPr>
        <w:pStyle w:val="Body"/>
        <w:rPr>
          <w:lang w:eastAsia="en-GB"/>
        </w:rPr>
      </w:pPr>
      <w:r w:rsidRPr="00890BAC">
        <w:t>Cargo can do even more than the functionality we cover in this chapter, so for</w:t>
      </w:r>
      <w:r w:rsidR="00890BAC" w:rsidRPr="00890BAC">
        <w:t xml:space="preserve"> </w:t>
      </w:r>
      <w:r w:rsidRPr="00890BAC">
        <w:t>a full explanation of all its features, see its documentation at</w:t>
      </w:r>
      <w:r w:rsidR="00890BAC" w:rsidRPr="00890BAC">
        <w:t xml:space="preserve"> </w:t>
      </w:r>
      <w:hyperlink r:id="rId8" w:history="1">
        <w:r w:rsidRPr="00DF53F7">
          <w:rPr>
            <w:rStyle w:val="LinkURL"/>
          </w:rPr>
          <w:t>https://doc.rust-lang.org/cargo</w:t>
        </w:r>
      </w:hyperlink>
      <w:r w:rsidRPr="005263BC">
        <w:rPr>
          <w:lang w:eastAsia="en-GB"/>
        </w:rPr>
        <w:t>.</w:t>
      </w:r>
    </w:p>
    <w:p w14:paraId="5ED7A58B" w14:textId="77777777" w:rsidR="005263BC" w:rsidRPr="005263BC" w:rsidRDefault="005263BC" w:rsidP="00890BAC">
      <w:pPr>
        <w:pStyle w:val="HeadA"/>
        <w:rPr>
          <w:lang w:eastAsia="en-GB"/>
        </w:rPr>
      </w:pPr>
      <w:bookmarkStart w:id="9" w:name="customizing-builds-with-release-profiles"/>
      <w:bookmarkStart w:id="10" w:name="_Toc106709089"/>
      <w:bookmarkEnd w:id="9"/>
      <w:r w:rsidRPr="005263BC">
        <w:rPr>
          <w:lang w:eastAsia="en-GB"/>
        </w:rPr>
        <w:t>Customizing Builds with Release Profiles</w:t>
      </w:r>
      <w:bookmarkEnd w:id="10"/>
    </w:p>
    <w:p w14:paraId="11F69F43" w14:textId="7E7EC7A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In Rust, </w:t>
      </w:r>
      <w:r w:rsidRPr="00DF53F7">
        <w:rPr>
          <w:rStyle w:val="Italic"/>
        </w:rPr>
        <w:t>release profiles</w:t>
      </w:r>
      <w:r w:rsidRPr="005263BC">
        <w:rPr>
          <w:lang w:eastAsia="en-GB"/>
        </w:rPr>
        <w:t xml:space="preserve"> are predefined and customizable profiles with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lastRenderedPageBreak/>
        <w:t>different configurations that allow a programmer to have more control over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various options for compiling code. Each profile is configured independently of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 others.</w:t>
      </w:r>
    </w:p>
    <w:p w14:paraId="3D48980B" w14:textId="7F4C613F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Cargo has two main profiles: the </w:t>
      </w:r>
      <w:r w:rsidRPr="00DF53F7">
        <w:rPr>
          <w:rStyle w:val="Literal"/>
        </w:rPr>
        <w:t>dev</w:t>
      </w:r>
      <w:r w:rsidRPr="00890BAC">
        <w:t xml:space="preserve"> profile Cargo uses when you run </w:t>
      </w:r>
      <w:r w:rsidRPr="00DF53F7">
        <w:rPr>
          <w:rStyle w:val="Literal"/>
        </w:rPr>
        <w:t>cargo build</w:t>
      </w:r>
      <w:r w:rsidRPr="00890BAC">
        <w:t xml:space="preserve"> and the </w:t>
      </w:r>
      <w:r w:rsidRPr="00DF53F7">
        <w:rPr>
          <w:rStyle w:val="Literal"/>
        </w:rPr>
        <w:t>release</w:t>
      </w:r>
      <w:r w:rsidRPr="00890BAC">
        <w:t xml:space="preserve"> profile Cargo uses when you run </w:t>
      </w:r>
      <w:r w:rsidRPr="00DF53F7">
        <w:rPr>
          <w:rStyle w:val="Literal"/>
        </w:rPr>
        <w:t>cargo build --release</w:t>
      </w:r>
      <w:r w:rsidRPr="00890BAC">
        <w:t xml:space="preserve">. The </w:t>
      </w:r>
      <w:r w:rsidRPr="00DF53F7">
        <w:rPr>
          <w:rStyle w:val="Literal"/>
        </w:rPr>
        <w:t>dev</w:t>
      </w:r>
      <w:r w:rsidRPr="00890BAC">
        <w:t xml:space="preserve"> profile is defined with good defaults for development,</w:t>
      </w:r>
      <w:r w:rsidR="00890BAC" w:rsidRPr="00890BAC">
        <w:t xml:space="preserve"> </w:t>
      </w:r>
      <w:r w:rsidRPr="00890BAC">
        <w:t xml:space="preserve">and the </w:t>
      </w:r>
      <w:r w:rsidRPr="00DF53F7">
        <w:rPr>
          <w:rStyle w:val="Literal"/>
        </w:rPr>
        <w:t>release</w:t>
      </w:r>
      <w:r w:rsidRPr="005263BC">
        <w:rPr>
          <w:lang w:eastAsia="en-GB"/>
        </w:rPr>
        <w:t xml:space="preserve"> profile has good defaults for release builds.</w:t>
      </w:r>
    </w:p>
    <w:p w14:paraId="24FDBB82" w14:textId="7777777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These profile names might be familiar from the output of your builds:</w:t>
      </w:r>
    </w:p>
    <w:p w14:paraId="350F381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DF53F7">
        <w:rPr>
          <w:rStyle w:val="LiteralBold"/>
        </w:rPr>
        <w:t>cargo build</w:t>
      </w:r>
    </w:p>
    <w:p w14:paraId="23E7268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dev [unoptimized + debuginfo] target(s) in 0.0s</w:t>
      </w:r>
    </w:p>
    <w:p w14:paraId="75BE5CB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DF53F7">
        <w:rPr>
          <w:rStyle w:val="LiteralBold"/>
        </w:rPr>
        <w:t>cargo build --release</w:t>
      </w:r>
    </w:p>
    <w:p w14:paraId="22F7B77E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release [optimized] target(s) in 0.0s</w:t>
      </w:r>
    </w:p>
    <w:p w14:paraId="14471C8A" w14:textId="7777777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</w:t>
      </w:r>
      <w:r w:rsidRPr="00DF53F7">
        <w:rPr>
          <w:rStyle w:val="Literal"/>
        </w:rPr>
        <w:t>dev</w:t>
      </w:r>
      <w:r w:rsidRPr="00890BAC">
        <w:t xml:space="preserve"> and </w:t>
      </w:r>
      <w:r w:rsidRPr="00DF53F7">
        <w:rPr>
          <w:rStyle w:val="Literal"/>
        </w:rPr>
        <w:t>release</w:t>
      </w:r>
      <w:r w:rsidRPr="005263BC">
        <w:rPr>
          <w:lang w:eastAsia="en-GB"/>
        </w:rPr>
        <w:t xml:space="preserve"> are these different profiles used by the compiler.</w:t>
      </w:r>
    </w:p>
    <w:p w14:paraId="071EA3B7" w14:textId="26645290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Cargo has default settings for each of the profiles that apply when you haven’t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explicitly added any </w:t>
      </w:r>
      <w:r w:rsidRPr="00DF53F7">
        <w:rPr>
          <w:rStyle w:val="Literal"/>
        </w:rPr>
        <w:t>[profile.*]</w:t>
      </w:r>
      <w:r w:rsidRPr="00890BAC">
        <w:t xml:space="preserve"> sections in the project’s </w:t>
      </w:r>
      <w:r w:rsidRPr="00DF53F7">
        <w:rPr>
          <w:rStyle w:val="Italic"/>
        </w:rPr>
        <w:t>Cargo.toml</w:t>
      </w:r>
      <w:r w:rsidRPr="00890BAC">
        <w:t xml:space="preserve"> file.</w:t>
      </w:r>
      <w:r w:rsidR="00890BAC" w:rsidRPr="00890BAC">
        <w:t xml:space="preserve"> </w:t>
      </w:r>
      <w:r w:rsidRPr="00890BAC">
        <w:t xml:space="preserve">By adding </w:t>
      </w:r>
      <w:r w:rsidRPr="00DF53F7">
        <w:rPr>
          <w:rStyle w:val="Literal"/>
        </w:rPr>
        <w:t>[profile.*]</w:t>
      </w:r>
      <w:r w:rsidRPr="00890BAC">
        <w:t xml:space="preserve"> sections for any profile you want to customize, you</w:t>
      </w:r>
      <w:r w:rsidR="00890BAC" w:rsidRPr="00890BAC">
        <w:t xml:space="preserve"> </w:t>
      </w:r>
      <w:r w:rsidRPr="00890BAC">
        <w:t>override any subset of the default settings. For example, here are the default</w:t>
      </w:r>
      <w:r w:rsidR="00890BAC" w:rsidRPr="00890BAC">
        <w:t xml:space="preserve"> </w:t>
      </w:r>
      <w:r w:rsidRPr="00890BAC">
        <w:t xml:space="preserve">values for the </w:t>
      </w:r>
      <w:r w:rsidRPr="00DF53F7">
        <w:rPr>
          <w:rStyle w:val="Literal"/>
        </w:rPr>
        <w:t>opt-level</w:t>
      </w:r>
      <w:r w:rsidRPr="00890BAC">
        <w:t xml:space="preserve"> setting for the </w:t>
      </w:r>
      <w:r w:rsidRPr="00DF53F7">
        <w:rPr>
          <w:rStyle w:val="Literal"/>
        </w:rPr>
        <w:t>dev</w:t>
      </w:r>
      <w:r w:rsidRPr="00890BAC">
        <w:t xml:space="preserve"> and </w:t>
      </w:r>
      <w:r w:rsidRPr="00DF53F7">
        <w:rPr>
          <w:rStyle w:val="Literal"/>
        </w:rPr>
        <w:t>release</w:t>
      </w:r>
      <w:r w:rsidRPr="005263BC">
        <w:rPr>
          <w:lang w:eastAsia="en-GB"/>
        </w:rPr>
        <w:t xml:space="preserve"> profiles:</w:t>
      </w:r>
    </w:p>
    <w:p w14:paraId="3D7B6531" w14:textId="7B605B51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41E5EE1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[profile.dev]</w:t>
      </w:r>
    </w:p>
    <w:p w14:paraId="2CEC4B7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opt-level = 0</w:t>
      </w:r>
    </w:p>
    <w:p w14:paraId="0017DCEA" w14:textId="77777777" w:rsidR="005263BC" w:rsidRPr="005263BC" w:rsidRDefault="005263BC" w:rsidP="00890BAC">
      <w:pPr>
        <w:pStyle w:val="Code"/>
        <w:rPr>
          <w:lang w:eastAsia="en-GB"/>
        </w:rPr>
      </w:pPr>
    </w:p>
    <w:p w14:paraId="2E82B7D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[profile.release]</w:t>
      </w:r>
    </w:p>
    <w:p w14:paraId="67D30A0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opt-level = 3</w:t>
      </w:r>
    </w:p>
    <w:p w14:paraId="26354128" w14:textId="4D62EF56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</w:t>
      </w:r>
      <w:r w:rsidRPr="00DF53F7">
        <w:rPr>
          <w:rStyle w:val="Literal"/>
        </w:rPr>
        <w:t>opt-level</w:t>
      </w:r>
      <w:r w:rsidRPr="00890BAC">
        <w:t xml:space="preserve"> setting controls the number of optimizations Rust will apply to</w:t>
      </w:r>
      <w:r w:rsidR="00890BAC" w:rsidRPr="00890BAC">
        <w:t xml:space="preserve"> </w:t>
      </w:r>
      <w:r w:rsidRPr="00890BAC">
        <w:t>your code, with a range of 0 to 3. Applying more optimizations extends</w:t>
      </w:r>
      <w:r w:rsidR="00890BAC" w:rsidRPr="00890BAC">
        <w:t xml:space="preserve"> </w:t>
      </w:r>
      <w:r w:rsidRPr="00890BAC">
        <w:t>compiling time, so if you’re in development and compiling your code often,</w:t>
      </w:r>
      <w:r w:rsidR="00890BAC" w:rsidRPr="00890BAC">
        <w:t xml:space="preserve"> </w:t>
      </w:r>
      <w:r w:rsidRPr="00890BAC">
        <w:t xml:space="preserve">you’ll want fewer optimizations to compile faster even if the </w:t>
      </w:r>
      <w:del w:id="11" w:author="Audrey Doyle" w:date="2022-08-04T13:05:00Z">
        <w:r w:rsidRPr="00890BAC" w:rsidDel="00622CD3">
          <w:delText xml:space="preserve">resulting </w:delText>
        </w:r>
      </w:del>
      <w:ins w:id="12" w:author="Audrey Doyle" w:date="2022-08-04T13:05:00Z">
        <w:r w:rsidR="00622CD3" w:rsidRPr="00890BAC">
          <w:t>result</w:t>
        </w:r>
        <w:r w:rsidR="00622CD3">
          <w:t>ant</w:t>
        </w:r>
        <w:r w:rsidR="00622CD3" w:rsidRPr="00890BAC">
          <w:t xml:space="preserve"> </w:t>
        </w:r>
      </w:ins>
      <w:r w:rsidRPr="00890BAC">
        <w:t>code</w:t>
      </w:r>
      <w:r w:rsidR="00890BAC" w:rsidRPr="00890BAC">
        <w:t xml:space="preserve"> </w:t>
      </w:r>
      <w:r w:rsidRPr="00890BAC">
        <w:t xml:space="preserve">runs slower. The default </w:t>
      </w:r>
      <w:r w:rsidRPr="00DF53F7">
        <w:rPr>
          <w:rStyle w:val="Literal"/>
        </w:rPr>
        <w:t>opt-level</w:t>
      </w:r>
      <w:r w:rsidRPr="00890BAC">
        <w:t xml:space="preserve"> for </w:t>
      </w:r>
      <w:r w:rsidRPr="00DF53F7">
        <w:rPr>
          <w:rStyle w:val="Literal"/>
        </w:rPr>
        <w:t>dev</w:t>
      </w:r>
      <w:r w:rsidRPr="00890BAC">
        <w:t xml:space="preserve"> is therefore </w:t>
      </w:r>
      <w:r w:rsidRPr="00DF53F7">
        <w:rPr>
          <w:rStyle w:val="Literal"/>
        </w:rPr>
        <w:t>0</w:t>
      </w:r>
      <w:r w:rsidRPr="00890BAC">
        <w:t>. When you’re</w:t>
      </w:r>
      <w:r w:rsidR="00890BAC" w:rsidRPr="00890BAC">
        <w:t xml:space="preserve"> </w:t>
      </w:r>
      <w:r w:rsidRPr="00890BAC">
        <w:t>ready to release your code, it’s best to spend more time compiling. You’ll only</w:t>
      </w:r>
      <w:r w:rsidR="00890BAC" w:rsidRPr="00890BAC">
        <w:t xml:space="preserve"> </w:t>
      </w:r>
      <w:r w:rsidRPr="00890BAC">
        <w:t>compile in release mode once, but you’ll run the compiled program many times,</w:t>
      </w:r>
      <w:r w:rsidR="00890BAC" w:rsidRPr="00890BAC">
        <w:t xml:space="preserve"> </w:t>
      </w:r>
      <w:r w:rsidRPr="00890BAC">
        <w:t>so release mode trades longer compile time for code that runs faster. That is</w:t>
      </w:r>
      <w:r w:rsidR="00890BAC" w:rsidRPr="00890BAC">
        <w:t xml:space="preserve"> </w:t>
      </w:r>
      <w:r w:rsidRPr="00890BAC">
        <w:t xml:space="preserve">why the default </w:t>
      </w:r>
      <w:r w:rsidRPr="00DF53F7">
        <w:rPr>
          <w:rStyle w:val="Literal"/>
        </w:rPr>
        <w:t>opt-level</w:t>
      </w:r>
      <w:r w:rsidRPr="00890BAC">
        <w:t xml:space="preserve"> for the </w:t>
      </w:r>
      <w:r w:rsidRPr="00DF53F7">
        <w:rPr>
          <w:rStyle w:val="Literal"/>
        </w:rPr>
        <w:t>release</w:t>
      </w:r>
      <w:r w:rsidRPr="00890BAC">
        <w:t xml:space="preserve"> profile is </w:t>
      </w:r>
      <w:r w:rsidRPr="00DF53F7">
        <w:rPr>
          <w:rStyle w:val="Literal"/>
        </w:rPr>
        <w:t>3</w:t>
      </w:r>
      <w:r w:rsidRPr="005263BC">
        <w:rPr>
          <w:lang w:eastAsia="en-GB"/>
        </w:rPr>
        <w:t>.</w:t>
      </w:r>
    </w:p>
    <w:p w14:paraId="64116A5B" w14:textId="13F517A2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You can override a default setting by adding a different value for it in</w:t>
      </w:r>
      <w:r w:rsidR="00890BAC">
        <w:rPr>
          <w:lang w:eastAsia="en-GB"/>
        </w:rPr>
        <w:t xml:space="preserve"> </w:t>
      </w:r>
      <w:r w:rsidRPr="00DF53F7">
        <w:rPr>
          <w:rStyle w:val="Italic"/>
        </w:rPr>
        <w:t>Cargo.toml</w:t>
      </w:r>
      <w:r w:rsidRPr="00890BAC">
        <w:t>. For example, if we want to use optimization level 1 in the</w:t>
      </w:r>
      <w:r w:rsidR="00890BAC" w:rsidRPr="00890BAC">
        <w:t xml:space="preserve"> </w:t>
      </w:r>
      <w:r w:rsidRPr="00890BAC">
        <w:t xml:space="preserve">development profile, we can add these two lines to our project’s </w:t>
      </w:r>
      <w:r w:rsidRPr="00DF53F7">
        <w:rPr>
          <w:rStyle w:val="Italic"/>
        </w:rPr>
        <w:t>Cargo.toml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file:</w:t>
      </w:r>
    </w:p>
    <w:p w14:paraId="0B2A0233" w14:textId="12EDB7A8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65A3098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[profile.dev]</w:t>
      </w:r>
    </w:p>
    <w:p w14:paraId="3AB1B0A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opt-level = 1</w:t>
      </w:r>
    </w:p>
    <w:p w14:paraId="4DD2AF03" w14:textId="3404C041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This code overrides the default setting of </w:t>
      </w:r>
      <w:r w:rsidRPr="00DF53F7">
        <w:rPr>
          <w:rStyle w:val="Literal"/>
        </w:rPr>
        <w:t>0</w:t>
      </w:r>
      <w:r w:rsidRPr="00890BAC">
        <w:t xml:space="preserve">. Now when we run </w:t>
      </w:r>
      <w:r w:rsidRPr="00DF53F7">
        <w:rPr>
          <w:rStyle w:val="Literal"/>
        </w:rPr>
        <w:t>cargo build</w:t>
      </w:r>
      <w:r w:rsidRPr="00890BAC">
        <w:t>,</w:t>
      </w:r>
      <w:r w:rsidR="00890BAC" w:rsidRPr="00890BAC">
        <w:t xml:space="preserve"> </w:t>
      </w:r>
      <w:r w:rsidRPr="00890BAC">
        <w:t xml:space="preserve">Cargo will use the defaults for the </w:t>
      </w:r>
      <w:r w:rsidRPr="00DF53F7">
        <w:rPr>
          <w:rStyle w:val="Literal"/>
        </w:rPr>
        <w:t>dev</w:t>
      </w:r>
      <w:r w:rsidRPr="00890BAC">
        <w:t xml:space="preserve"> profile plus our customization to</w:t>
      </w:r>
      <w:r w:rsidR="00890BAC" w:rsidRPr="00890BAC">
        <w:t xml:space="preserve"> </w:t>
      </w:r>
      <w:r w:rsidRPr="00DF53F7">
        <w:rPr>
          <w:rStyle w:val="Literal"/>
        </w:rPr>
        <w:t>opt-level</w:t>
      </w:r>
      <w:r w:rsidRPr="00890BAC">
        <w:t xml:space="preserve">. Because we set </w:t>
      </w:r>
      <w:r w:rsidRPr="00DF53F7">
        <w:rPr>
          <w:rStyle w:val="Literal"/>
        </w:rPr>
        <w:t>opt-level</w:t>
      </w:r>
      <w:r w:rsidRPr="00890BAC">
        <w:t xml:space="preserve"> to </w:t>
      </w:r>
      <w:r w:rsidRPr="00DF53F7">
        <w:rPr>
          <w:rStyle w:val="Literal"/>
        </w:rPr>
        <w:t>1</w:t>
      </w:r>
      <w:r w:rsidRPr="005263BC">
        <w:rPr>
          <w:lang w:eastAsia="en-GB"/>
        </w:rPr>
        <w:t>, Cargo will apply more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optimizations than the default, but not as many as in a release build.</w:t>
      </w:r>
    </w:p>
    <w:p w14:paraId="2690F6B5" w14:textId="62D9759C" w:rsidR="005263BC" w:rsidRPr="004E4AF6" w:rsidRDefault="005263BC" w:rsidP="00890BAC">
      <w:pPr>
        <w:pStyle w:val="Body"/>
      </w:pPr>
      <w:r w:rsidRPr="005263BC">
        <w:rPr>
          <w:lang w:eastAsia="en-GB"/>
        </w:rPr>
        <w:lastRenderedPageBreak/>
        <w:t>For the full list of configuration options and defaults for each profile, see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Cargo’s documentation </w:t>
      </w:r>
      <w:r w:rsidRPr="004E4AF6">
        <w:t xml:space="preserve">at </w:t>
      </w:r>
      <w:hyperlink r:id="rId9" w:history="1">
        <w:r w:rsidRPr="004E4AF6">
          <w:rPr>
            <w:rStyle w:val="LinkURL"/>
          </w:rPr>
          <w:t>https://doc.rust-lang.org/cargo/reference/profiles.html</w:t>
        </w:r>
      </w:hyperlink>
      <w:r w:rsidRPr="004E4AF6">
        <w:t>.</w:t>
      </w:r>
    </w:p>
    <w:p w14:paraId="225557D2" w14:textId="77777777" w:rsidR="005263BC" w:rsidRPr="005263BC" w:rsidRDefault="005263BC" w:rsidP="00890BAC">
      <w:pPr>
        <w:pStyle w:val="HeadA"/>
        <w:rPr>
          <w:lang w:eastAsia="en-GB"/>
        </w:rPr>
      </w:pPr>
      <w:bookmarkStart w:id="13" w:name="publishing-a-crate-to-crates.io"/>
      <w:bookmarkStart w:id="14" w:name="_Toc106709090"/>
      <w:bookmarkEnd w:id="13"/>
      <w:r w:rsidRPr="005263BC">
        <w:rPr>
          <w:lang w:eastAsia="en-GB"/>
        </w:rPr>
        <w:t>Publishing a Crate to Crates.io</w:t>
      </w:r>
      <w:bookmarkEnd w:id="14"/>
    </w:p>
    <w:p w14:paraId="3F16D381" w14:textId="2FAB9FEC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We’ve used packages from </w:t>
      </w:r>
      <w:hyperlink r:id="rId10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as dependencies of our project,</w:t>
      </w:r>
      <w:r w:rsidR="00890BAC" w:rsidRPr="00890BAC">
        <w:t xml:space="preserve"> </w:t>
      </w:r>
      <w:r w:rsidRPr="00890BAC">
        <w:t>but you can also share your code with other people by publishing your own</w:t>
      </w:r>
      <w:r w:rsidR="00890BAC" w:rsidRPr="00890BAC">
        <w:t xml:space="preserve"> </w:t>
      </w:r>
      <w:r w:rsidRPr="00890BAC">
        <w:t xml:space="preserve">packages. The crate registry at </w:t>
      </w:r>
      <w:hyperlink r:id="rId11" w:history="1">
        <w:r w:rsidRPr="004E4AF6">
          <w:rPr>
            <w:rStyle w:val="LinkURL"/>
          </w:rPr>
          <w:t>https://crates.io</w:t>
        </w:r>
      </w:hyperlink>
      <w:r w:rsidRPr="005263BC">
        <w:rPr>
          <w:lang w:eastAsia="en-GB"/>
        </w:rPr>
        <w:t xml:space="preserve"> distributes the source code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of your packages, so it primarily hosts code that is open source.</w:t>
      </w:r>
    </w:p>
    <w:p w14:paraId="69BCC8E3" w14:textId="581F87EF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Rust and Cargo have features that make your published package easier for people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to find and use. We’ll talk about some of these features next and then explain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how to publish a package.</w:t>
      </w:r>
    </w:p>
    <w:p w14:paraId="0A73A22E" w14:textId="77777777" w:rsidR="005263BC" w:rsidRPr="005263BC" w:rsidRDefault="005263BC" w:rsidP="00890BAC">
      <w:pPr>
        <w:pStyle w:val="HeadB"/>
        <w:rPr>
          <w:lang w:eastAsia="en-GB"/>
        </w:rPr>
      </w:pPr>
      <w:bookmarkStart w:id="15" w:name="making-useful-documentation-comments"/>
      <w:bookmarkStart w:id="16" w:name="_Toc106709091"/>
      <w:bookmarkEnd w:id="15"/>
      <w:r w:rsidRPr="005263BC">
        <w:rPr>
          <w:lang w:eastAsia="en-GB"/>
        </w:rPr>
        <w:t>Making Useful Documentation Comments</w:t>
      </w:r>
      <w:bookmarkEnd w:id="16"/>
    </w:p>
    <w:p w14:paraId="11217FE7" w14:textId="50726E8C" w:rsidR="005263BC" w:rsidRPr="005263BC" w:rsidRDefault="005263BC" w:rsidP="00890BAC">
      <w:pPr>
        <w:pStyle w:val="Body"/>
        <w:rPr>
          <w:lang w:eastAsia="en-GB"/>
        </w:rPr>
      </w:pPr>
      <w:r w:rsidRPr="00890BAC">
        <w:t>Accurately documenting your packages will help other users know how and when to</w:t>
      </w:r>
      <w:r w:rsidR="00890BAC" w:rsidRPr="00890BAC">
        <w:t xml:space="preserve"> </w:t>
      </w:r>
      <w:r w:rsidRPr="00890BAC">
        <w:t xml:space="preserve">use them, so it’s worth investing the time to write documentation. In </w:t>
      </w:r>
      <w:r w:rsidR="00DF53F7" w:rsidRPr="00F46B1A">
        <w:rPr>
          <w:rStyle w:val="Xref"/>
        </w:rPr>
        <w:t>Chapter</w:t>
      </w:r>
      <w:r w:rsidR="00890BAC" w:rsidRPr="00F46B1A">
        <w:rPr>
          <w:rStyle w:val="Xref"/>
        </w:rPr>
        <w:t xml:space="preserve"> </w:t>
      </w:r>
      <w:r w:rsidRPr="00F46B1A">
        <w:rPr>
          <w:rStyle w:val="Xref"/>
        </w:rPr>
        <w:t>3</w:t>
      </w:r>
      <w:r w:rsidRPr="00890BAC">
        <w:t xml:space="preserve">, we discussed how to comment Rust code using two slashes, </w:t>
      </w:r>
      <w:r w:rsidRPr="00DF53F7">
        <w:rPr>
          <w:rStyle w:val="Literal"/>
        </w:rPr>
        <w:t>//</w:t>
      </w:r>
      <w:r w:rsidRPr="00890BAC">
        <w:t>. Rust also has</w:t>
      </w:r>
      <w:r w:rsidR="00890BAC" w:rsidRPr="00890BAC">
        <w:t xml:space="preserve"> </w:t>
      </w:r>
      <w:r w:rsidRPr="00890BAC">
        <w:t>a particular kind of comment for documentation, known conveniently as a</w:t>
      </w:r>
      <w:r w:rsidR="00890BAC" w:rsidRPr="00890BAC">
        <w:t xml:space="preserve"> </w:t>
      </w:r>
      <w:r w:rsidRPr="00DF53F7">
        <w:rPr>
          <w:rStyle w:val="Italic"/>
        </w:rPr>
        <w:t>documentation comment</w:t>
      </w:r>
      <w:r w:rsidRPr="00890BAC">
        <w:t>, that will generate HTML documentation. The HTML</w:t>
      </w:r>
      <w:r w:rsidR="00890BAC" w:rsidRPr="00890BAC">
        <w:t xml:space="preserve"> </w:t>
      </w:r>
      <w:r w:rsidRPr="00890BAC">
        <w:t>displays the contents of documentation comments for public API items intended</w:t>
      </w:r>
      <w:r w:rsidR="00890BAC" w:rsidRPr="00890BAC">
        <w:t xml:space="preserve"> </w:t>
      </w:r>
      <w:r w:rsidRPr="00890BAC">
        <w:t xml:space="preserve">for programmers interested in knowing how to </w:t>
      </w:r>
      <w:r w:rsidRPr="00DF53F7">
        <w:rPr>
          <w:rStyle w:val="Italic"/>
        </w:rPr>
        <w:t>use</w:t>
      </w:r>
      <w:r w:rsidRPr="00890BAC">
        <w:t xml:space="preserve"> your crate as opposed to how</w:t>
      </w:r>
      <w:r w:rsidR="00890BAC" w:rsidRPr="00890BAC">
        <w:t xml:space="preserve"> </w:t>
      </w:r>
      <w:r w:rsidRPr="00890BAC">
        <w:t xml:space="preserve">your crate is </w:t>
      </w:r>
      <w:r w:rsidRPr="00DF53F7">
        <w:rPr>
          <w:rStyle w:val="Italic"/>
        </w:rPr>
        <w:t>implemented</w:t>
      </w:r>
      <w:r w:rsidRPr="005263BC">
        <w:rPr>
          <w:lang w:eastAsia="en-GB"/>
        </w:rPr>
        <w:t>.</w:t>
      </w:r>
    </w:p>
    <w:p w14:paraId="4D347571" w14:textId="32A3D94B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Documentation comments use three slashes, </w:t>
      </w:r>
      <w:r w:rsidRPr="00DF53F7">
        <w:rPr>
          <w:rStyle w:val="Literal"/>
        </w:rPr>
        <w:t>///</w:t>
      </w:r>
      <w:r w:rsidRPr="00890BAC">
        <w:t>, instead of two and support</w:t>
      </w:r>
      <w:r w:rsidR="00890BAC" w:rsidRPr="00890BAC">
        <w:t xml:space="preserve"> </w:t>
      </w:r>
      <w:r w:rsidRPr="00890BAC">
        <w:t>Markdown notation for formatting the text. Place documentation comments just</w:t>
      </w:r>
      <w:r w:rsidR="00890BAC" w:rsidRPr="00890BAC">
        <w:t xml:space="preserve"> </w:t>
      </w:r>
      <w:r w:rsidRPr="00890BAC">
        <w:t>before the item they’re documenting. Listing 14-1 shows documentation comments</w:t>
      </w:r>
      <w:r w:rsidR="00890BAC" w:rsidRPr="00890BAC">
        <w:t xml:space="preserve"> </w:t>
      </w:r>
      <w:r w:rsidRPr="00890BAC">
        <w:t xml:space="preserve">for an </w:t>
      </w:r>
      <w:r w:rsidRPr="00DF53F7">
        <w:rPr>
          <w:rStyle w:val="Literal"/>
        </w:rPr>
        <w:t>add_one</w:t>
      </w:r>
      <w:r w:rsidRPr="00890BAC">
        <w:t xml:space="preserve"> function in a crate named </w:t>
      </w:r>
      <w:r w:rsidRPr="00DF53F7">
        <w:rPr>
          <w:rStyle w:val="Literal"/>
        </w:rPr>
        <w:t>my_crate</w:t>
      </w:r>
      <w:r w:rsidRPr="005263BC">
        <w:rPr>
          <w:lang w:eastAsia="en-GB"/>
        </w:rPr>
        <w:t>.</w:t>
      </w:r>
    </w:p>
    <w:p w14:paraId="708A568D" w14:textId="3AE30E85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/lib.rs</w:t>
      </w:r>
    </w:p>
    <w:p w14:paraId="06274BA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Adds one to the number given.</w:t>
      </w:r>
    </w:p>
    <w:p w14:paraId="2C8DCC7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</w:t>
      </w:r>
    </w:p>
    <w:p w14:paraId="56EA9F3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# Examples</w:t>
      </w:r>
    </w:p>
    <w:p w14:paraId="01E9F51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</w:t>
      </w:r>
    </w:p>
    <w:p w14:paraId="076C487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```</w:t>
      </w:r>
    </w:p>
    <w:p w14:paraId="602530F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let arg = 5;</w:t>
      </w:r>
    </w:p>
    <w:p w14:paraId="0DD51B0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let answer = my_crate::add_one(arg);</w:t>
      </w:r>
    </w:p>
    <w:p w14:paraId="437A2D1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</w:t>
      </w:r>
    </w:p>
    <w:p w14:paraId="41208D8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assert_eq!(6, answer);</w:t>
      </w:r>
    </w:p>
    <w:p w14:paraId="18E1E9B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```</w:t>
      </w:r>
    </w:p>
    <w:p w14:paraId="2DCF75A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fn add_one(x: i32) -&gt; i32 {</w:t>
      </w:r>
    </w:p>
    <w:p w14:paraId="0AE2858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x + 1</w:t>
      </w:r>
    </w:p>
    <w:p w14:paraId="2F2871E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3DA705DC" w14:textId="012CE3CD" w:rsidR="005263BC" w:rsidRPr="005263BC" w:rsidRDefault="005263BC" w:rsidP="00890BAC">
      <w:pPr>
        <w:pStyle w:val="CodeListingCaption"/>
        <w:rPr>
          <w:lang w:eastAsia="en-GB"/>
        </w:rPr>
      </w:pPr>
      <w:r w:rsidRPr="005263BC">
        <w:rPr>
          <w:lang w:eastAsia="en-GB"/>
        </w:rPr>
        <w:t>A documentation comment for a function</w:t>
      </w:r>
    </w:p>
    <w:p w14:paraId="383EB4CF" w14:textId="21A92863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Here, we give a description of what the </w:t>
      </w:r>
      <w:r w:rsidRPr="00DF53F7">
        <w:rPr>
          <w:rStyle w:val="Literal"/>
        </w:rPr>
        <w:t>add_one</w:t>
      </w:r>
      <w:r w:rsidRPr="00890BAC">
        <w:t xml:space="preserve"> function does, start a</w:t>
      </w:r>
      <w:r w:rsidR="00890BAC" w:rsidRPr="00890BAC">
        <w:t xml:space="preserve"> </w:t>
      </w:r>
      <w:r w:rsidRPr="00890BAC">
        <w:t xml:space="preserve">section with the heading </w:t>
      </w:r>
      <w:r w:rsidRPr="00DF53F7">
        <w:rPr>
          <w:rStyle w:val="Literal"/>
        </w:rPr>
        <w:t>Examples</w:t>
      </w:r>
      <w:r w:rsidRPr="00890BAC">
        <w:t>, and then provide code that demonstrates</w:t>
      </w:r>
      <w:r w:rsidR="00890BAC" w:rsidRPr="00890BAC">
        <w:t xml:space="preserve"> </w:t>
      </w:r>
      <w:r w:rsidRPr="00890BAC">
        <w:t xml:space="preserve">how to use the </w:t>
      </w:r>
      <w:r w:rsidRPr="00DF53F7">
        <w:rPr>
          <w:rStyle w:val="Literal"/>
        </w:rPr>
        <w:t>add_one</w:t>
      </w:r>
      <w:r w:rsidRPr="00890BAC">
        <w:t xml:space="preserve"> function. We can generate the HTML documentation from</w:t>
      </w:r>
      <w:r w:rsidR="00890BAC" w:rsidRPr="00890BAC">
        <w:t xml:space="preserve"> </w:t>
      </w:r>
      <w:r w:rsidRPr="00890BAC">
        <w:t xml:space="preserve">this documentation comment by running </w:t>
      </w:r>
      <w:r w:rsidRPr="00DF53F7">
        <w:rPr>
          <w:rStyle w:val="Literal"/>
        </w:rPr>
        <w:t>cargo doc</w:t>
      </w:r>
      <w:r w:rsidRPr="00890BAC">
        <w:t>. This command runs the</w:t>
      </w:r>
      <w:r w:rsidR="00890BAC" w:rsidRPr="00890BAC">
        <w:t xml:space="preserve"> </w:t>
      </w:r>
      <w:r w:rsidRPr="00DF53F7">
        <w:rPr>
          <w:rStyle w:val="Literal"/>
        </w:rPr>
        <w:lastRenderedPageBreak/>
        <w:t>rustdoc</w:t>
      </w:r>
      <w:r w:rsidRPr="00890BAC">
        <w:t xml:space="preserve"> tool distributed with Rust and puts the generated HTML documentation</w:t>
      </w:r>
      <w:r w:rsidR="00890BAC" w:rsidRPr="00890BAC">
        <w:t xml:space="preserve"> </w:t>
      </w:r>
      <w:r w:rsidRPr="00890BAC">
        <w:t xml:space="preserve">in the </w:t>
      </w:r>
      <w:r w:rsidRPr="00DF53F7">
        <w:rPr>
          <w:rStyle w:val="Italic"/>
        </w:rPr>
        <w:t>target/doc</w:t>
      </w:r>
      <w:r w:rsidRPr="005263BC">
        <w:rPr>
          <w:lang w:eastAsia="en-GB"/>
        </w:rPr>
        <w:t xml:space="preserve"> directory.</w:t>
      </w:r>
    </w:p>
    <w:p w14:paraId="58AB30C1" w14:textId="2B564DA3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For convenience, running </w:t>
      </w:r>
      <w:r w:rsidRPr="00DF53F7">
        <w:rPr>
          <w:rStyle w:val="Literal"/>
        </w:rPr>
        <w:t>cargo doc --open</w:t>
      </w:r>
      <w:r w:rsidRPr="00890BAC">
        <w:t xml:space="preserve"> will build the HTML for your</w:t>
      </w:r>
      <w:r w:rsidR="00890BAC" w:rsidRPr="00890BAC">
        <w:t xml:space="preserve"> </w:t>
      </w:r>
      <w:r w:rsidRPr="00890BAC">
        <w:t>current crate’s documentation (as well as the documentation for all of your</w:t>
      </w:r>
      <w:r w:rsidR="00890BAC" w:rsidRPr="00890BAC">
        <w:t xml:space="preserve"> </w:t>
      </w:r>
      <w:r w:rsidRPr="00890BAC">
        <w:t>crate’s dependencies) and open the result in a web browser. Navigate to the</w:t>
      </w:r>
      <w:r w:rsidR="00890BAC" w:rsidRPr="00890BAC">
        <w:t xml:space="preserve">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function and you’ll see how the text in the documentation comments is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rendered, as shown in Figure 14-1</w:t>
      </w:r>
      <w:ins w:id="17" w:author="Audrey Doyle" w:date="2022-08-04T13:12:00Z">
        <w:r w:rsidR="00B549DE">
          <w:rPr>
            <w:lang w:eastAsia="en-GB"/>
          </w:rPr>
          <w:t>.</w:t>
        </w:r>
      </w:ins>
      <w:del w:id="18" w:author="Audrey Doyle" w:date="2022-08-04T13:12:00Z">
        <w:r w:rsidRPr="005263BC" w:rsidDel="00B549DE">
          <w:rPr>
            <w:lang w:eastAsia="en-GB"/>
          </w:rPr>
          <w:delText>:</w:delText>
        </w:r>
      </w:del>
    </w:p>
    <w:p w14:paraId="3A7A47DC" w14:textId="65C0AE5C" w:rsidR="005263BC" w:rsidRPr="005263BC" w:rsidRDefault="00AB2054" w:rsidP="00AB2054">
      <w:pPr>
        <w:pStyle w:val="GraphicSlug"/>
        <w:rPr>
          <w:lang w:eastAsia="en-GB"/>
        </w:rPr>
      </w:pPr>
      <w:r>
        <w:rPr>
          <w:lang w:eastAsia="en-GB"/>
        </w:rPr>
        <w:t>[f14</w:t>
      </w:r>
      <w:r w:rsidR="000F1A7E">
        <w:rPr>
          <w:lang w:eastAsia="en-GB"/>
        </w:rPr>
        <w:t>0</w:t>
      </w:r>
      <w:r>
        <w:rPr>
          <w:lang w:eastAsia="en-GB"/>
        </w:rPr>
        <w:t>01.</w:t>
      </w:r>
      <w:r w:rsidR="00D14F3A">
        <w:rPr>
          <w:lang w:eastAsia="en-GB"/>
        </w:rPr>
        <w:t>psd</w:t>
      </w:r>
      <w:r>
        <w:rPr>
          <w:lang w:eastAsia="en-GB"/>
        </w:rPr>
        <w:t>]</w:t>
      </w:r>
    </w:p>
    <w:p w14:paraId="0023A468" w14:textId="07C9B9B0" w:rsidR="005263BC" w:rsidRPr="005263BC" w:rsidRDefault="005263BC" w:rsidP="00AB2054">
      <w:pPr>
        <w:pStyle w:val="CaptionLine"/>
        <w:numPr>
          <w:ilvl w:val="4"/>
          <w:numId w:val="29"/>
        </w:numPr>
        <w:rPr>
          <w:lang w:eastAsia="en-GB"/>
        </w:rPr>
      </w:pPr>
      <w:r w:rsidRPr="00890BAC">
        <w:t xml:space="preserve">HTML documentation for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function</w:t>
      </w:r>
    </w:p>
    <w:p w14:paraId="7266E951" w14:textId="77777777" w:rsidR="005263BC" w:rsidRPr="005263BC" w:rsidRDefault="005263BC" w:rsidP="00DB4B1C">
      <w:pPr>
        <w:pStyle w:val="HeadC"/>
        <w:rPr>
          <w:lang w:eastAsia="en-GB"/>
        </w:rPr>
      </w:pPr>
      <w:bookmarkStart w:id="19" w:name="commonly-used-sections"/>
      <w:bookmarkStart w:id="20" w:name="_Toc106709092"/>
      <w:bookmarkEnd w:id="19"/>
      <w:r w:rsidRPr="005263BC">
        <w:rPr>
          <w:lang w:eastAsia="en-GB"/>
        </w:rPr>
        <w:t>Commonly Used Sections</w:t>
      </w:r>
      <w:bookmarkEnd w:id="20"/>
    </w:p>
    <w:p w14:paraId="7111C9D3" w14:textId="6CD018FF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We used the </w:t>
      </w:r>
      <w:r w:rsidRPr="00DF53F7">
        <w:rPr>
          <w:rStyle w:val="Literal"/>
        </w:rPr>
        <w:t># Examples</w:t>
      </w:r>
      <w:r w:rsidRPr="005263BC">
        <w:rPr>
          <w:lang w:eastAsia="en-GB"/>
        </w:rPr>
        <w:t xml:space="preserve"> Markdown heading in Listing 14-1 to create a section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in the HTML with the title “Examples.” Here are some other sections that crate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authors commonly use in their documentation:</w:t>
      </w:r>
    </w:p>
    <w:p w14:paraId="50269D13" w14:textId="779B7C7A" w:rsidR="00890BAC" w:rsidRDefault="005263BC" w:rsidP="00890BAC">
      <w:pPr>
        <w:pStyle w:val="RunInHead"/>
        <w:rPr>
          <w:lang w:eastAsia="en-GB"/>
        </w:rPr>
      </w:pPr>
      <w:r w:rsidRPr="005263BC">
        <w:rPr>
          <w:lang w:eastAsia="en-GB"/>
        </w:rPr>
        <w:t>Panic</w:t>
      </w:r>
    </w:p>
    <w:p w14:paraId="5278A68D" w14:textId="78D9A1F1" w:rsidR="005263BC" w:rsidRPr="005263BC" w:rsidRDefault="005263BC" w:rsidP="00890BAC">
      <w:pPr>
        <w:pStyle w:val="RunInPara"/>
        <w:rPr>
          <w:lang w:eastAsia="en-GB"/>
        </w:rPr>
      </w:pPr>
      <w:r w:rsidRPr="005263BC">
        <w:rPr>
          <w:lang w:eastAsia="en-GB"/>
        </w:rPr>
        <w:t>The scenarios in which the function being documented could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panic. Callers of the function who don’t want their programs to panic should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make sure they don’t call the function in these situations.</w:t>
      </w:r>
    </w:p>
    <w:p w14:paraId="797CEC61" w14:textId="5269A371" w:rsidR="00DF53F7" w:rsidRDefault="005263BC" w:rsidP="00890BAC">
      <w:pPr>
        <w:pStyle w:val="RunInHead"/>
      </w:pPr>
      <w:r w:rsidRPr="005263BC">
        <w:rPr>
          <w:lang w:eastAsia="en-GB"/>
        </w:rPr>
        <w:t>Errors</w:t>
      </w:r>
    </w:p>
    <w:p w14:paraId="799A55A5" w14:textId="122390F6" w:rsidR="005263BC" w:rsidRPr="005263BC" w:rsidRDefault="005263BC" w:rsidP="00DF53F7">
      <w:pPr>
        <w:pStyle w:val="RunInPara"/>
        <w:rPr>
          <w:lang w:eastAsia="en-GB"/>
        </w:rPr>
      </w:pPr>
      <w:r w:rsidRPr="00890BAC">
        <w:t xml:space="preserve">If the function returns a </w:t>
      </w:r>
      <w:r w:rsidRPr="00DF53F7">
        <w:rPr>
          <w:rStyle w:val="Literal"/>
        </w:rPr>
        <w:t>Result</w:t>
      </w:r>
      <w:r w:rsidRPr="005263BC">
        <w:rPr>
          <w:lang w:eastAsia="en-GB"/>
        </w:rPr>
        <w:t>, describing the kinds of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errors that might occur and what conditions might cause those errors to be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returned can be helpful to callers so they can write code to handle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different kinds of errors in different ways.</w:t>
      </w:r>
    </w:p>
    <w:p w14:paraId="04DB1C1E" w14:textId="3217E70F" w:rsidR="00DF53F7" w:rsidRDefault="005263BC" w:rsidP="00890BAC">
      <w:pPr>
        <w:pStyle w:val="RunInHead"/>
      </w:pPr>
      <w:r w:rsidRPr="005263BC">
        <w:rPr>
          <w:lang w:eastAsia="en-GB"/>
        </w:rPr>
        <w:t>Safety</w:t>
      </w:r>
    </w:p>
    <w:p w14:paraId="30D4A6C2" w14:textId="17657923" w:rsidR="005263BC" w:rsidRPr="005263BC" w:rsidRDefault="005263BC" w:rsidP="00DF53F7">
      <w:pPr>
        <w:pStyle w:val="RunInPara"/>
        <w:rPr>
          <w:lang w:eastAsia="en-GB"/>
        </w:rPr>
      </w:pPr>
      <w:r w:rsidRPr="00890BAC">
        <w:t xml:space="preserve">If the function is </w:t>
      </w:r>
      <w:r w:rsidRPr="00DF53F7">
        <w:rPr>
          <w:rStyle w:val="Literal"/>
        </w:rPr>
        <w:t>unsafe</w:t>
      </w:r>
      <w:r w:rsidRPr="005263BC">
        <w:rPr>
          <w:lang w:eastAsia="en-GB"/>
        </w:rPr>
        <w:t xml:space="preserve"> to call (we discuss unsafety in</w:t>
      </w:r>
      <w:r w:rsidR="00890BAC">
        <w:rPr>
          <w:lang w:eastAsia="en-GB"/>
        </w:rPr>
        <w:t xml:space="preserve"> </w:t>
      </w:r>
      <w:r w:rsidR="00DF53F7" w:rsidRPr="00F46B1A">
        <w:rPr>
          <w:rStyle w:val="Xref"/>
        </w:rPr>
        <w:t>Chapter</w:t>
      </w:r>
      <w:r w:rsidRPr="00F46B1A">
        <w:rPr>
          <w:rStyle w:val="Xref"/>
        </w:rPr>
        <w:t xml:space="preserve"> 19</w:t>
      </w:r>
      <w:r w:rsidRPr="005263BC">
        <w:rPr>
          <w:lang w:eastAsia="en-GB"/>
        </w:rPr>
        <w:t>), there should be a section explaining why the function is unsafe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and covering the invariants that the function expects callers to uphold.</w:t>
      </w:r>
    </w:p>
    <w:p w14:paraId="690E3837" w14:textId="6E201384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Most documentation comments don’t need all of these sections, but this is a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good checklist to remind you of the aspects of your code users will be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interested in knowing about.</w:t>
      </w:r>
    </w:p>
    <w:p w14:paraId="618F8AB8" w14:textId="77777777" w:rsidR="005263BC" w:rsidRPr="005263BC" w:rsidRDefault="005263BC" w:rsidP="00DB4B1C">
      <w:pPr>
        <w:pStyle w:val="HeadC"/>
        <w:rPr>
          <w:lang w:eastAsia="en-GB"/>
        </w:rPr>
      </w:pPr>
      <w:bookmarkStart w:id="21" w:name="documentation-comments-as-tests"/>
      <w:bookmarkStart w:id="22" w:name="_Toc106709093"/>
      <w:bookmarkEnd w:id="21"/>
      <w:r w:rsidRPr="005263BC">
        <w:rPr>
          <w:lang w:eastAsia="en-GB"/>
        </w:rPr>
        <w:t>Documentation Comments as Tests</w:t>
      </w:r>
      <w:bookmarkEnd w:id="22"/>
    </w:p>
    <w:p w14:paraId="5AC98E88" w14:textId="27915EDE" w:rsidR="005263BC" w:rsidRPr="005263BC" w:rsidRDefault="005263BC" w:rsidP="00890BAC">
      <w:pPr>
        <w:pStyle w:val="Body"/>
        <w:rPr>
          <w:lang w:eastAsia="en-GB"/>
        </w:rPr>
      </w:pPr>
      <w:r w:rsidRPr="00890BAC">
        <w:t>Adding example code blocks in your documentation comments can help demonstrate</w:t>
      </w:r>
      <w:r w:rsidR="00890BAC" w:rsidRPr="00890BAC">
        <w:t xml:space="preserve"> </w:t>
      </w:r>
      <w:r w:rsidRPr="00890BAC">
        <w:t xml:space="preserve">how to use your library, and doing so has an additional bonus: running </w:t>
      </w:r>
      <w:r w:rsidRPr="00DF53F7">
        <w:rPr>
          <w:rStyle w:val="Literal"/>
        </w:rPr>
        <w:t>cargo test</w:t>
      </w:r>
      <w:r w:rsidRPr="00890BAC">
        <w:t xml:space="preserve"> will run the code examples in your documentation as tests! Nothing is</w:t>
      </w:r>
      <w:r w:rsidR="00890BAC" w:rsidRPr="00890BAC">
        <w:t xml:space="preserve"> </w:t>
      </w:r>
      <w:r w:rsidRPr="00890BAC">
        <w:t>better than documentation with examples. But nothing is worse than examples</w:t>
      </w:r>
      <w:r w:rsidR="00890BAC" w:rsidRPr="00890BAC">
        <w:t xml:space="preserve"> </w:t>
      </w:r>
      <w:r w:rsidRPr="00890BAC">
        <w:t>that don’t work because the code has changed since the documentation was</w:t>
      </w:r>
      <w:r w:rsidR="00890BAC" w:rsidRPr="00890BAC">
        <w:t xml:space="preserve"> </w:t>
      </w:r>
      <w:r w:rsidRPr="00890BAC">
        <w:t xml:space="preserve">written. If we run </w:t>
      </w:r>
      <w:r w:rsidRPr="00DF53F7">
        <w:rPr>
          <w:rStyle w:val="Literal"/>
        </w:rPr>
        <w:t>cargo test</w:t>
      </w:r>
      <w:r w:rsidRPr="00890BAC">
        <w:t xml:space="preserve"> with the documentation for the </w:t>
      </w:r>
      <w:r w:rsidRPr="00DF53F7">
        <w:rPr>
          <w:rStyle w:val="Literal"/>
        </w:rPr>
        <w:t>add_one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function from Listing 14-1, we will see a section in the test results </w:t>
      </w:r>
      <w:ins w:id="23" w:author="Audrey Doyle" w:date="2022-08-04T13:09:00Z">
        <w:r w:rsidR="00797351">
          <w:rPr>
            <w:lang w:eastAsia="en-GB"/>
          </w:rPr>
          <w:t xml:space="preserve">that looks </w:t>
        </w:r>
      </w:ins>
      <w:r w:rsidRPr="005263BC">
        <w:rPr>
          <w:lang w:eastAsia="en-GB"/>
        </w:rPr>
        <w:t>like this:</w:t>
      </w:r>
    </w:p>
    <w:p w14:paraId="016DE182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Doc-tests my_crate</w:t>
      </w:r>
    </w:p>
    <w:p w14:paraId="6F70F37E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5B3A1C9D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running 1 test</w:t>
      </w:r>
    </w:p>
    <w:p w14:paraId="5F68915E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test src/lib.rs - add_one (line 5) ... ok</w:t>
      </w:r>
    </w:p>
    <w:p w14:paraId="499DB749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428D5A30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lastRenderedPageBreak/>
        <w:t>test result: ok. 1 passed; 0 failed; 0 ignored; 0 measured; 0 filtered out; finished in 0.27s</w:t>
      </w:r>
    </w:p>
    <w:p w14:paraId="43C9C824" w14:textId="188AD708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Now if we change either the function or the example so the </w:t>
      </w:r>
      <w:r w:rsidRPr="00DF53F7">
        <w:rPr>
          <w:rStyle w:val="Literal"/>
        </w:rPr>
        <w:t>assert_eq!</w:t>
      </w:r>
      <w:r w:rsidRPr="00890BAC">
        <w:t xml:space="preserve"> in the</w:t>
      </w:r>
      <w:r w:rsidR="00890BAC" w:rsidRPr="00890BAC">
        <w:t xml:space="preserve"> </w:t>
      </w:r>
      <w:r w:rsidRPr="00890BAC">
        <w:t xml:space="preserve">example panics and run </w:t>
      </w:r>
      <w:r w:rsidRPr="00DF53F7">
        <w:rPr>
          <w:rStyle w:val="Literal"/>
        </w:rPr>
        <w:t>cargo test</w:t>
      </w:r>
      <w:r w:rsidRPr="005263BC">
        <w:rPr>
          <w:lang w:eastAsia="en-GB"/>
        </w:rPr>
        <w:t xml:space="preserve"> again, we’ll see that the doc tests catch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that the example and the code are out of sync with each other!</w:t>
      </w:r>
    </w:p>
    <w:p w14:paraId="2F0FEBB7" w14:textId="77777777" w:rsidR="005263BC" w:rsidRPr="005263BC" w:rsidRDefault="005263BC" w:rsidP="00DB4B1C">
      <w:pPr>
        <w:pStyle w:val="HeadC"/>
        <w:rPr>
          <w:lang w:eastAsia="en-GB"/>
        </w:rPr>
      </w:pPr>
      <w:bookmarkStart w:id="24" w:name="commenting-contained-items"/>
      <w:bookmarkStart w:id="25" w:name="_Toc106709094"/>
      <w:bookmarkEnd w:id="24"/>
      <w:r w:rsidRPr="005263BC">
        <w:rPr>
          <w:lang w:eastAsia="en-GB"/>
        </w:rPr>
        <w:t>Commenting Contained Items</w:t>
      </w:r>
      <w:bookmarkEnd w:id="25"/>
    </w:p>
    <w:p w14:paraId="10D28EC5" w14:textId="26F152AF" w:rsidR="005263BC" w:rsidRPr="005263BC" w:rsidRDefault="005263BC" w:rsidP="00890BAC">
      <w:pPr>
        <w:pStyle w:val="Body"/>
        <w:rPr>
          <w:lang w:eastAsia="en-GB"/>
        </w:rPr>
      </w:pPr>
      <w:commentRangeStart w:id="26"/>
      <w:r w:rsidRPr="00890BAC">
        <w:t xml:space="preserve">The style of doc comment </w:t>
      </w:r>
      <w:commentRangeEnd w:id="26"/>
      <w:r w:rsidR="00797351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6"/>
      </w:r>
      <w:r w:rsidRPr="00DF53F7">
        <w:rPr>
          <w:rStyle w:val="Literal"/>
        </w:rPr>
        <w:t>//!</w:t>
      </w:r>
      <w:r w:rsidRPr="00890BAC">
        <w:t xml:space="preserve"> adds documentation to the item that contains the</w:t>
      </w:r>
      <w:r w:rsidR="00890BAC" w:rsidRPr="00890BAC">
        <w:t xml:space="preserve"> </w:t>
      </w:r>
      <w:r w:rsidRPr="00890BAC">
        <w:t>comments rather than to the items following the comments. We typically use</w:t>
      </w:r>
      <w:r w:rsidR="00890BAC" w:rsidRPr="00890BAC">
        <w:t xml:space="preserve"> </w:t>
      </w:r>
      <w:r w:rsidRPr="00890BAC">
        <w:t>these doc comments inside the crate root file (</w:t>
      </w:r>
      <w:r w:rsidRPr="00DF53F7">
        <w:rPr>
          <w:rStyle w:val="Italic"/>
        </w:rPr>
        <w:t>src/lib.rs</w:t>
      </w:r>
      <w:r w:rsidRPr="005263BC">
        <w:rPr>
          <w:lang w:eastAsia="en-GB"/>
        </w:rPr>
        <w:t xml:space="preserve"> by convention) or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inside a module to document the crate or the module as a whole.</w:t>
      </w:r>
    </w:p>
    <w:p w14:paraId="78BBD363" w14:textId="0828F56C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For example, to add documentation that describes the purpose of the </w:t>
      </w:r>
      <w:r w:rsidRPr="00DF53F7">
        <w:rPr>
          <w:rStyle w:val="Literal"/>
        </w:rPr>
        <w:t>my_crate</w:t>
      </w:r>
      <w:r w:rsidR="00890BAC" w:rsidRPr="00890BAC">
        <w:t xml:space="preserve"> </w:t>
      </w:r>
      <w:r w:rsidRPr="00890BAC">
        <w:t xml:space="preserve">crate that contains the </w:t>
      </w:r>
      <w:r w:rsidRPr="00DF53F7">
        <w:rPr>
          <w:rStyle w:val="Literal"/>
        </w:rPr>
        <w:t>add_one</w:t>
      </w:r>
      <w:r w:rsidRPr="00890BAC">
        <w:t xml:space="preserve"> function, we add documentation comments that</w:t>
      </w:r>
      <w:r w:rsidR="00890BAC" w:rsidRPr="00890BAC">
        <w:t xml:space="preserve"> </w:t>
      </w:r>
      <w:r w:rsidRPr="00890BAC">
        <w:t xml:space="preserve">start with </w:t>
      </w:r>
      <w:r w:rsidRPr="00DF53F7">
        <w:rPr>
          <w:rStyle w:val="Literal"/>
        </w:rPr>
        <w:t>//!</w:t>
      </w:r>
      <w:r w:rsidRPr="00890BAC">
        <w:t xml:space="preserve"> to the beginning of the </w:t>
      </w:r>
      <w:r w:rsidRPr="00DF53F7">
        <w:rPr>
          <w:rStyle w:val="Italic"/>
        </w:rPr>
        <w:t>src/lib.rs</w:t>
      </w:r>
      <w:r w:rsidRPr="005263BC">
        <w:rPr>
          <w:lang w:eastAsia="en-GB"/>
        </w:rPr>
        <w:t xml:space="preserve"> file, as shown in Listing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14-2</w:t>
      </w:r>
      <w:ins w:id="27" w:author="Audrey Doyle" w:date="2022-08-04T13:10:00Z">
        <w:r w:rsidR="00797351">
          <w:rPr>
            <w:lang w:eastAsia="en-GB"/>
          </w:rPr>
          <w:t>.</w:t>
        </w:r>
      </w:ins>
      <w:del w:id="28" w:author="Audrey Doyle" w:date="2022-08-04T13:10:00Z">
        <w:r w:rsidRPr="005263BC" w:rsidDel="00797351">
          <w:rPr>
            <w:lang w:eastAsia="en-GB"/>
          </w:rPr>
          <w:delText>:</w:delText>
        </w:r>
      </w:del>
    </w:p>
    <w:p w14:paraId="58A9632A" w14:textId="24025943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/lib.rs</w:t>
      </w:r>
    </w:p>
    <w:p w14:paraId="754E392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 # My Crate</w:t>
      </w:r>
    </w:p>
    <w:p w14:paraId="54F40A9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</w:t>
      </w:r>
    </w:p>
    <w:p w14:paraId="31468F3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 `my_crate` is a collection of utilities to make performing certain</w:t>
      </w:r>
    </w:p>
    <w:p w14:paraId="7AF19E8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 calculations more convenient.</w:t>
      </w:r>
    </w:p>
    <w:p w14:paraId="225A8D10" w14:textId="77777777" w:rsidR="005263BC" w:rsidRPr="005263BC" w:rsidRDefault="005263BC" w:rsidP="00890BAC">
      <w:pPr>
        <w:pStyle w:val="Code"/>
        <w:rPr>
          <w:lang w:eastAsia="en-GB"/>
        </w:rPr>
      </w:pPr>
    </w:p>
    <w:p w14:paraId="06E25C5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Adds one to the number given.</w:t>
      </w:r>
    </w:p>
    <w:p w14:paraId="34FCE13A" w14:textId="20DDDC89" w:rsidR="005263BC" w:rsidRPr="005263BC" w:rsidRDefault="001100BF" w:rsidP="00890BAC">
      <w:pPr>
        <w:pStyle w:val="Code"/>
        <w:rPr>
          <w:lang w:eastAsia="en-GB"/>
        </w:rPr>
      </w:pPr>
      <w:r>
        <w:rPr>
          <w:lang w:eastAsia="en-GB"/>
        </w:rPr>
        <w:t xml:space="preserve"> </w:t>
      </w:r>
      <w:commentRangeStart w:id="29"/>
      <w:r w:rsidRPr="001100BF">
        <w:rPr>
          <w:rStyle w:val="LiteralItalic"/>
        </w:rPr>
        <w:t>--snip--</w:t>
      </w:r>
      <w:commentRangeEnd w:id="29"/>
      <w:r w:rsidR="00B549DE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9"/>
      </w:r>
    </w:p>
    <w:p w14:paraId="64593853" w14:textId="7D6DEB79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Documentation for the </w:t>
      </w:r>
      <w:r w:rsidRPr="00DF53F7">
        <w:rPr>
          <w:rStyle w:val="Literal"/>
        </w:rPr>
        <w:t>my_crate</w:t>
      </w:r>
      <w:r w:rsidRPr="005263BC">
        <w:rPr>
          <w:lang w:eastAsia="en-GB"/>
        </w:rPr>
        <w:t xml:space="preserve"> crate as a whole</w:t>
      </w:r>
    </w:p>
    <w:p w14:paraId="4DD2A237" w14:textId="0F5AD0B1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Notice there isn’t any code after the last line that begins with </w:t>
      </w:r>
      <w:r w:rsidRPr="00DF53F7">
        <w:rPr>
          <w:rStyle w:val="Literal"/>
        </w:rPr>
        <w:t>//!</w:t>
      </w:r>
      <w:r w:rsidRPr="00890BAC">
        <w:t>. Because</w:t>
      </w:r>
      <w:r w:rsidR="00890BAC" w:rsidRPr="00890BAC">
        <w:t xml:space="preserve"> </w:t>
      </w:r>
      <w:r w:rsidRPr="00890BAC">
        <w:t xml:space="preserve">we started the comments with </w:t>
      </w:r>
      <w:r w:rsidRPr="00DF53F7">
        <w:rPr>
          <w:rStyle w:val="Literal"/>
        </w:rPr>
        <w:t>//!</w:t>
      </w:r>
      <w:r w:rsidRPr="00890BAC">
        <w:t xml:space="preserve"> instead of </w:t>
      </w:r>
      <w:r w:rsidRPr="00DF53F7">
        <w:rPr>
          <w:rStyle w:val="Literal"/>
        </w:rPr>
        <w:t>///</w:t>
      </w:r>
      <w:r w:rsidRPr="00890BAC">
        <w:t>, we’re documenting the item</w:t>
      </w:r>
      <w:r w:rsidR="00890BAC" w:rsidRPr="00890BAC">
        <w:t xml:space="preserve"> </w:t>
      </w:r>
      <w:r w:rsidRPr="00890BAC">
        <w:t>that contains this comment rather than an item that follows this comment. In</w:t>
      </w:r>
      <w:r w:rsidR="00890BAC" w:rsidRPr="00890BAC">
        <w:t xml:space="preserve"> </w:t>
      </w:r>
      <w:r w:rsidRPr="00890BAC">
        <w:t xml:space="preserve">this case, that item is the </w:t>
      </w:r>
      <w:r w:rsidRPr="00DF53F7">
        <w:rPr>
          <w:rStyle w:val="Italic"/>
        </w:rPr>
        <w:t>src/lib.rs</w:t>
      </w:r>
      <w:r w:rsidRPr="005263BC">
        <w:rPr>
          <w:lang w:eastAsia="en-GB"/>
        </w:rPr>
        <w:t xml:space="preserve"> file, which is the crate root. These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comments describe the entire crate.</w:t>
      </w:r>
    </w:p>
    <w:p w14:paraId="24A5FE8F" w14:textId="2DDBD8CF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When we run </w:t>
      </w:r>
      <w:r w:rsidRPr="00DF53F7">
        <w:rPr>
          <w:rStyle w:val="Literal"/>
        </w:rPr>
        <w:t>cargo doc --open</w:t>
      </w:r>
      <w:r w:rsidRPr="00890BAC">
        <w:t>, these comments will display on the front</w:t>
      </w:r>
      <w:r w:rsidR="00890BAC" w:rsidRPr="00890BAC">
        <w:t xml:space="preserve"> </w:t>
      </w:r>
      <w:r w:rsidRPr="00890BAC">
        <w:t xml:space="preserve">page of the documentation for </w:t>
      </w:r>
      <w:r w:rsidRPr="00DF53F7">
        <w:rPr>
          <w:rStyle w:val="Literal"/>
        </w:rPr>
        <w:t>my_crate</w:t>
      </w:r>
      <w:r w:rsidRPr="005263BC">
        <w:rPr>
          <w:lang w:eastAsia="en-GB"/>
        </w:rPr>
        <w:t xml:space="preserve"> above the list of public items in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crate, as shown in Figure 14-2</w:t>
      </w:r>
      <w:ins w:id="30" w:author="Audrey Doyle" w:date="2022-08-04T13:12:00Z">
        <w:r w:rsidR="00B549DE">
          <w:rPr>
            <w:lang w:eastAsia="en-GB"/>
          </w:rPr>
          <w:t>.</w:t>
        </w:r>
      </w:ins>
      <w:del w:id="31" w:author="Audrey Doyle" w:date="2022-08-04T13:12:00Z">
        <w:r w:rsidRPr="005263BC" w:rsidDel="00B549DE">
          <w:rPr>
            <w:lang w:eastAsia="en-GB"/>
          </w:rPr>
          <w:delText>:</w:delText>
        </w:r>
      </w:del>
    </w:p>
    <w:p w14:paraId="0F2380FB" w14:textId="799F2A99" w:rsidR="005263BC" w:rsidRPr="005263BC" w:rsidRDefault="00AB2054" w:rsidP="00AB2054">
      <w:pPr>
        <w:pStyle w:val="GraphicSlug"/>
        <w:rPr>
          <w:lang w:eastAsia="en-GB"/>
        </w:rPr>
      </w:pPr>
      <w:r>
        <w:rPr>
          <w:lang w:eastAsia="en-GB"/>
        </w:rPr>
        <w:t>[f14</w:t>
      </w:r>
      <w:r w:rsidR="000F1A7E">
        <w:rPr>
          <w:lang w:eastAsia="en-GB"/>
        </w:rPr>
        <w:t>0</w:t>
      </w:r>
      <w:r>
        <w:rPr>
          <w:lang w:eastAsia="en-GB"/>
        </w:rPr>
        <w:t>02.</w:t>
      </w:r>
      <w:r w:rsidR="00D14F3A">
        <w:rPr>
          <w:lang w:eastAsia="en-GB"/>
        </w:rPr>
        <w:t>psd</w:t>
      </w:r>
      <w:r>
        <w:rPr>
          <w:lang w:eastAsia="en-GB"/>
        </w:rPr>
        <w:t>]</w:t>
      </w:r>
    </w:p>
    <w:p w14:paraId="6017C62B" w14:textId="45C2C6E7" w:rsidR="005263BC" w:rsidRPr="005263BC" w:rsidRDefault="005263BC" w:rsidP="00EB1F22">
      <w:pPr>
        <w:pStyle w:val="CaptionLine"/>
        <w:rPr>
          <w:lang w:eastAsia="en-GB"/>
        </w:rPr>
      </w:pPr>
      <w:r w:rsidRPr="00890BAC">
        <w:t xml:space="preserve">Rendered documentation for </w:t>
      </w:r>
      <w:r w:rsidRPr="00DF53F7">
        <w:rPr>
          <w:rStyle w:val="Literal"/>
        </w:rPr>
        <w:t>my_crate</w:t>
      </w:r>
      <w:r w:rsidRPr="005263BC">
        <w:rPr>
          <w:lang w:eastAsia="en-GB"/>
        </w:rPr>
        <w:t>, including the comment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describing the crate as a whole</w:t>
      </w:r>
    </w:p>
    <w:p w14:paraId="0B1A472D" w14:textId="3CB46585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Documentation comments within items are useful for describing crates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modules especially. Use them to explain the overall purpose of the container to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help your users understand the crate’s organization.</w:t>
      </w:r>
    </w:p>
    <w:p w14:paraId="0A293DE0" w14:textId="77777777" w:rsidR="005263BC" w:rsidRPr="005263BC" w:rsidRDefault="005263BC" w:rsidP="00DB4B1C">
      <w:pPr>
        <w:pStyle w:val="HeadB"/>
        <w:rPr>
          <w:lang w:eastAsia="en-GB"/>
        </w:rPr>
      </w:pPr>
      <w:bookmarkStart w:id="32" w:name="exporting-a-convenient-public-api-with-`"/>
      <w:bookmarkStart w:id="33" w:name="_Toc106709095"/>
      <w:bookmarkEnd w:id="32"/>
      <w:r w:rsidRPr="00890BAC">
        <w:t xml:space="preserve">Exporting a Convenient Public API with </w:t>
      </w:r>
      <w:r w:rsidRPr="00DF53F7">
        <w:t>pub use</w:t>
      </w:r>
      <w:bookmarkEnd w:id="33"/>
    </w:p>
    <w:p w14:paraId="6B377A83" w14:textId="4A1F0C40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The structure of your public API is a major consideration when publishing a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crate. People who use your crate are less familiar with the structure than you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are </w:t>
      </w:r>
      <w:r w:rsidRPr="005263BC">
        <w:rPr>
          <w:lang w:eastAsia="en-GB"/>
        </w:rPr>
        <w:lastRenderedPageBreak/>
        <w:t>and might have difficulty finding the pieces they want to use if your crate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has a large module hierarchy.</w:t>
      </w:r>
    </w:p>
    <w:p w14:paraId="4A63E003" w14:textId="2AA2D32E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In </w:t>
      </w:r>
      <w:r w:rsidR="00DF53F7" w:rsidRPr="00F46B1A">
        <w:rPr>
          <w:rStyle w:val="Xref"/>
        </w:rPr>
        <w:t>Chapter</w:t>
      </w:r>
      <w:r w:rsidRPr="00F46B1A">
        <w:rPr>
          <w:rStyle w:val="Xref"/>
        </w:rPr>
        <w:t xml:space="preserve"> 7</w:t>
      </w:r>
      <w:r w:rsidRPr="00890BAC">
        <w:t xml:space="preserve">, we covered how to make items public using the </w:t>
      </w:r>
      <w:r w:rsidRPr="00DF53F7">
        <w:rPr>
          <w:rStyle w:val="Literal"/>
        </w:rPr>
        <w:t>pub</w:t>
      </w:r>
      <w:r w:rsidRPr="00890BAC">
        <w:t xml:space="preserve"> keyword, and</w:t>
      </w:r>
      <w:r w:rsidR="00890BAC" w:rsidRPr="00890BAC">
        <w:t xml:space="preserve"> </w:t>
      </w:r>
      <w:r w:rsidRPr="00890BAC">
        <w:t xml:space="preserve">bring items into a scope with the </w:t>
      </w:r>
      <w:r w:rsidRPr="00DF53F7">
        <w:rPr>
          <w:rStyle w:val="Literal"/>
        </w:rPr>
        <w:t>use</w:t>
      </w:r>
      <w:r w:rsidRPr="00890BAC">
        <w:t xml:space="preserve"> keyword. However, the structure that</w:t>
      </w:r>
      <w:r w:rsidR="00890BAC" w:rsidRPr="00890BAC">
        <w:t xml:space="preserve"> </w:t>
      </w:r>
      <w:r w:rsidRPr="00890BAC">
        <w:t>makes sense to you while you’re developing a crate might not be very convenient</w:t>
      </w:r>
      <w:r w:rsidR="00890BAC" w:rsidRPr="00890BAC">
        <w:t xml:space="preserve"> </w:t>
      </w:r>
      <w:r w:rsidRPr="00890BAC">
        <w:t>for your users. You might want to organize your structs in a hierarchy</w:t>
      </w:r>
      <w:r w:rsidR="00890BAC" w:rsidRPr="00890BAC">
        <w:t xml:space="preserve"> </w:t>
      </w:r>
      <w:r w:rsidRPr="00890BAC">
        <w:t>containing multiple levels, but then people who want to use a type you’ve</w:t>
      </w:r>
      <w:r w:rsidR="00890BAC" w:rsidRPr="00890BAC">
        <w:t xml:space="preserve"> </w:t>
      </w:r>
      <w:r w:rsidRPr="00890BAC">
        <w:t>defined deep in the hierarchy might have trouble finding out that type exists.</w:t>
      </w:r>
      <w:r w:rsidR="00890BAC" w:rsidRPr="00890BAC">
        <w:t xml:space="preserve"> </w:t>
      </w:r>
      <w:r w:rsidRPr="00890BAC">
        <w:t xml:space="preserve">They might also be annoyed at having to enter </w:t>
      </w:r>
      <w:r w:rsidRPr="00DF53F7">
        <w:rPr>
          <w:rStyle w:val="Literal"/>
        </w:rPr>
        <w:t>use</w:t>
      </w:r>
      <w:r w:rsidR="00890BAC" w:rsidRPr="00890BAC">
        <w:t xml:space="preserve"> </w:t>
      </w:r>
      <w:r w:rsidRPr="00DF53F7">
        <w:rPr>
          <w:rStyle w:val="Literal"/>
        </w:rPr>
        <w:t>my_crate::some_module::another_module::UsefulType;</w:t>
      </w:r>
      <w:r w:rsidRPr="00890BAC">
        <w:t xml:space="preserve"> rather than </w:t>
      </w:r>
      <w:r w:rsidRPr="00DF53F7">
        <w:rPr>
          <w:rStyle w:val="Literal"/>
        </w:rPr>
        <w:t>use</w:t>
      </w:r>
      <w:r w:rsidR="00890BAC" w:rsidRPr="00890BAC">
        <w:t xml:space="preserve"> </w:t>
      </w:r>
      <w:r w:rsidRPr="00DF53F7">
        <w:rPr>
          <w:rStyle w:val="Literal"/>
        </w:rPr>
        <w:t>my_crate::UsefulType;</w:t>
      </w:r>
      <w:r w:rsidRPr="005263BC">
        <w:rPr>
          <w:lang w:eastAsia="en-GB"/>
        </w:rPr>
        <w:t>.</w:t>
      </w:r>
    </w:p>
    <w:p w14:paraId="7495A6A2" w14:textId="3F5E9AE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The good news is that if the structure </w:t>
      </w:r>
      <w:r w:rsidRPr="00DF53F7">
        <w:rPr>
          <w:rStyle w:val="Italic"/>
        </w:rPr>
        <w:t>isn’t</w:t>
      </w:r>
      <w:r w:rsidRPr="00890BAC">
        <w:t xml:space="preserve"> convenient for others to use</w:t>
      </w:r>
      <w:r w:rsidR="00890BAC" w:rsidRPr="00890BAC">
        <w:t xml:space="preserve"> </w:t>
      </w:r>
      <w:r w:rsidRPr="00890BAC">
        <w:t>from another library, you don’t have to rearrange your internal organization:</w:t>
      </w:r>
      <w:r w:rsidR="00890BAC" w:rsidRPr="00890BAC">
        <w:t xml:space="preserve"> </w:t>
      </w:r>
      <w:r w:rsidRPr="00890BAC">
        <w:t>instead, you can re-export items to make a public structure that’s different</w:t>
      </w:r>
      <w:r w:rsidR="00890BAC" w:rsidRPr="00890BAC">
        <w:t xml:space="preserve"> </w:t>
      </w:r>
      <w:r w:rsidRPr="00890BAC">
        <w:t xml:space="preserve">from your private structure by using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>. Re-exporting takes a public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item in one location and makes it public in another location, as if it were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defined in the other location instead.</w:t>
      </w:r>
    </w:p>
    <w:p w14:paraId="2C2682FF" w14:textId="5388EAE6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For example, say we made a library named </w:t>
      </w:r>
      <w:r w:rsidRPr="00DF53F7">
        <w:rPr>
          <w:rStyle w:val="Literal"/>
        </w:rPr>
        <w:t>art</w:t>
      </w:r>
      <w:r w:rsidRPr="00890BAC">
        <w:t xml:space="preserve"> for modeling artistic concepts.</w:t>
      </w:r>
      <w:r w:rsidR="00890BAC" w:rsidRPr="00890BAC">
        <w:t xml:space="preserve"> </w:t>
      </w:r>
      <w:r w:rsidRPr="00890BAC">
        <w:t xml:space="preserve">Within this library are two modules: a </w:t>
      </w:r>
      <w:r w:rsidRPr="00DF53F7">
        <w:rPr>
          <w:rStyle w:val="Literal"/>
        </w:rPr>
        <w:t>kinds</w:t>
      </w:r>
      <w:r w:rsidRPr="00890BAC">
        <w:t xml:space="preserve"> module containing two enums</w:t>
      </w:r>
      <w:r w:rsidR="00890BAC" w:rsidRPr="00890BAC">
        <w:t xml:space="preserve"> </w:t>
      </w:r>
      <w:r w:rsidRPr="00890BAC">
        <w:t xml:space="preserve">named </w:t>
      </w:r>
      <w:r w:rsidRPr="00DF53F7">
        <w:rPr>
          <w:rStyle w:val="Literal"/>
        </w:rPr>
        <w:t>PrimaryColor</w:t>
      </w:r>
      <w:r w:rsidRPr="00890BAC">
        <w:t xml:space="preserve"> and </w:t>
      </w:r>
      <w:r w:rsidRPr="00DF53F7">
        <w:rPr>
          <w:rStyle w:val="Literal"/>
        </w:rPr>
        <w:t>SecondaryColor</w:t>
      </w:r>
      <w:r w:rsidRPr="00890BAC">
        <w:t xml:space="preserve"> and a </w:t>
      </w:r>
      <w:r w:rsidRPr="00DF53F7">
        <w:rPr>
          <w:rStyle w:val="Literal"/>
        </w:rPr>
        <w:t>utils</w:t>
      </w:r>
      <w:r w:rsidRPr="00890BAC">
        <w:t xml:space="preserve"> module containing a</w:t>
      </w:r>
      <w:r w:rsidR="00890BAC" w:rsidRPr="00890BAC">
        <w:t xml:space="preserve"> </w:t>
      </w:r>
      <w:r w:rsidRPr="00890BAC">
        <w:t xml:space="preserve">function named </w:t>
      </w:r>
      <w:r w:rsidRPr="00DF53F7">
        <w:rPr>
          <w:rStyle w:val="Literal"/>
        </w:rPr>
        <w:t>mix</w:t>
      </w:r>
      <w:r w:rsidRPr="005263BC">
        <w:rPr>
          <w:lang w:eastAsia="en-GB"/>
        </w:rPr>
        <w:t>, as shown in Listing 14-3</w:t>
      </w:r>
      <w:ins w:id="34" w:author="Audrey Doyle" w:date="2022-08-04T13:14:00Z">
        <w:r w:rsidR="00B549DE">
          <w:rPr>
            <w:lang w:eastAsia="en-GB"/>
          </w:rPr>
          <w:t>.</w:t>
        </w:r>
      </w:ins>
      <w:del w:id="35" w:author="Audrey Doyle" w:date="2022-08-04T13:14:00Z">
        <w:r w:rsidRPr="005263BC" w:rsidDel="00B549DE">
          <w:rPr>
            <w:lang w:eastAsia="en-GB"/>
          </w:rPr>
          <w:delText>:</w:delText>
        </w:r>
      </w:del>
    </w:p>
    <w:p w14:paraId="5C7C4B13" w14:textId="3F9E78D5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/lib.rs</w:t>
      </w:r>
    </w:p>
    <w:p w14:paraId="2758FAF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 # Art</w:t>
      </w:r>
    </w:p>
    <w:p w14:paraId="1BA067C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</w:t>
      </w:r>
    </w:p>
    <w:p w14:paraId="73BA819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 A library for modeling artistic concepts.</w:t>
      </w:r>
    </w:p>
    <w:p w14:paraId="550AED40" w14:textId="77777777" w:rsidR="005263BC" w:rsidRPr="005263BC" w:rsidRDefault="005263BC" w:rsidP="00890BAC">
      <w:pPr>
        <w:pStyle w:val="Code"/>
        <w:rPr>
          <w:lang w:eastAsia="en-GB"/>
        </w:rPr>
      </w:pPr>
    </w:p>
    <w:p w14:paraId="1F3C974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mod kinds {</w:t>
      </w:r>
    </w:p>
    <w:p w14:paraId="72844F4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/// The primary colors according to the RYB color model.</w:t>
      </w:r>
    </w:p>
    <w:p w14:paraId="58E1C0B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pub enum PrimaryColor {</w:t>
      </w:r>
    </w:p>
    <w:p w14:paraId="67AA09C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Red,</w:t>
      </w:r>
    </w:p>
    <w:p w14:paraId="01473D4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Yellow,</w:t>
      </w:r>
    </w:p>
    <w:p w14:paraId="250719B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Blue,</w:t>
      </w:r>
    </w:p>
    <w:p w14:paraId="1C729FE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}</w:t>
      </w:r>
    </w:p>
    <w:p w14:paraId="746C5FA0" w14:textId="77777777" w:rsidR="005263BC" w:rsidRPr="005263BC" w:rsidRDefault="005263BC" w:rsidP="00890BAC">
      <w:pPr>
        <w:pStyle w:val="Code"/>
        <w:rPr>
          <w:lang w:eastAsia="en-GB"/>
        </w:rPr>
      </w:pPr>
    </w:p>
    <w:p w14:paraId="7C9D805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/// The secondary colors according to the RYB color model.</w:t>
      </w:r>
    </w:p>
    <w:p w14:paraId="41523BF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pub enum SecondaryColor {</w:t>
      </w:r>
    </w:p>
    <w:p w14:paraId="0AD4286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Orange,</w:t>
      </w:r>
    </w:p>
    <w:p w14:paraId="081F134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Green,</w:t>
      </w:r>
    </w:p>
    <w:p w14:paraId="2B3310B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Purple,</w:t>
      </w:r>
    </w:p>
    <w:p w14:paraId="6114FD5E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}</w:t>
      </w:r>
    </w:p>
    <w:p w14:paraId="7D48E48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7073DFAA" w14:textId="77777777" w:rsidR="005263BC" w:rsidRPr="005263BC" w:rsidRDefault="005263BC" w:rsidP="00890BAC">
      <w:pPr>
        <w:pStyle w:val="Code"/>
        <w:rPr>
          <w:lang w:eastAsia="en-GB"/>
        </w:rPr>
      </w:pPr>
    </w:p>
    <w:p w14:paraId="285867A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mod utils {</w:t>
      </w:r>
    </w:p>
    <w:p w14:paraId="628E5FD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use crate::kinds::*;</w:t>
      </w:r>
    </w:p>
    <w:p w14:paraId="0AFFAEF3" w14:textId="77777777" w:rsidR="005263BC" w:rsidRPr="005263BC" w:rsidRDefault="005263BC" w:rsidP="00890BAC">
      <w:pPr>
        <w:pStyle w:val="Code"/>
        <w:rPr>
          <w:lang w:eastAsia="en-GB"/>
        </w:rPr>
      </w:pPr>
    </w:p>
    <w:p w14:paraId="0DE74CB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/// Combines two primary colors in equal amounts to create</w:t>
      </w:r>
    </w:p>
    <w:p w14:paraId="7D76B0F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/// a secondary color.</w:t>
      </w:r>
    </w:p>
    <w:p w14:paraId="4D6EEAB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pub fn mix(c1: PrimaryColor, c2: PrimaryColor) -&gt; SecondaryColor {</w:t>
      </w:r>
    </w:p>
    <w:p w14:paraId="332E3363" w14:textId="25684C74" w:rsidR="005263BC" w:rsidRPr="005263BC" w:rsidRDefault="005263BC" w:rsidP="00890BAC">
      <w:pPr>
        <w:pStyle w:val="Code"/>
        <w:rPr>
          <w:lang w:eastAsia="en-GB"/>
        </w:rPr>
      </w:pPr>
      <w:commentRangeStart w:id="36"/>
      <w:r w:rsidRPr="005263BC">
        <w:rPr>
          <w:lang w:eastAsia="en-GB"/>
        </w:rPr>
        <w:t xml:space="preserve">        </w:t>
      </w:r>
      <w:r w:rsidR="001100BF">
        <w:rPr>
          <w:lang w:eastAsia="en-GB"/>
        </w:rPr>
        <w:t xml:space="preserve"> </w:t>
      </w:r>
      <w:r w:rsidR="001100BF" w:rsidRPr="001100BF">
        <w:rPr>
          <w:rStyle w:val="LiteralItalic"/>
        </w:rPr>
        <w:t>--snip--</w:t>
      </w:r>
      <w:commentRangeEnd w:id="36"/>
      <w:r w:rsidR="00B549DE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6"/>
      </w:r>
    </w:p>
    <w:p w14:paraId="0E76217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lastRenderedPageBreak/>
        <w:t xml:space="preserve">    }</w:t>
      </w:r>
    </w:p>
    <w:p w14:paraId="64EE135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1C69C7C8" w14:textId="1E793085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An </w:t>
      </w:r>
      <w:r w:rsidRPr="00DF53F7">
        <w:rPr>
          <w:rStyle w:val="Literal"/>
        </w:rPr>
        <w:t>art</w:t>
      </w:r>
      <w:r w:rsidRPr="00890BAC">
        <w:t xml:space="preserve"> library with items organized into </w:t>
      </w:r>
      <w:r w:rsidRPr="00DF53F7">
        <w:rPr>
          <w:rStyle w:val="Literal"/>
        </w:rPr>
        <w:t>kinds</w:t>
      </w:r>
      <w:r w:rsidRPr="00890BAC">
        <w:t xml:space="preserve"> and </w:t>
      </w:r>
      <w:r w:rsidRPr="00DF53F7">
        <w:rPr>
          <w:rStyle w:val="Literal"/>
        </w:rPr>
        <w:t>utils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modules</w:t>
      </w:r>
    </w:p>
    <w:p w14:paraId="2121F3D6" w14:textId="16FC5BC8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Figure 14-3 shows what the front page of the documentation for this crate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generated by </w:t>
      </w:r>
      <w:r w:rsidRPr="00DF53F7">
        <w:rPr>
          <w:rStyle w:val="Literal"/>
        </w:rPr>
        <w:t>cargo doc</w:t>
      </w:r>
      <w:r w:rsidRPr="005263BC">
        <w:rPr>
          <w:lang w:eastAsia="en-GB"/>
        </w:rPr>
        <w:t xml:space="preserve"> would look like</w:t>
      </w:r>
      <w:ins w:id="37" w:author="Audrey Doyle" w:date="2022-08-04T13:15:00Z">
        <w:r w:rsidR="00B549DE">
          <w:rPr>
            <w:lang w:eastAsia="en-GB"/>
          </w:rPr>
          <w:t>.</w:t>
        </w:r>
      </w:ins>
      <w:del w:id="38" w:author="Audrey Doyle" w:date="2022-08-04T13:15:00Z">
        <w:r w:rsidRPr="005263BC" w:rsidDel="00B549DE">
          <w:rPr>
            <w:lang w:eastAsia="en-GB"/>
          </w:rPr>
          <w:delText>:</w:delText>
        </w:r>
      </w:del>
    </w:p>
    <w:p w14:paraId="05319706" w14:textId="2082D93D" w:rsidR="00AB2054" w:rsidRPr="005263BC" w:rsidRDefault="00AB2054" w:rsidP="00AB2054">
      <w:pPr>
        <w:pStyle w:val="GraphicSlug"/>
        <w:rPr>
          <w:lang w:eastAsia="en-GB"/>
        </w:rPr>
      </w:pPr>
      <w:r>
        <w:rPr>
          <w:lang w:eastAsia="en-GB"/>
        </w:rPr>
        <w:t>[f14</w:t>
      </w:r>
      <w:r w:rsidR="000F1A7E">
        <w:rPr>
          <w:lang w:eastAsia="en-GB"/>
        </w:rPr>
        <w:t>0</w:t>
      </w:r>
      <w:r>
        <w:rPr>
          <w:lang w:eastAsia="en-GB"/>
        </w:rPr>
        <w:t>03.</w:t>
      </w:r>
      <w:r w:rsidR="00D14F3A">
        <w:rPr>
          <w:lang w:eastAsia="en-GB"/>
        </w:rPr>
        <w:t>psd</w:t>
      </w:r>
      <w:r>
        <w:rPr>
          <w:lang w:eastAsia="en-GB"/>
        </w:rPr>
        <w:t>]</w:t>
      </w:r>
    </w:p>
    <w:p w14:paraId="05377D62" w14:textId="4DD7A30E" w:rsidR="005263BC" w:rsidRPr="005263BC" w:rsidRDefault="005263BC" w:rsidP="00EB1F22">
      <w:pPr>
        <w:pStyle w:val="CaptionLine"/>
        <w:rPr>
          <w:lang w:eastAsia="en-GB"/>
        </w:rPr>
      </w:pPr>
      <w:r w:rsidRPr="00890BAC">
        <w:t xml:space="preserve">Front page of the documentation for </w:t>
      </w:r>
      <w:r w:rsidRPr="00DF53F7">
        <w:rPr>
          <w:rStyle w:val="Literal"/>
        </w:rPr>
        <w:t>art</w:t>
      </w:r>
      <w:r w:rsidRPr="00890BAC">
        <w:t xml:space="preserve"> that lists the </w:t>
      </w:r>
      <w:r w:rsidRPr="00DF53F7">
        <w:rPr>
          <w:rStyle w:val="Literal"/>
        </w:rPr>
        <w:t>kinds</w:t>
      </w:r>
      <w:r w:rsidR="00890BAC" w:rsidRPr="00890BAC">
        <w:t xml:space="preserve"> </w:t>
      </w:r>
      <w:r w:rsidRPr="00890BAC">
        <w:t xml:space="preserve">and </w:t>
      </w:r>
      <w:r w:rsidRPr="00DF53F7">
        <w:rPr>
          <w:rStyle w:val="Literal"/>
        </w:rPr>
        <w:t>utils</w:t>
      </w:r>
      <w:r w:rsidRPr="005263BC">
        <w:rPr>
          <w:lang w:eastAsia="en-GB"/>
        </w:rPr>
        <w:t xml:space="preserve"> modules</w:t>
      </w:r>
    </w:p>
    <w:p w14:paraId="3CD1D658" w14:textId="0C89578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Note that the </w:t>
      </w:r>
      <w:r w:rsidRPr="00DF53F7">
        <w:rPr>
          <w:rStyle w:val="Literal"/>
        </w:rPr>
        <w:t>PrimaryColor</w:t>
      </w:r>
      <w:r w:rsidRPr="00890BAC">
        <w:t xml:space="preserve"> and </w:t>
      </w:r>
      <w:r w:rsidRPr="00DF53F7">
        <w:rPr>
          <w:rStyle w:val="Literal"/>
        </w:rPr>
        <w:t>SecondaryColor</w:t>
      </w:r>
      <w:r w:rsidRPr="00890BAC">
        <w:t xml:space="preserve"> types aren’t listed on the</w:t>
      </w:r>
      <w:r w:rsidR="00890BAC" w:rsidRPr="00890BAC">
        <w:t xml:space="preserve"> </w:t>
      </w:r>
      <w:r w:rsidRPr="00890BAC">
        <w:t xml:space="preserve">front page, nor is the </w:t>
      </w:r>
      <w:r w:rsidRPr="00DF53F7">
        <w:rPr>
          <w:rStyle w:val="Literal"/>
        </w:rPr>
        <w:t>mix</w:t>
      </w:r>
      <w:r w:rsidRPr="00890BAC">
        <w:t xml:space="preserve"> function. We have to click </w:t>
      </w:r>
      <w:r w:rsidRPr="00DF53F7">
        <w:rPr>
          <w:rStyle w:val="Literal"/>
        </w:rPr>
        <w:t>kinds</w:t>
      </w:r>
      <w:r w:rsidRPr="00890BAC">
        <w:t xml:space="preserve"> and </w:t>
      </w:r>
      <w:r w:rsidRPr="00DF53F7">
        <w:rPr>
          <w:rStyle w:val="Literal"/>
        </w:rPr>
        <w:t>utils</w:t>
      </w:r>
      <w:r w:rsidRPr="005263BC">
        <w:rPr>
          <w:lang w:eastAsia="en-GB"/>
        </w:rPr>
        <w:t xml:space="preserve"> to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see them.</w:t>
      </w:r>
    </w:p>
    <w:p w14:paraId="5918BB38" w14:textId="2DFFB8F5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Another crate that depends on this library would need </w:t>
      </w:r>
      <w:r w:rsidRPr="00DF53F7">
        <w:rPr>
          <w:rStyle w:val="Literal"/>
        </w:rPr>
        <w:t>use</w:t>
      </w:r>
      <w:r w:rsidRPr="00890BAC">
        <w:t xml:space="preserve"> statements that</w:t>
      </w:r>
      <w:r w:rsidR="00890BAC" w:rsidRPr="00890BAC">
        <w:t xml:space="preserve"> </w:t>
      </w:r>
      <w:r w:rsidRPr="00890BAC">
        <w:t xml:space="preserve">bring the items from </w:t>
      </w:r>
      <w:r w:rsidRPr="00DF53F7">
        <w:rPr>
          <w:rStyle w:val="Literal"/>
        </w:rPr>
        <w:t>art</w:t>
      </w:r>
      <w:r w:rsidRPr="00890BAC">
        <w:t xml:space="preserve"> into scope, specifying the module structure that’s</w:t>
      </w:r>
      <w:r w:rsidR="00890BAC" w:rsidRPr="00890BAC">
        <w:t xml:space="preserve"> </w:t>
      </w:r>
      <w:r w:rsidRPr="00890BAC">
        <w:t>currently defined. Listing 14-4 shows an example of a crate that uses the</w:t>
      </w:r>
      <w:r w:rsidR="00890BAC" w:rsidRPr="00890BAC">
        <w:t xml:space="preserve"> </w:t>
      </w:r>
      <w:r w:rsidRPr="00DF53F7">
        <w:rPr>
          <w:rStyle w:val="Literal"/>
        </w:rPr>
        <w:t>PrimaryColor</w:t>
      </w:r>
      <w:r w:rsidRPr="00890BAC">
        <w:t xml:space="preserve"> and </w:t>
      </w:r>
      <w:r w:rsidRPr="00DF53F7">
        <w:rPr>
          <w:rStyle w:val="Literal"/>
        </w:rPr>
        <w:t>mix</w:t>
      </w:r>
      <w:r w:rsidRPr="00890BAC">
        <w:t xml:space="preserve"> items from the </w:t>
      </w:r>
      <w:r w:rsidRPr="00DF53F7">
        <w:rPr>
          <w:rStyle w:val="Literal"/>
        </w:rPr>
        <w:t>art</w:t>
      </w:r>
      <w:r w:rsidRPr="005263BC">
        <w:rPr>
          <w:lang w:eastAsia="en-GB"/>
        </w:rPr>
        <w:t xml:space="preserve"> crate</w:t>
      </w:r>
      <w:ins w:id="39" w:author="Audrey Doyle" w:date="2022-08-04T13:15:00Z">
        <w:r w:rsidR="00B549DE">
          <w:rPr>
            <w:lang w:eastAsia="en-GB"/>
          </w:rPr>
          <w:t>.</w:t>
        </w:r>
      </w:ins>
      <w:del w:id="40" w:author="Audrey Doyle" w:date="2022-08-04T13:15:00Z">
        <w:r w:rsidRPr="005263BC" w:rsidDel="00B549DE">
          <w:rPr>
            <w:lang w:eastAsia="en-GB"/>
          </w:rPr>
          <w:delText>:</w:delText>
        </w:r>
      </w:del>
    </w:p>
    <w:p w14:paraId="24D3379A" w14:textId="1A86B46A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/main.rs</w:t>
      </w:r>
    </w:p>
    <w:p w14:paraId="5608C3C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use art::kinds::PrimaryColor;</w:t>
      </w:r>
    </w:p>
    <w:p w14:paraId="294B389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use art::utils::mix;</w:t>
      </w:r>
    </w:p>
    <w:p w14:paraId="45C661B4" w14:textId="77777777" w:rsidR="005263BC" w:rsidRPr="005263BC" w:rsidRDefault="005263BC" w:rsidP="00890BAC">
      <w:pPr>
        <w:pStyle w:val="Code"/>
        <w:rPr>
          <w:lang w:eastAsia="en-GB"/>
        </w:rPr>
      </w:pPr>
    </w:p>
    <w:p w14:paraId="669F0B5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fn main() {</w:t>
      </w:r>
    </w:p>
    <w:p w14:paraId="7E83A18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let red = PrimaryColor::Red;</w:t>
      </w:r>
    </w:p>
    <w:p w14:paraId="1AD7F74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let yellow = PrimaryColor::Yellow;</w:t>
      </w:r>
    </w:p>
    <w:p w14:paraId="6A37479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mix(red, yellow);</w:t>
      </w:r>
    </w:p>
    <w:p w14:paraId="65C19CE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4FAC52B5" w14:textId="047D35E3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A crate using the </w:t>
      </w:r>
      <w:r w:rsidRPr="00DF53F7">
        <w:rPr>
          <w:rStyle w:val="Literal"/>
        </w:rPr>
        <w:t>art</w:t>
      </w:r>
      <w:r w:rsidRPr="005263BC">
        <w:rPr>
          <w:lang w:eastAsia="en-GB"/>
        </w:rPr>
        <w:t xml:space="preserve"> crate’s items with its internal structure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exported</w:t>
      </w:r>
    </w:p>
    <w:p w14:paraId="20EDC3F8" w14:textId="49FA836C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The author of the code in Listing 14-4, which uses the </w:t>
      </w:r>
      <w:r w:rsidRPr="00DF53F7">
        <w:rPr>
          <w:rStyle w:val="Literal"/>
        </w:rPr>
        <w:t>art</w:t>
      </w:r>
      <w:r w:rsidRPr="00890BAC">
        <w:t xml:space="preserve"> crate, had to</w:t>
      </w:r>
      <w:r w:rsidR="00890BAC" w:rsidRPr="00890BAC">
        <w:t xml:space="preserve"> </w:t>
      </w:r>
      <w:r w:rsidRPr="00890BAC">
        <w:t xml:space="preserve">figure out that </w:t>
      </w:r>
      <w:r w:rsidRPr="00DF53F7">
        <w:rPr>
          <w:rStyle w:val="Literal"/>
        </w:rPr>
        <w:t>PrimaryColor</w:t>
      </w:r>
      <w:r w:rsidRPr="00890BAC">
        <w:t xml:space="preserve"> is in the </w:t>
      </w:r>
      <w:r w:rsidRPr="00DF53F7">
        <w:rPr>
          <w:rStyle w:val="Literal"/>
        </w:rPr>
        <w:t>kinds</w:t>
      </w:r>
      <w:r w:rsidRPr="00890BAC">
        <w:t xml:space="preserve"> module and </w:t>
      </w:r>
      <w:r w:rsidRPr="00DF53F7">
        <w:rPr>
          <w:rStyle w:val="Literal"/>
        </w:rPr>
        <w:t>mix</w:t>
      </w:r>
      <w:r w:rsidRPr="00890BAC">
        <w:t xml:space="preserve"> is in the</w:t>
      </w:r>
      <w:r w:rsidR="00890BAC" w:rsidRPr="00890BAC">
        <w:t xml:space="preserve"> </w:t>
      </w:r>
      <w:r w:rsidRPr="00DF53F7">
        <w:rPr>
          <w:rStyle w:val="Literal"/>
        </w:rPr>
        <w:t>utils</w:t>
      </w:r>
      <w:r w:rsidRPr="00890BAC">
        <w:t xml:space="preserve"> module. The module structure of the </w:t>
      </w:r>
      <w:r w:rsidRPr="00DF53F7">
        <w:rPr>
          <w:rStyle w:val="Literal"/>
        </w:rPr>
        <w:t>art</w:t>
      </w:r>
      <w:r w:rsidRPr="00890BAC">
        <w:t xml:space="preserve"> crate is more relevant to</w:t>
      </w:r>
      <w:r w:rsidR="00890BAC" w:rsidRPr="00890BAC">
        <w:t xml:space="preserve"> </w:t>
      </w:r>
      <w:r w:rsidRPr="00890BAC">
        <w:t xml:space="preserve">developers working on the </w:t>
      </w:r>
      <w:r w:rsidRPr="00DF53F7">
        <w:rPr>
          <w:rStyle w:val="Literal"/>
        </w:rPr>
        <w:t>art</w:t>
      </w:r>
      <w:r w:rsidRPr="00890BAC">
        <w:t xml:space="preserve"> crate than to those using it. The internal</w:t>
      </w:r>
      <w:r w:rsidR="00890BAC" w:rsidRPr="00890BAC">
        <w:t xml:space="preserve"> </w:t>
      </w:r>
      <w:r w:rsidRPr="00890BAC">
        <w:t>structure doesn’t contain any useful information for someone trying to</w:t>
      </w:r>
      <w:r w:rsidR="00890BAC" w:rsidRPr="00890BAC">
        <w:t xml:space="preserve"> </w:t>
      </w:r>
      <w:r w:rsidRPr="00890BAC">
        <w:t xml:space="preserve">understand how to use the </w:t>
      </w:r>
      <w:r w:rsidRPr="00DF53F7">
        <w:rPr>
          <w:rStyle w:val="Literal"/>
        </w:rPr>
        <w:t>art</w:t>
      </w:r>
      <w:r w:rsidRPr="00890BAC">
        <w:t xml:space="preserve"> crate, but rather causes confusion because</w:t>
      </w:r>
      <w:r w:rsidR="00890BAC" w:rsidRPr="00890BAC">
        <w:t xml:space="preserve"> </w:t>
      </w:r>
      <w:r w:rsidRPr="00890BAC">
        <w:t>developers who use it have to figure out where to look, and must specify the</w:t>
      </w:r>
      <w:r w:rsidR="00890BAC" w:rsidRPr="00890BAC">
        <w:t xml:space="preserve"> </w:t>
      </w:r>
      <w:r w:rsidRPr="00890BAC">
        <w:t xml:space="preserve">module names in the </w:t>
      </w:r>
      <w:r w:rsidRPr="00DF53F7">
        <w:rPr>
          <w:rStyle w:val="Literal"/>
        </w:rPr>
        <w:t>use</w:t>
      </w:r>
      <w:r w:rsidRPr="005263BC">
        <w:rPr>
          <w:lang w:eastAsia="en-GB"/>
        </w:rPr>
        <w:t xml:space="preserve"> statements.</w:t>
      </w:r>
    </w:p>
    <w:p w14:paraId="5C83CF3E" w14:textId="2E39DCE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To remove the internal organization from the public API, we can modify the</w:t>
      </w:r>
      <w:r w:rsidR="00890BAC">
        <w:rPr>
          <w:lang w:eastAsia="en-GB"/>
        </w:rPr>
        <w:t xml:space="preserve"> </w:t>
      </w:r>
      <w:r w:rsidRPr="00DF53F7">
        <w:rPr>
          <w:rStyle w:val="Literal"/>
        </w:rPr>
        <w:t>art</w:t>
      </w:r>
      <w:r w:rsidRPr="00890BAC">
        <w:t xml:space="preserve"> crate code in Listing 14-3 to add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 xml:space="preserve"> statements to re-export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items at the top level, as shown in Listing 14-5</w:t>
      </w:r>
      <w:ins w:id="41" w:author="Audrey Doyle" w:date="2022-08-04T13:16:00Z">
        <w:r w:rsidR="00B549DE">
          <w:rPr>
            <w:lang w:eastAsia="en-GB"/>
          </w:rPr>
          <w:t>.</w:t>
        </w:r>
      </w:ins>
      <w:del w:id="42" w:author="Audrey Doyle" w:date="2022-08-04T13:16:00Z">
        <w:r w:rsidRPr="005263BC" w:rsidDel="00B549DE">
          <w:rPr>
            <w:lang w:eastAsia="en-GB"/>
          </w:rPr>
          <w:delText>:</w:delText>
        </w:r>
      </w:del>
    </w:p>
    <w:p w14:paraId="47B268AC" w14:textId="46627E52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/lib.rs</w:t>
      </w:r>
    </w:p>
    <w:p w14:paraId="22665E9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 # Art</w:t>
      </w:r>
    </w:p>
    <w:p w14:paraId="4C475AA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</w:t>
      </w:r>
    </w:p>
    <w:p w14:paraId="686CF74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 A library for modeling artistic concepts.</w:t>
      </w:r>
    </w:p>
    <w:p w14:paraId="375662DD" w14:textId="77777777" w:rsidR="005263BC" w:rsidRPr="005263BC" w:rsidRDefault="005263BC" w:rsidP="00890BAC">
      <w:pPr>
        <w:pStyle w:val="Code"/>
        <w:rPr>
          <w:lang w:eastAsia="en-GB"/>
        </w:rPr>
      </w:pPr>
    </w:p>
    <w:p w14:paraId="081B817E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use self::kinds::PrimaryColor;</w:t>
      </w:r>
    </w:p>
    <w:p w14:paraId="2243840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use self::kinds::SecondaryColor;</w:t>
      </w:r>
    </w:p>
    <w:p w14:paraId="132C144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use self::utils::mix;</w:t>
      </w:r>
    </w:p>
    <w:p w14:paraId="1D128937" w14:textId="77777777" w:rsidR="005263BC" w:rsidRPr="005263BC" w:rsidRDefault="005263BC" w:rsidP="00890BAC">
      <w:pPr>
        <w:pStyle w:val="Code"/>
        <w:rPr>
          <w:lang w:eastAsia="en-GB"/>
        </w:rPr>
      </w:pPr>
    </w:p>
    <w:p w14:paraId="6B26B6E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lastRenderedPageBreak/>
        <w:t>pub mod kinds {</w:t>
      </w:r>
    </w:p>
    <w:p w14:paraId="4743B766" w14:textId="5B07AEF6" w:rsidR="005263BC" w:rsidRPr="005263BC" w:rsidRDefault="005263BC" w:rsidP="00890BAC">
      <w:pPr>
        <w:pStyle w:val="Code"/>
        <w:rPr>
          <w:lang w:eastAsia="en-GB"/>
        </w:rPr>
      </w:pPr>
      <w:commentRangeStart w:id="43"/>
      <w:r w:rsidRPr="005263BC">
        <w:rPr>
          <w:lang w:eastAsia="en-GB"/>
        </w:rPr>
        <w:t xml:space="preserve">    </w:t>
      </w:r>
      <w:r w:rsidR="001100BF">
        <w:rPr>
          <w:lang w:eastAsia="en-GB"/>
        </w:rPr>
        <w:t xml:space="preserve"> </w:t>
      </w:r>
      <w:r w:rsidR="001100BF" w:rsidRPr="001100BF">
        <w:rPr>
          <w:rStyle w:val="LiteralItalic"/>
        </w:rPr>
        <w:t>--snip--</w:t>
      </w:r>
      <w:commentRangeEnd w:id="43"/>
      <w:r w:rsidR="008003EB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43"/>
      </w:r>
    </w:p>
    <w:p w14:paraId="0BDFAB1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1EB3151B" w14:textId="77777777" w:rsidR="005263BC" w:rsidRPr="005263BC" w:rsidRDefault="005263BC" w:rsidP="00890BAC">
      <w:pPr>
        <w:pStyle w:val="Code"/>
        <w:rPr>
          <w:lang w:eastAsia="en-GB"/>
        </w:rPr>
      </w:pPr>
    </w:p>
    <w:p w14:paraId="573D636E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mod utils {</w:t>
      </w:r>
    </w:p>
    <w:p w14:paraId="691C5CC2" w14:textId="57D98D3D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</w:t>
      </w:r>
      <w:r w:rsidR="001100BF">
        <w:rPr>
          <w:lang w:eastAsia="en-GB"/>
        </w:rPr>
        <w:t xml:space="preserve"> </w:t>
      </w:r>
      <w:r w:rsidR="001100BF" w:rsidRPr="008003EB">
        <w:rPr>
          <w:rStyle w:val="LiteralItalic"/>
          <w:highlight w:val="yellow"/>
          <w:rPrChange w:id="44" w:author="Audrey Doyle" w:date="2022-08-04T13:17:00Z">
            <w:rPr>
              <w:rStyle w:val="LiteralItalic"/>
            </w:rPr>
          </w:rPrChange>
        </w:rPr>
        <w:t>--snip--</w:t>
      </w:r>
    </w:p>
    <w:p w14:paraId="001F6A9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27309ECC" w14:textId="5C36B12C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Adding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 xml:space="preserve"> statements to re-export items</w:t>
      </w:r>
    </w:p>
    <w:p w14:paraId="0F48BD0C" w14:textId="58C5B8C2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The API documentation that </w:t>
      </w:r>
      <w:r w:rsidRPr="00DF53F7">
        <w:rPr>
          <w:rStyle w:val="Literal"/>
        </w:rPr>
        <w:t>cargo doc</w:t>
      </w:r>
      <w:r w:rsidRPr="00890BAC">
        <w:t xml:space="preserve"> generates for this crate will now list</w:t>
      </w:r>
      <w:r w:rsidR="00890BAC" w:rsidRPr="00890BAC">
        <w:t xml:space="preserve"> </w:t>
      </w:r>
      <w:r w:rsidRPr="00890BAC">
        <w:t>and link re-exports on the front page, as shown in Figure 14-4, making the</w:t>
      </w:r>
      <w:r w:rsidR="00890BAC" w:rsidRPr="00890BAC">
        <w:t xml:space="preserve"> </w:t>
      </w:r>
      <w:r w:rsidRPr="00DF53F7">
        <w:rPr>
          <w:rStyle w:val="Literal"/>
        </w:rPr>
        <w:t>PrimaryColor</w:t>
      </w:r>
      <w:r w:rsidRPr="00890BAC">
        <w:t xml:space="preserve"> and </w:t>
      </w:r>
      <w:r w:rsidRPr="00DF53F7">
        <w:rPr>
          <w:rStyle w:val="Literal"/>
        </w:rPr>
        <w:t>SecondaryColor</w:t>
      </w:r>
      <w:r w:rsidRPr="00890BAC">
        <w:t xml:space="preserve"> types and the </w:t>
      </w:r>
      <w:r w:rsidRPr="00DF53F7">
        <w:rPr>
          <w:rStyle w:val="Literal"/>
        </w:rPr>
        <w:t>mix</w:t>
      </w:r>
      <w:r w:rsidRPr="005263BC">
        <w:rPr>
          <w:lang w:eastAsia="en-GB"/>
        </w:rPr>
        <w:t xml:space="preserve"> function easier to find.</w:t>
      </w:r>
    </w:p>
    <w:p w14:paraId="2B109148" w14:textId="37F29AC2" w:rsidR="00AB2054" w:rsidRPr="005263BC" w:rsidRDefault="00AB2054" w:rsidP="00AB2054">
      <w:pPr>
        <w:pStyle w:val="GraphicSlug"/>
        <w:rPr>
          <w:lang w:eastAsia="en-GB"/>
        </w:rPr>
      </w:pPr>
      <w:r>
        <w:rPr>
          <w:lang w:eastAsia="en-GB"/>
        </w:rPr>
        <w:t>[f14</w:t>
      </w:r>
      <w:r w:rsidR="000F1A7E">
        <w:rPr>
          <w:lang w:eastAsia="en-GB"/>
        </w:rPr>
        <w:t>0</w:t>
      </w:r>
      <w:r>
        <w:rPr>
          <w:lang w:eastAsia="en-GB"/>
        </w:rPr>
        <w:t>04.</w:t>
      </w:r>
      <w:r w:rsidR="00D14F3A">
        <w:rPr>
          <w:lang w:eastAsia="en-GB"/>
        </w:rPr>
        <w:t>psd</w:t>
      </w:r>
      <w:r>
        <w:rPr>
          <w:lang w:eastAsia="en-GB"/>
        </w:rPr>
        <w:t>]</w:t>
      </w:r>
    </w:p>
    <w:p w14:paraId="4D91642C" w14:textId="0E5CEBA5" w:rsidR="005263BC" w:rsidRPr="005263BC" w:rsidRDefault="005263BC" w:rsidP="00AB2054">
      <w:pPr>
        <w:pStyle w:val="CaptionLine"/>
        <w:rPr>
          <w:lang w:eastAsia="en-GB"/>
        </w:rPr>
      </w:pPr>
      <w:r w:rsidRPr="00890BAC">
        <w:t xml:space="preserve">The front page of the documentation for </w:t>
      </w:r>
      <w:r w:rsidRPr="00DF53F7">
        <w:rPr>
          <w:rStyle w:val="Literal"/>
        </w:rPr>
        <w:t>art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that lists the re-exports</w:t>
      </w:r>
    </w:p>
    <w:p w14:paraId="5DBCC4EC" w14:textId="6805CCCE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The </w:t>
      </w:r>
      <w:r w:rsidRPr="00DF53F7">
        <w:rPr>
          <w:rStyle w:val="Literal"/>
        </w:rPr>
        <w:t>art</w:t>
      </w:r>
      <w:r w:rsidRPr="005263BC">
        <w:rPr>
          <w:lang w:eastAsia="en-GB"/>
        </w:rPr>
        <w:t xml:space="preserve"> crate users can still see and use the internal structure from Listing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14-3 as demonstrated in Listing 14-4, or they can use the more convenient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structure in Listing 14-5, as shown in Listing 14-6</w:t>
      </w:r>
      <w:ins w:id="45" w:author="Audrey Doyle" w:date="2022-08-04T13:16:00Z">
        <w:r w:rsidR="008003EB">
          <w:rPr>
            <w:lang w:eastAsia="en-GB"/>
          </w:rPr>
          <w:t>.</w:t>
        </w:r>
      </w:ins>
      <w:del w:id="46" w:author="Audrey Doyle" w:date="2022-08-04T13:16:00Z">
        <w:r w:rsidRPr="005263BC" w:rsidDel="008003EB">
          <w:rPr>
            <w:lang w:eastAsia="en-GB"/>
          </w:rPr>
          <w:delText>:</w:delText>
        </w:r>
      </w:del>
    </w:p>
    <w:p w14:paraId="2DDB82E1" w14:textId="2B6ED02E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/main.rs</w:t>
      </w:r>
    </w:p>
    <w:p w14:paraId="5938AFD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use art::mix;</w:t>
      </w:r>
    </w:p>
    <w:p w14:paraId="6EBF2E4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use art::PrimaryColor;</w:t>
      </w:r>
    </w:p>
    <w:p w14:paraId="375F9C88" w14:textId="77777777" w:rsidR="005263BC" w:rsidRPr="005263BC" w:rsidRDefault="005263BC" w:rsidP="00890BAC">
      <w:pPr>
        <w:pStyle w:val="Code"/>
        <w:rPr>
          <w:lang w:eastAsia="en-GB"/>
        </w:rPr>
      </w:pPr>
    </w:p>
    <w:p w14:paraId="6A04EA8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fn main() {</w:t>
      </w:r>
    </w:p>
    <w:p w14:paraId="59A6A7DE" w14:textId="00DA5ED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</w:t>
      </w:r>
      <w:r w:rsidR="001100BF">
        <w:rPr>
          <w:lang w:eastAsia="en-GB"/>
        </w:rPr>
        <w:t xml:space="preserve"> </w:t>
      </w:r>
      <w:r w:rsidR="001100BF" w:rsidRPr="008003EB">
        <w:rPr>
          <w:rStyle w:val="LiteralItalic"/>
          <w:highlight w:val="yellow"/>
          <w:rPrChange w:id="47" w:author="Audrey Doyle" w:date="2022-08-04T13:16:00Z">
            <w:rPr>
              <w:rStyle w:val="LiteralItalic"/>
            </w:rPr>
          </w:rPrChange>
        </w:rPr>
        <w:t>--snip--</w:t>
      </w:r>
    </w:p>
    <w:p w14:paraId="6982D38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5AF9C0C0" w14:textId="754B8CBC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A program using the re-exported items from the </w:t>
      </w:r>
      <w:r w:rsidRPr="00DF53F7">
        <w:rPr>
          <w:rStyle w:val="Literal"/>
        </w:rPr>
        <w:t>art</w:t>
      </w:r>
      <w:r w:rsidRPr="005263BC">
        <w:rPr>
          <w:lang w:eastAsia="en-GB"/>
        </w:rPr>
        <w:t xml:space="preserve"> crate</w:t>
      </w:r>
    </w:p>
    <w:p w14:paraId="3A64765E" w14:textId="53B1F71E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In cases where there are many nested modules, re-exporting the types at the top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level with </w:t>
      </w:r>
      <w:r w:rsidRPr="00DF53F7">
        <w:rPr>
          <w:rStyle w:val="Literal"/>
        </w:rPr>
        <w:t>pub use</w:t>
      </w:r>
      <w:r w:rsidRPr="00890BAC">
        <w:t xml:space="preserve"> can make a significant difference in the experience of</w:t>
      </w:r>
      <w:r w:rsidR="00890BAC" w:rsidRPr="00890BAC">
        <w:t xml:space="preserve"> </w:t>
      </w:r>
      <w:r w:rsidRPr="00890BAC">
        <w:t xml:space="preserve">people who use the crate. Another common use of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 xml:space="preserve"> is to re-export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definitions of a dependency in the current crate to make that crate’s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definitions part of your crate’s public API.</w:t>
      </w:r>
    </w:p>
    <w:p w14:paraId="3B1DCE36" w14:textId="4BF65DAE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Creating a useful public API structure is more of an art than a science,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you can iterate to find the API that works best for your users. Choosing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 xml:space="preserve"> gives you flexibility in how you structure your crate internally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decouples that internal structure from what you present to your users. Look at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some of the code of crates you’ve installed to see if their internal structure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differs from their public API.</w:t>
      </w:r>
    </w:p>
    <w:p w14:paraId="017CD433" w14:textId="77777777" w:rsidR="005263BC" w:rsidRPr="005263BC" w:rsidRDefault="005263BC" w:rsidP="00890BAC">
      <w:pPr>
        <w:pStyle w:val="HeadB"/>
        <w:rPr>
          <w:lang w:eastAsia="en-GB"/>
        </w:rPr>
      </w:pPr>
      <w:bookmarkStart w:id="48" w:name="setting-up-a-crates.io-account"/>
      <w:bookmarkStart w:id="49" w:name="_Toc106709096"/>
      <w:bookmarkEnd w:id="48"/>
      <w:r w:rsidRPr="005263BC">
        <w:rPr>
          <w:lang w:eastAsia="en-GB"/>
        </w:rPr>
        <w:t>Setting Up a Crates.io Account</w:t>
      </w:r>
      <w:bookmarkEnd w:id="49"/>
    </w:p>
    <w:p w14:paraId="2CE54F31" w14:textId="264A64A4" w:rsidR="005263BC" w:rsidRPr="005263BC" w:rsidRDefault="005263BC" w:rsidP="00890BAC">
      <w:pPr>
        <w:pStyle w:val="Body"/>
        <w:rPr>
          <w:lang w:eastAsia="en-GB"/>
        </w:rPr>
      </w:pPr>
      <w:r w:rsidRPr="00890BAC">
        <w:t>Before you can publish any crates, you need to create an account on</w:t>
      </w:r>
      <w:r w:rsidR="00890BAC" w:rsidRPr="00890BAC">
        <w:t xml:space="preserve"> </w:t>
      </w:r>
      <w:hyperlink r:id="rId16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and get an API token. To do so, visit the home page at</w:t>
      </w:r>
      <w:r w:rsidR="00890BAC" w:rsidRPr="00890BAC">
        <w:t xml:space="preserve"> </w:t>
      </w:r>
      <w:hyperlink r:id="rId17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and log in via a GitHub account. (The GitHub account is</w:t>
      </w:r>
      <w:r w:rsidR="00890BAC" w:rsidRPr="00890BAC">
        <w:t xml:space="preserve"> </w:t>
      </w:r>
      <w:r w:rsidRPr="00890BAC">
        <w:t>currently a requirement, but the site might support other ways of creating an</w:t>
      </w:r>
      <w:r w:rsidR="00890BAC" w:rsidRPr="00890BAC">
        <w:t xml:space="preserve"> </w:t>
      </w:r>
      <w:r w:rsidRPr="00890BAC">
        <w:t>account in the future.) Once you’re logged in, visit your account settings at</w:t>
      </w:r>
      <w:r w:rsidR="00890BAC" w:rsidRPr="00890BAC">
        <w:t xml:space="preserve"> </w:t>
      </w:r>
      <w:hyperlink r:id="rId18" w:history="1">
        <w:r w:rsidR="004E4AF6" w:rsidRPr="004E4AF6">
          <w:rPr>
            <w:rStyle w:val="LinkURL"/>
          </w:rPr>
          <w:t>https://crates.io/</w:t>
        </w:r>
        <w:r w:rsidRPr="00593B64">
          <w:rPr>
            <w:rStyle w:val="LinkURL"/>
          </w:rPr>
          <w:t>me</w:t>
        </w:r>
      </w:hyperlink>
      <w:r w:rsidRPr="00890BAC">
        <w:t xml:space="preserve"> </w:t>
      </w:r>
      <w:r w:rsidRPr="00890BAC">
        <w:lastRenderedPageBreak/>
        <w:t xml:space="preserve">and retrieve your API key. Then run the </w:t>
      </w:r>
      <w:r w:rsidRPr="00DF53F7">
        <w:rPr>
          <w:rStyle w:val="Literal"/>
        </w:rPr>
        <w:t>cargo login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command with your API key, like this:</w:t>
      </w:r>
    </w:p>
    <w:p w14:paraId="741BDA2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login abcdefghijklmnopqrstuvwxyz012345</w:t>
      </w:r>
    </w:p>
    <w:p w14:paraId="6B8CD6DB" w14:textId="0FE0BEAB" w:rsidR="005263BC" w:rsidRPr="005263BC" w:rsidRDefault="005263BC" w:rsidP="00890BAC">
      <w:pPr>
        <w:pStyle w:val="Body"/>
        <w:rPr>
          <w:lang w:eastAsia="en-GB"/>
        </w:rPr>
      </w:pPr>
      <w:r w:rsidRPr="00890BAC">
        <w:t>This command will inform Cargo of your API token and store it locally in</w:t>
      </w:r>
      <w:r w:rsidR="00890BAC" w:rsidRPr="00890BAC">
        <w:t xml:space="preserve"> </w:t>
      </w:r>
      <w:r w:rsidRPr="00DF53F7">
        <w:rPr>
          <w:rStyle w:val="Italic"/>
        </w:rPr>
        <w:t>~/.cargo/credentials</w:t>
      </w:r>
      <w:r w:rsidRPr="00890BAC">
        <w:t xml:space="preserve">. Note that this token is a </w:t>
      </w:r>
      <w:r w:rsidRPr="00DF53F7">
        <w:rPr>
          <w:rStyle w:val="Italic"/>
        </w:rPr>
        <w:t>secret</w:t>
      </w:r>
      <w:r w:rsidRPr="00890BAC">
        <w:t>: do not share it</w:t>
      </w:r>
      <w:r w:rsidR="00890BAC" w:rsidRPr="00890BAC">
        <w:t xml:space="preserve"> </w:t>
      </w:r>
      <w:r w:rsidRPr="00890BAC">
        <w:t>with anyone else. If you do share it with anyone for any reason, you should</w:t>
      </w:r>
      <w:r w:rsidR="00890BAC" w:rsidRPr="00890BAC">
        <w:t xml:space="preserve"> </w:t>
      </w:r>
      <w:r w:rsidRPr="00890BAC">
        <w:t xml:space="preserve">revoke it and generate a new token on </w:t>
      </w:r>
      <w:hyperlink r:id="rId19" w:history="1">
        <w:r w:rsidR="00F46B1A" w:rsidRPr="00F46B1A">
          <w:rPr>
            <w:rStyle w:val="LinkURL"/>
          </w:rPr>
          <w:t>https://crates.io</w:t>
        </w:r>
      </w:hyperlink>
      <w:r w:rsidRPr="005263BC">
        <w:rPr>
          <w:lang w:eastAsia="en-GB"/>
        </w:rPr>
        <w:t>.</w:t>
      </w:r>
    </w:p>
    <w:p w14:paraId="151B7923" w14:textId="77777777" w:rsidR="005263BC" w:rsidRPr="005263BC" w:rsidRDefault="005263BC" w:rsidP="00890BAC">
      <w:pPr>
        <w:pStyle w:val="HeadB"/>
        <w:rPr>
          <w:lang w:eastAsia="en-GB"/>
        </w:rPr>
      </w:pPr>
      <w:bookmarkStart w:id="50" w:name="adding-metadata-to-a-new-crate"/>
      <w:bookmarkStart w:id="51" w:name="_Toc106709097"/>
      <w:bookmarkEnd w:id="50"/>
      <w:r w:rsidRPr="005263BC">
        <w:rPr>
          <w:lang w:eastAsia="en-GB"/>
        </w:rPr>
        <w:t>Adding Metadata to a New Crate</w:t>
      </w:r>
      <w:bookmarkEnd w:id="51"/>
    </w:p>
    <w:p w14:paraId="5A02E4A4" w14:textId="798160AD" w:rsidR="005263BC" w:rsidRPr="005263BC" w:rsidRDefault="005263BC" w:rsidP="00890BAC">
      <w:pPr>
        <w:pStyle w:val="Body"/>
        <w:rPr>
          <w:lang w:eastAsia="en-GB"/>
        </w:rPr>
      </w:pPr>
      <w:r w:rsidRPr="00890BAC">
        <w:t>Let’s say you have a crate you want to publish. Before publishing, you’ll need</w:t>
      </w:r>
      <w:r w:rsidR="00890BAC" w:rsidRPr="00890BAC">
        <w:t xml:space="preserve"> </w:t>
      </w:r>
      <w:r w:rsidRPr="00890BAC">
        <w:t xml:space="preserve">to add some metadata in the </w:t>
      </w:r>
      <w:r w:rsidRPr="00DF53F7">
        <w:rPr>
          <w:rStyle w:val="Literal"/>
        </w:rPr>
        <w:t>[package]</w:t>
      </w:r>
      <w:r w:rsidRPr="00890BAC">
        <w:t xml:space="preserve"> section of the crate’s </w:t>
      </w:r>
      <w:r w:rsidRPr="00DF53F7">
        <w:rPr>
          <w:rStyle w:val="Italic"/>
        </w:rPr>
        <w:t>Cargo.toml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file.</w:t>
      </w:r>
    </w:p>
    <w:p w14:paraId="3C0A58DF" w14:textId="68A33998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Your crate will need a unique name. While you’re working on a crate locally,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you can name a crate whatever you’d like. However, crate names on</w:t>
      </w:r>
      <w:r w:rsidR="00890BAC">
        <w:rPr>
          <w:lang w:eastAsia="en-GB"/>
        </w:rPr>
        <w:t xml:space="preserve"> </w:t>
      </w:r>
      <w:hyperlink r:id="rId20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are allocated on a first-come, first-served basis. Once a</w:t>
      </w:r>
      <w:r w:rsidR="00890BAC" w:rsidRPr="00890BAC">
        <w:t xml:space="preserve"> </w:t>
      </w:r>
      <w:r w:rsidRPr="00890BAC">
        <w:t>crate name is taken, no one else can publish a crate with that name. Before</w:t>
      </w:r>
      <w:r w:rsidR="00890BAC" w:rsidRPr="00890BAC">
        <w:t xml:space="preserve"> </w:t>
      </w:r>
      <w:r w:rsidRPr="00890BAC">
        <w:t>attempting to publish a crate, search for the name you want to use. If the name</w:t>
      </w:r>
      <w:r w:rsidR="00890BAC" w:rsidRPr="00890BAC">
        <w:t xml:space="preserve"> </w:t>
      </w:r>
      <w:r w:rsidRPr="00890BAC">
        <w:t xml:space="preserve">has been used, you will need to find another name and edit the </w:t>
      </w:r>
      <w:r w:rsidRPr="00DF53F7">
        <w:rPr>
          <w:rStyle w:val="Literal"/>
        </w:rPr>
        <w:t>name</w:t>
      </w:r>
      <w:r w:rsidRPr="00890BAC">
        <w:t xml:space="preserve"> field in</w:t>
      </w:r>
      <w:r w:rsidR="00890BAC" w:rsidRPr="00890BAC">
        <w:t xml:space="preserve"> </w:t>
      </w:r>
      <w:r w:rsidRPr="00890BAC">
        <w:t xml:space="preserve">the </w:t>
      </w:r>
      <w:r w:rsidRPr="00DF53F7">
        <w:rPr>
          <w:rStyle w:val="Italic"/>
        </w:rPr>
        <w:t>Cargo.toml</w:t>
      </w:r>
      <w:r w:rsidRPr="00890BAC">
        <w:t xml:space="preserve"> file under the </w:t>
      </w:r>
      <w:r w:rsidRPr="00DF53F7">
        <w:rPr>
          <w:rStyle w:val="Literal"/>
        </w:rPr>
        <w:t>[package]</w:t>
      </w:r>
      <w:r w:rsidRPr="005263BC">
        <w:rPr>
          <w:lang w:eastAsia="en-GB"/>
        </w:rPr>
        <w:t xml:space="preserve"> section to use the new name for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publishing, like so:</w:t>
      </w:r>
    </w:p>
    <w:p w14:paraId="74002F10" w14:textId="7AD5AE15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461A60A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[package]</w:t>
      </w:r>
    </w:p>
    <w:p w14:paraId="7CFB2A4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name = "guessing_game"</w:t>
      </w:r>
    </w:p>
    <w:p w14:paraId="4A92D64A" w14:textId="186967FB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Even if you’ve chosen a unique name, when you run </w:t>
      </w:r>
      <w:r w:rsidRPr="00DF53F7">
        <w:rPr>
          <w:rStyle w:val="Literal"/>
        </w:rPr>
        <w:t>cargo publish</w:t>
      </w:r>
      <w:r w:rsidRPr="005263BC">
        <w:rPr>
          <w:lang w:eastAsia="en-GB"/>
        </w:rPr>
        <w:t xml:space="preserve"> to publish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 crate at this point, you’ll get a warning and then an error:</w:t>
      </w:r>
    </w:p>
    <w:p w14:paraId="7E33BAB5" w14:textId="77777777" w:rsidR="005263BC" w:rsidRPr="005263BC" w:rsidRDefault="005263BC">
      <w:pPr>
        <w:pStyle w:val="CodeWide"/>
        <w:rPr>
          <w:lang w:eastAsia="en-GB"/>
        </w:rPr>
        <w:pPrChange w:id="52" w:author="Audrey Doyle" w:date="2022-08-04T13:23:00Z">
          <w:pPr>
            <w:pStyle w:val="Code"/>
          </w:pPr>
        </w:pPrChange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publish</w:t>
      </w:r>
    </w:p>
    <w:p w14:paraId="218EAC30" w14:textId="77777777" w:rsidR="005263BC" w:rsidRPr="005263BC" w:rsidRDefault="005263BC">
      <w:pPr>
        <w:pStyle w:val="CodeWide"/>
        <w:rPr>
          <w:lang w:eastAsia="en-GB"/>
        </w:rPr>
        <w:pPrChange w:id="53" w:author="Audrey Doyle" w:date="2022-08-04T13:23:00Z">
          <w:pPr>
            <w:pStyle w:val="Code"/>
          </w:pPr>
        </w:pPrChange>
      </w:pPr>
      <w:r w:rsidRPr="005263BC">
        <w:rPr>
          <w:lang w:eastAsia="en-GB"/>
        </w:rPr>
        <w:t xml:space="preserve">    Updating crates.io index</w:t>
      </w:r>
    </w:p>
    <w:p w14:paraId="21A1B186" w14:textId="77777777" w:rsidR="00D00194" w:rsidRDefault="005263BC">
      <w:pPr>
        <w:pStyle w:val="CodeWide"/>
        <w:rPr>
          <w:ins w:id="54" w:author="Audrey Doyle" w:date="2022-08-07T13:39:00Z"/>
          <w:lang w:eastAsia="en-GB"/>
        </w:rPr>
      </w:pPr>
      <w:r w:rsidRPr="005263BC">
        <w:rPr>
          <w:lang w:eastAsia="en-GB"/>
        </w:rPr>
        <w:t xml:space="preserve">warning: manifest has no description, license, license-file, </w:t>
      </w:r>
    </w:p>
    <w:p w14:paraId="79707FC8" w14:textId="72D99E7A" w:rsidR="005263BC" w:rsidRPr="005263BC" w:rsidRDefault="005263BC">
      <w:pPr>
        <w:pStyle w:val="CodeWide"/>
        <w:rPr>
          <w:lang w:eastAsia="en-GB"/>
        </w:rPr>
        <w:pPrChange w:id="55" w:author="Audrey Doyle" w:date="2022-08-04T13:23:00Z">
          <w:pPr>
            <w:pStyle w:val="Code"/>
          </w:pPr>
        </w:pPrChange>
      </w:pPr>
      <w:r w:rsidRPr="005263BC">
        <w:rPr>
          <w:lang w:eastAsia="en-GB"/>
        </w:rPr>
        <w:t>documentation, homepage or repository.</w:t>
      </w:r>
    </w:p>
    <w:p w14:paraId="6BE30D65" w14:textId="77777777" w:rsidR="005263BC" w:rsidRPr="005263BC" w:rsidRDefault="005263BC">
      <w:pPr>
        <w:pStyle w:val="CodeWide"/>
        <w:rPr>
          <w:lang w:eastAsia="en-GB"/>
        </w:rPr>
        <w:pPrChange w:id="56" w:author="Audrey Doyle" w:date="2022-08-04T13:23:00Z">
          <w:pPr>
            <w:pStyle w:val="Code"/>
          </w:pPr>
        </w:pPrChange>
      </w:pPr>
      <w:r w:rsidRPr="005263BC">
        <w:rPr>
          <w:lang w:eastAsia="en-GB"/>
        </w:rPr>
        <w:t>See https://doc.rust-lang.org/cargo/reference/manifest.html#package-metadata for more info.</w:t>
      </w:r>
    </w:p>
    <w:p w14:paraId="0085D1B5" w14:textId="7127D9BE" w:rsidR="005263BC" w:rsidRPr="005263BC" w:rsidRDefault="001100BF">
      <w:pPr>
        <w:pStyle w:val="CodeWide"/>
        <w:rPr>
          <w:lang w:eastAsia="en-GB"/>
        </w:rPr>
        <w:pPrChange w:id="57" w:author="Audrey Doyle" w:date="2022-08-04T13:23:00Z">
          <w:pPr>
            <w:pStyle w:val="Code"/>
          </w:pPr>
        </w:pPrChange>
      </w:pPr>
      <w:r w:rsidRPr="001100BF">
        <w:rPr>
          <w:rStyle w:val="LiteralItalic"/>
        </w:rPr>
        <w:t>--snip--</w:t>
      </w:r>
    </w:p>
    <w:p w14:paraId="28CAC387" w14:textId="77777777" w:rsidR="005263BC" w:rsidRPr="005263BC" w:rsidRDefault="005263BC">
      <w:pPr>
        <w:pStyle w:val="CodeWide"/>
        <w:rPr>
          <w:lang w:eastAsia="en-GB"/>
        </w:rPr>
        <w:pPrChange w:id="58" w:author="Audrey Doyle" w:date="2022-08-04T13:23:00Z">
          <w:pPr>
            <w:pStyle w:val="Code"/>
          </w:pPr>
        </w:pPrChange>
      </w:pPr>
      <w:r w:rsidRPr="005263BC">
        <w:rPr>
          <w:lang w:eastAsia="en-GB"/>
        </w:rPr>
        <w:t>error: failed to publish to registry at https://crates.io</w:t>
      </w:r>
    </w:p>
    <w:p w14:paraId="05BBE36C" w14:textId="77777777" w:rsidR="005263BC" w:rsidRPr="005263BC" w:rsidRDefault="005263BC">
      <w:pPr>
        <w:pStyle w:val="CodeWide"/>
        <w:rPr>
          <w:lang w:eastAsia="en-GB"/>
        </w:rPr>
        <w:pPrChange w:id="59" w:author="Audrey Doyle" w:date="2022-08-04T13:23:00Z">
          <w:pPr>
            <w:pStyle w:val="Code"/>
          </w:pPr>
        </w:pPrChange>
      </w:pPr>
    </w:p>
    <w:p w14:paraId="141048E4" w14:textId="77777777" w:rsidR="005263BC" w:rsidRPr="005263BC" w:rsidRDefault="005263BC">
      <w:pPr>
        <w:pStyle w:val="CodeWide"/>
        <w:rPr>
          <w:lang w:eastAsia="en-GB"/>
        </w:rPr>
        <w:pPrChange w:id="60" w:author="Audrey Doyle" w:date="2022-08-04T13:23:00Z">
          <w:pPr>
            <w:pStyle w:val="Code"/>
          </w:pPr>
        </w:pPrChange>
      </w:pPr>
      <w:r w:rsidRPr="005263BC">
        <w:rPr>
          <w:lang w:eastAsia="en-GB"/>
        </w:rPr>
        <w:t>Caused by:</w:t>
      </w:r>
    </w:p>
    <w:p w14:paraId="2D6735D3" w14:textId="77777777" w:rsidR="00D00194" w:rsidRDefault="005263BC">
      <w:pPr>
        <w:pStyle w:val="CodeWide"/>
        <w:rPr>
          <w:ins w:id="61" w:author="Audrey Doyle" w:date="2022-08-07T13:39:00Z"/>
          <w:lang w:eastAsia="en-GB"/>
        </w:rPr>
      </w:pPr>
      <w:r w:rsidRPr="005263BC">
        <w:rPr>
          <w:lang w:eastAsia="en-GB"/>
        </w:rPr>
        <w:t xml:space="preserve">  the remote server responded with an error: missing or empty metadata fields: </w:t>
      </w:r>
    </w:p>
    <w:p w14:paraId="59B24FCD" w14:textId="6A488D70" w:rsidR="00D00194" w:rsidRDefault="005263BC">
      <w:pPr>
        <w:pStyle w:val="CodeWide"/>
        <w:rPr>
          <w:ins w:id="62" w:author="Audrey Doyle" w:date="2022-08-07T13:40:00Z"/>
          <w:lang w:eastAsia="en-GB"/>
        </w:rPr>
      </w:pPr>
      <w:r w:rsidRPr="005263BC">
        <w:rPr>
          <w:lang w:eastAsia="en-GB"/>
        </w:rPr>
        <w:t xml:space="preserve">description, license. Please see </w:t>
      </w:r>
      <w:ins w:id="63" w:author="Audrey Doyle" w:date="2022-08-07T13:40:00Z">
        <w:r w:rsidR="00D00194" w:rsidRPr="00D00194">
          <w:rPr>
            <w:rPrChange w:id="64" w:author="Audrey Doyle" w:date="2022-08-07T13:40:00Z">
              <w:rPr>
                <w:rStyle w:val="Hyperlink"/>
                <w:lang w:eastAsia="en-GB"/>
              </w:rPr>
            </w:rPrChange>
          </w:rPr>
          <w:t>https://doc.rust-lang.org/cargo/reference/manifest.html</w:t>
        </w:r>
      </w:ins>
      <w:r w:rsidRPr="005263BC">
        <w:rPr>
          <w:lang w:eastAsia="en-GB"/>
        </w:rPr>
        <w:t xml:space="preserve"> </w:t>
      </w:r>
    </w:p>
    <w:p w14:paraId="4FC919D2" w14:textId="5ED2D7EC" w:rsidR="005263BC" w:rsidRPr="005263BC" w:rsidRDefault="005263BC">
      <w:pPr>
        <w:pStyle w:val="CodeWide"/>
        <w:rPr>
          <w:lang w:eastAsia="en-GB"/>
        </w:rPr>
        <w:pPrChange w:id="65" w:author="Audrey Doyle" w:date="2022-08-04T13:23:00Z">
          <w:pPr>
            <w:pStyle w:val="Code"/>
          </w:pPr>
        </w:pPrChange>
      </w:pPr>
      <w:r w:rsidRPr="005263BC">
        <w:rPr>
          <w:lang w:eastAsia="en-GB"/>
        </w:rPr>
        <w:t>for how to upload metadata</w:t>
      </w:r>
    </w:p>
    <w:p w14:paraId="70F07E51" w14:textId="67A6F328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This </w:t>
      </w:r>
      <w:ins w:id="66" w:author="Audrey Doyle" w:date="2022-08-04T13:21:00Z">
        <w:r w:rsidR="00834BC6">
          <w:t xml:space="preserve">results in an </w:t>
        </w:r>
      </w:ins>
      <w:r w:rsidRPr="00890BAC">
        <w:t>error</w:t>
      </w:r>
      <w:del w:id="67" w:author="Audrey Doyle" w:date="2022-08-04T13:21:00Z">
        <w:r w:rsidRPr="00890BAC" w:rsidDel="00834BC6">
          <w:delText>s</w:delText>
        </w:r>
      </w:del>
      <w:r w:rsidRPr="00890BAC">
        <w:t xml:space="preserve"> because you’re missing some crucial information: a description and</w:t>
      </w:r>
      <w:r w:rsidR="00890BAC" w:rsidRPr="00890BAC">
        <w:t xml:space="preserve"> </w:t>
      </w:r>
      <w:r w:rsidRPr="00890BAC">
        <w:t>license are required so people will know what your crate does and under what</w:t>
      </w:r>
      <w:r w:rsidR="00890BAC" w:rsidRPr="00890BAC">
        <w:t xml:space="preserve"> </w:t>
      </w:r>
      <w:r w:rsidRPr="00890BAC">
        <w:t xml:space="preserve">terms they can use it. In </w:t>
      </w:r>
      <w:r w:rsidRPr="00DF53F7">
        <w:rPr>
          <w:rStyle w:val="Italic"/>
        </w:rPr>
        <w:t>Cargo.toml</w:t>
      </w:r>
      <w:r w:rsidRPr="00890BAC">
        <w:t>, add a description that’s just a</w:t>
      </w:r>
      <w:r w:rsidR="00890BAC" w:rsidRPr="00890BAC">
        <w:t xml:space="preserve"> </w:t>
      </w:r>
      <w:r w:rsidRPr="00890BAC">
        <w:t>sentence or two, because it will appear with your crate in search results. For</w:t>
      </w:r>
      <w:r w:rsidR="00890BAC" w:rsidRPr="00890BAC">
        <w:t xml:space="preserve"> </w:t>
      </w:r>
      <w:r w:rsidRPr="00890BAC">
        <w:t xml:space="preserve">the </w:t>
      </w:r>
      <w:r w:rsidRPr="00DF53F7">
        <w:rPr>
          <w:rStyle w:val="Literal"/>
        </w:rPr>
        <w:t>license</w:t>
      </w:r>
      <w:r w:rsidRPr="00890BAC">
        <w:t xml:space="preserve"> field, you need to give a </w:t>
      </w:r>
      <w:r w:rsidRPr="00DF53F7">
        <w:rPr>
          <w:rStyle w:val="Italic"/>
        </w:rPr>
        <w:t>license identifier value</w:t>
      </w:r>
      <w:r w:rsidRPr="00890BAC">
        <w:t>. The Linux</w:t>
      </w:r>
      <w:r w:rsidR="00890BAC" w:rsidRPr="00890BAC">
        <w:t xml:space="preserve"> </w:t>
      </w:r>
      <w:r w:rsidRPr="00890BAC">
        <w:t>Foundation’s Software Package Data Exchange (SPDX) at</w:t>
      </w:r>
      <w:r w:rsidR="00890BAC" w:rsidRPr="00890BAC">
        <w:t xml:space="preserve"> </w:t>
      </w:r>
      <w:r>
        <w:fldChar w:fldCharType="begin"/>
      </w:r>
      <w:r>
        <w:instrText xml:space="preserve"> HYPERLINK "http://spdx.org/licenses/" </w:instrText>
      </w:r>
      <w:r>
        <w:fldChar w:fldCharType="separate"/>
      </w:r>
      <w:r w:rsidRPr="00593B64">
        <w:rPr>
          <w:rStyle w:val="LinkURL"/>
        </w:rPr>
        <w:t>http://spdx.org/licenses</w:t>
      </w:r>
      <w:del w:id="68" w:author="Audrey Doyle" w:date="2022-08-04T13:21:00Z">
        <w:r w:rsidRPr="00593B64" w:rsidDel="00834BC6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Pr="00890BAC">
        <w:t xml:space="preserve"> lists the identifiers you can use for this value.</w:t>
      </w:r>
      <w:r w:rsidR="00890BAC" w:rsidRPr="00890BAC">
        <w:t xml:space="preserve"> </w:t>
      </w:r>
      <w:r w:rsidRPr="00890BAC">
        <w:t>For example, to specify that you’ve licensed your crate using the MIT License,</w:t>
      </w:r>
      <w:r w:rsidR="00890BAC" w:rsidRPr="00890BAC">
        <w:t xml:space="preserve"> </w:t>
      </w:r>
      <w:r w:rsidRPr="00890BAC">
        <w:t xml:space="preserve">add the </w:t>
      </w:r>
      <w:r w:rsidRPr="00DF53F7">
        <w:rPr>
          <w:rStyle w:val="Literal"/>
        </w:rPr>
        <w:t>MIT</w:t>
      </w:r>
      <w:r w:rsidRPr="005263BC">
        <w:rPr>
          <w:lang w:eastAsia="en-GB"/>
        </w:rPr>
        <w:t xml:space="preserve"> identifier:</w:t>
      </w:r>
    </w:p>
    <w:p w14:paraId="552AD6AC" w14:textId="5B42466F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lastRenderedPageBreak/>
        <w:t>Cargo.toml</w:t>
      </w:r>
    </w:p>
    <w:p w14:paraId="677A580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[package]</w:t>
      </w:r>
    </w:p>
    <w:p w14:paraId="5B8FF2B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name = "guessing_game"</w:t>
      </w:r>
    </w:p>
    <w:p w14:paraId="3C5E243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license = "MIT"</w:t>
      </w:r>
    </w:p>
    <w:p w14:paraId="02A09A31" w14:textId="18EBDDF7" w:rsidR="005263BC" w:rsidRPr="005263BC" w:rsidRDefault="005263BC" w:rsidP="00890BAC">
      <w:pPr>
        <w:pStyle w:val="Body"/>
        <w:rPr>
          <w:lang w:eastAsia="en-GB"/>
        </w:rPr>
      </w:pPr>
      <w:r w:rsidRPr="00890BAC">
        <w:t>If you want to use a license that doesn’t appear in the SPDX, you need to place</w:t>
      </w:r>
      <w:r w:rsidR="00890BAC" w:rsidRPr="00890BAC">
        <w:t xml:space="preserve"> </w:t>
      </w:r>
      <w:r w:rsidRPr="00890BAC">
        <w:t>the text of that license in a file, include the file in your project, and then</w:t>
      </w:r>
      <w:r w:rsidR="00890BAC" w:rsidRPr="00890BAC">
        <w:t xml:space="preserve"> </w:t>
      </w:r>
      <w:r w:rsidRPr="00890BAC">
        <w:t xml:space="preserve">use </w:t>
      </w:r>
      <w:r w:rsidRPr="00DF53F7">
        <w:rPr>
          <w:rStyle w:val="Literal"/>
        </w:rPr>
        <w:t>license-file</w:t>
      </w:r>
      <w:r w:rsidRPr="00890BAC">
        <w:t xml:space="preserve"> to specify the name of that file instead of using the</w:t>
      </w:r>
      <w:r w:rsidR="00890BAC" w:rsidRPr="00890BAC">
        <w:t xml:space="preserve"> </w:t>
      </w:r>
      <w:r w:rsidRPr="00DF53F7">
        <w:rPr>
          <w:rStyle w:val="Literal"/>
        </w:rPr>
        <w:t>license</w:t>
      </w:r>
      <w:r w:rsidRPr="005263BC">
        <w:rPr>
          <w:lang w:eastAsia="en-GB"/>
        </w:rPr>
        <w:t xml:space="preserve"> key.</w:t>
      </w:r>
    </w:p>
    <w:p w14:paraId="66480A76" w14:textId="31FA3B9B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Guidance on which license is appropriate for your project is beyond the scope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of this book. Many people in the Rust community license their projects in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same way as Rust by using a dual license of </w:t>
      </w:r>
      <w:r w:rsidRPr="00DF53F7">
        <w:rPr>
          <w:rStyle w:val="Literal"/>
        </w:rPr>
        <w:t>MIT OR Apache-2.0</w:t>
      </w:r>
      <w:r w:rsidRPr="00890BAC">
        <w:t>. This practice</w:t>
      </w:r>
      <w:r w:rsidR="00890BAC" w:rsidRPr="00890BAC">
        <w:t xml:space="preserve"> </w:t>
      </w:r>
      <w:r w:rsidRPr="00890BAC">
        <w:t>demonstrates that you can also specify multiple license identifiers separated</w:t>
      </w:r>
      <w:r w:rsidR="00890BAC" w:rsidRPr="00890BAC">
        <w:t xml:space="preserve"> </w:t>
      </w:r>
      <w:r w:rsidRPr="00890BAC">
        <w:t xml:space="preserve">by </w:t>
      </w:r>
      <w:r w:rsidRPr="00DF53F7">
        <w:rPr>
          <w:rStyle w:val="Literal"/>
        </w:rPr>
        <w:t>OR</w:t>
      </w:r>
      <w:r w:rsidRPr="005263BC">
        <w:rPr>
          <w:lang w:eastAsia="en-GB"/>
        </w:rPr>
        <w:t xml:space="preserve"> to have multiple licenses for your project.</w:t>
      </w:r>
    </w:p>
    <w:p w14:paraId="74C647B4" w14:textId="51B18009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With a unique name, the version, your description, and a license added, the</w:t>
      </w:r>
      <w:r w:rsidR="00890BAC">
        <w:rPr>
          <w:lang w:eastAsia="en-GB"/>
        </w:rPr>
        <w:t xml:space="preserve"> </w:t>
      </w:r>
      <w:r w:rsidRPr="00DF53F7">
        <w:rPr>
          <w:rStyle w:val="Italic"/>
        </w:rPr>
        <w:t>Cargo.toml</w:t>
      </w:r>
      <w:r w:rsidRPr="005263BC">
        <w:rPr>
          <w:lang w:eastAsia="en-GB"/>
        </w:rPr>
        <w:t xml:space="preserve"> file for a project that is ready to publish might look like this:</w:t>
      </w:r>
    </w:p>
    <w:p w14:paraId="75B9B860" w14:textId="26778172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70E341F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[package]</w:t>
      </w:r>
    </w:p>
    <w:p w14:paraId="5966B41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name = "guessing_game"</w:t>
      </w:r>
    </w:p>
    <w:p w14:paraId="5418A17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version = "0.1.0"</w:t>
      </w:r>
    </w:p>
    <w:p w14:paraId="4FF71F6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edition = "2021"</w:t>
      </w:r>
    </w:p>
    <w:p w14:paraId="567CB61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description = "A fun game where you guess what number the computer has chosen."</w:t>
      </w:r>
    </w:p>
    <w:p w14:paraId="0961897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license = "MIT OR Apache-2.0"</w:t>
      </w:r>
    </w:p>
    <w:p w14:paraId="7DE435AE" w14:textId="77777777" w:rsidR="005263BC" w:rsidRPr="005263BC" w:rsidRDefault="005263BC" w:rsidP="00890BAC">
      <w:pPr>
        <w:pStyle w:val="Code"/>
        <w:rPr>
          <w:lang w:eastAsia="en-GB"/>
        </w:rPr>
      </w:pPr>
    </w:p>
    <w:p w14:paraId="36EC5A0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[dependencies]</w:t>
      </w:r>
    </w:p>
    <w:p w14:paraId="2446CEA2" w14:textId="0D4CE5C7" w:rsidR="005263BC" w:rsidRPr="005263BC" w:rsidRDefault="005263BC" w:rsidP="00890BAC">
      <w:pPr>
        <w:pStyle w:val="Body"/>
        <w:rPr>
          <w:lang w:eastAsia="en-GB"/>
        </w:rPr>
      </w:pPr>
      <w:r w:rsidRPr="00890BAC">
        <w:t>Cargo’s documentation at</w:t>
      </w:r>
      <w:r w:rsidRPr="00593B64">
        <w:rPr>
          <w:rStyle w:val="LinkURL"/>
        </w:rPr>
        <w:t xml:space="preserve"> </w:t>
      </w:r>
      <w:r>
        <w:fldChar w:fldCharType="begin"/>
      </w:r>
      <w:r>
        <w:instrText xml:space="preserve"> HYPERLINK "https://doc.rust-lang.org/cargo/" </w:instrText>
      </w:r>
      <w:r>
        <w:fldChar w:fldCharType="separate"/>
      </w:r>
      <w:r w:rsidRPr="00593B64">
        <w:rPr>
          <w:rStyle w:val="LinkURL"/>
        </w:rPr>
        <w:t>https://doc.rust-lang.org/cargo</w:t>
      </w:r>
      <w:del w:id="69" w:author="Audrey Doyle" w:date="2022-08-04T13:22:00Z">
        <w:r w:rsidRPr="00593B64" w:rsidDel="00834BC6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Pr="005263BC">
        <w:rPr>
          <w:lang w:eastAsia="en-GB"/>
        </w:rPr>
        <w:t xml:space="preserve"> describes other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metadata you can specify to ensure </w:t>
      </w:r>
      <w:ins w:id="70" w:author="Audrey Doyle" w:date="2022-08-04T13:23:00Z">
        <w:r w:rsidR="00834BC6">
          <w:rPr>
            <w:lang w:eastAsia="en-GB"/>
          </w:rPr>
          <w:t xml:space="preserve">that </w:t>
        </w:r>
      </w:ins>
      <w:r w:rsidRPr="005263BC">
        <w:rPr>
          <w:lang w:eastAsia="en-GB"/>
        </w:rPr>
        <w:t>others can discover and use your crate more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easily.</w:t>
      </w:r>
    </w:p>
    <w:p w14:paraId="4B71DBA4" w14:textId="77777777" w:rsidR="005263BC" w:rsidRPr="005263BC" w:rsidRDefault="005263BC" w:rsidP="00890BAC">
      <w:pPr>
        <w:pStyle w:val="HeadB"/>
        <w:rPr>
          <w:lang w:eastAsia="en-GB"/>
        </w:rPr>
      </w:pPr>
      <w:bookmarkStart w:id="71" w:name="publishing-to-crates.io"/>
      <w:bookmarkStart w:id="72" w:name="_Toc106709098"/>
      <w:bookmarkEnd w:id="71"/>
      <w:r w:rsidRPr="005263BC">
        <w:rPr>
          <w:lang w:eastAsia="en-GB"/>
        </w:rPr>
        <w:t>Publishing to Crates.io</w:t>
      </w:r>
      <w:bookmarkEnd w:id="72"/>
    </w:p>
    <w:p w14:paraId="6A0404A8" w14:textId="58E56FD5" w:rsidR="005263BC" w:rsidRPr="005263BC" w:rsidRDefault="005263BC" w:rsidP="00890BAC">
      <w:pPr>
        <w:pStyle w:val="Body"/>
        <w:rPr>
          <w:lang w:eastAsia="en-GB"/>
        </w:rPr>
      </w:pPr>
      <w:r w:rsidRPr="00890BAC">
        <w:t>Now that you’ve created an account, saved your API token, chosen a name for</w:t>
      </w:r>
      <w:r w:rsidR="00890BAC" w:rsidRPr="00890BAC">
        <w:t xml:space="preserve"> </w:t>
      </w:r>
      <w:r w:rsidRPr="00890BAC">
        <w:t>your crate, and specified the required metadata, you’re ready to publish!</w:t>
      </w:r>
      <w:r w:rsidR="00890BAC" w:rsidRPr="00890BAC">
        <w:t xml:space="preserve"> </w:t>
      </w:r>
      <w:r w:rsidRPr="00890BAC">
        <w:t xml:space="preserve">Publishing a crate uploads a specific version to </w:t>
      </w:r>
      <w:hyperlink r:id="rId21" w:history="1">
        <w:r w:rsidR="004E4AF6" w:rsidRPr="004E4AF6">
          <w:rPr>
            <w:rStyle w:val="LinkURL"/>
          </w:rPr>
          <w:t>https://crates.io</w:t>
        </w:r>
      </w:hyperlink>
      <w:r w:rsidRPr="005263BC">
        <w:rPr>
          <w:lang w:eastAsia="en-GB"/>
        </w:rPr>
        <w:t xml:space="preserve"> for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others to use.</w:t>
      </w:r>
    </w:p>
    <w:p w14:paraId="37339851" w14:textId="750022A1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Be careful, because a publish is </w:t>
      </w:r>
      <w:r w:rsidRPr="00DF53F7">
        <w:rPr>
          <w:rStyle w:val="Italic"/>
        </w:rPr>
        <w:t>permanent</w:t>
      </w:r>
      <w:r w:rsidRPr="00890BAC">
        <w:t>. The version can never be</w:t>
      </w:r>
      <w:r w:rsidR="00890BAC" w:rsidRPr="00890BAC">
        <w:t xml:space="preserve"> </w:t>
      </w:r>
      <w:r w:rsidRPr="00890BAC">
        <w:t xml:space="preserve">overwritten, and the code cannot be deleted. One major goal of </w:t>
      </w:r>
      <w:commentRangeStart w:id="73"/>
      <w:r w:rsidRPr="00F46B1A">
        <w:rPr>
          <w:rStyle w:val="Italic"/>
        </w:rPr>
        <w:t>crates.io</w:t>
      </w:r>
      <w:commentRangeEnd w:id="73"/>
      <w:r w:rsidR="00385A92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73"/>
      </w:r>
      <w:r w:rsidRPr="00890BAC">
        <w:t xml:space="preserve"> is to</w:t>
      </w:r>
      <w:r w:rsidR="00890BAC" w:rsidRPr="00890BAC">
        <w:t xml:space="preserve"> </w:t>
      </w:r>
      <w:r w:rsidRPr="00890BAC">
        <w:t>act as a permanent archive of code so that builds of all projects that depend</w:t>
      </w:r>
      <w:r w:rsidR="00890BAC" w:rsidRPr="00890BAC">
        <w:t xml:space="preserve"> </w:t>
      </w:r>
      <w:r w:rsidRPr="00890BAC">
        <w:t xml:space="preserve">on crates from </w:t>
      </w:r>
      <w:hyperlink r:id="rId22" w:history="1">
        <w:r w:rsidR="004E4AF6" w:rsidRPr="004E4AF6">
          <w:rPr>
            <w:rStyle w:val="LinkURL"/>
          </w:rPr>
          <w:t>https://crates.io</w:t>
        </w:r>
      </w:hyperlink>
      <w:r w:rsidRPr="005263BC">
        <w:rPr>
          <w:lang w:eastAsia="en-GB"/>
        </w:rPr>
        <w:t xml:space="preserve"> will continue to work. Allowing version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deletions would make fulfilling that goal impossible. However, there is no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limit to the number of crate versions you can publish.</w:t>
      </w:r>
    </w:p>
    <w:p w14:paraId="51673BDC" w14:textId="7777777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Run the </w:t>
      </w:r>
      <w:r w:rsidRPr="00DF53F7">
        <w:rPr>
          <w:rStyle w:val="Literal"/>
        </w:rPr>
        <w:t>cargo publish</w:t>
      </w:r>
      <w:r w:rsidRPr="005263BC">
        <w:rPr>
          <w:lang w:eastAsia="en-GB"/>
        </w:rPr>
        <w:t xml:space="preserve"> command again. It should succeed now:</w:t>
      </w:r>
    </w:p>
    <w:p w14:paraId="00703800" w14:textId="77777777" w:rsidR="005263BC" w:rsidRPr="005263BC" w:rsidRDefault="005263BC" w:rsidP="000F1A7E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publish</w:t>
      </w:r>
    </w:p>
    <w:p w14:paraId="6C20F9A4" w14:textId="77777777" w:rsidR="005263BC" w:rsidRPr="005263BC" w:rsidRDefault="005263BC" w:rsidP="000F1A7E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4815F7C6" w14:textId="77777777" w:rsidR="005263BC" w:rsidRPr="005263BC" w:rsidRDefault="005263BC" w:rsidP="000F1A7E">
      <w:pPr>
        <w:pStyle w:val="Code"/>
        <w:rPr>
          <w:lang w:eastAsia="en-GB"/>
        </w:rPr>
      </w:pPr>
      <w:r w:rsidRPr="005263BC">
        <w:rPr>
          <w:lang w:eastAsia="en-GB"/>
        </w:rPr>
        <w:t xml:space="preserve">   Packaging guessing_game v0.1.0 (file:///projects/guessing_game)</w:t>
      </w:r>
    </w:p>
    <w:p w14:paraId="0DCF3B3A" w14:textId="77777777" w:rsidR="005263BC" w:rsidRPr="005263BC" w:rsidRDefault="005263BC" w:rsidP="000F1A7E">
      <w:pPr>
        <w:pStyle w:val="Code"/>
        <w:rPr>
          <w:lang w:eastAsia="en-GB"/>
        </w:rPr>
      </w:pPr>
      <w:r w:rsidRPr="005263BC">
        <w:rPr>
          <w:lang w:eastAsia="en-GB"/>
        </w:rPr>
        <w:lastRenderedPageBreak/>
        <w:t xml:space="preserve">   Verifying guessing_game v0.1.0 (file:///projects/guessing_game)</w:t>
      </w:r>
    </w:p>
    <w:p w14:paraId="621FE0CE" w14:textId="77777777" w:rsidR="005263BC" w:rsidRPr="005263BC" w:rsidRDefault="005263BC" w:rsidP="000F1A7E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guessing_game v0.1.0</w:t>
      </w:r>
    </w:p>
    <w:p w14:paraId="7C003CA3" w14:textId="77777777" w:rsidR="005263BC" w:rsidRPr="005263BC" w:rsidRDefault="005263BC" w:rsidP="000F1A7E">
      <w:pPr>
        <w:pStyle w:val="Code"/>
        <w:rPr>
          <w:lang w:eastAsia="en-GB"/>
        </w:rPr>
      </w:pPr>
      <w:r w:rsidRPr="005263BC">
        <w:rPr>
          <w:lang w:eastAsia="en-GB"/>
        </w:rPr>
        <w:t>(file:///projects/guessing_game/target/package/guessing_game-0.1.0)</w:t>
      </w:r>
    </w:p>
    <w:p w14:paraId="30233872" w14:textId="77777777" w:rsidR="005263BC" w:rsidRPr="005263BC" w:rsidRDefault="005263BC" w:rsidP="000F1A7E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dev [unoptimized + debuginfo] target(s) in 0.19s</w:t>
      </w:r>
    </w:p>
    <w:p w14:paraId="52393160" w14:textId="77777777" w:rsidR="005263BC" w:rsidRPr="005263BC" w:rsidRDefault="005263BC" w:rsidP="000F1A7E">
      <w:pPr>
        <w:pStyle w:val="Code"/>
        <w:rPr>
          <w:lang w:eastAsia="en-GB"/>
        </w:rPr>
      </w:pPr>
      <w:r w:rsidRPr="005263BC">
        <w:rPr>
          <w:lang w:eastAsia="en-GB"/>
        </w:rPr>
        <w:t xml:space="preserve">   Uploading guessing_game v0.1.0 (file:///projects/guessing_game)</w:t>
      </w:r>
    </w:p>
    <w:p w14:paraId="7728000C" w14:textId="4CD408D3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Congratulations! You’ve now shared your code with the Rust community,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anyone can easily add your crate as a dependency of their project.</w:t>
      </w:r>
    </w:p>
    <w:p w14:paraId="5496B3D6" w14:textId="77777777" w:rsidR="005263BC" w:rsidRPr="005263BC" w:rsidRDefault="005263BC" w:rsidP="00890BAC">
      <w:pPr>
        <w:pStyle w:val="HeadB"/>
        <w:rPr>
          <w:lang w:eastAsia="en-GB"/>
        </w:rPr>
      </w:pPr>
      <w:bookmarkStart w:id="74" w:name="publishing-a-new-version-of-an-existing-"/>
      <w:bookmarkStart w:id="75" w:name="_Toc106709099"/>
      <w:bookmarkEnd w:id="74"/>
      <w:r w:rsidRPr="005263BC">
        <w:rPr>
          <w:lang w:eastAsia="en-GB"/>
        </w:rPr>
        <w:t>Publishing a New Version of an Existing Crate</w:t>
      </w:r>
      <w:bookmarkEnd w:id="75"/>
    </w:p>
    <w:p w14:paraId="347DECBD" w14:textId="73C6F91D" w:rsidR="005263BC" w:rsidRPr="005263BC" w:rsidRDefault="005263BC" w:rsidP="00890BAC">
      <w:pPr>
        <w:pStyle w:val="Body"/>
        <w:rPr>
          <w:lang w:eastAsia="en-GB"/>
        </w:rPr>
      </w:pPr>
      <w:r w:rsidRPr="00890BAC">
        <w:t>When you’ve made changes to your crate and are ready to release a new version,</w:t>
      </w:r>
      <w:r w:rsidR="00890BAC" w:rsidRPr="00890BAC">
        <w:t xml:space="preserve"> </w:t>
      </w:r>
      <w:r w:rsidRPr="00890BAC">
        <w:t xml:space="preserve">you change the </w:t>
      </w:r>
      <w:r w:rsidRPr="00DF53F7">
        <w:rPr>
          <w:rStyle w:val="Literal"/>
        </w:rPr>
        <w:t>version</w:t>
      </w:r>
      <w:r w:rsidRPr="00890BAC">
        <w:t xml:space="preserve"> value specified in your </w:t>
      </w:r>
      <w:r w:rsidRPr="00DF53F7">
        <w:rPr>
          <w:rStyle w:val="Italic"/>
        </w:rPr>
        <w:t>Cargo.toml</w:t>
      </w:r>
      <w:r w:rsidRPr="00890BAC">
        <w:t xml:space="preserve"> file and</w:t>
      </w:r>
      <w:r w:rsidR="00890BAC" w:rsidRPr="00890BAC">
        <w:t xml:space="preserve"> </w:t>
      </w:r>
      <w:r w:rsidRPr="00890BAC">
        <w:t xml:space="preserve">republish. Use the Semantic Versioning rules at </w:t>
      </w:r>
      <w:r>
        <w:fldChar w:fldCharType="begin"/>
      </w:r>
      <w:r>
        <w:instrText xml:space="preserve"> HYPERLINK "http://semver.org/" </w:instrText>
      </w:r>
      <w:r>
        <w:fldChar w:fldCharType="separate"/>
      </w:r>
      <w:r w:rsidRPr="00EB1F22">
        <w:rPr>
          <w:rStyle w:val="LinkURL"/>
        </w:rPr>
        <w:t>http://semver.org</w:t>
      </w:r>
      <w:del w:id="76" w:author="Audrey Doyle" w:date="2022-08-04T13:24:00Z">
        <w:r w:rsidRPr="00EB1F22" w:rsidDel="00834BC6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Pr="00EB1F22">
        <w:rPr>
          <w:rStyle w:val="LinkURL"/>
        </w:rPr>
        <w:t xml:space="preserve"> </w:t>
      </w:r>
      <w:r w:rsidRPr="00890BAC">
        <w:t>to decide</w:t>
      </w:r>
      <w:r w:rsidR="00890BAC" w:rsidRPr="00890BAC">
        <w:t xml:space="preserve"> </w:t>
      </w:r>
      <w:r w:rsidRPr="00890BAC">
        <w:t>what an appropriate next version number is based on the kinds of changes you’ve</w:t>
      </w:r>
      <w:r w:rsidR="00890BAC" w:rsidRPr="00890BAC">
        <w:t xml:space="preserve"> </w:t>
      </w:r>
      <w:r w:rsidRPr="00890BAC">
        <w:t xml:space="preserve">made. Then run </w:t>
      </w:r>
      <w:r w:rsidRPr="00DF53F7">
        <w:rPr>
          <w:rStyle w:val="Literal"/>
        </w:rPr>
        <w:t>cargo publish</w:t>
      </w:r>
      <w:r w:rsidRPr="005263BC">
        <w:rPr>
          <w:lang w:eastAsia="en-GB"/>
        </w:rPr>
        <w:t xml:space="preserve"> to upload the new version.</w:t>
      </w:r>
    </w:p>
    <w:p w14:paraId="5DEFD9E3" w14:textId="77777777" w:rsidR="005263BC" w:rsidRPr="005263BC" w:rsidRDefault="005263BC" w:rsidP="00DB4B1C">
      <w:pPr>
        <w:pStyle w:val="HeadB"/>
        <w:rPr>
          <w:lang w:eastAsia="en-GB"/>
        </w:rPr>
      </w:pPr>
      <w:bookmarkStart w:id="77" w:name="deprecating-versions-from-crates.io-with"/>
      <w:bookmarkStart w:id="78" w:name="_Toc106709100"/>
      <w:bookmarkEnd w:id="77"/>
      <w:r w:rsidRPr="00890BAC">
        <w:t xml:space="preserve">Deprecating Versions from Crates.io with </w:t>
      </w:r>
      <w:r w:rsidRPr="00DF53F7">
        <w:t>cargo yank</w:t>
      </w:r>
      <w:bookmarkEnd w:id="78"/>
    </w:p>
    <w:p w14:paraId="5586C164" w14:textId="0EE630B7" w:rsidR="005263BC" w:rsidRPr="005263BC" w:rsidRDefault="005263BC" w:rsidP="00890BAC">
      <w:pPr>
        <w:pStyle w:val="Body"/>
        <w:rPr>
          <w:lang w:eastAsia="en-GB"/>
        </w:rPr>
      </w:pPr>
      <w:r w:rsidRPr="00890BAC">
        <w:t>Although you can’t remove previous versions of a crate, you can prevent any</w:t>
      </w:r>
      <w:r w:rsidR="00890BAC" w:rsidRPr="00890BAC">
        <w:t xml:space="preserve"> </w:t>
      </w:r>
      <w:r w:rsidRPr="00890BAC">
        <w:t>future projects from adding them as a new dependency. This is useful when a</w:t>
      </w:r>
      <w:r w:rsidR="00890BAC" w:rsidRPr="00890BAC">
        <w:t xml:space="preserve"> </w:t>
      </w:r>
      <w:r w:rsidRPr="00890BAC">
        <w:t>crate version is broken for one reason or another. In such situations, Cargo</w:t>
      </w:r>
      <w:r w:rsidR="00890BAC" w:rsidRPr="00890BAC">
        <w:t xml:space="preserve"> </w:t>
      </w:r>
      <w:r w:rsidRPr="00890BAC">
        <w:t xml:space="preserve">supports </w:t>
      </w:r>
      <w:r w:rsidRPr="00DF53F7">
        <w:rPr>
          <w:rStyle w:val="Italic"/>
        </w:rPr>
        <w:t>yanking</w:t>
      </w:r>
      <w:r w:rsidRPr="005263BC">
        <w:rPr>
          <w:lang w:eastAsia="en-GB"/>
        </w:rPr>
        <w:t xml:space="preserve"> a crate version.</w:t>
      </w:r>
    </w:p>
    <w:p w14:paraId="2DB5F0B2" w14:textId="5704D468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Yanking a version prevents new projects from depending on that version while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allowing all existing projects that depend on it to continue. Essentially, a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yank means that all projects with a </w:t>
      </w:r>
      <w:r w:rsidRPr="00DF53F7">
        <w:rPr>
          <w:rStyle w:val="Italic"/>
        </w:rPr>
        <w:t>Cargo.lock</w:t>
      </w:r>
      <w:r w:rsidRPr="00890BAC">
        <w:t xml:space="preserve"> will not break, and any future</w:t>
      </w:r>
      <w:r w:rsidR="00890BAC" w:rsidRPr="00890BAC">
        <w:t xml:space="preserve"> </w:t>
      </w:r>
      <w:r w:rsidRPr="00DF53F7">
        <w:rPr>
          <w:rStyle w:val="Italic"/>
        </w:rPr>
        <w:t>Cargo.lock</w:t>
      </w:r>
      <w:r w:rsidRPr="005263BC">
        <w:rPr>
          <w:lang w:eastAsia="en-GB"/>
        </w:rPr>
        <w:t xml:space="preserve"> files generated will not use the yanked version.</w:t>
      </w:r>
    </w:p>
    <w:p w14:paraId="37DFAE90" w14:textId="2BCA2A85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To yank a version of a crate, in the directory of the crate that you’ve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previously published, run </w:t>
      </w:r>
      <w:r w:rsidRPr="00DF53F7">
        <w:rPr>
          <w:rStyle w:val="Literal"/>
        </w:rPr>
        <w:t>cargo yank</w:t>
      </w:r>
      <w:r w:rsidRPr="00890BAC">
        <w:t xml:space="preserve"> and specify which version you want to</w:t>
      </w:r>
      <w:r w:rsidR="00890BAC" w:rsidRPr="00890BAC">
        <w:t xml:space="preserve"> </w:t>
      </w:r>
      <w:r w:rsidRPr="00890BAC">
        <w:t xml:space="preserve">yank. For example, if we’ve published a crate named </w:t>
      </w:r>
      <w:r w:rsidRPr="00DF53F7">
        <w:rPr>
          <w:rStyle w:val="Literal"/>
        </w:rPr>
        <w:t>guessing_game</w:t>
      </w:r>
      <w:r w:rsidRPr="00890BAC">
        <w:t xml:space="preserve"> version</w:t>
      </w:r>
      <w:r w:rsidR="00890BAC" w:rsidRPr="00890BAC">
        <w:t xml:space="preserve"> </w:t>
      </w:r>
      <w:r w:rsidRPr="00890BAC">
        <w:t xml:space="preserve">1.0.1 and we want to yank it, in the project directory for </w:t>
      </w:r>
      <w:r w:rsidRPr="00DF53F7">
        <w:rPr>
          <w:rStyle w:val="Literal"/>
        </w:rPr>
        <w:t>guessing_game</w:t>
      </w:r>
      <w:r w:rsidRPr="005263BC">
        <w:rPr>
          <w:lang w:eastAsia="en-GB"/>
        </w:rPr>
        <w:t xml:space="preserve"> we’d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run:</w:t>
      </w:r>
    </w:p>
    <w:p w14:paraId="1B38923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yank --vers 1.0.1</w:t>
      </w:r>
    </w:p>
    <w:p w14:paraId="644F3CB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4EDA5EA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Yank guessing_game:1.0.1</w:t>
      </w:r>
    </w:p>
    <w:p w14:paraId="33D4F259" w14:textId="770BC833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By adding </w:t>
      </w:r>
      <w:r w:rsidRPr="00DF53F7">
        <w:rPr>
          <w:rStyle w:val="Literal"/>
        </w:rPr>
        <w:t>--undo</w:t>
      </w:r>
      <w:r w:rsidRPr="005263BC">
        <w:rPr>
          <w:lang w:eastAsia="en-GB"/>
        </w:rPr>
        <w:t xml:space="preserve"> to the command, you can also undo a yank and allow projects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to start depending on a version again:</w:t>
      </w:r>
    </w:p>
    <w:p w14:paraId="0B621A79" w14:textId="77777777" w:rsidR="005263BC" w:rsidRPr="004E4AF6" w:rsidRDefault="005263BC" w:rsidP="00890BAC">
      <w:pPr>
        <w:pStyle w:val="Code"/>
        <w:rPr>
          <w:rStyle w:val="LiteralBold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yank --vers 1.0.1 --undo</w:t>
      </w:r>
    </w:p>
    <w:p w14:paraId="4D9E5B2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4F1B3CF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Unyank guessing_game_:1.0.1</w:t>
      </w:r>
    </w:p>
    <w:p w14:paraId="62FF5F45" w14:textId="64B795F4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A yank </w:t>
      </w:r>
      <w:r w:rsidRPr="00DF53F7">
        <w:rPr>
          <w:rStyle w:val="Italic"/>
        </w:rPr>
        <w:t>does not</w:t>
      </w:r>
      <w:r w:rsidRPr="005263BC">
        <w:rPr>
          <w:lang w:eastAsia="en-GB"/>
        </w:rPr>
        <w:t xml:space="preserve"> delete any code. It cannot, for example, delete accidentally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uploaded secrets. If that happens, you must reset those secrets immediately.</w:t>
      </w:r>
    </w:p>
    <w:p w14:paraId="79F6BE18" w14:textId="77777777" w:rsidR="005263BC" w:rsidRPr="005263BC" w:rsidRDefault="005263BC" w:rsidP="00890BAC">
      <w:pPr>
        <w:pStyle w:val="HeadA"/>
        <w:rPr>
          <w:lang w:eastAsia="en-GB"/>
        </w:rPr>
      </w:pPr>
      <w:bookmarkStart w:id="79" w:name="cargo-workspaces"/>
      <w:bookmarkStart w:id="80" w:name="_Toc106709101"/>
      <w:bookmarkEnd w:id="79"/>
      <w:r w:rsidRPr="005263BC">
        <w:rPr>
          <w:lang w:eastAsia="en-GB"/>
        </w:rPr>
        <w:lastRenderedPageBreak/>
        <w:t>Cargo Workspaces</w:t>
      </w:r>
      <w:bookmarkEnd w:id="80"/>
    </w:p>
    <w:p w14:paraId="09E78B5E" w14:textId="7BA22995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In </w:t>
      </w:r>
      <w:r w:rsidR="00DF53F7" w:rsidRPr="00F46B1A">
        <w:rPr>
          <w:rStyle w:val="Xref"/>
        </w:rPr>
        <w:t>Chapter</w:t>
      </w:r>
      <w:r w:rsidRPr="00F46B1A">
        <w:rPr>
          <w:rStyle w:val="Xref"/>
        </w:rPr>
        <w:t xml:space="preserve"> 12</w:t>
      </w:r>
      <w:r w:rsidRPr="00890BAC">
        <w:t>, we built a package that included a binary crate and a library</w:t>
      </w:r>
      <w:r w:rsidR="00890BAC" w:rsidRPr="00890BAC">
        <w:t xml:space="preserve"> </w:t>
      </w:r>
      <w:r w:rsidRPr="00890BAC">
        <w:t>crate. As your project develops, you might find that the library crate</w:t>
      </w:r>
      <w:r w:rsidR="00890BAC" w:rsidRPr="00890BAC">
        <w:t xml:space="preserve"> </w:t>
      </w:r>
      <w:r w:rsidRPr="00890BAC">
        <w:t>continues to get bigger and you want to split your package further into</w:t>
      </w:r>
      <w:r w:rsidR="00890BAC" w:rsidRPr="00890BAC">
        <w:t xml:space="preserve"> </w:t>
      </w:r>
      <w:r w:rsidRPr="00890BAC">
        <w:t xml:space="preserve">multiple library crates. Cargo offers a feature called </w:t>
      </w:r>
      <w:r w:rsidRPr="00DF53F7">
        <w:rPr>
          <w:rStyle w:val="Italic"/>
        </w:rPr>
        <w:t>workspaces</w:t>
      </w:r>
      <w:r w:rsidRPr="005263BC">
        <w:rPr>
          <w:lang w:eastAsia="en-GB"/>
        </w:rPr>
        <w:t xml:space="preserve"> that can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help manage multiple related packages that are developed in tandem.</w:t>
      </w:r>
    </w:p>
    <w:p w14:paraId="12DA5750" w14:textId="77777777" w:rsidR="005263BC" w:rsidRPr="005263BC" w:rsidRDefault="005263BC" w:rsidP="00890BAC">
      <w:pPr>
        <w:pStyle w:val="HeadB"/>
        <w:rPr>
          <w:lang w:eastAsia="en-GB"/>
        </w:rPr>
      </w:pPr>
      <w:bookmarkStart w:id="81" w:name="creating-a-workspace"/>
      <w:bookmarkStart w:id="82" w:name="_Toc106709102"/>
      <w:bookmarkEnd w:id="81"/>
      <w:r w:rsidRPr="005263BC">
        <w:rPr>
          <w:lang w:eastAsia="en-GB"/>
        </w:rPr>
        <w:t>Creating a Workspace</w:t>
      </w:r>
      <w:bookmarkEnd w:id="82"/>
    </w:p>
    <w:p w14:paraId="5D545A73" w14:textId="1F6C4C05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A </w:t>
      </w:r>
      <w:r w:rsidRPr="00DF53F7">
        <w:rPr>
          <w:rStyle w:val="Italic"/>
        </w:rPr>
        <w:t>workspace</w:t>
      </w:r>
      <w:r w:rsidRPr="00890BAC">
        <w:t xml:space="preserve"> is a set of packages that share the same </w:t>
      </w:r>
      <w:r w:rsidRPr="00DF53F7">
        <w:rPr>
          <w:rStyle w:val="Italic"/>
        </w:rPr>
        <w:t>Cargo.lock</w:t>
      </w:r>
      <w:r w:rsidRPr="00890BAC">
        <w:t xml:space="preserve"> and output</w:t>
      </w:r>
      <w:r w:rsidR="00890BAC" w:rsidRPr="00890BAC">
        <w:t xml:space="preserve"> </w:t>
      </w:r>
      <w:r w:rsidRPr="00890BAC">
        <w:t>directory. Let’s make a project using a workspace—we’ll use trivial code so we</w:t>
      </w:r>
      <w:r w:rsidR="00890BAC" w:rsidRPr="00890BAC">
        <w:t xml:space="preserve"> </w:t>
      </w:r>
      <w:r w:rsidRPr="00890BAC">
        <w:t>can concentrate on the structure of the workspace. There are multiple ways to</w:t>
      </w:r>
      <w:r w:rsidR="00890BAC" w:rsidRPr="00890BAC">
        <w:t xml:space="preserve"> </w:t>
      </w:r>
      <w:r w:rsidRPr="00890BAC">
        <w:t>structure a workspace, so we’ll just show one common way. We’ll have a</w:t>
      </w:r>
      <w:r w:rsidR="00890BAC" w:rsidRPr="00890BAC">
        <w:t xml:space="preserve"> </w:t>
      </w:r>
      <w:r w:rsidRPr="00890BAC">
        <w:t>workspace containing a binary and two libraries. The binary, which will provide</w:t>
      </w:r>
      <w:r w:rsidR="00890BAC" w:rsidRPr="00890BAC">
        <w:t xml:space="preserve"> </w:t>
      </w:r>
      <w:r w:rsidRPr="00890BAC">
        <w:t>the main functionality, will depend on the two libraries. One library will</w:t>
      </w:r>
      <w:r w:rsidR="00890BAC" w:rsidRPr="00890BAC">
        <w:t xml:space="preserve"> </w:t>
      </w:r>
      <w:r w:rsidRPr="00890BAC">
        <w:t xml:space="preserve">provide an </w:t>
      </w:r>
      <w:r w:rsidRPr="00DF53F7">
        <w:rPr>
          <w:rStyle w:val="Literal"/>
        </w:rPr>
        <w:t>add_one</w:t>
      </w:r>
      <w:r w:rsidRPr="00890BAC">
        <w:t xml:space="preserve"> function</w:t>
      </w:r>
      <w:del w:id="83" w:author="Audrey Doyle" w:date="2022-08-04T13:57:00Z">
        <w:r w:rsidRPr="00890BAC" w:rsidDel="004E44AA">
          <w:delText>,</w:delText>
        </w:r>
      </w:del>
      <w:r w:rsidRPr="00890BAC">
        <w:t xml:space="preserve"> and </w:t>
      </w:r>
      <w:del w:id="84" w:author="Audrey Doyle" w:date="2022-08-04T13:57:00Z">
        <w:r w:rsidRPr="00890BAC" w:rsidDel="004E44AA">
          <w:delText xml:space="preserve">a </w:delText>
        </w:r>
      </w:del>
      <w:ins w:id="85" w:author="Audrey Doyle" w:date="2022-08-04T13:57:00Z">
        <w:r w:rsidR="004E44AA">
          <w:t>the</w:t>
        </w:r>
        <w:r w:rsidR="004E44AA" w:rsidRPr="00890BAC">
          <w:t xml:space="preserve"> </w:t>
        </w:r>
      </w:ins>
      <w:del w:id="86" w:author="Audrey Doyle" w:date="2022-08-04T13:58:00Z">
        <w:r w:rsidRPr="00890BAC" w:rsidDel="004E44AA">
          <w:delText xml:space="preserve">second </w:delText>
        </w:r>
      </w:del>
      <w:ins w:id="87" w:author="Audrey Doyle" w:date="2022-08-04T13:58:00Z">
        <w:r w:rsidR="004E44AA">
          <w:t>other</w:t>
        </w:r>
        <w:r w:rsidR="004E44AA" w:rsidRPr="00890BAC">
          <w:t xml:space="preserve"> </w:t>
        </w:r>
      </w:ins>
      <w:r w:rsidRPr="00890BAC">
        <w:t xml:space="preserve">library an </w:t>
      </w:r>
      <w:r w:rsidRPr="00DF53F7">
        <w:rPr>
          <w:rStyle w:val="Literal"/>
        </w:rPr>
        <w:t>add_two</w:t>
      </w:r>
      <w:r w:rsidRPr="005263BC">
        <w:rPr>
          <w:lang w:eastAsia="en-GB"/>
        </w:rPr>
        <w:t xml:space="preserve"> function.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These three crates will be part of the same workspace. We’ll start by creating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 new directory for the workspace:</w:t>
      </w:r>
    </w:p>
    <w:p w14:paraId="081EC51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mkdir add</w:t>
      </w:r>
    </w:p>
    <w:p w14:paraId="1F7B0E7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cd add</w:t>
      </w:r>
    </w:p>
    <w:p w14:paraId="09D1EACC" w14:textId="72C06455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Next, in the </w:t>
      </w:r>
      <w:r w:rsidRPr="00DF53F7">
        <w:rPr>
          <w:rStyle w:val="Italic"/>
        </w:rPr>
        <w:t>add</w:t>
      </w:r>
      <w:r w:rsidRPr="00890BAC">
        <w:t xml:space="preserve"> directory, we create the </w:t>
      </w:r>
      <w:r w:rsidRPr="00DF53F7">
        <w:rPr>
          <w:rStyle w:val="Italic"/>
        </w:rPr>
        <w:t>Cargo.toml</w:t>
      </w:r>
      <w:r w:rsidRPr="00890BAC">
        <w:t xml:space="preserve"> file that will</w:t>
      </w:r>
      <w:r w:rsidR="00890BAC" w:rsidRPr="00890BAC">
        <w:t xml:space="preserve"> </w:t>
      </w:r>
      <w:r w:rsidRPr="00890BAC">
        <w:t xml:space="preserve">configure the entire workspace. This file won’t have a </w:t>
      </w:r>
      <w:r w:rsidRPr="00DF53F7">
        <w:rPr>
          <w:rStyle w:val="Literal"/>
        </w:rPr>
        <w:t>[package]</w:t>
      </w:r>
      <w:r w:rsidRPr="00890BAC">
        <w:t xml:space="preserve"> section.</w:t>
      </w:r>
      <w:r w:rsidR="00890BAC" w:rsidRPr="00890BAC">
        <w:t xml:space="preserve"> </w:t>
      </w:r>
      <w:r w:rsidRPr="00890BAC">
        <w:t xml:space="preserve">Instead, it will start with a </w:t>
      </w:r>
      <w:r w:rsidRPr="00DF53F7">
        <w:rPr>
          <w:rStyle w:val="Literal"/>
        </w:rPr>
        <w:t>[workspace]</w:t>
      </w:r>
      <w:r w:rsidRPr="00890BAC">
        <w:t xml:space="preserve"> section that will allow us to add</w:t>
      </w:r>
      <w:r w:rsidR="00890BAC" w:rsidRPr="00890BAC">
        <w:t xml:space="preserve"> </w:t>
      </w:r>
      <w:r w:rsidRPr="00890BAC">
        <w:t>members to the workspace by specifying the path to the package with our binary</w:t>
      </w:r>
      <w:r w:rsidR="00890BAC" w:rsidRPr="00890BAC">
        <w:t xml:space="preserve"> </w:t>
      </w:r>
      <w:r w:rsidRPr="00890BAC">
        <w:t xml:space="preserve">crate; in this case, that path is </w:t>
      </w:r>
      <w:r w:rsidRPr="00DF53F7">
        <w:rPr>
          <w:rStyle w:val="Italic"/>
        </w:rPr>
        <w:t>adder</w:t>
      </w:r>
      <w:r w:rsidRPr="005263BC">
        <w:rPr>
          <w:lang w:eastAsia="en-GB"/>
        </w:rPr>
        <w:t>:</w:t>
      </w:r>
    </w:p>
    <w:p w14:paraId="55293E25" w14:textId="109C0CA8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2A41E77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[workspace]</w:t>
      </w:r>
    </w:p>
    <w:p w14:paraId="3D59616D" w14:textId="77777777" w:rsidR="005263BC" w:rsidRPr="005263BC" w:rsidRDefault="005263BC" w:rsidP="00890BAC">
      <w:pPr>
        <w:pStyle w:val="Code"/>
        <w:rPr>
          <w:lang w:eastAsia="en-GB"/>
        </w:rPr>
      </w:pPr>
    </w:p>
    <w:p w14:paraId="28FB57F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members = [</w:t>
      </w:r>
    </w:p>
    <w:p w14:paraId="4D6B19A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"adder",</w:t>
      </w:r>
    </w:p>
    <w:p w14:paraId="20C474A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]</w:t>
      </w:r>
    </w:p>
    <w:p w14:paraId="2BBC526F" w14:textId="4492856E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Next, we’ll create the </w:t>
      </w:r>
      <w:r w:rsidRPr="00DF53F7">
        <w:rPr>
          <w:rStyle w:val="Literal"/>
        </w:rPr>
        <w:t>adder</w:t>
      </w:r>
      <w:r w:rsidRPr="00890BAC">
        <w:t xml:space="preserve"> binary crate by running </w:t>
      </w:r>
      <w:r w:rsidRPr="00DF53F7">
        <w:rPr>
          <w:rStyle w:val="Literal"/>
        </w:rPr>
        <w:t>cargo new</w:t>
      </w:r>
      <w:r w:rsidRPr="00890BAC">
        <w:t xml:space="preserve"> within the</w:t>
      </w:r>
      <w:r w:rsidR="00890BAC" w:rsidRPr="00890BAC">
        <w:t xml:space="preserve"> </w:t>
      </w:r>
      <w:r w:rsidRPr="00DF53F7">
        <w:rPr>
          <w:rStyle w:val="Italic"/>
        </w:rPr>
        <w:t>add</w:t>
      </w:r>
      <w:r w:rsidRPr="005263BC">
        <w:rPr>
          <w:lang w:eastAsia="en-GB"/>
        </w:rPr>
        <w:t xml:space="preserve"> directory:</w:t>
      </w:r>
    </w:p>
    <w:p w14:paraId="72B33A6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new adder</w:t>
      </w:r>
    </w:p>
    <w:p w14:paraId="60D43F3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Created binary (application) `adder` package</w:t>
      </w:r>
    </w:p>
    <w:p w14:paraId="498AB517" w14:textId="1058F95E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At this point, we can build the workspace by running </w:t>
      </w:r>
      <w:r w:rsidRPr="00DF53F7">
        <w:rPr>
          <w:rStyle w:val="Literal"/>
        </w:rPr>
        <w:t>cargo build</w:t>
      </w:r>
      <w:r w:rsidRPr="00890BAC">
        <w:t>. The files</w:t>
      </w:r>
      <w:r w:rsidR="00890BAC" w:rsidRPr="00890BAC">
        <w:t xml:space="preserve"> </w:t>
      </w:r>
      <w:r w:rsidRPr="00890BAC">
        <w:t xml:space="preserve">in your </w:t>
      </w:r>
      <w:r w:rsidRPr="00DF53F7">
        <w:rPr>
          <w:rStyle w:val="Italic"/>
        </w:rPr>
        <w:t>add</w:t>
      </w:r>
      <w:r w:rsidRPr="005263BC">
        <w:rPr>
          <w:lang w:eastAsia="en-GB"/>
        </w:rPr>
        <w:t xml:space="preserve"> directory should look like this:</w:t>
      </w:r>
    </w:p>
    <w:p w14:paraId="69521A7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Cargo.lock</w:t>
      </w:r>
    </w:p>
    <w:p w14:paraId="0DCDD1F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Cargo.toml</w:t>
      </w:r>
    </w:p>
    <w:p w14:paraId="2BFC09C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adder</w:t>
      </w:r>
    </w:p>
    <w:p w14:paraId="7F10017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├── Cargo.toml</w:t>
      </w:r>
    </w:p>
    <w:p w14:paraId="24151AD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└── src</w:t>
      </w:r>
    </w:p>
    <w:p w14:paraId="58B326B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    └── main.rs</w:t>
      </w:r>
    </w:p>
    <w:p w14:paraId="6BE1CD7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└── target</w:t>
      </w:r>
    </w:p>
    <w:p w14:paraId="50943FE5" w14:textId="1B6900D1" w:rsidR="005263BC" w:rsidRPr="005263BC" w:rsidRDefault="005263BC" w:rsidP="00890BAC">
      <w:pPr>
        <w:pStyle w:val="Body"/>
        <w:rPr>
          <w:lang w:eastAsia="en-GB"/>
        </w:rPr>
      </w:pPr>
      <w:r w:rsidRPr="00890BAC">
        <w:lastRenderedPageBreak/>
        <w:t xml:space="preserve">The workspace has one </w:t>
      </w:r>
      <w:r w:rsidRPr="00DF53F7">
        <w:rPr>
          <w:rStyle w:val="Italic"/>
        </w:rPr>
        <w:t>target</w:t>
      </w:r>
      <w:r w:rsidRPr="00890BAC">
        <w:t xml:space="preserve"> directory at the top level that the compiled</w:t>
      </w:r>
      <w:r w:rsidR="00890BAC" w:rsidRPr="00890BAC">
        <w:t xml:space="preserve"> </w:t>
      </w:r>
      <w:r w:rsidRPr="00890BAC">
        <w:t xml:space="preserve">artifacts will be placed into; the </w:t>
      </w:r>
      <w:r w:rsidRPr="00DF53F7">
        <w:rPr>
          <w:rStyle w:val="Literal"/>
        </w:rPr>
        <w:t>adder</w:t>
      </w:r>
      <w:r w:rsidRPr="00890BAC">
        <w:t xml:space="preserve"> package doesn’t have its own</w:t>
      </w:r>
      <w:r w:rsidR="00890BAC" w:rsidRPr="00890BAC">
        <w:t xml:space="preserve"> </w:t>
      </w:r>
      <w:r w:rsidRPr="00DF53F7">
        <w:rPr>
          <w:rStyle w:val="Italic"/>
        </w:rPr>
        <w:t>target</w:t>
      </w:r>
      <w:r w:rsidRPr="00890BAC">
        <w:t xml:space="preserve"> directory. Even if we were to run </w:t>
      </w:r>
      <w:r w:rsidRPr="00DF53F7">
        <w:rPr>
          <w:rStyle w:val="Literal"/>
        </w:rPr>
        <w:t>cargo build</w:t>
      </w:r>
      <w:r w:rsidRPr="00890BAC">
        <w:t xml:space="preserve"> from inside the</w:t>
      </w:r>
      <w:r w:rsidR="00890BAC" w:rsidRPr="00890BAC">
        <w:t xml:space="preserve"> </w:t>
      </w:r>
      <w:r w:rsidRPr="00DF53F7">
        <w:rPr>
          <w:rStyle w:val="Italic"/>
        </w:rPr>
        <w:t>adder</w:t>
      </w:r>
      <w:r w:rsidRPr="00890BAC">
        <w:t xml:space="preserve"> directory, the compiled artifacts would still end up in </w:t>
      </w:r>
      <w:r w:rsidRPr="00DF53F7">
        <w:rPr>
          <w:rStyle w:val="Italic"/>
        </w:rPr>
        <w:t>add/target</w:t>
      </w:r>
      <w:r w:rsidR="00890BAC" w:rsidRPr="00890BAC">
        <w:t xml:space="preserve"> </w:t>
      </w:r>
      <w:r w:rsidRPr="00890BAC">
        <w:t xml:space="preserve">rather than </w:t>
      </w:r>
      <w:r w:rsidRPr="00DF53F7">
        <w:rPr>
          <w:rStyle w:val="Italic"/>
        </w:rPr>
        <w:t>add/adder/target</w:t>
      </w:r>
      <w:r w:rsidRPr="00890BAC">
        <w:t xml:space="preserve">. Cargo structures the </w:t>
      </w:r>
      <w:r w:rsidRPr="00DF53F7">
        <w:rPr>
          <w:rStyle w:val="Italic"/>
        </w:rPr>
        <w:t>target</w:t>
      </w:r>
      <w:r w:rsidRPr="00890BAC">
        <w:t xml:space="preserve"> directory in a</w:t>
      </w:r>
      <w:r w:rsidR="00890BAC" w:rsidRPr="00890BAC">
        <w:t xml:space="preserve"> </w:t>
      </w:r>
      <w:r w:rsidRPr="00890BAC">
        <w:t>workspace like this because the crates in a workspace are meant to depend on</w:t>
      </w:r>
      <w:r w:rsidR="00890BAC" w:rsidRPr="00890BAC">
        <w:t xml:space="preserve"> </w:t>
      </w:r>
      <w:r w:rsidRPr="00890BAC">
        <w:t xml:space="preserve">each other. If each crate had its own </w:t>
      </w:r>
      <w:r w:rsidRPr="00DF53F7">
        <w:rPr>
          <w:rStyle w:val="Italic"/>
        </w:rPr>
        <w:t>target</w:t>
      </w:r>
      <w:r w:rsidRPr="00890BAC">
        <w:t xml:space="preserve"> directory, each crate would have</w:t>
      </w:r>
      <w:r w:rsidR="00890BAC" w:rsidRPr="00890BAC">
        <w:t xml:space="preserve"> </w:t>
      </w:r>
      <w:r w:rsidRPr="00890BAC">
        <w:t>to recompile each of the other crates in the workspace to place the artifacts</w:t>
      </w:r>
      <w:r w:rsidR="00890BAC" w:rsidRPr="00890BAC">
        <w:t xml:space="preserve"> </w:t>
      </w:r>
      <w:r w:rsidRPr="00890BAC">
        <w:t xml:space="preserve">in its own </w:t>
      </w:r>
      <w:r w:rsidRPr="00DF53F7">
        <w:rPr>
          <w:rStyle w:val="Italic"/>
        </w:rPr>
        <w:t>target</w:t>
      </w:r>
      <w:r w:rsidRPr="00890BAC">
        <w:t xml:space="preserve"> directory. By sharing one </w:t>
      </w:r>
      <w:r w:rsidRPr="00DF53F7">
        <w:rPr>
          <w:rStyle w:val="Italic"/>
        </w:rPr>
        <w:t>target</w:t>
      </w:r>
      <w:r w:rsidRPr="005263BC">
        <w:rPr>
          <w:lang w:eastAsia="en-GB"/>
        </w:rPr>
        <w:t xml:space="preserve"> directory, the crates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can avoid unnecessary rebuilding.</w:t>
      </w:r>
    </w:p>
    <w:p w14:paraId="62642329" w14:textId="77777777" w:rsidR="005263BC" w:rsidRPr="005263BC" w:rsidRDefault="005263BC" w:rsidP="00890BAC">
      <w:pPr>
        <w:pStyle w:val="HeadB"/>
        <w:rPr>
          <w:lang w:eastAsia="en-GB"/>
        </w:rPr>
      </w:pPr>
      <w:bookmarkStart w:id="88" w:name="creating-the-second-package-in-the-works"/>
      <w:bookmarkStart w:id="89" w:name="_Toc106709103"/>
      <w:bookmarkEnd w:id="88"/>
      <w:r w:rsidRPr="005263BC">
        <w:rPr>
          <w:lang w:eastAsia="en-GB"/>
        </w:rPr>
        <w:t>Creating the Second Package in the Workspace</w:t>
      </w:r>
      <w:bookmarkEnd w:id="89"/>
    </w:p>
    <w:p w14:paraId="36A5B61C" w14:textId="402A8F76" w:rsidR="005263BC" w:rsidRPr="005263BC" w:rsidRDefault="005263BC" w:rsidP="00890BAC">
      <w:pPr>
        <w:pStyle w:val="Body"/>
        <w:rPr>
          <w:lang w:eastAsia="en-GB"/>
        </w:rPr>
      </w:pPr>
      <w:r w:rsidRPr="00890BAC">
        <w:t>Next, let’s create another member package in the workspace and call it</w:t>
      </w:r>
      <w:r w:rsidR="00890BAC" w:rsidRPr="00890BAC">
        <w:t xml:space="preserve"> </w:t>
      </w:r>
      <w:r w:rsidRPr="00DF53F7">
        <w:rPr>
          <w:rStyle w:val="Literal"/>
        </w:rPr>
        <w:t>add_one</w:t>
      </w:r>
      <w:r w:rsidRPr="00890BAC">
        <w:t xml:space="preserve">. Change the top-level </w:t>
      </w:r>
      <w:r w:rsidRPr="00DF53F7">
        <w:rPr>
          <w:rStyle w:val="Italic"/>
        </w:rPr>
        <w:t>Cargo.toml</w:t>
      </w:r>
      <w:r w:rsidRPr="00890BAC">
        <w:t xml:space="preserve"> to specify the </w:t>
      </w:r>
      <w:r w:rsidRPr="00DF53F7">
        <w:rPr>
          <w:rStyle w:val="Italic"/>
        </w:rPr>
        <w:t>add_one</w:t>
      </w:r>
      <w:r w:rsidRPr="00890BAC">
        <w:t xml:space="preserve"> path in</w:t>
      </w:r>
      <w:r w:rsidR="00890BAC" w:rsidRPr="00890BAC">
        <w:t xml:space="preserve"> </w:t>
      </w:r>
      <w:r w:rsidRPr="00890BAC">
        <w:t xml:space="preserve">the </w:t>
      </w:r>
      <w:r w:rsidRPr="00DF53F7">
        <w:rPr>
          <w:rStyle w:val="Literal"/>
        </w:rPr>
        <w:t>members</w:t>
      </w:r>
      <w:r w:rsidRPr="005263BC">
        <w:rPr>
          <w:lang w:eastAsia="en-GB"/>
        </w:rPr>
        <w:t xml:space="preserve"> list:</w:t>
      </w:r>
    </w:p>
    <w:p w14:paraId="0E481E53" w14:textId="48CF2C8E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7FC01AE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[workspace]</w:t>
      </w:r>
    </w:p>
    <w:p w14:paraId="07D6394A" w14:textId="77777777" w:rsidR="005263BC" w:rsidRPr="005263BC" w:rsidRDefault="005263BC" w:rsidP="00890BAC">
      <w:pPr>
        <w:pStyle w:val="Code"/>
        <w:rPr>
          <w:lang w:eastAsia="en-GB"/>
        </w:rPr>
      </w:pPr>
    </w:p>
    <w:p w14:paraId="4060861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members = [</w:t>
      </w:r>
    </w:p>
    <w:p w14:paraId="5205727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"adder",</w:t>
      </w:r>
    </w:p>
    <w:p w14:paraId="3604B24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"add_one",</w:t>
      </w:r>
    </w:p>
    <w:p w14:paraId="6D37CAA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]</w:t>
      </w:r>
    </w:p>
    <w:p w14:paraId="10660405" w14:textId="7777777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Then generate a new library crate named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>:</w:t>
      </w:r>
    </w:p>
    <w:p w14:paraId="34B4F2D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new add_one --lib</w:t>
      </w:r>
    </w:p>
    <w:p w14:paraId="1CD4A60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Created library `add_one` package</w:t>
      </w:r>
    </w:p>
    <w:p w14:paraId="24F138ED" w14:textId="7777777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Your </w:t>
      </w:r>
      <w:r w:rsidRPr="00DF53F7">
        <w:rPr>
          <w:rStyle w:val="Italic"/>
        </w:rPr>
        <w:t>add</w:t>
      </w:r>
      <w:r w:rsidRPr="005263BC">
        <w:rPr>
          <w:lang w:eastAsia="en-GB"/>
        </w:rPr>
        <w:t xml:space="preserve"> directory should now have these directories and files:</w:t>
      </w:r>
    </w:p>
    <w:p w14:paraId="5521974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Cargo.lock</w:t>
      </w:r>
    </w:p>
    <w:p w14:paraId="04B5DEC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Cargo.toml</w:t>
      </w:r>
    </w:p>
    <w:p w14:paraId="502F690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add_one</w:t>
      </w:r>
    </w:p>
    <w:p w14:paraId="45DD265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├── Cargo.toml</w:t>
      </w:r>
    </w:p>
    <w:p w14:paraId="501551B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└── src</w:t>
      </w:r>
    </w:p>
    <w:p w14:paraId="5CECBF7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    └── lib.rs</w:t>
      </w:r>
    </w:p>
    <w:p w14:paraId="0179CD8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adder</w:t>
      </w:r>
    </w:p>
    <w:p w14:paraId="38CDE48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├── Cargo.toml</w:t>
      </w:r>
    </w:p>
    <w:p w14:paraId="4DC58D0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└── src</w:t>
      </w:r>
    </w:p>
    <w:p w14:paraId="2EC107E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    └── main.rs</w:t>
      </w:r>
    </w:p>
    <w:p w14:paraId="3E5852F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└── target</w:t>
      </w:r>
    </w:p>
    <w:p w14:paraId="5D740D8C" w14:textId="7777777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In the </w:t>
      </w:r>
      <w:r w:rsidRPr="00DF53F7">
        <w:rPr>
          <w:rStyle w:val="Italic"/>
        </w:rPr>
        <w:t>add_one/src/lib.rs</w:t>
      </w:r>
      <w:r w:rsidRPr="00890BAC">
        <w:t xml:space="preserve"> file, let’s add an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function:</w:t>
      </w:r>
    </w:p>
    <w:p w14:paraId="48388DB3" w14:textId="47F99012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add_one/</w:t>
      </w:r>
      <w:r w:rsidR="005263BC" w:rsidRPr="005263BC">
        <w:rPr>
          <w:lang w:eastAsia="en-GB"/>
        </w:rPr>
        <w:t>src/lib.rs</w:t>
      </w:r>
    </w:p>
    <w:p w14:paraId="3CA0DDB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fn add_one(x: i32) -&gt; i32 {</w:t>
      </w:r>
    </w:p>
    <w:p w14:paraId="0265F56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x + 1</w:t>
      </w:r>
    </w:p>
    <w:p w14:paraId="1C84D81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2F6302D7" w14:textId="028B00A3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Now we can have the </w:t>
      </w:r>
      <w:r w:rsidRPr="00DF53F7">
        <w:rPr>
          <w:rStyle w:val="Literal"/>
        </w:rPr>
        <w:t>adder</w:t>
      </w:r>
      <w:r w:rsidRPr="00890BAC">
        <w:t xml:space="preserve"> package with our binary depend on the </w:t>
      </w:r>
      <w:r w:rsidRPr="00DF53F7">
        <w:rPr>
          <w:rStyle w:val="Literal"/>
        </w:rPr>
        <w:t>add_one</w:t>
      </w:r>
      <w:r w:rsidR="00890BAC" w:rsidRPr="00890BAC">
        <w:t xml:space="preserve"> </w:t>
      </w:r>
      <w:r w:rsidRPr="00890BAC">
        <w:t>package that has our library. First</w:t>
      </w:r>
      <w:del w:id="90" w:author="Audrey Doyle" w:date="2022-08-04T13:27:00Z">
        <w:r w:rsidRPr="00890BAC" w:rsidDel="00613D3A">
          <w:delText>,</w:delText>
        </w:r>
      </w:del>
      <w:r w:rsidRPr="00890BAC">
        <w:t xml:space="preserve"> we’ll need to add a path dependency on</w:t>
      </w:r>
      <w:r w:rsidR="00890BAC" w:rsidRPr="00890BAC">
        <w:t xml:space="preserve"> </w:t>
      </w:r>
      <w:r w:rsidRPr="00DF53F7">
        <w:rPr>
          <w:rStyle w:val="Literal"/>
        </w:rPr>
        <w:t>add_one</w:t>
      </w:r>
      <w:r w:rsidRPr="00890BAC">
        <w:t xml:space="preserve"> to </w:t>
      </w:r>
      <w:r w:rsidRPr="00DF53F7">
        <w:rPr>
          <w:rStyle w:val="Italic"/>
        </w:rPr>
        <w:t>adder/Cargo.toml</w:t>
      </w:r>
      <w:ins w:id="91" w:author="Audrey Doyle" w:date="2022-08-04T13:27:00Z">
        <w:r w:rsidR="00613D3A">
          <w:rPr>
            <w:lang w:eastAsia="en-GB"/>
          </w:rPr>
          <w:t>:</w:t>
        </w:r>
      </w:ins>
      <w:del w:id="92" w:author="Audrey Doyle" w:date="2022-08-04T13:27:00Z">
        <w:r w:rsidRPr="005263BC" w:rsidDel="00613D3A">
          <w:rPr>
            <w:lang w:eastAsia="en-GB"/>
          </w:rPr>
          <w:delText>.</w:delText>
        </w:r>
      </w:del>
    </w:p>
    <w:p w14:paraId="0470AEBA" w14:textId="7C8EFFA5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lastRenderedPageBreak/>
        <w:t>adder/</w:t>
      </w:r>
      <w:r w:rsidR="005263BC" w:rsidRPr="005263BC">
        <w:rPr>
          <w:lang w:eastAsia="en-GB"/>
        </w:rPr>
        <w:t>Cargo.toml</w:t>
      </w:r>
    </w:p>
    <w:p w14:paraId="71EBC70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[dependencies]</w:t>
      </w:r>
    </w:p>
    <w:p w14:paraId="7D3F068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add_one = { path = "../add_one" }</w:t>
      </w:r>
    </w:p>
    <w:p w14:paraId="75EA1852" w14:textId="55EDEEE0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Cargo doesn’t assume that crates in a workspace will depend on each other, so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we need to be explicit about the dependency relationships.</w:t>
      </w:r>
    </w:p>
    <w:p w14:paraId="30B3F34F" w14:textId="0865789B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Next, let’s use the </w:t>
      </w:r>
      <w:r w:rsidRPr="00DF53F7">
        <w:rPr>
          <w:rStyle w:val="Literal"/>
        </w:rPr>
        <w:t>add_one</w:t>
      </w:r>
      <w:r w:rsidRPr="00890BAC">
        <w:t xml:space="preserve"> function (from the </w:t>
      </w:r>
      <w:r w:rsidRPr="00DF53F7">
        <w:rPr>
          <w:rStyle w:val="Literal"/>
        </w:rPr>
        <w:t>add_one</w:t>
      </w:r>
      <w:r w:rsidRPr="00890BAC">
        <w:t xml:space="preserve"> crate) in the</w:t>
      </w:r>
      <w:r w:rsidR="00890BAC" w:rsidRPr="00890BAC">
        <w:t xml:space="preserve"> </w:t>
      </w:r>
      <w:r w:rsidRPr="00DF53F7">
        <w:rPr>
          <w:rStyle w:val="Literal"/>
        </w:rPr>
        <w:t>adder</w:t>
      </w:r>
      <w:r w:rsidRPr="00890BAC">
        <w:t xml:space="preserve"> crate. Open the </w:t>
      </w:r>
      <w:r w:rsidRPr="00DF53F7">
        <w:rPr>
          <w:rStyle w:val="Italic"/>
        </w:rPr>
        <w:t>adder/src/main.rs</w:t>
      </w:r>
      <w:r w:rsidRPr="00890BAC">
        <w:t xml:space="preserve"> file and add a </w:t>
      </w:r>
      <w:r w:rsidRPr="00DF53F7">
        <w:rPr>
          <w:rStyle w:val="Literal"/>
        </w:rPr>
        <w:t>use</w:t>
      </w:r>
      <w:r w:rsidRPr="00890BAC">
        <w:t xml:space="preserve"> line at the</w:t>
      </w:r>
      <w:r w:rsidR="00890BAC" w:rsidRPr="00890BAC">
        <w:t xml:space="preserve"> </w:t>
      </w:r>
      <w:r w:rsidRPr="00890BAC">
        <w:t xml:space="preserve">top to bring the new </w:t>
      </w:r>
      <w:r w:rsidRPr="00DF53F7">
        <w:rPr>
          <w:rStyle w:val="Literal"/>
        </w:rPr>
        <w:t>add_one</w:t>
      </w:r>
      <w:r w:rsidRPr="00890BAC">
        <w:t xml:space="preserve"> library crate into scope. Then change the </w:t>
      </w:r>
      <w:r w:rsidRPr="00DF53F7">
        <w:rPr>
          <w:rStyle w:val="Literal"/>
        </w:rPr>
        <w:t>main</w:t>
      </w:r>
      <w:r w:rsidR="00890BAC" w:rsidRPr="00890BAC">
        <w:t xml:space="preserve"> </w:t>
      </w:r>
      <w:r w:rsidRPr="00890BAC">
        <w:t xml:space="preserve">function to call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function, as in Listing 14-7.</w:t>
      </w:r>
    </w:p>
    <w:p w14:paraId="0289D85F" w14:textId="31847F43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adder/</w:t>
      </w:r>
      <w:r w:rsidR="005263BC" w:rsidRPr="005263BC">
        <w:rPr>
          <w:lang w:eastAsia="en-GB"/>
        </w:rPr>
        <w:t>src/main.rs</w:t>
      </w:r>
    </w:p>
    <w:p w14:paraId="7D3E709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use add_one;</w:t>
      </w:r>
    </w:p>
    <w:p w14:paraId="5F72B7B6" w14:textId="77777777" w:rsidR="005263BC" w:rsidRPr="005263BC" w:rsidRDefault="005263BC" w:rsidP="00890BAC">
      <w:pPr>
        <w:pStyle w:val="Code"/>
        <w:rPr>
          <w:lang w:eastAsia="en-GB"/>
        </w:rPr>
      </w:pPr>
    </w:p>
    <w:p w14:paraId="4EFEA3F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fn main() {</w:t>
      </w:r>
    </w:p>
    <w:p w14:paraId="19E46B2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let num = 10;</w:t>
      </w:r>
    </w:p>
    <w:p w14:paraId="6AEFBB1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println!(</w:t>
      </w:r>
    </w:p>
    <w:p w14:paraId="09EA42B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"Hello, world! {num} plus one is {}!",</w:t>
      </w:r>
    </w:p>
    <w:p w14:paraId="7B0E57FE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add_one::add_one(num)</w:t>
      </w:r>
    </w:p>
    <w:p w14:paraId="7052B29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);</w:t>
      </w:r>
    </w:p>
    <w:p w14:paraId="2F9A4CD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4D834D17" w14:textId="06D01461" w:rsidR="005263BC" w:rsidRPr="005263BC" w:rsidRDefault="005263BC" w:rsidP="00EB1F22">
      <w:pPr>
        <w:pStyle w:val="CodeListingCaption"/>
        <w:rPr>
          <w:lang w:eastAsia="en-GB"/>
        </w:rPr>
      </w:pPr>
      <w:r w:rsidRPr="00890BAC">
        <w:t xml:space="preserve">Using the </w:t>
      </w:r>
      <w:r w:rsidRPr="00DF53F7">
        <w:rPr>
          <w:rStyle w:val="Literal"/>
        </w:rPr>
        <w:t>add_one</w:t>
      </w:r>
      <w:r w:rsidRPr="00890BAC">
        <w:t xml:space="preserve"> library crate from the </w:t>
      </w:r>
      <w:r w:rsidRPr="00DF53F7">
        <w:rPr>
          <w:rStyle w:val="Literal"/>
        </w:rPr>
        <w:t>adder</w:t>
      </w:r>
      <w:r w:rsidRPr="005263BC">
        <w:rPr>
          <w:lang w:eastAsia="en-GB"/>
        </w:rPr>
        <w:t xml:space="preserve"> crate</w:t>
      </w:r>
    </w:p>
    <w:p w14:paraId="41315BE6" w14:textId="56305B9D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Let’s build the workspace by running </w:t>
      </w:r>
      <w:r w:rsidRPr="00DF53F7">
        <w:rPr>
          <w:rStyle w:val="Literal"/>
        </w:rPr>
        <w:t>cargo build</w:t>
      </w:r>
      <w:r w:rsidRPr="00890BAC">
        <w:t xml:space="preserve"> in the top-level </w:t>
      </w:r>
      <w:r w:rsidRPr="00DF53F7">
        <w:rPr>
          <w:rStyle w:val="Italic"/>
        </w:rPr>
        <w:t>add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directory!</w:t>
      </w:r>
    </w:p>
    <w:p w14:paraId="1D9F59A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build</w:t>
      </w:r>
    </w:p>
    <w:p w14:paraId="053F200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add_one v0.1.0 (file:///projects/add/add_one)</w:t>
      </w:r>
    </w:p>
    <w:p w14:paraId="61BB930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adder v0.1.0 (file:///projects/add/adder)</w:t>
      </w:r>
    </w:p>
    <w:p w14:paraId="7403D35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dev [unoptimized + debuginfo] target(s) in 0.68s</w:t>
      </w:r>
    </w:p>
    <w:p w14:paraId="51CEECF2" w14:textId="6E0BB4B0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To run the binary crate from the </w:t>
      </w:r>
      <w:r w:rsidRPr="00DF53F7">
        <w:rPr>
          <w:rStyle w:val="Italic"/>
        </w:rPr>
        <w:t>add</w:t>
      </w:r>
      <w:r w:rsidRPr="00890BAC">
        <w:t xml:space="preserve"> directory, we can specify which</w:t>
      </w:r>
      <w:r w:rsidR="00890BAC" w:rsidRPr="00890BAC">
        <w:t xml:space="preserve"> </w:t>
      </w:r>
      <w:r w:rsidRPr="00890BAC">
        <w:t xml:space="preserve">package in the workspace we want to run by using the </w:t>
      </w:r>
      <w:r w:rsidRPr="00DF53F7">
        <w:rPr>
          <w:rStyle w:val="Literal"/>
        </w:rPr>
        <w:t>-p</w:t>
      </w:r>
      <w:r w:rsidRPr="00890BAC">
        <w:t xml:space="preserve"> argument and the</w:t>
      </w:r>
      <w:r w:rsidR="00890BAC" w:rsidRPr="00890BAC">
        <w:t xml:space="preserve"> </w:t>
      </w:r>
      <w:r w:rsidRPr="00890BAC">
        <w:t xml:space="preserve">package name with </w:t>
      </w:r>
      <w:r w:rsidRPr="00DF53F7">
        <w:rPr>
          <w:rStyle w:val="Literal"/>
        </w:rPr>
        <w:t>cargo run</w:t>
      </w:r>
      <w:r w:rsidRPr="005263BC">
        <w:rPr>
          <w:lang w:eastAsia="en-GB"/>
        </w:rPr>
        <w:t>:</w:t>
      </w:r>
    </w:p>
    <w:p w14:paraId="0A64D90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run -p adder</w:t>
      </w:r>
    </w:p>
    <w:p w14:paraId="59E5D41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dev [unoptimized + debuginfo] target(s) in 0.0s</w:t>
      </w:r>
    </w:p>
    <w:p w14:paraId="6105DF8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Running `target/debug/adder`</w:t>
      </w:r>
    </w:p>
    <w:p w14:paraId="395C225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Hello, world! 10 plus one is 11!</w:t>
      </w:r>
    </w:p>
    <w:p w14:paraId="1E9E5294" w14:textId="7777777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This runs the code in </w:t>
      </w:r>
      <w:r w:rsidRPr="00DF53F7">
        <w:rPr>
          <w:rStyle w:val="Italic"/>
        </w:rPr>
        <w:t>adder/src/main.rs</w:t>
      </w:r>
      <w:r w:rsidRPr="00890BAC">
        <w:t xml:space="preserve">, which depends on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crate.</w:t>
      </w:r>
    </w:p>
    <w:p w14:paraId="3AD2AB9E" w14:textId="77777777" w:rsidR="005263BC" w:rsidRPr="005263BC" w:rsidRDefault="005263BC" w:rsidP="00DB4B1C">
      <w:pPr>
        <w:pStyle w:val="HeadC"/>
        <w:rPr>
          <w:lang w:eastAsia="en-GB"/>
        </w:rPr>
      </w:pPr>
      <w:bookmarkStart w:id="93" w:name="depending-on-an-external-package-in-a-wo"/>
      <w:bookmarkStart w:id="94" w:name="_Toc106709104"/>
      <w:bookmarkEnd w:id="93"/>
      <w:r w:rsidRPr="005263BC">
        <w:rPr>
          <w:lang w:eastAsia="en-GB"/>
        </w:rPr>
        <w:t>Depending on an External Package in a Workspace</w:t>
      </w:r>
      <w:bookmarkEnd w:id="94"/>
    </w:p>
    <w:p w14:paraId="3F0E9A8D" w14:textId="4EB3C5C1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Notice that the workspace has only one </w:t>
      </w:r>
      <w:r w:rsidRPr="00DF53F7">
        <w:rPr>
          <w:rStyle w:val="Italic"/>
        </w:rPr>
        <w:t>Cargo.lock</w:t>
      </w:r>
      <w:r w:rsidRPr="00890BAC">
        <w:t xml:space="preserve"> file at the top level,</w:t>
      </w:r>
      <w:r w:rsidR="00890BAC" w:rsidRPr="00890BAC">
        <w:t xml:space="preserve"> </w:t>
      </w:r>
      <w:r w:rsidRPr="00890BAC">
        <w:t xml:space="preserve">rather than having a </w:t>
      </w:r>
      <w:r w:rsidRPr="00DF53F7">
        <w:rPr>
          <w:rStyle w:val="Italic"/>
        </w:rPr>
        <w:t>Cargo.lock</w:t>
      </w:r>
      <w:r w:rsidRPr="00890BAC">
        <w:t xml:space="preserve"> in each crate’s directory. This ensures that</w:t>
      </w:r>
      <w:r w:rsidR="00890BAC" w:rsidRPr="00890BAC">
        <w:t xml:space="preserve"> </w:t>
      </w:r>
      <w:r w:rsidRPr="00890BAC">
        <w:t xml:space="preserve">all crates are using the same version of all dependencies. If we add the </w:t>
      </w:r>
      <w:r w:rsidRPr="00DF53F7">
        <w:rPr>
          <w:rStyle w:val="Literal"/>
        </w:rPr>
        <w:t>rand</w:t>
      </w:r>
      <w:r w:rsidR="00890BAC" w:rsidRPr="00890BAC">
        <w:t xml:space="preserve"> </w:t>
      </w:r>
      <w:r w:rsidRPr="00890BAC">
        <w:t xml:space="preserve">package to the </w:t>
      </w:r>
      <w:r w:rsidRPr="00DF53F7">
        <w:rPr>
          <w:rStyle w:val="Italic"/>
        </w:rPr>
        <w:t>adder/Cargo.toml</w:t>
      </w:r>
      <w:r w:rsidRPr="00890BAC">
        <w:t xml:space="preserve"> and </w:t>
      </w:r>
      <w:r w:rsidRPr="00DF53F7">
        <w:rPr>
          <w:rStyle w:val="Italic"/>
        </w:rPr>
        <w:t>add_one/Cargo.toml</w:t>
      </w:r>
      <w:r w:rsidRPr="00890BAC">
        <w:t xml:space="preserve"> files, Cargo will</w:t>
      </w:r>
      <w:r w:rsidR="00890BAC" w:rsidRPr="00890BAC">
        <w:t xml:space="preserve"> </w:t>
      </w:r>
      <w:r w:rsidRPr="00890BAC">
        <w:t xml:space="preserve">resolve both of those to one version of </w:t>
      </w:r>
      <w:r w:rsidRPr="00DF53F7">
        <w:rPr>
          <w:rStyle w:val="Literal"/>
        </w:rPr>
        <w:t>rand</w:t>
      </w:r>
      <w:r w:rsidRPr="00890BAC">
        <w:t xml:space="preserve"> and record that in the one</w:t>
      </w:r>
      <w:r w:rsidR="00890BAC" w:rsidRPr="00890BAC">
        <w:t xml:space="preserve"> </w:t>
      </w:r>
      <w:r w:rsidRPr="00DF53F7">
        <w:rPr>
          <w:rStyle w:val="Italic"/>
        </w:rPr>
        <w:t>Cargo.lock</w:t>
      </w:r>
      <w:r w:rsidRPr="00890BAC">
        <w:t>. Making all crates in the workspace use the same dependencies</w:t>
      </w:r>
      <w:r w:rsidR="00890BAC" w:rsidRPr="00890BAC">
        <w:t xml:space="preserve"> </w:t>
      </w:r>
      <w:r w:rsidRPr="00890BAC">
        <w:t>means the crates will always be compatible with each other. Let’s add the</w:t>
      </w:r>
      <w:r w:rsidR="00890BAC" w:rsidRPr="00890BAC">
        <w:t xml:space="preserve"> </w:t>
      </w:r>
      <w:r w:rsidRPr="00DF53F7">
        <w:rPr>
          <w:rStyle w:val="Literal"/>
        </w:rPr>
        <w:t>rand</w:t>
      </w:r>
      <w:r w:rsidRPr="00890BAC">
        <w:t xml:space="preserve"> crate to the </w:t>
      </w:r>
      <w:r w:rsidRPr="00DF53F7">
        <w:rPr>
          <w:rStyle w:val="Literal"/>
        </w:rPr>
        <w:t>[dependencies]</w:t>
      </w:r>
      <w:r w:rsidRPr="00890BAC">
        <w:t xml:space="preserve"> section </w:t>
      </w:r>
      <w:r w:rsidRPr="00890BAC">
        <w:lastRenderedPageBreak/>
        <w:t xml:space="preserve">in the </w:t>
      </w:r>
      <w:r w:rsidRPr="00DF53F7">
        <w:rPr>
          <w:rStyle w:val="Italic"/>
        </w:rPr>
        <w:t>add_one/Cargo.toml</w:t>
      </w:r>
      <w:r w:rsidRPr="00890BAC">
        <w:t xml:space="preserve"> file</w:t>
      </w:r>
      <w:r w:rsidR="00890BAC" w:rsidRPr="00890BAC">
        <w:t xml:space="preserve"> </w:t>
      </w:r>
      <w:r w:rsidRPr="00890BAC">
        <w:t xml:space="preserve">so we can use the </w:t>
      </w:r>
      <w:r w:rsidRPr="00DF53F7">
        <w:rPr>
          <w:rStyle w:val="Literal"/>
        </w:rPr>
        <w:t>rand</w:t>
      </w:r>
      <w:r w:rsidRPr="00890BAC">
        <w:t xml:space="preserve"> crate in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crate:</w:t>
      </w:r>
    </w:p>
    <w:p w14:paraId="2E4BD802" w14:textId="6F75364C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add_one/</w:t>
      </w:r>
      <w:r w:rsidR="005263BC" w:rsidRPr="005263BC">
        <w:rPr>
          <w:lang w:eastAsia="en-GB"/>
        </w:rPr>
        <w:t>Cargo.toml</w:t>
      </w:r>
    </w:p>
    <w:p w14:paraId="2EAA94D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[dependencies]</w:t>
      </w:r>
    </w:p>
    <w:p w14:paraId="611C4329" w14:textId="79577345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rand = "0.8.</w:t>
      </w:r>
      <w:ins w:id="95" w:author="Carol Nichols" w:date="2022-08-23T10:30:00Z">
        <w:r w:rsidR="001F3634">
          <w:rPr>
            <w:lang w:eastAsia="en-GB"/>
          </w:rPr>
          <w:t>5</w:t>
        </w:r>
      </w:ins>
      <w:del w:id="96" w:author="Carol Nichols" w:date="2022-08-23T10:30:00Z">
        <w:r w:rsidRPr="005263BC" w:rsidDel="001F3634">
          <w:rPr>
            <w:lang w:eastAsia="en-GB"/>
          </w:rPr>
          <w:delText>3</w:delText>
        </w:r>
      </w:del>
      <w:r w:rsidRPr="005263BC">
        <w:rPr>
          <w:lang w:eastAsia="en-GB"/>
        </w:rPr>
        <w:t>"</w:t>
      </w:r>
    </w:p>
    <w:p w14:paraId="144953F0" w14:textId="6FF29E7F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We can now add </w:t>
      </w:r>
      <w:r w:rsidRPr="00DF53F7">
        <w:rPr>
          <w:rStyle w:val="Literal"/>
        </w:rPr>
        <w:t>use rand;</w:t>
      </w:r>
      <w:r w:rsidRPr="00890BAC">
        <w:t xml:space="preserve"> to the </w:t>
      </w:r>
      <w:r w:rsidRPr="00DF53F7">
        <w:rPr>
          <w:rStyle w:val="Italic"/>
        </w:rPr>
        <w:t>add_one/src/lib.rs</w:t>
      </w:r>
      <w:r w:rsidRPr="00890BAC">
        <w:t xml:space="preserve"> file, and building the</w:t>
      </w:r>
      <w:r w:rsidR="00890BAC" w:rsidRPr="00890BAC">
        <w:t xml:space="preserve"> </w:t>
      </w:r>
      <w:r w:rsidRPr="00890BAC">
        <w:t xml:space="preserve">whole workspace by running </w:t>
      </w:r>
      <w:r w:rsidRPr="00DF53F7">
        <w:rPr>
          <w:rStyle w:val="Literal"/>
        </w:rPr>
        <w:t>cargo build</w:t>
      </w:r>
      <w:r w:rsidRPr="00890BAC">
        <w:t xml:space="preserve"> in the </w:t>
      </w:r>
      <w:r w:rsidRPr="00DF53F7">
        <w:rPr>
          <w:rStyle w:val="Italic"/>
        </w:rPr>
        <w:t>add</w:t>
      </w:r>
      <w:r w:rsidRPr="00890BAC">
        <w:t xml:space="preserve"> directory will bring in</w:t>
      </w:r>
      <w:r w:rsidR="00890BAC" w:rsidRPr="00890BAC">
        <w:t xml:space="preserve"> </w:t>
      </w:r>
      <w:r w:rsidRPr="00890BAC">
        <w:t xml:space="preserve">and compile the </w:t>
      </w:r>
      <w:r w:rsidRPr="00DF53F7">
        <w:rPr>
          <w:rStyle w:val="Literal"/>
        </w:rPr>
        <w:t>rand</w:t>
      </w:r>
      <w:r w:rsidRPr="00890BAC">
        <w:t xml:space="preserve"> crate. We will get one warning because we aren’t</w:t>
      </w:r>
      <w:r w:rsidR="00890BAC" w:rsidRPr="00890BAC">
        <w:t xml:space="preserve"> </w:t>
      </w:r>
      <w:r w:rsidRPr="00890BAC">
        <w:t xml:space="preserve">referring to the </w:t>
      </w:r>
      <w:r w:rsidRPr="00DF53F7">
        <w:rPr>
          <w:rStyle w:val="Literal"/>
        </w:rPr>
        <w:t>rand</w:t>
      </w:r>
      <w:r w:rsidRPr="005263BC">
        <w:rPr>
          <w:lang w:eastAsia="en-GB"/>
        </w:rPr>
        <w:t xml:space="preserve"> we brought into scope:</w:t>
      </w:r>
    </w:p>
    <w:p w14:paraId="5C25E21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build</w:t>
      </w:r>
    </w:p>
    <w:p w14:paraId="345EBC1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31634368" w14:textId="31680BA5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Downloaded rand v0.8.</w:t>
      </w:r>
      <w:ins w:id="97" w:author="Carol Nichols" w:date="2022-08-23T10:30:00Z">
        <w:r w:rsidR="001F3634">
          <w:rPr>
            <w:lang w:eastAsia="en-GB"/>
          </w:rPr>
          <w:t>5</w:t>
        </w:r>
      </w:ins>
      <w:del w:id="98" w:author="Carol Nichols" w:date="2022-08-23T10:30:00Z">
        <w:r w:rsidRPr="005263BC" w:rsidDel="001F3634">
          <w:rPr>
            <w:lang w:eastAsia="en-GB"/>
          </w:rPr>
          <w:delText>3</w:delText>
        </w:r>
      </w:del>
    </w:p>
    <w:p w14:paraId="481DC053" w14:textId="1784A336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</w:t>
      </w:r>
      <w:r w:rsidR="00DF53F7" w:rsidRPr="00DF53F7">
        <w:rPr>
          <w:rStyle w:val="LiteralItalic"/>
        </w:rPr>
        <w:t xml:space="preserve"> </w:t>
      </w:r>
      <w:r w:rsidR="001100BF" w:rsidRPr="001100BF">
        <w:rPr>
          <w:rStyle w:val="LiteralItalic"/>
        </w:rPr>
        <w:t>--snip--</w:t>
      </w:r>
    </w:p>
    <w:p w14:paraId="38681E4C" w14:textId="05132792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rand v0.8.</w:t>
      </w:r>
      <w:ins w:id="99" w:author="Carol Nichols" w:date="2022-08-23T10:30:00Z">
        <w:r w:rsidR="001F3634">
          <w:rPr>
            <w:lang w:eastAsia="en-GB"/>
          </w:rPr>
          <w:t>5</w:t>
        </w:r>
      </w:ins>
      <w:del w:id="100" w:author="Carol Nichols" w:date="2022-08-23T10:30:00Z">
        <w:r w:rsidRPr="005263BC" w:rsidDel="001F3634">
          <w:rPr>
            <w:lang w:eastAsia="en-GB"/>
          </w:rPr>
          <w:delText>3</w:delText>
        </w:r>
      </w:del>
    </w:p>
    <w:p w14:paraId="0D5F23E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add_one v0.1.0 (file:///projects/add/add_one)</w:t>
      </w:r>
    </w:p>
    <w:p w14:paraId="15F103A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warning: unused import: `rand`</w:t>
      </w:r>
    </w:p>
    <w:p w14:paraId="5A26C48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--&gt; add_one/src/lib.rs:1:5</w:t>
      </w:r>
    </w:p>
    <w:p w14:paraId="1C4DA61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|</w:t>
      </w:r>
    </w:p>
    <w:p w14:paraId="69E890C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1 | use rand;</w:t>
      </w:r>
    </w:p>
    <w:p w14:paraId="1A07CBE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|     ^^^^</w:t>
      </w:r>
    </w:p>
    <w:p w14:paraId="38266F6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|</w:t>
      </w:r>
    </w:p>
    <w:p w14:paraId="358CA06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= note: `#[warn(unused_imports)]` on by default</w:t>
      </w:r>
    </w:p>
    <w:p w14:paraId="6EF17A88" w14:textId="77777777" w:rsidR="005263BC" w:rsidRPr="005263BC" w:rsidRDefault="005263BC" w:rsidP="00890BAC">
      <w:pPr>
        <w:pStyle w:val="Code"/>
        <w:rPr>
          <w:lang w:eastAsia="en-GB"/>
        </w:rPr>
      </w:pPr>
    </w:p>
    <w:p w14:paraId="40F6B6AE" w14:textId="6C862159" w:rsidR="005263BC" w:rsidDel="000D7A00" w:rsidRDefault="000D7A00" w:rsidP="00890BAC">
      <w:pPr>
        <w:pStyle w:val="Code"/>
        <w:rPr>
          <w:del w:id="101" w:author="Carol Nichols" w:date="2022-08-23T10:30:00Z"/>
          <w:lang w:eastAsia="en-GB"/>
        </w:rPr>
      </w:pPr>
      <w:ins w:id="102" w:author="Carol Nichols" w:date="2022-08-23T10:30:00Z">
        <w:r w:rsidRPr="000D7A00">
          <w:rPr>
            <w:lang w:eastAsia="en-GB"/>
          </w:rPr>
          <w:t>warning: `add_one` (lib) generated 1 warning</w:t>
        </w:r>
      </w:ins>
      <w:del w:id="103" w:author="Carol Nichols" w:date="2022-08-23T10:30:00Z">
        <w:r w:rsidR="005263BC" w:rsidRPr="005263BC" w:rsidDel="000D7A00">
          <w:rPr>
            <w:lang w:eastAsia="en-GB"/>
          </w:rPr>
          <w:delText>warning: 1 warning emitted</w:delText>
        </w:r>
      </w:del>
    </w:p>
    <w:p w14:paraId="70BA467F" w14:textId="77777777" w:rsidR="000D7A00" w:rsidRPr="005263BC" w:rsidRDefault="000D7A00" w:rsidP="00890BAC">
      <w:pPr>
        <w:pStyle w:val="Code"/>
        <w:rPr>
          <w:ins w:id="104" w:author="Carol Nichols" w:date="2022-08-23T10:30:00Z"/>
          <w:lang w:eastAsia="en-GB"/>
        </w:rPr>
      </w:pPr>
    </w:p>
    <w:p w14:paraId="53CB140A" w14:textId="77777777" w:rsidR="005263BC" w:rsidRPr="005263BC" w:rsidRDefault="005263BC" w:rsidP="00890BAC">
      <w:pPr>
        <w:pStyle w:val="Code"/>
        <w:rPr>
          <w:lang w:eastAsia="en-GB"/>
        </w:rPr>
      </w:pPr>
    </w:p>
    <w:p w14:paraId="30CCB3E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adder v0.1.0 (file:///projects/add/adder)</w:t>
      </w:r>
    </w:p>
    <w:p w14:paraId="381D75F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dev [unoptimized + debuginfo] target(s) in 10.18s</w:t>
      </w:r>
    </w:p>
    <w:p w14:paraId="5D43332F" w14:textId="493D4256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top-level </w:t>
      </w:r>
      <w:r w:rsidRPr="00DF53F7">
        <w:rPr>
          <w:rStyle w:val="Italic"/>
        </w:rPr>
        <w:t>Cargo.lock</w:t>
      </w:r>
      <w:r w:rsidRPr="00890BAC">
        <w:t xml:space="preserve"> now contains information about the dependency of</w:t>
      </w:r>
      <w:r w:rsidR="00890BAC" w:rsidRPr="00890BAC">
        <w:t xml:space="preserve"> </w:t>
      </w:r>
      <w:r w:rsidRPr="00DF53F7">
        <w:rPr>
          <w:rStyle w:val="Literal"/>
        </w:rPr>
        <w:t>add_one</w:t>
      </w:r>
      <w:r w:rsidRPr="00890BAC">
        <w:t xml:space="preserve"> on </w:t>
      </w:r>
      <w:r w:rsidRPr="00DF53F7">
        <w:rPr>
          <w:rStyle w:val="Literal"/>
        </w:rPr>
        <w:t>rand</w:t>
      </w:r>
      <w:r w:rsidRPr="00890BAC">
        <w:t xml:space="preserve">. However, even though </w:t>
      </w:r>
      <w:r w:rsidRPr="00DF53F7">
        <w:rPr>
          <w:rStyle w:val="Literal"/>
        </w:rPr>
        <w:t>rand</w:t>
      </w:r>
      <w:r w:rsidRPr="00890BAC">
        <w:t xml:space="preserve"> is used somewhere in the</w:t>
      </w:r>
      <w:r w:rsidR="00890BAC" w:rsidRPr="00890BAC">
        <w:t xml:space="preserve"> </w:t>
      </w:r>
      <w:r w:rsidRPr="00890BAC">
        <w:t>workspace, we can’t use it in other crates in the workspace unless we add</w:t>
      </w:r>
      <w:r w:rsidR="00890BAC" w:rsidRPr="00890BAC">
        <w:t xml:space="preserve"> </w:t>
      </w:r>
      <w:r w:rsidRPr="00DF53F7">
        <w:rPr>
          <w:rStyle w:val="Literal"/>
        </w:rPr>
        <w:t>rand</w:t>
      </w:r>
      <w:r w:rsidRPr="00890BAC">
        <w:t xml:space="preserve"> to their </w:t>
      </w:r>
      <w:r w:rsidRPr="00DF53F7">
        <w:rPr>
          <w:rStyle w:val="Italic"/>
        </w:rPr>
        <w:t>Cargo.toml</w:t>
      </w:r>
      <w:r w:rsidRPr="00890BAC">
        <w:t xml:space="preserve"> files as well. For example, if we add </w:t>
      </w:r>
      <w:r w:rsidRPr="00DF53F7">
        <w:rPr>
          <w:rStyle w:val="Literal"/>
        </w:rPr>
        <w:t>use rand;</w:t>
      </w:r>
      <w:r w:rsidR="00890BAC" w:rsidRPr="00890BAC">
        <w:t xml:space="preserve"> </w:t>
      </w:r>
      <w:r w:rsidRPr="00890BAC">
        <w:t xml:space="preserve">to the </w:t>
      </w:r>
      <w:r w:rsidRPr="00DF53F7">
        <w:rPr>
          <w:rStyle w:val="Italic"/>
        </w:rPr>
        <w:t>adder/src/main.rs</w:t>
      </w:r>
      <w:r w:rsidRPr="00890BAC">
        <w:t xml:space="preserve"> file for the </w:t>
      </w:r>
      <w:r w:rsidRPr="00DF53F7">
        <w:rPr>
          <w:rStyle w:val="Literal"/>
        </w:rPr>
        <w:t>adder</w:t>
      </w:r>
      <w:r w:rsidRPr="005263BC">
        <w:rPr>
          <w:lang w:eastAsia="en-GB"/>
        </w:rPr>
        <w:t xml:space="preserve"> package, we’ll get an error:</w:t>
      </w:r>
    </w:p>
    <w:p w14:paraId="760F839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build</w:t>
      </w:r>
    </w:p>
    <w:p w14:paraId="4C3818D0" w14:textId="0812E634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</w:t>
      </w:r>
      <w:r w:rsidR="00DF53F7" w:rsidRPr="00DF53F7">
        <w:rPr>
          <w:rStyle w:val="LiteralItalic"/>
        </w:rPr>
        <w:t xml:space="preserve"> </w:t>
      </w:r>
      <w:r w:rsidR="001100BF" w:rsidRPr="00613D3A">
        <w:rPr>
          <w:rStyle w:val="LiteralItalic"/>
          <w:highlight w:val="yellow"/>
          <w:rPrChange w:id="105" w:author="Audrey Doyle" w:date="2022-08-04T13:29:00Z">
            <w:rPr>
              <w:rStyle w:val="LiteralItalic"/>
            </w:rPr>
          </w:rPrChange>
        </w:rPr>
        <w:t>--snip--</w:t>
      </w:r>
    </w:p>
    <w:p w14:paraId="1F1CBF3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adder v0.1.0 (file:///projects/add/adder)</w:t>
      </w:r>
    </w:p>
    <w:p w14:paraId="2CDFE6F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error[E0432]: unresolved import `rand`</w:t>
      </w:r>
    </w:p>
    <w:p w14:paraId="24AD3B1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--&gt; adder/src/main.rs:2:5</w:t>
      </w:r>
    </w:p>
    <w:p w14:paraId="24C1EB7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|</w:t>
      </w:r>
    </w:p>
    <w:p w14:paraId="3E7391A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2 | use rand;</w:t>
      </w:r>
    </w:p>
    <w:p w14:paraId="72A7371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|     ^^^^ no external crate `rand`</w:t>
      </w:r>
    </w:p>
    <w:p w14:paraId="13FA3B04" w14:textId="460CC7AC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To fix this, edit the </w:t>
      </w:r>
      <w:r w:rsidRPr="00DF53F7">
        <w:rPr>
          <w:rStyle w:val="Italic"/>
        </w:rPr>
        <w:t>Cargo.toml</w:t>
      </w:r>
      <w:r w:rsidRPr="00890BAC">
        <w:t xml:space="preserve"> file for the </w:t>
      </w:r>
      <w:r w:rsidRPr="00DF53F7">
        <w:rPr>
          <w:rStyle w:val="Literal"/>
        </w:rPr>
        <w:t>adder</w:t>
      </w:r>
      <w:r w:rsidRPr="00890BAC">
        <w:t xml:space="preserve"> package and indicate</w:t>
      </w:r>
      <w:r w:rsidR="00890BAC" w:rsidRPr="00890BAC">
        <w:t xml:space="preserve"> </w:t>
      </w:r>
      <w:r w:rsidRPr="00890BAC">
        <w:t xml:space="preserve">that </w:t>
      </w:r>
      <w:r w:rsidRPr="00DF53F7">
        <w:rPr>
          <w:rStyle w:val="Literal"/>
        </w:rPr>
        <w:t>rand</w:t>
      </w:r>
      <w:r w:rsidRPr="00890BAC">
        <w:t xml:space="preserve"> is a dependency for it as well. Building the </w:t>
      </w:r>
      <w:r w:rsidRPr="00DF53F7">
        <w:rPr>
          <w:rStyle w:val="Literal"/>
        </w:rPr>
        <w:t>adder</w:t>
      </w:r>
      <w:r w:rsidRPr="00890BAC">
        <w:t xml:space="preserve"> package will</w:t>
      </w:r>
      <w:r w:rsidR="00890BAC" w:rsidRPr="00890BAC">
        <w:t xml:space="preserve"> </w:t>
      </w:r>
      <w:r w:rsidRPr="00890BAC">
        <w:t xml:space="preserve">add </w:t>
      </w:r>
      <w:r w:rsidRPr="00DF53F7">
        <w:rPr>
          <w:rStyle w:val="Literal"/>
        </w:rPr>
        <w:t>rand</w:t>
      </w:r>
      <w:r w:rsidRPr="00890BAC">
        <w:t xml:space="preserve"> to the list of dependencies for </w:t>
      </w:r>
      <w:r w:rsidRPr="00DF53F7">
        <w:rPr>
          <w:rStyle w:val="Literal"/>
        </w:rPr>
        <w:t>adder</w:t>
      </w:r>
      <w:r w:rsidRPr="00890BAC">
        <w:t xml:space="preserve"> in </w:t>
      </w:r>
      <w:r w:rsidRPr="00DF53F7">
        <w:rPr>
          <w:rStyle w:val="Italic"/>
        </w:rPr>
        <w:t>Cargo.lock</w:t>
      </w:r>
      <w:r w:rsidRPr="00890BAC">
        <w:t>, but no</w:t>
      </w:r>
      <w:r w:rsidR="00890BAC" w:rsidRPr="00890BAC">
        <w:t xml:space="preserve"> </w:t>
      </w:r>
      <w:r w:rsidRPr="00890BAC">
        <w:t xml:space="preserve">additional copies of </w:t>
      </w:r>
      <w:r w:rsidRPr="00DF53F7">
        <w:rPr>
          <w:rStyle w:val="Literal"/>
        </w:rPr>
        <w:t>rand</w:t>
      </w:r>
      <w:r w:rsidRPr="00890BAC">
        <w:t xml:space="preserve"> will be downloaded. Cargo has ensured that every</w:t>
      </w:r>
      <w:r w:rsidR="00890BAC" w:rsidRPr="00890BAC">
        <w:t xml:space="preserve"> </w:t>
      </w:r>
      <w:r w:rsidRPr="00890BAC">
        <w:t xml:space="preserve">crate in every package in the workspace using the </w:t>
      </w:r>
      <w:r w:rsidRPr="00DF53F7">
        <w:rPr>
          <w:rStyle w:val="Literal"/>
        </w:rPr>
        <w:t>rand</w:t>
      </w:r>
      <w:r w:rsidRPr="005263BC">
        <w:rPr>
          <w:lang w:eastAsia="en-GB"/>
        </w:rPr>
        <w:t xml:space="preserve"> package will be using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 same version, saving us space and ensuring that the crates in the workspace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will be compatible with each other.</w:t>
      </w:r>
    </w:p>
    <w:p w14:paraId="01B6B617" w14:textId="77777777" w:rsidR="005263BC" w:rsidRPr="005263BC" w:rsidRDefault="005263BC" w:rsidP="00DB4B1C">
      <w:pPr>
        <w:pStyle w:val="HeadC"/>
        <w:rPr>
          <w:lang w:eastAsia="en-GB"/>
        </w:rPr>
      </w:pPr>
      <w:bookmarkStart w:id="106" w:name="adding-a-test-to-a-workspace"/>
      <w:bookmarkStart w:id="107" w:name="_Toc106709105"/>
      <w:bookmarkEnd w:id="106"/>
      <w:r w:rsidRPr="005263BC">
        <w:rPr>
          <w:lang w:eastAsia="en-GB"/>
        </w:rPr>
        <w:lastRenderedPageBreak/>
        <w:t>Adding a Test to a Workspace</w:t>
      </w:r>
      <w:bookmarkEnd w:id="107"/>
    </w:p>
    <w:p w14:paraId="59743538" w14:textId="1E1386F6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For another enhancement, let’s add a test of the </w:t>
      </w:r>
      <w:r w:rsidRPr="00DF53F7">
        <w:rPr>
          <w:rStyle w:val="Literal"/>
        </w:rPr>
        <w:t>add_one::add_one</w:t>
      </w:r>
      <w:r w:rsidRPr="00890BAC">
        <w:t xml:space="preserve"> function</w:t>
      </w:r>
      <w:r w:rsidR="00890BAC" w:rsidRPr="00890BAC">
        <w:t xml:space="preserve"> </w:t>
      </w:r>
      <w:r w:rsidRPr="00890BAC">
        <w:t xml:space="preserve">within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crate:</w:t>
      </w:r>
    </w:p>
    <w:p w14:paraId="5A2A8D45" w14:textId="664F0983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add_one/</w:t>
      </w:r>
      <w:r w:rsidR="005263BC" w:rsidRPr="005263BC">
        <w:rPr>
          <w:lang w:eastAsia="en-GB"/>
        </w:rPr>
        <w:t>src/lib.rs</w:t>
      </w:r>
    </w:p>
    <w:p w14:paraId="2D7A7E7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fn add_one(x: i32) -&gt; i32 {</w:t>
      </w:r>
    </w:p>
    <w:p w14:paraId="4F51578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x + 1</w:t>
      </w:r>
    </w:p>
    <w:p w14:paraId="7E97521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0E3464B1" w14:textId="77777777" w:rsidR="005263BC" w:rsidRPr="005263BC" w:rsidRDefault="005263BC" w:rsidP="00890BAC">
      <w:pPr>
        <w:pStyle w:val="Code"/>
        <w:rPr>
          <w:lang w:eastAsia="en-GB"/>
        </w:rPr>
      </w:pPr>
    </w:p>
    <w:p w14:paraId="0B07A05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#[cfg(test)]</w:t>
      </w:r>
    </w:p>
    <w:p w14:paraId="3E9FBCE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mod tests {</w:t>
      </w:r>
    </w:p>
    <w:p w14:paraId="111E5E0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use super::*;</w:t>
      </w:r>
    </w:p>
    <w:p w14:paraId="55092AC6" w14:textId="77777777" w:rsidR="005263BC" w:rsidRPr="005263BC" w:rsidRDefault="005263BC" w:rsidP="00890BAC">
      <w:pPr>
        <w:pStyle w:val="Code"/>
        <w:rPr>
          <w:lang w:eastAsia="en-GB"/>
        </w:rPr>
      </w:pPr>
    </w:p>
    <w:p w14:paraId="5BBAC2A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#[test]</w:t>
      </w:r>
    </w:p>
    <w:p w14:paraId="26CB2B0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fn it_works() {</w:t>
      </w:r>
    </w:p>
    <w:p w14:paraId="5B3EB6F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assert_eq!(3, add_one(2));</w:t>
      </w:r>
    </w:p>
    <w:p w14:paraId="0FFEBCA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}</w:t>
      </w:r>
    </w:p>
    <w:p w14:paraId="3A98747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05B7CCC0" w14:textId="1BB76A48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Now run </w:t>
      </w:r>
      <w:r w:rsidRPr="00DF53F7">
        <w:rPr>
          <w:rStyle w:val="Literal"/>
        </w:rPr>
        <w:t>cargo test</w:t>
      </w:r>
      <w:r w:rsidRPr="00890BAC">
        <w:t xml:space="preserve"> in the top-level </w:t>
      </w:r>
      <w:r w:rsidRPr="00DF53F7">
        <w:rPr>
          <w:rStyle w:val="Italic"/>
        </w:rPr>
        <w:t>add</w:t>
      </w:r>
      <w:r w:rsidRPr="00890BAC">
        <w:t xml:space="preserve"> directory. Running </w:t>
      </w:r>
      <w:r w:rsidRPr="00DF53F7">
        <w:rPr>
          <w:rStyle w:val="Literal"/>
        </w:rPr>
        <w:t>cargo test</w:t>
      </w:r>
      <w:r w:rsidRPr="005263BC">
        <w:rPr>
          <w:lang w:eastAsia="en-GB"/>
        </w:rPr>
        <w:t xml:space="preserve"> in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 workspace structured like this one will run the tests for all the crates in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 workspace:</w:t>
      </w:r>
    </w:p>
    <w:p w14:paraId="77368FFA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test</w:t>
      </w:r>
    </w:p>
    <w:p w14:paraId="033E6CCD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Compiling add_one v0.1.0 (file:///projects/add/add_one)</w:t>
      </w:r>
    </w:p>
    <w:p w14:paraId="0CE09512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Compiling adder v0.1.0 (file:///projects/add/adder)</w:t>
      </w:r>
    </w:p>
    <w:p w14:paraId="1EC3878B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Finished test [unoptimized + debuginfo] target(s) in 0.27s</w:t>
      </w:r>
    </w:p>
    <w:p w14:paraId="4E33AC36" w14:textId="7954BDC0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 </w:t>
      </w:r>
      <w:ins w:id="108" w:author="Carol Nichols" w:date="2022-08-23T10:31:00Z">
        <w:r w:rsidR="00170D94" w:rsidRPr="00170D94">
          <w:rPr>
            <w:lang w:eastAsia="en-GB"/>
          </w:rPr>
          <w:t>Running unittests src/lib.rs (</w:t>
        </w:r>
      </w:ins>
      <w:del w:id="109" w:author="Carol Nichols" w:date="2022-08-23T10:31:00Z">
        <w:r w:rsidRPr="005263BC" w:rsidDel="00170D94">
          <w:rPr>
            <w:lang w:eastAsia="en-GB"/>
          </w:rPr>
          <w:delText xml:space="preserve">Running </w:delText>
        </w:r>
      </w:del>
      <w:r w:rsidRPr="005263BC">
        <w:rPr>
          <w:lang w:eastAsia="en-GB"/>
        </w:rPr>
        <w:t>target/debug/deps/add_one-f0253159197f7841</w:t>
      </w:r>
      <w:ins w:id="110" w:author="Carol Nichols" w:date="2022-08-23T10:31:00Z">
        <w:r w:rsidR="00170D94">
          <w:rPr>
            <w:lang w:eastAsia="en-GB"/>
          </w:rPr>
          <w:t>)</w:t>
        </w:r>
      </w:ins>
    </w:p>
    <w:p w14:paraId="2F628493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7184BB3D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running 1 test</w:t>
      </w:r>
    </w:p>
    <w:p w14:paraId="0C100A13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test tests::it_works ... ok</w:t>
      </w:r>
    </w:p>
    <w:p w14:paraId="5E5F3891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0609FF53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test result: ok. 1 passed; 0 failed; 0 ignored; 0 measured; 0 filtered out; finished in 0.00s</w:t>
      </w:r>
    </w:p>
    <w:p w14:paraId="4894D52A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10C28713" w14:textId="45331304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 </w:t>
      </w:r>
      <w:ins w:id="111" w:author="Carol Nichols" w:date="2022-08-23T10:31:00Z">
        <w:r w:rsidR="00E065FC" w:rsidRPr="00E065FC">
          <w:rPr>
            <w:lang w:eastAsia="en-GB"/>
          </w:rPr>
          <w:t>Running unittests src/main.rs (</w:t>
        </w:r>
      </w:ins>
      <w:del w:id="112" w:author="Carol Nichols" w:date="2022-08-23T10:31:00Z">
        <w:r w:rsidRPr="005263BC" w:rsidDel="00E065FC">
          <w:rPr>
            <w:lang w:eastAsia="en-GB"/>
          </w:rPr>
          <w:delText xml:space="preserve">Running </w:delText>
        </w:r>
      </w:del>
      <w:r w:rsidRPr="005263BC">
        <w:rPr>
          <w:lang w:eastAsia="en-GB"/>
        </w:rPr>
        <w:t>target/debug/deps/adder-49979ff40686fa8e</w:t>
      </w:r>
      <w:ins w:id="113" w:author="Carol Nichols" w:date="2022-08-23T10:31:00Z">
        <w:r w:rsidR="00E065FC">
          <w:rPr>
            <w:lang w:eastAsia="en-GB"/>
          </w:rPr>
          <w:t>)</w:t>
        </w:r>
      </w:ins>
    </w:p>
    <w:p w14:paraId="11C49D13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3ECAAC15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running 0 tests</w:t>
      </w:r>
    </w:p>
    <w:p w14:paraId="003874BB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10E2C7E8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test result: ok. 0 passed; 0 failed; 0 ignored; 0 measured; 0 filtered out; finished in 0.00s</w:t>
      </w:r>
    </w:p>
    <w:p w14:paraId="671BDBEF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32D14110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Doc-tests add_one</w:t>
      </w:r>
    </w:p>
    <w:p w14:paraId="20B9DBAE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152D6606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running 0 tests</w:t>
      </w:r>
    </w:p>
    <w:p w14:paraId="09AFB66C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34F5F03A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test result: ok. 0 passed; 0 failed; 0 ignored; 0 measured; 0 filtered out; finished in 0.00s</w:t>
      </w:r>
    </w:p>
    <w:p w14:paraId="5A0DB43D" w14:textId="46294999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first section of the output shows that the </w:t>
      </w:r>
      <w:r w:rsidRPr="00DF53F7">
        <w:rPr>
          <w:rStyle w:val="Literal"/>
        </w:rPr>
        <w:t>it_works</w:t>
      </w:r>
      <w:r w:rsidRPr="00890BAC">
        <w:t xml:space="preserve"> test in the </w:t>
      </w:r>
      <w:r w:rsidRPr="00DF53F7">
        <w:rPr>
          <w:rStyle w:val="Literal"/>
        </w:rPr>
        <w:t>add_one</w:t>
      </w:r>
      <w:r w:rsidR="00890BAC" w:rsidRPr="00890BAC">
        <w:t xml:space="preserve"> </w:t>
      </w:r>
      <w:r w:rsidRPr="00890BAC">
        <w:t xml:space="preserve">crate passed. The next section shows that zero tests were found in the </w:t>
      </w:r>
      <w:r w:rsidRPr="00DF53F7">
        <w:rPr>
          <w:rStyle w:val="Literal"/>
        </w:rPr>
        <w:t>adder</w:t>
      </w:r>
      <w:r w:rsidR="00890BAC" w:rsidRPr="00890BAC">
        <w:t xml:space="preserve"> </w:t>
      </w:r>
      <w:r w:rsidRPr="00890BAC">
        <w:t>crate, and then the last section shows zero documentation tests were found in</w:t>
      </w:r>
      <w:r w:rsidR="00890BAC" w:rsidRPr="00890BAC">
        <w:t xml:space="preserve"> </w:t>
      </w:r>
      <w:r w:rsidRPr="00890BAC">
        <w:t xml:space="preserve">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crate.</w:t>
      </w:r>
    </w:p>
    <w:p w14:paraId="5AC879D3" w14:textId="749C94D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lastRenderedPageBreak/>
        <w:t>We can also run tests for one particular crate in a workspace from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top-level directory by using the </w:t>
      </w:r>
      <w:r w:rsidRPr="00DF53F7">
        <w:rPr>
          <w:rStyle w:val="Literal"/>
        </w:rPr>
        <w:t>-p</w:t>
      </w:r>
      <w:r w:rsidRPr="005263BC">
        <w:rPr>
          <w:lang w:eastAsia="en-GB"/>
        </w:rPr>
        <w:t xml:space="preserve"> flag and specifying the name of the crate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we want to test:</w:t>
      </w:r>
    </w:p>
    <w:p w14:paraId="57F6828C" w14:textId="77777777" w:rsidR="005263BC" w:rsidRPr="005263BC" w:rsidRDefault="005263BC">
      <w:pPr>
        <w:pStyle w:val="Code"/>
        <w:rPr>
          <w:lang w:eastAsia="en-GB"/>
        </w:rPr>
        <w:pPrChange w:id="114" w:author="Audrey Doyle" w:date="2022-08-04T13:31:00Z">
          <w:pPr>
            <w:pStyle w:val="CodeWide"/>
          </w:pPr>
        </w:pPrChange>
      </w:pPr>
      <w:r w:rsidRPr="005263BC">
        <w:rPr>
          <w:lang w:eastAsia="en-GB"/>
        </w:rPr>
        <w:t xml:space="preserve">$ </w:t>
      </w:r>
      <w:r w:rsidRPr="00DF53F7">
        <w:rPr>
          <w:rStyle w:val="LiteralBold"/>
        </w:rPr>
        <w:t>cargo test -p add_one</w:t>
      </w:r>
    </w:p>
    <w:p w14:paraId="26FB081B" w14:textId="77777777" w:rsidR="005263BC" w:rsidRPr="005263BC" w:rsidRDefault="005263BC">
      <w:pPr>
        <w:pStyle w:val="Code"/>
        <w:rPr>
          <w:lang w:eastAsia="en-GB"/>
        </w:rPr>
        <w:pPrChange w:id="115" w:author="Audrey Doyle" w:date="2022-08-04T13:31:00Z">
          <w:pPr>
            <w:pStyle w:val="CodeWide"/>
          </w:pPr>
        </w:pPrChange>
      </w:pPr>
      <w:r w:rsidRPr="005263BC">
        <w:rPr>
          <w:lang w:eastAsia="en-GB"/>
        </w:rPr>
        <w:t xml:space="preserve">    Finished test [unoptimized + debuginfo] target(s) in 0.00s</w:t>
      </w:r>
    </w:p>
    <w:p w14:paraId="0772C615" w14:textId="24442BF9" w:rsidR="005263BC" w:rsidRPr="005263BC" w:rsidRDefault="005263BC">
      <w:pPr>
        <w:pStyle w:val="Code"/>
        <w:rPr>
          <w:lang w:eastAsia="en-GB"/>
        </w:rPr>
        <w:pPrChange w:id="116" w:author="Audrey Doyle" w:date="2022-08-04T13:31:00Z">
          <w:pPr>
            <w:pStyle w:val="CodeWide"/>
          </w:pPr>
        </w:pPrChange>
      </w:pPr>
      <w:r w:rsidRPr="005263BC">
        <w:rPr>
          <w:lang w:eastAsia="en-GB"/>
        </w:rPr>
        <w:t xml:space="preserve">     </w:t>
      </w:r>
      <w:ins w:id="117" w:author="Carol Nichols" w:date="2022-08-23T10:31:00Z">
        <w:r w:rsidR="007C5A2F" w:rsidRPr="007C5A2F">
          <w:rPr>
            <w:lang w:eastAsia="en-GB"/>
          </w:rPr>
          <w:t>Running unittests src/lib.rs (</w:t>
        </w:r>
      </w:ins>
      <w:del w:id="118" w:author="Carol Nichols" w:date="2022-08-23T10:31:00Z">
        <w:r w:rsidRPr="005263BC" w:rsidDel="007C5A2F">
          <w:rPr>
            <w:lang w:eastAsia="en-GB"/>
          </w:rPr>
          <w:delText xml:space="preserve">Running </w:delText>
        </w:r>
      </w:del>
      <w:r w:rsidRPr="005263BC">
        <w:rPr>
          <w:lang w:eastAsia="en-GB"/>
        </w:rPr>
        <w:t>target/debug/deps/add_one-b3235fea9a156f74</w:t>
      </w:r>
      <w:ins w:id="119" w:author="Carol Nichols" w:date="2022-08-23T10:31:00Z">
        <w:r w:rsidR="007C5A2F">
          <w:rPr>
            <w:lang w:eastAsia="en-GB"/>
          </w:rPr>
          <w:t>)</w:t>
        </w:r>
      </w:ins>
    </w:p>
    <w:p w14:paraId="5925D80A" w14:textId="77777777" w:rsidR="005263BC" w:rsidRPr="005263BC" w:rsidRDefault="005263BC">
      <w:pPr>
        <w:pStyle w:val="Code"/>
        <w:rPr>
          <w:lang w:eastAsia="en-GB"/>
        </w:rPr>
        <w:pPrChange w:id="120" w:author="Audrey Doyle" w:date="2022-08-04T13:31:00Z">
          <w:pPr>
            <w:pStyle w:val="CodeWide"/>
          </w:pPr>
        </w:pPrChange>
      </w:pPr>
    </w:p>
    <w:p w14:paraId="1BDDCB41" w14:textId="77777777" w:rsidR="005263BC" w:rsidRPr="005263BC" w:rsidRDefault="005263BC">
      <w:pPr>
        <w:pStyle w:val="Code"/>
        <w:rPr>
          <w:lang w:eastAsia="en-GB"/>
        </w:rPr>
        <w:pPrChange w:id="121" w:author="Audrey Doyle" w:date="2022-08-04T13:31:00Z">
          <w:pPr>
            <w:pStyle w:val="CodeWide"/>
          </w:pPr>
        </w:pPrChange>
      </w:pPr>
      <w:r w:rsidRPr="005263BC">
        <w:rPr>
          <w:lang w:eastAsia="en-GB"/>
        </w:rPr>
        <w:t>running 1 test</w:t>
      </w:r>
    </w:p>
    <w:p w14:paraId="26CB4B5D" w14:textId="77777777" w:rsidR="005263BC" w:rsidRPr="005263BC" w:rsidRDefault="005263BC">
      <w:pPr>
        <w:pStyle w:val="Code"/>
        <w:rPr>
          <w:lang w:eastAsia="en-GB"/>
        </w:rPr>
        <w:pPrChange w:id="122" w:author="Audrey Doyle" w:date="2022-08-04T13:31:00Z">
          <w:pPr>
            <w:pStyle w:val="CodeWide"/>
          </w:pPr>
        </w:pPrChange>
      </w:pPr>
      <w:r w:rsidRPr="005263BC">
        <w:rPr>
          <w:lang w:eastAsia="en-GB"/>
        </w:rPr>
        <w:t>test tests::it_works ... ok</w:t>
      </w:r>
    </w:p>
    <w:p w14:paraId="601704F3" w14:textId="77777777" w:rsidR="005263BC" w:rsidRPr="005263BC" w:rsidRDefault="005263BC">
      <w:pPr>
        <w:pStyle w:val="Code"/>
        <w:rPr>
          <w:lang w:eastAsia="en-GB"/>
        </w:rPr>
        <w:pPrChange w:id="123" w:author="Audrey Doyle" w:date="2022-08-04T13:31:00Z">
          <w:pPr>
            <w:pStyle w:val="CodeWide"/>
          </w:pPr>
        </w:pPrChange>
      </w:pPr>
    </w:p>
    <w:p w14:paraId="6EA3A220" w14:textId="77777777" w:rsidR="00593B64" w:rsidRDefault="005263BC">
      <w:pPr>
        <w:pStyle w:val="Code"/>
        <w:rPr>
          <w:lang w:eastAsia="en-GB"/>
        </w:rPr>
        <w:pPrChange w:id="124" w:author="Audrey Doyle" w:date="2022-08-04T13:31:00Z">
          <w:pPr>
            <w:pStyle w:val="CodeWide"/>
          </w:pPr>
        </w:pPrChange>
      </w:pPr>
      <w:r w:rsidRPr="005263BC">
        <w:rPr>
          <w:lang w:eastAsia="en-GB"/>
        </w:rPr>
        <w:t xml:space="preserve">test result: ok. 1 passed; 0 failed; 0 ignored; 0 measured; 0 filtered out; </w:t>
      </w:r>
    </w:p>
    <w:p w14:paraId="6E25DA22" w14:textId="16C3BFD9" w:rsidR="005263BC" w:rsidRPr="005263BC" w:rsidRDefault="005263BC">
      <w:pPr>
        <w:pStyle w:val="Code"/>
        <w:rPr>
          <w:lang w:eastAsia="en-GB"/>
        </w:rPr>
        <w:pPrChange w:id="125" w:author="Audrey Doyle" w:date="2022-08-04T13:31:00Z">
          <w:pPr>
            <w:pStyle w:val="CodeWide"/>
          </w:pPr>
        </w:pPrChange>
      </w:pPr>
      <w:r w:rsidRPr="005263BC">
        <w:rPr>
          <w:lang w:eastAsia="en-GB"/>
        </w:rPr>
        <w:t>finished in 0.00s</w:t>
      </w:r>
    </w:p>
    <w:p w14:paraId="3D2E2DDB" w14:textId="77777777" w:rsidR="005263BC" w:rsidRPr="005263BC" w:rsidRDefault="005263BC">
      <w:pPr>
        <w:pStyle w:val="Code"/>
        <w:rPr>
          <w:lang w:eastAsia="en-GB"/>
        </w:rPr>
        <w:pPrChange w:id="126" w:author="Audrey Doyle" w:date="2022-08-04T13:31:00Z">
          <w:pPr>
            <w:pStyle w:val="CodeWide"/>
          </w:pPr>
        </w:pPrChange>
      </w:pPr>
    </w:p>
    <w:p w14:paraId="2FA20CCA" w14:textId="77777777" w:rsidR="005263BC" w:rsidRPr="005263BC" w:rsidRDefault="005263BC">
      <w:pPr>
        <w:pStyle w:val="Code"/>
        <w:rPr>
          <w:lang w:eastAsia="en-GB"/>
        </w:rPr>
        <w:pPrChange w:id="127" w:author="Audrey Doyle" w:date="2022-08-04T13:31:00Z">
          <w:pPr>
            <w:pStyle w:val="CodeWide"/>
          </w:pPr>
        </w:pPrChange>
      </w:pPr>
      <w:r w:rsidRPr="005263BC">
        <w:rPr>
          <w:lang w:eastAsia="en-GB"/>
        </w:rPr>
        <w:t xml:space="preserve">   Doc-tests add_one</w:t>
      </w:r>
    </w:p>
    <w:p w14:paraId="76D1803D" w14:textId="77777777" w:rsidR="005263BC" w:rsidRPr="005263BC" w:rsidRDefault="005263BC">
      <w:pPr>
        <w:pStyle w:val="Code"/>
        <w:rPr>
          <w:lang w:eastAsia="en-GB"/>
        </w:rPr>
        <w:pPrChange w:id="128" w:author="Audrey Doyle" w:date="2022-08-04T13:31:00Z">
          <w:pPr>
            <w:pStyle w:val="CodeWide"/>
          </w:pPr>
        </w:pPrChange>
      </w:pPr>
    </w:p>
    <w:p w14:paraId="5E31A2B6" w14:textId="77777777" w:rsidR="005263BC" w:rsidRPr="005263BC" w:rsidRDefault="005263BC">
      <w:pPr>
        <w:pStyle w:val="Code"/>
        <w:rPr>
          <w:lang w:eastAsia="en-GB"/>
        </w:rPr>
        <w:pPrChange w:id="129" w:author="Audrey Doyle" w:date="2022-08-04T13:31:00Z">
          <w:pPr>
            <w:pStyle w:val="CodeWide"/>
          </w:pPr>
        </w:pPrChange>
      </w:pPr>
      <w:r w:rsidRPr="005263BC">
        <w:rPr>
          <w:lang w:eastAsia="en-GB"/>
        </w:rPr>
        <w:t>running 0 tests</w:t>
      </w:r>
    </w:p>
    <w:p w14:paraId="313C1861" w14:textId="77777777" w:rsidR="005263BC" w:rsidRPr="005263BC" w:rsidRDefault="005263BC">
      <w:pPr>
        <w:pStyle w:val="Code"/>
        <w:rPr>
          <w:lang w:eastAsia="en-GB"/>
        </w:rPr>
        <w:pPrChange w:id="130" w:author="Audrey Doyle" w:date="2022-08-04T13:31:00Z">
          <w:pPr>
            <w:pStyle w:val="CodeWide"/>
          </w:pPr>
        </w:pPrChange>
      </w:pPr>
    </w:p>
    <w:p w14:paraId="1BEB7507" w14:textId="77777777" w:rsidR="00593B64" w:rsidRDefault="005263BC">
      <w:pPr>
        <w:pStyle w:val="Code"/>
        <w:rPr>
          <w:lang w:eastAsia="en-GB"/>
        </w:rPr>
        <w:pPrChange w:id="131" w:author="Audrey Doyle" w:date="2022-08-04T13:31:00Z">
          <w:pPr>
            <w:pStyle w:val="CodeWide"/>
          </w:pPr>
        </w:pPrChange>
      </w:pPr>
      <w:r w:rsidRPr="005263BC">
        <w:rPr>
          <w:lang w:eastAsia="en-GB"/>
        </w:rPr>
        <w:t xml:space="preserve">test result: ok. 0 passed; 0 failed; 0 ignored; 0 measured; 0 filtered out; </w:t>
      </w:r>
    </w:p>
    <w:p w14:paraId="6980092B" w14:textId="168F8B9B" w:rsidR="005263BC" w:rsidRPr="005263BC" w:rsidRDefault="005263BC">
      <w:pPr>
        <w:pStyle w:val="Code"/>
        <w:rPr>
          <w:lang w:eastAsia="en-GB"/>
        </w:rPr>
        <w:pPrChange w:id="132" w:author="Audrey Doyle" w:date="2022-08-04T13:31:00Z">
          <w:pPr>
            <w:pStyle w:val="CodeWide"/>
          </w:pPr>
        </w:pPrChange>
      </w:pPr>
      <w:r w:rsidRPr="005263BC">
        <w:rPr>
          <w:lang w:eastAsia="en-GB"/>
        </w:rPr>
        <w:t>finished in 0.00s</w:t>
      </w:r>
    </w:p>
    <w:p w14:paraId="6FEC9ED8" w14:textId="4418BF4F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This output shows </w:t>
      </w:r>
      <w:r w:rsidRPr="00DF53F7">
        <w:rPr>
          <w:rStyle w:val="Literal"/>
        </w:rPr>
        <w:t>cargo test</w:t>
      </w:r>
      <w:r w:rsidRPr="00890BAC">
        <w:t xml:space="preserve"> only ran the tests for the </w:t>
      </w:r>
      <w:r w:rsidRPr="00DF53F7">
        <w:rPr>
          <w:rStyle w:val="Literal"/>
        </w:rPr>
        <w:t>add_one</w:t>
      </w:r>
      <w:r w:rsidRPr="00890BAC">
        <w:t xml:space="preserve"> crate and</w:t>
      </w:r>
      <w:r w:rsidR="00890BAC" w:rsidRPr="00890BAC">
        <w:t xml:space="preserve"> </w:t>
      </w:r>
      <w:r w:rsidRPr="00890BAC">
        <w:t xml:space="preserve">didn’t run the </w:t>
      </w:r>
      <w:r w:rsidRPr="00DF53F7">
        <w:rPr>
          <w:rStyle w:val="Literal"/>
        </w:rPr>
        <w:t>adder</w:t>
      </w:r>
      <w:r w:rsidRPr="005263BC">
        <w:rPr>
          <w:lang w:eastAsia="en-GB"/>
        </w:rPr>
        <w:t xml:space="preserve"> crate tests.</w:t>
      </w:r>
    </w:p>
    <w:p w14:paraId="6396B7B5" w14:textId="213D7C0B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If you publish the crates in the workspace to </w:t>
      </w:r>
      <w:hyperlink r:id="rId23" w:history="1">
        <w:r w:rsidR="004E4AF6" w:rsidRPr="004E4AF6">
          <w:rPr>
            <w:rStyle w:val="LinkURL"/>
          </w:rPr>
          <w:t>https://crates.io</w:t>
        </w:r>
      </w:hyperlink>
      <w:r w:rsidRPr="00890BAC">
        <w:t>, each crate</w:t>
      </w:r>
      <w:r w:rsidR="00890BAC" w:rsidRPr="00890BAC">
        <w:t xml:space="preserve"> </w:t>
      </w:r>
      <w:r w:rsidRPr="00890BAC">
        <w:t xml:space="preserve">in the workspace will need to be published separately. Like </w:t>
      </w:r>
      <w:r w:rsidRPr="00DF53F7">
        <w:rPr>
          <w:rStyle w:val="Literal"/>
        </w:rPr>
        <w:t>cargo test</w:t>
      </w:r>
      <w:r w:rsidRPr="00890BAC">
        <w:t>, we</w:t>
      </w:r>
      <w:r w:rsidR="00890BAC" w:rsidRPr="00890BAC">
        <w:t xml:space="preserve"> </w:t>
      </w:r>
      <w:r w:rsidRPr="00890BAC">
        <w:t xml:space="preserve">can publish a particular crate in our workspace by using the </w:t>
      </w:r>
      <w:r w:rsidRPr="00DF53F7">
        <w:rPr>
          <w:rStyle w:val="Literal"/>
        </w:rPr>
        <w:t>-p</w:t>
      </w:r>
      <w:r w:rsidRPr="005263BC">
        <w:rPr>
          <w:lang w:eastAsia="en-GB"/>
        </w:rPr>
        <w:t xml:space="preserve"> flag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specifying the name of the crate we want to publish.</w:t>
      </w:r>
    </w:p>
    <w:p w14:paraId="281282AE" w14:textId="36858D51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For additional practice, add an </w:t>
      </w:r>
      <w:r w:rsidRPr="00DF53F7">
        <w:rPr>
          <w:rStyle w:val="Literal"/>
        </w:rPr>
        <w:t>add_two</w:t>
      </w:r>
      <w:r w:rsidRPr="00890BAC">
        <w:t xml:space="preserve"> crate to this workspace in a similar</w:t>
      </w:r>
      <w:r w:rsidR="00890BAC" w:rsidRPr="00890BAC">
        <w:t xml:space="preserve"> </w:t>
      </w:r>
      <w:r w:rsidRPr="00890BAC">
        <w:t xml:space="preserve">way as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crate!</w:t>
      </w:r>
    </w:p>
    <w:p w14:paraId="692C2493" w14:textId="1DEDB954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As your project grows, consider using a workspace: </w:t>
      </w:r>
      <w:commentRangeStart w:id="133"/>
      <w:r w:rsidRPr="005263BC">
        <w:rPr>
          <w:lang w:eastAsia="en-GB"/>
        </w:rPr>
        <w:t>it’s easier to understand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smaller, individual components than one big blob of code</w:t>
      </w:r>
      <w:commentRangeEnd w:id="133"/>
      <w:r w:rsidR="009910F9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33"/>
      </w:r>
      <w:r w:rsidRPr="005263BC">
        <w:rPr>
          <w:lang w:eastAsia="en-GB"/>
        </w:rPr>
        <w:t>. Furthermore, keeping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 crates in a workspace can make coordination between crates easier if they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are often changed at the same time.</w:t>
      </w:r>
    </w:p>
    <w:p w14:paraId="5D8413A9" w14:textId="77777777" w:rsidR="005263BC" w:rsidRPr="005263BC" w:rsidRDefault="005263BC" w:rsidP="00DB4B1C">
      <w:pPr>
        <w:pStyle w:val="HeadA"/>
        <w:rPr>
          <w:lang w:eastAsia="en-GB"/>
        </w:rPr>
      </w:pPr>
      <w:bookmarkStart w:id="134" w:name="installing-binaries-with-`cargo-install`"/>
      <w:bookmarkStart w:id="135" w:name="_Toc106709106"/>
      <w:bookmarkEnd w:id="134"/>
      <w:r w:rsidRPr="00890BAC">
        <w:t xml:space="preserve">Installing Binaries with </w:t>
      </w:r>
      <w:r w:rsidRPr="00DF53F7">
        <w:t>cargo install</w:t>
      </w:r>
      <w:bookmarkEnd w:id="135"/>
    </w:p>
    <w:p w14:paraId="2EF328B1" w14:textId="36BA3B94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</w:t>
      </w:r>
      <w:r w:rsidRPr="00DF53F7">
        <w:rPr>
          <w:rStyle w:val="Literal"/>
        </w:rPr>
        <w:t>cargo install</w:t>
      </w:r>
      <w:r w:rsidRPr="00890BAC">
        <w:t xml:space="preserve"> command allows you to install and use binary crates</w:t>
      </w:r>
      <w:r w:rsidR="00890BAC" w:rsidRPr="00890BAC">
        <w:t xml:space="preserve"> </w:t>
      </w:r>
      <w:r w:rsidRPr="00890BAC">
        <w:t>locally. This isn’t intended to replace system packages; it’s meant to be a</w:t>
      </w:r>
      <w:r w:rsidR="00890BAC" w:rsidRPr="00890BAC">
        <w:t xml:space="preserve"> </w:t>
      </w:r>
      <w:r w:rsidRPr="00890BAC">
        <w:t>convenient way for Rust developers to install tools that others have shared on</w:t>
      </w:r>
      <w:r w:rsidR="00890BAC" w:rsidRPr="00890BAC">
        <w:t xml:space="preserve"> </w:t>
      </w:r>
      <w:hyperlink r:id="rId24" w:history="1">
        <w:r w:rsidR="004E4AF6" w:rsidRPr="004E4AF6">
          <w:rPr>
            <w:rStyle w:val="LinkURL"/>
          </w:rPr>
          <w:t>https://crates.io</w:t>
        </w:r>
      </w:hyperlink>
      <w:r w:rsidRPr="00890BAC">
        <w:t>. Note that you can only install packages that have binary</w:t>
      </w:r>
      <w:r w:rsidR="00890BAC" w:rsidRPr="00890BAC">
        <w:t xml:space="preserve"> </w:t>
      </w:r>
      <w:r w:rsidRPr="00890BAC">
        <w:t xml:space="preserve">targets. A </w:t>
      </w:r>
      <w:r w:rsidRPr="00DF53F7">
        <w:rPr>
          <w:rStyle w:val="Italic"/>
        </w:rPr>
        <w:t>binary target</w:t>
      </w:r>
      <w:r w:rsidRPr="00890BAC">
        <w:t xml:space="preserve"> is the runnable program that is created if the crate</w:t>
      </w:r>
      <w:r w:rsidR="00890BAC" w:rsidRPr="00890BAC">
        <w:t xml:space="preserve"> </w:t>
      </w:r>
      <w:r w:rsidRPr="00890BAC">
        <w:t>has a</w:t>
      </w:r>
      <w:ins w:id="136" w:author="Audrey Doyle" w:date="2022-08-04T13:34:00Z">
        <w:r w:rsidR="008F7B7D">
          <w:t>n</w:t>
        </w:r>
      </w:ins>
      <w:r w:rsidRPr="00890BAC">
        <w:t xml:space="preserve"> </w:t>
      </w:r>
      <w:r w:rsidRPr="00DF53F7">
        <w:rPr>
          <w:rStyle w:val="Italic"/>
        </w:rPr>
        <w:t>src/main.rs</w:t>
      </w:r>
      <w:r w:rsidRPr="00890BAC">
        <w:t xml:space="preserve"> file or another file specified as a binary, as opposed to a</w:t>
      </w:r>
      <w:r w:rsidR="00890BAC" w:rsidRPr="00890BAC">
        <w:t xml:space="preserve"> </w:t>
      </w:r>
      <w:r w:rsidRPr="00890BAC">
        <w:t>library target that isn’t runnable on its own but is suitable for including</w:t>
      </w:r>
      <w:r w:rsidR="00890BAC" w:rsidRPr="00890BAC">
        <w:t xml:space="preserve"> </w:t>
      </w:r>
      <w:r w:rsidRPr="00890BAC">
        <w:t xml:space="preserve">within other programs. Usually, crates have information in the </w:t>
      </w:r>
      <w:r w:rsidRPr="008F7B7D">
        <w:rPr>
          <w:rPrChange w:id="137" w:author="Audrey Doyle" w:date="2022-08-04T13:34:00Z">
            <w:rPr>
              <w:rStyle w:val="Italic"/>
            </w:rPr>
          </w:rPrChange>
        </w:rPr>
        <w:t>README</w:t>
      </w:r>
      <w:r w:rsidRPr="008F7B7D">
        <w:rPr>
          <w:rPrChange w:id="138" w:author="Audrey Doyle" w:date="2022-08-04T13:34:00Z">
            <w:rPr>
              <w:lang w:eastAsia="en-GB"/>
            </w:rPr>
          </w:rPrChange>
        </w:rPr>
        <w:t xml:space="preserve"> file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about whether a crate is a library, has a binary target, or both.</w:t>
      </w:r>
    </w:p>
    <w:p w14:paraId="416CD02A" w14:textId="0CAC2F3B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lastRenderedPageBreak/>
        <w:t xml:space="preserve">All binaries installed with </w:t>
      </w:r>
      <w:r w:rsidRPr="00DF53F7">
        <w:rPr>
          <w:rStyle w:val="Literal"/>
        </w:rPr>
        <w:t>cargo install</w:t>
      </w:r>
      <w:r w:rsidRPr="00890BAC">
        <w:t xml:space="preserve"> are stored in the installation</w:t>
      </w:r>
      <w:r w:rsidR="00890BAC" w:rsidRPr="00890BAC">
        <w:t xml:space="preserve"> </w:t>
      </w:r>
      <w:r w:rsidRPr="00890BAC">
        <w:t xml:space="preserve">root’s </w:t>
      </w:r>
      <w:r w:rsidRPr="00DF53F7">
        <w:rPr>
          <w:rStyle w:val="Italic"/>
        </w:rPr>
        <w:t>bin</w:t>
      </w:r>
      <w:r w:rsidRPr="00890BAC">
        <w:t xml:space="preserve"> folder. If you installed Rust using </w:t>
      </w:r>
      <w:r w:rsidRPr="00DF53F7">
        <w:rPr>
          <w:rStyle w:val="Italic"/>
        </w:rPr>
        <w:t>rustup.rs</w:t>
      </w:r>
      <w:r w:rsidRPr="00890BAC">
        <w:t xml:space="preserve"> and don’t have any</w:t>
      </w:r>
      <w:r w:rsidR="00890BAC" w:rsidRPr="00890BAC">
        <w:t xml:space="preserve"> </w:t>
      </w:r>
      <w:r w:rsidRPr="00890BAC">
        <w:t xml:space="preserve">custom configurations, this directory will be </w:t>
      </w:r>
      <w:r w:rsidRPr="00DF53F7">
        <w:rPr>
          <w:rStyle w:val="Italic"/>
        </w:rPr>
        <w:t>$HOME/.cargo/bin</w:t>
      </w:r>
      <w:r w:rsidRPr="00890BAC">
        <w:t>. Ensure that</w:t>
      </w:r>
      <w:r w:rsidR="00890BAC" w:rsidRPr="00890BAC">
        <w:t xml:space="preserve"> </w:t>
      </w:r>
      <w:r w:rsidRPr="00890BAC">
        <w:t xml:space="preserve">directory is in your </w:t>
      </w:r>
      <w:r w:rsidRPr="00DF53F7">
        <w:rPr>
          <w:rStyle w:val="Literal"/>
        </w:rPr>
        <w:t>$PATH</w:t>
      </w:r>
      <w:r w:rsidRPr="00890BAC">
        <w:t xml:space="preserve"> to be able to run programs you’ve installed with</w:t>
      </w:r>
      <w:r w:rsidR="00890BAC" w:rsidRPr="00890BAC">
        <w:t xml:space="preserve"> </w:t>
      </w:r>
      <w:r w:rsidRPr="00DF53F7">
        <w:rPr>
          <w:rStyle w:val="Literal"/>
        </w:rPr>
        <w:t>cargo install</w:t>
      </w:r>
      <w:r w:rsidRPr="005263BC">
        <w:rPr>
          <w:lang w:eastAsia="en-GB"/>
        </w:rPr>
        <w:t>.</w:t>
      </w:r>
    </w:p>
    <w:p w14:paraId="067AA823" w14:textId="155A9683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For example, in </w:t>
      </w:r>
      <w:r w:rsidR="00DF53F7" w:rsidRPr="00F46B1A">
        <w:rPr>
          <w:rStyle w:val="Xref"/>
        </w:rPr>
        <w:t>Chapter</w:t>
      </w:r>
      <w:r w:rsidRPr="00F46B1A">
        <w:rPr>
          <w:rStyle w:val="Xref"/>
        </w:rPr>
        <w:t xml:space="preserve"> 12</w:t>
      </w:r>
      <w:r w:rsidRPr="005263BC">
        <w:rPr>
          <w:lang w:eastAsia="en-GB"/>
        </w:rPr>
        <w:t xml:space="preserve"> we mentioned that there’s a Rust implementation of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the </w:t>
      </w:r>
      <w:r w:rsidRPr="00DF53F7">
        <w:rPr>
          <w:rStyle w:val="Literal"/>
        </w:rPr>
        <w:t>grep</w:t>
      </w:r>
      <w:r w:rsidRPr="00890BAC">
        <w:t xml:space="preserve"> tool called </w:t>
      </w:r>
      <w:r w:rsidRPr="00DF53F7">
        <w:rPr>
          <w:rStyle w:val="Literal"/>
        </w:rPr>
        <w:t>ripgrep</w:t>
      </w:r>
      <w:r w:rsidRPr="00890BAC">
        <w:t xml:space="preserve"> for searching files. To install </w:t>
      </w:r>
      <w:r w:rsidRPr="00DF53F7">
        <w:rPr>
          <w:rStyle w:val="Literal"/>
        </w:rPr>
        <w:t>ripgrep</w:t>
      </w:r>
      <w:r w:rsidRPr="005263BC">
        <w:rPr>
          <w:lang w:eastAsia="en-GB"/>
        </w:rPr>
        <w:t>, we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can run the following:</w:t>
      </w:r>
    </w:p>
    <w:p w14:paraId="2A91082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890BAC">
        <w:rPr>
          <w:rStyle w:val="LiteralBold"/>
        </w:rPr>
        <w:t>cargo install ripgrep</w:t>
      </w:r>
    </w:p>
    <w:p w14:paraId="18F1A36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09171A03" w14:textId="6A2DCACF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Downloaded ripgrep v1</w:t>
      </w:r>
      <w:ins w:id="139" w:author="Carol Nichols" w:date="2022-08-23T10:32:00Z">
        <w:r w:rsidR="00AC2B2A">
          <w:rPr>
            <w:lang w:eastAsia="en-GB"/>
          </w:rPr>
          <w:t>3.0.0</w:t>
        </w:r>
      </w:ins>
      <w:del w:id="140" w:author="Carol Nichols" w:date="2022-08-23T10:32:00Z">
        <w:r w:rsidRPr="005263BC" w:rsidDel="00AC2B2A">
          <w:rPr>
            <w:lang w:eastAsia="en-GB"/>
          </w:rPr>
          <w:delText>1.0.2</w:delText>
        </w:r>
      </w:del>
    </w:p>
    <w:p w14:paraId="564DAC4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Downloaded 1 crate (243.3 KB) in 0.88s</w:t>
      </w:r>
    </w:p>
    <w:p w14:paraId="7CD6C255" w14:textId="602C06DC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Installing ripgrep v1</w:t>
      </w:r>
      <w:ins w:id="141" w:author="Carol Nichols" w:date="2022-08-23T10:32:00Z">
        <w:r w:rsidR="00AC2B2A">
          <w:rPr>
            <w:lang w:eastAsia="en-GB"/>
          </w:rPr>
          <w:t>3.0.0</w:t>
        </w:r>
      </w:ins>
      <w:del w:id="142" w:author="Carol Nichols" w:date="2022-08-23T10:32:00Z">
        <w:r w:rsidRPr="005263BC" w:rsidDel="00AC2B2A">
          <w:rPr>
            <w:lang w:eastAsia="en-GB"/>
          </w:rPr>
          <w:delText>1.0.2</w:delText>
        </w:r>
      </w:del>
    </w:p>
    <w:p w14:paraId="55EA2CF7" w14:textId="63B9A33A" w:rsidR="005263BC" w:rsidRPr="005263BC" w:rsidRDefault="00DF53F7" w:rsidP="00890BAC">
      <w:pPr>
        <w:pStyle w:val="Code"/>
        <w:rPr>
          <w:lang w:eastAsia="en-GB"/>
        </w:rPr>
      </w:pPr>
      <w:r w:rsidRPr="00DF53F7">
        <w:rPr>
          <w:rStyle w:val="LiteralItalic"/>
        </w:rPr>
        <w:t xml:space="preserve"> </w:t>
      </w:r>
      <w:r w:rsidR="001100BF" w:rsidRPr="001100BF">
        <w:rPr>
          <w:rStyle w:val="LiteralItalic"/>
        </w:rPr>
        <w:t>--snip--</w:t>
      </w:r>
    </w:p>
    <w:p w14:paraId="13CBE3C3" w14:textId="71CDCD03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ripgrep v1</w:t>
      </w:r>
      <w:ins w:id="143" w:author="Carol Nichols" w:date="2022-08-23T10:32:00Z">
        <w:r w:rsidR="00AC2B2A">
          <w:rPr>
            <w:lang w:eastAsia="en-GB"/>
          </w:rPr>
          <w:t>3.0.0</w:t>
        </w:r>
      </w:ins>
      <w:del w:id="144" w:author="Carol Nichols" w:date="2022-08-23T10:32:00Z">
        <w:r w:rsidRPr="005263BC" w:rsidDel="00AC2B2A">
          <w:rPr>
            <w:lang w:eastAsia="en-GB"/>
          </w:rPr>
          <w:delText>1.0.2</w:delText>
        </w:r>
      </w:del>
    </w:p>
    <w:p w14:paraId="0FED762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release [optimized + debuginfo] target(s) in 3m 10s</w:t>
      </w:r>
    </w:p>
    <w:p w14:paraId="23D96BA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Installing ~/.cargo/bin/rg</w:t>
      </w:r>
    </w:p>
    <w:p w14:paraId="67032707" w14:textId="4ED72ABA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Installed package `ripgrep v1</w:t>
      </w:r>
      <w:ins w:id="145" w:author="Carol Nichols" w:date="2022-08-23T10:32:00Z">
        <w:r w:rsidR="00AC2B2A">
          <w:rPr>
            <w:lang w:eastAsia="en-GB"/>
          </w:rPr>
          <w:t>3.0.0</w:t>
        </w:r>
      </w:ins>
      <w:del w:id="146" w:author="Carol Nichols" w:date="2022-08-23T10:32:00Z">
        <w:r w:rsidRPr="005263BC" w:rsidDel="00AC2B2A">
          <w:rPr>
            <w:lang w:eastAsia="en-GB"/>
          </w:rPr>
          <w:delText>1.0.2</w:delText>
        </w:r>
      </w:del>
      <w:r w:rsidRPr="005263BC">
        <w:rPr>
          <w:lang w:eastAsia="en-GB"/>
        </w:rPr>
        <w:t>` (executable `rg`)</w:t>
      </w:r>
    </w:p>
    <w:p w14:paraId="7EFD1713" w14:textId="326CCE59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The second-to-last line of the output shows the location and the name of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installed binary, which in the case of </w:t>
      </w:r>
      <w:r w:rsidRPr="00DF53F7">
        <w:rPr>
          <w:rStyle w:val="Literal"/>
        </w:rPr>
        <w:t>ripgrep</w:t>
      </w:r>
      <w:r w:rsidRPr="005263BC">
        <w:rPr>
          <w:lang w:eastAsia="en-GB"/>
        </w:rPr>
        <w:t xml:space="preserve"> is </w:t>
      </w:r>
      <w:r w:rsidRPr="00DF53F7">
        <w:rPr>
          <w:rStyle w:val="Literal"/>
        </w:rPr>
        <w:t>rg</w:t>
      </w:r>
      <w:r w:rsidRPr="005263BC">
        <w:rPr>
          <w:lang w:eastAsia="en-GB"/>
        </w:rPr>
        <w:t>. As long as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installation directory is in your </w:t>
      </w:r>
      <w:r w:rsidRPr="00DF53F7">
        <w:rPr>
          <w:rStyle w:val="Literal"/>
        </w:rPr>
        <w:t>$PATH</w:t>
      </w:r>
      <w:r w:rsidRPr="005263BC">
        <w:rPr>
          <w:lang w:eastAsia="en-GB"/>
        </w:rPr>
        <w:t>, as mentioned previously, you can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then run </w:t>
      </w:r>
      <w:r w:rsidRPr="00DF53F7">
        <w:rPr>
          <w:rStyle w:val="Literal"/>
        </w:rPr>
        <w:t>rg --help</w:t>
      </w:r>
      <w:r w:rsidRPr="005263BC">
        <w:rPr>
          <w:lang w:eastAsia="en-GB"/>
        </w:rPr>
        <w:t xml:space="preserve"> and start using a faster, </w:t>
      </w:r>
      <w:commentRangeStart w:id="147"/>
      <w:r w:rsidRPr="005263BC">
        <w:rPr>
          <w:lang w:eastAsia="en-GB"/>
        </w:rPr>
        <w:t xml:space="preserve">rustier </w:t>
      </w:r>
      <w:commentRangeEnd w:id="147"/>
      <w:r w:rsidR="008F7B7D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47"/>
      </w:r>
      <w:r w:rsidRPr="005263BC">
        <w:rPr>
          <w:lang w:eastAsia="en-GB"/>
        </w:rPr>
        <w:t>tool for searching files!</w:t>
      </w:r>
    </w:p>
    <w:p w14:paraId="4E6B2472" w14:textId="77777777" w:rsidR="005263BC" w:rsidRPr="005263BC" w:rsidRDefault="005263BC" w:rsidP="00890BAC">
      <w:pPr>
        <w:pStyle w:val="HeadA"/>
        <w:rPr>
          <w:lang w:eastAsia="en-GB"/>
        </w:rPr>
      </w:pPr>
      <w:bookmarkStart w:id="148" w:name="extending-cargo-with-custom-commands"/>
      <w:bookmarkStart w:id="149" w:name="_Toc106709107"/>
      <w:bookmarkEnd w:id="148"/>
      <w:r w:rsidRPr="005263BC">
        <w:rPr>
          <w:lang w:eastAsia="en-GB"/>
        </w:rPr>
        <w:t>Extending Cargo with Custom Commands</w:t>
      </w:r>
      <w:bookmarkEnd w:id="149"/>
    </w:p>
    <w:p w14:paraId="7F61FCA8" w14:textId="27DE9D1C" w:rsidR="005263BC" w:rsidRPr="005263BC" w:rsidRDefault="005263BC" w:rsidP="00890BAC">
      <w:pPr>
        <w:pStyle w:val="Body"/>
        <w:rPr>
          <w:lang w:eastAsia="en-GB"/>
        </w:rPr>
      </w:pPr>
      <w:r w:rsidRPr="00890BAC">
        <w:t>Cargo is designed so you can extend it with new subcommands without having to</w:t>
      </w:r>
      <w:r w:rsidR="00890BAC" w:rsidRPr="00890BAC">
        <w:t xml:space="preserve"> </w:t>
      </w:r>
      <w:r w:rsidRPr="00890BAC">
        <w:t xml:space="preserve">modify </w:t>
      </w:r>
      <w:del w:id="150" w:author="Audrey Doyle" w:date="2022-08-04T13:36:00Z">
        <w:r w:rsidRPr="00890BAC" w:rsidDel="008F7B7D">
          <w:delText>Cargo</w:delText>
        </w:r>
      </w:del>
      <w:ins w:id="151" w:author="Audrey Doyle" w:date="2022-08-04T13:36:00Z">
        <w:r w:rsidR="008F7B7D">
          <w:t>it</w:t>
        </w:r>
      </w:ins>
      <w:r w:rsidRPr="00890BAC">
        <w:t xml:space="preserve">. If a binary in your </w:t>
      </w:r>
      <w:r w:rsidRPr="00DF53F7">
        <w:rPr>
          <w:rStyle w:val="Literal"/>
        </w:rPr>
        <w:t>$PATH</w:t>
      </w:r>
      <w:r w:rsidRPr="00890BAC">
        <w:t xml:space="preserve"> is named </w:t>
      </w:r>
      <w:r w:rsidRPr="00DF53F7">
        <w:rPr>
          <w:rStyle w:val="Literal"/>
        </w:rPr>
        <w:t>cargo-something</w:t>
      </w:r>
      <w:r w:rsidRPr="00890BAC">
        <w:t>, you can</w:t>
      </w:r>
      <w:r w:rsidR="00890BAC" w:rsidRPr="00890BAC">
        <w:t xml:space="preserve"> </w:t>
      </w:r>
      <w:r w:rsidRPr="00890BAC">
        <w:t xml:space="preserve">run it as if it </w:t>
      </w:r>
      <w:del w:id="152" w:author="Audrey Doyle" w:date="2022-08-04T13:36:00Z">
        <w:r w:rsidRPr="00890BAC" w:rsidDel="008F7B7D">
          <w:delText xml:space="preserve">was </w:delText>
        </w:r>
      </w:del>
      <w:ins w:id="153" w:author="Audrey Doyle" w:date="2022-08-04T13:36:00Z">
        <w:r w:rsidR="008F7B7D">
          <w:t>were</w:t>
        </w:r>
        <w:r w:rsidR="008F7B7D" w:rsidRPr="00890BAC">
          <w:t xml:space="preserve"> </w:t>
        </w:r>
      </w:ins>
      <w:r w:rsidRPr="00890BAC">
        <w:t xml:space="preserve">a Cargo subcommand by running </w:t>
      </w:r>
      <w:r w:rsidRPr="00DF53F7">
        <w:rPr>
          <w:rStyle w:val="Literal"/>
        </w:rPr>
        <w:t>cargo something</w:t>
      </w:r>
      <w:r w:rsidRPr="00890BAC">
        <w:t>. Custom</w:t>
      </w:r>
      <w:r w:rsidR="00890BAC" w:rsidRPr="00890BAC">
        <w:t xml:space="preserve"> </w:t>
      </w:r>
      <w:r w:rsidRPr="00890BAC">
        <w:t xml:space="preserve">commands like this are also listed when you run </w:t>
      </w:r>
      <w:r w:rsidRPr="00DF53F7">
        <w:rPr>
          <w:rStyle w:val="Literal"/>
        </w:rPr>
        <w:t>cargo --list</w:t>
      </w:r>
      <w:r w:rsidRPr="00890BAC">
        <w:t>. Being able to</w:t>
      </w:r>
      <w:r w:rsidR="00890BAC" w:rsidRPr="00890BAC">
        <w:t xml:space="preserve"> </w:t>
      </w:r>
      <w:r w:rsidRPr="00890BAC">
        <w:t xml:space="preserve">use </w:t>
      </w:r>
      <w:r w:rsidRPr="00DF53F7">
        <w:rPr>
          <w:rStyle w:val="Literal"/>
        </w:rPr>
        <w:t>cargo install</w:t>
      </w:r>
      <w:r w:rsidRPr="005263BC">
        <w:rPr>
          <w:lang w:eastAsia="en-GB"/>
        </w:rPr>
        <w:t xml:space="preserve"> to install extensions and then run them just like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built-in Cargo tools is a </w:t>
      </w:r>
      <w:del w:id="154" w:author="Audrey Doyle" w:date="2022-08-04T13:36:00Z">
        <w:r w:rsidRPr="005263BC" w:rsidDel="008F7B7D">
          <w:rPr>
            <w:lang w:eastAsia="en-GB"/>
          </w:rPr>
          <w:delText xml:space="preserve">super </w:delText>
        </w:r>
      </w:del>
      <w:ins w:id="155" w:author="Audrey Doyle" w:date="2022-08-04T13:36:00Z">
        <w:r w:rsidR="008F7B7D" w:rsidRPr="005263BC">
          <w:rPr>
            <w:lang w:eastAsia="en-GB"/>
          </w:rPr>
          <w:t>super</w:t>
        </w:r>
        <w:r w:rsidR="008F7B7D">
          <w:rPr>
            <w:lang w:eastAsia="en-GB"/>
          </w:rPr>
          <w:t>-</w:t>
        </w:r>
      </w:ins>
      <w:r w:rsidRPr="005263BC">
        <w:rPr>
          <w:lang w:eastAsia="en-GB"/>
        </w:rPr>
        <w:t>convenient benefit of Cargo’s design!</w:t>
      </w:r>
    </w:p>
    <w:p w14:paraId="6D26B1AA" w14:textId="77777777" w:rsidR="005263BC" w:rsidRPr="005263BC" w:rsidRDefault="005263BC" w:rsidP="00890BAC">
      <w:pPr>
        <w:pStyle w:val="HeadA"/>
        <w:rPr>
          <w:lang w:eastAsia="en-GB"/>
        </w:rPr>
      </w:pPr>
      <w:bookmarkStart w:id="156" w:name="summary"/>
      <w:bookmarkStart w:id="157" w:name="_Toc106709108"/>
      <w:bookmarkEnd w:id="156"/>
      <w:r w:rsidRPr="005263BC">
        <w:rPr>
          <w:lang w:eastAsia="en-GB"/>
        </w:rPr>
        <w:t>Summary</w:t>
      </w:r>
      <w:bookmarkEnd w:id="157"/>
    </w:p>
    <w:p w14:paraId="007AB1AF" w14:textId="19C1F69A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Sharing code with Cargo and </w:t>
      </w:r>
      <w:hyperlink r:id="rId25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is part of what makes the Rust</w:t>
      </w:r>
      <w:r w:rsidR="00890BAC" w:rsidRPr="00890BAC">
        <w:t xml:space="preserve"> </w:t>
      </w:r>
      <w:r w:rsidRPr="00890BAC">
        <w:t>ecosystem useful for many different tasks. Rust’s standard library is small and</w:t>
      </w:r>
      <w:r w:rsidR="00890BAC" w:rsidRPr="00890BAC">
        <w:t xml:space="preserve"> </w:t>
      </w:r>
      <w:r w:rsidRPr="00890BAC">
        <w:t>stable, but crates are easy to share, use, and improve on a timeline different</w:t>
      </w:r>
      <w:r w:rsidR="00890BAC" w:rsidRPr="00890BAC">
        <w:t xml:space="preserve"> </w:t>
      </w:r>
      <w:r w:rsidRPr="00890BAC">
        <w:t>from that of the language. Don’t be shy about sharing code that’s useful to you</w:t>
      </w:r>
      <w:r w:rsidR="00890BAC" w:rsidRPr="00890BAC">
        <w:t xml:space="preserve"> </w:t>
      </w:r>
      <w:r w:rsidRPr="00890BAC">
        <w:t xml:space="preserve">on </w:t>
      </w:r>
      <w:hyperlink r:id="rId26" w:history="1">
        <w:r w:rsidR="004E4AF6" w:rsidRPr="004E4AF6">
          <w:rPr>
            <w:rStyle w:val="LinkURL"/>
            <w:rFonts w:eastAsiaTheme="majorEastAsia"/>
          </w:rPr>
          <w:t>https://crates.io</w:t>
        </w:r>
      </w:hyperlink>
      <w:r w:rsidRPr="005263BC">
        <w:rPr>
          <w:lang w:eastAsia="en-GB"/>
        </w:rPr>
        <w:t>; it’s likely that it will be useful to someone else as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well!</w:t>
      </w:r>
    </w:p>
    <w:sectPr w:rsidR="005263BC" w:rsidRPr="005263BC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Audrey Doyle" w:date="2022-08-04T13:10:00Z" w:initials="A">
    <w:p w14:paraId="73005746" w14:textId="338F6427" w:rsidR="00797351" w:rsidRDefault="00797351">
      <w:pPr>
        <w:pStyle w:val="CommentText"/>
      </w:pPr>
      <w:r>
        <w:rPr>
          <w:rStyle w:val="CommentReference"/>
        </w:rPr>
        <w:annotationRef/>
      </w:r>
      <w:r>
        <w:t>AU: should this just say “The doc comment”?</w:t>
      </w:r>
    </w:p>
  </w:comment>
  <w:comment w:id="29" w:author="Audrey Doyle" w:date="2022-08-04T13:11:00Z" w:initials="A">
    <w:p w14:paraId="1A452E93" w14:textId="69966FB8" w:rsidR="00B549DE" w:rsidRDefault="00B549DE">
      <w:pPr>
        <w:pStyle w:val="CommentText"/>
      </w:pPr>
      <w:r>
        <w:rPr>
          <w:rStyle w:val="CommentReference"/>
        </w:rPr>
        <w:annotationRef/>
      </w:r>
      <w:r>
        <w:t>AU: indent ok?</w:t>
      </w:r>
    </w:p>
  </w:comment>
  <w:comment w:id="36" w:author="Audrey Doyle" w:date="2022-08-04T13:14:00Z" w:initials="A">
    <w:p w14:paraId="63848788" w14:textId="58C16C51" w:rsidR="00B549DE" w:rsidRDefault="00B549DE">
      <w:pPr>
        <w:pStyle w:val="CommentText"/>
      </w:pPr>
      <w:r>
        <w:rPr>
          <w:rStyle w:val="CommentReference"/>
        </w:rPr>
        <w:annotationRef/>
      </w:r>
      <w:r>
        <w:t>AU: indent OK?</w:t>
      </w:r>
    </w:p>
  </w:comment>
  <w:comment w:id="43" w:author="Audrey Doyle" w:date="2022-08-04T13:16:00Z" w:initials="A">
    <w:p w14:paraId="6FBEE873" w14:textId="08341C9F" w:rsidR="008003EB" w:rsidRDefault="008003EB">
      <w:pPr>
        <w:pStyle w:val="CommentText"/>
      </w:pPr>
      <w:r>
        <w:rPr>
          <w:rStyle w:val="CommentReference"/>
        </w:rPr>
        <w:annotationRef/>
      </w:r>
      <w:r>
        <w:t>AU: indents OK here and below? (I’ll highlight these in yellow instead of repeating the comment.)</w:t>
      </w:r>
    </w:p>
  </w:comment>
  <w:comment w:id="73" w:author="Audrey Doyle" w:date="2022-08-04T13:55:00Z" w:initials="A">
    <w:p w14:paraId="245DE157" w14:textId="7E1C24E7" w:rsidR="00385A92" w:rsidRDefault="00385A92">
      <w:pPr>
        <w:pStyle w:val="CommentText"/>
      </w:pPr>
      <w:r>
        <w:rPr>
          <w:rStyle w:val="CommentReference"/>
        </w:rPr>
        <w:annotationRef/>
      </w:r>
      <w:r>
        <w:t>AU: should this be “Crates.io” and in roman font?</w:t>
      </w:r>
    </w:p>
  </w:comment>
  <w:comment w:id="133" w:author="Audrey Doyle" w:date="2022-08-04T13:33:00Z" w:initials="A">
    <w:p w14:paraId="4DCA8346" w14:textId="69EC1566" w:rsidR="009910F9" w:rsidRDefault="009910F9">
      <w:pPr>
        <w:pStyle w:val="CommentText"/>
      </w:pPr>
      <w:r>
        <w:rPr>
          <w:rStyle w:val="CommentReference"/>
        </w:rPr>
        <w:annotationRef/>
      </w:r>
      <w:r>
        <w:t>AU: change this to read “</w:t>
      </w:r>
      <w:r w:rsidRPr="009910F9">
        <w:t>it</w:t>
      </w:r>
      <w:r>
        <w:t xml:space="preserve"> provides</w:t>
      </w:r>
      <w:r w:rsidRPr="009910F9">
        <w:t xml:space="preserve"> easier</w:t>
      </w:r>
      <w:r>
        <w:t>-</w:t>
      </w:r>
      <w:r w:rsidRPr="009910F9">
        <w:t>to</w:t>
      </w:r>
      <w:r>
        <w:t>-</w:t>
      </w:r>
      <w:r w:rsidRPr="009910F9">
        <w:t>understand</w:t>
      </w:r>
      <w:r>
        <w:t>,</w:t>
      </w:r>
      <w:r w:rsidRPr="009910F9">
        <w:t xml:space="preserve"> smaller, individual components than one big blob of code</w:t>
      </w:r>
      <w:r>
        <w:t>”</w:t>
      </w:r>
    </w:p>
  </w:comment>
  <w:comment w:id="147" w:author="Audrey Doyle" w:date="2022-08-04T13:35:00Z" w:initials="A">
    <w:p w14:paraId="5642EE70" w14:textId="1E62D8B0" w:rsidR="008F7B7D" w:rsidRDefault="008F7B7D">
      <w:pPr>
        <w:pStyle w:val="CommentText"/>
      </w:pPr>
      <w:r>
        <w:rPr>
          <w:rStyle w:val="CommentReference"/>
        </w:rPr>
        <w:annotationRef/>
      </w:r>
      <w:r>
        <w:t xml:space="preserve">AU: capitalize this, since it’s a play on the word </w:t>
      </w:r>
      <w:r w:rsidRPr="008F7B7D">
        <w:rPr>
          <w:i/>
          <w:iCs/>
        </w:rPr>
        <w:t>Rust</w:t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005746" w15:done="0"/>
  <w15:commentEx w15:paraId="1A452E93" w15:done="0"/>
  <w15:commentEx w15:paraId="63848788" w15:done="0"/>
  <w15:commentEx w15:paraId="6FBEE873" w15:done="0"/>
  <w15:commentEx w15:paraId="245DE157" w15:done="0"/>
  <w15:commentEx w15:paraId="4DCA8346" w15:done="0"/>
  <w15:commentEx w15:paraId="5642EE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643C1" w16cex:dateUtc="2022-08-04T17:10:00Z"/>
  <w16cex:commentExtensible w16cex:durableId="269643EE" w16cex:dateUtc="2022-08-04T17:11:00Z"/>
  <w16cex:commentExtensible w16cex:durableId="269644D0" w16cex:dateUtc="2022-08-04T17:14:00Z"/>
  <w16cex:commentExtensible w16cex:durableId="2696451D" w16cex:dateUtc="2022-08-04T17:16:00Z"/>
  <w16cex:commentExtensible w16cex:durableId="26964E47" w16cex:dateUtc="2022-08-04T17:55:00Z"/>
  <w16cex:commentExtensible w16cex:durableId="2696490E" w16cex:dateUtc="2022-08-04T17:33:00Z"/>
  <w16cex:commentExtensible w16cex:durableId="269649A3" w16cex:dateUtc="2022-08-04T1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005746" w16cid:durableId="269643C1"/>
  <w16cid:commentId w16cid:paraId="1A452E93" w16cid:durableId="269643EE"/>
  <w16cid:commentId w16cid:paraId="63848788" w16cid:durableId="269644D0"/>
  <w16cid:commentId w16cid:paraId="6FBEE873" w16cid:durableId="2696451D"/>
  <w16cid:commentId w16cid:paraId="245DE157" w16cid:durableId="26964E47"/>
  <w16cid:commentId w16cid:paraId="4DCA8346" w16cid:durableId="2696490E"/>
  <w16cid:commentId w16cid:paraId="5642EE70" w16cid:durableId="269649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32CAB" w14:textId="77777777" w:rsidR="00B3636C" w:rsidRDefault="00B3636C" w:rsidP="009E51C3">
      <w:pPr>
        <w:spacing w:after="0" w:line="240" w:lineRule="auto"/>
      </w:pPr>
      <w:r>
        <w:separator/>
      </w:r>
    </w:p>
  </w:endnote>
  <w:endnote w:type="continuationSeparator" w:id="0">
    <w:p w14:paraId="5B9E5C87" w14:textId="77777777" w:rsidR="00B3636C" w:rsidRDefault="00B3636C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A6971" w14:textId="77777777" w:rsidR="00B3636C" w:rsidRDefault="00B3636C" w:rsidP="009E51C3">
      <w:pPr>
        <w:spacing w:after="0" w:line="240" w:lineRule="auto"/>
      </w:pPr>
      <w:r>
        <w:separator/>
      </w:r>
    </w:p>
  </w:footnote>
  <w:footnote w:type="continuationSeparator" w:id="0">
    <w:p w14:paraId="46101FBC" w14:textId="77777777" w:rsidR="00B3636C" w:rsidRDefault="00B3636C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20255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8B012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6E461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2FE91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498C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90AE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B80F2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1B43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B34F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9E492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F1183A"/>
    <w:multiLevelType w:val="multilevel"/>
    <w:tmpl w:val="3426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B82ED0"/>
    <w:multiLevelType w:val="multilevel"/>
    <w:tmpl w:val="706E9F88"/>
    <w:numStyleLink w:val="ChapterNumbering"/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4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58062B2"/>
    <w:multiLevelType w:val="multilevel"/>
    <w:tmpl w:val="706E9F88"/>
    <w:numStyleLink w:val="ChapterNumbering"/>
  </w:abstractNum>
  <w:abstractNum w:abstractNumId="16" w15:restartNumberingAfterBreak="0">
    <w:nsid w:val="26292768"/>
    <w:multiLevelType w:val="multilevel"/>
    <w:tmpl w:val="706E9F88"/>
    <w:numStyleLink w:val="ChapterNumbering"/>
  </w:abstractNum>
  <w:abstractNum w:abstractNumId="17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9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829CF"/>
    <w:multiLevelType w:val="multilevel"/>
    <w:tmpl w:val="706E9F88"/>
    <w:numStyleLink w:val="ChapterNumbering"/>
  </w:abstractNum>
  <w:abstractNum w:abstractNumId="22" w15:restartNumberingAfterBreak="0">
    <w:nsid w:val="50BD22D2"/>
    <w:multiLevelType w:val="hybridMultilevel"/>
    <w:tmpl w:val="2D5EE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7B17BC4"/>
    <w:multiLevelType w:val="multilevel"/>
    <w:tmpl w:val="A0B0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295794"/>
    <w:multiLevelType w:val="multilevel"/>
    <w:tmpl w:val="706E9F88"/>
    <w:numStyleLink w:val="ChapterNumbering"/>
  </w:abstractNum>
  <w:abstractNum w:abstractNumId="29" w15:restartNumberingAfterBreak="0">
    <w:nsid w:val="7FA065D4"/>
    <w:multiLevelType w:val="multilevel"/>
    <w:tmpl w:val="8FB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71816">
    <w:abstractNumId w:val="13"/>
  </w:num>
  <w:num w:numId="2" w16cid:durableId="385304103">
    <w:abstractNumId w:val="23"/>
  </w:num>
  <w:num w:numId="3" w16cid:durableId="1701390650">
    <w:abstractNumId w:val="26"/>
  </w:num>
  <w:num w:numId="4" w16cid:durableId="563373197">
    <w:abstractNumId w:val="18"/>
  </w:num>
  <w:num w:numId="5" w16cid:durableId="44761907">
    <w:abstractNumId w:val="25"/>
  </w:num>
  <w:num w:numId="6" w16cid:durableId="1101072290">
    <w:abstractNumId w:val="17"/>
  </w:num>
  <w:num w:numId="7" w16cid:durableId="1629897676">
    <w:abstractNumId w:val="20"/>
  </w:num>
  <w:num w:numId="8" w16cid:durableId="650138380">
    <w:abstractNumId w:val="27"/>
  </w:num>
  <w:num w:numId="9" w16cid:durableId="2021807744">
    <w:abstractNumId w:val="19"/>
  </w:num>
  <w:num w:numId="10" w16cid:durableId="716858717">
    <w:abstractNumId w:val="14"/>
  </w:num>
  <w:num w:numId="11" w16cid:durableId="344014094">
    <w:abstractNumId w:val="12"/>
  </w:num>
  <w:num w:numId="12" w16cid:durableId="1995179777">
    <w:abstractNumId w:val="16"/>
  </w:num>
  <w:num w:numId="13" w16cid:durableId="2136212814">
    <w:abstractNumId w:val="28"/>
  </w:num>
  <w:num w:numId="14" w16cid:durableId="1485704533">
    <w:abstractNumId w:val="0"/>
  </w:num>
  <w:num w:numId="15" w16cid:durableId="1716389067">
    <w:abstractNumId w:val="21"/>
  </w:num>
  <w:num w:numId="16" w16cid:durableId="1128233176">
    <w:abstractNumId w:val="24"/>
  </w:num>
  <w:num w:numId="17" w16cid:durableId="1223715255">
    <w:abstractNumId w:val="11"/>
  </w:num>
  <w:num w:numId="18" w16cid:durableId="1330674946">
    <w:abstractNumId w:val="29"/>
  </w:num>
  <w:num w:numId="19" w16cid:durableId="632371520">
    <w:abstractNumId w:val="10"/>
  </w:num>
  <w:num w:numId="20" w16cid:durableId="257374528">
    <w:abstractNumId w:val="8"/>
  </w:num>
  <w:num w:numId="21" w16cid:durableId="798693339">
    <w:abstractNumId w:val="7"/>
  </w:num>
  <w:num w:numId="22" w16cid:durableId="1909143283">
    <w:abstractNumId w:val="6"/>
  </w:num>
  <w:num w:numId="23" w16cid:durableId="1859731357">
    <w:abstractNumId w:val="5"/>
  </w:num>
  <w:num w:numId="24" w16cid:durableId="895507300">
    <w:abstractNumId w:val="9"/>
  </w:num>
  <w:num w:numId="25" w16cid:durableId="1930846958">
    <w:abstractNumId w:val="4"/>
  </w:num>
  <w:num w:numId="26" w16cid:durableId="1195656628">
    <w:abstractNumId w:val="3"/>
  </w:num>
  <w:num w:numId="27" w16cid:durableId="901212513">
    <w:abstractNumId w:val="2"/>
  </w:num>
  <w:num w:numId="28" w16cid:durableId="622929653">
    <w:abstractNumId w:val="1"/>
  </w:num>
  <w:num w:numId="29" w16cid:durableId="4096967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74365637">
    <w:abstractNumId w:val="15"/>
  </w:num>
  <w:num w:numId="31" w16cid:durableId="757867056">
    <w:abstractNumId w:val="22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attachedTemplate r:id="rId1"/>
  <w:linkStyles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BC"/>
    <w:rsid w:val="0001390B"/>
    <w:rsid w:val="00013A0F"/>
    <w:rsid w:val="00015785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9531F"/>
    <w:rsid w:val="0009687A"/>
    <w:rsid w:val="000B0A4A"/>
    <w:rsid w:val="000B6D77"/>
    <w:rsid w:val="000C187B"/>
    <w:rsid w:val="000C3488"/>
    <w:rsid w:val="000C4DBF"/>
    <w:rsid w:val="000D7A00"/>
    <w:rsid w:val="000E23FE"/>
    <w:rsid w:val="000E291C"/>
    <w:rsid w:val="000E7CB5"/>
    <w:rsid w:val="000F14AB"/>
    <w:rsid w:val="000F1A7E"/>
    <w:rsid w:val="000F70F5"/>
    <w:rsid w:val="000F719F"/>
    <w:rsid w:val="00107966"/>
    <w:rsid w:val="001100BF"/>
    <w:rsid w:val="00110424"/>
    <w:rsid w:val="00112E75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70D94"/>
    <w:rsid w:val="0017571A"/>
    <w:rsid w:val="00176833"/>
    <w:rsid w:val="00176BE2"/>
    <w:rsid w:val="001862DB"/>
    <w:rsid w:val="00196CDD"/>
    <w:rsid w:val="001A00A3"/>
    <w:rsid w:val="001A12D4"/>
    <w:rsid w:val="001B64F2"/>
    <w:rsid w:val="001B66C5"/>
    <w:rsid w:val="001C72D3"/>
    <w:rsid w:val="001D0557"/>
    <w:rsid w:val="001D1FC4"/>
    <w:rsid w:val="001E0123"/>
    <w:rsid w:val="001E211C"/>
    <w:rsid w:val="001E24F0"/>
    <w:rsid w:val="001E4986"/>
    <w:rsid w:val="001F00C3"/>
    <w:rsid w:val="001F3634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4E7A"/>
    <w:rsid w:val="00227396"/>
    <w:rsid w:val="002334CD"/>
    <w:rsid w:val="002344F6"/>
    <w:rsid w:val="00235097"/>
    <w:rsid w:val="0023524F"/>
    <w:rsid w:val="00241E83"/>
    <w:rsid w:val="00242BEC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11803"/>
    <w:rsid w:val="0031369A"/>
    <w:rsid w:val="00315822"/>
    <w:rsid w:val="003203B1"/>
    <w:rsid w:val="00327BBA"/>
    <w:rsid w:val="00332C96"/>
    <w:rsid w:val="003345E1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85A92"/>
    <w:rsid w:val="00390955"/>
    <w:rsid w:val="003A064A"/>
    <w:rsid w:val="003A3EF8"/>
    <w:rsid w:val="003A50D7"/>
    <w:rsid w:val="003B5A44"/>
    <w:rsid w:val="003B5D4D"/>
    <w:rsid w:val="003C2061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6B4C"/>
    <w:rsid w:val="004071DB"/>
    <w:rsid w:val="00417DD9"/>
    <w:rsid w:val="004206BB"/>
    <w:rsid w:val="00440082"/>
    <w:rsid w:val="004402EF"/>
    <w:rsid w:val="00442733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2396"/>
    <w:rsid w:val="004C7002"/>
    <w:rsid w:val="004D4BB9"/>
    <w:rsid w:val="004E44AA"/>
    <w:rsid w:val="004E4AF6"/>
    <w:rsid w:val="004F3FC9"/>
    <w:rsid w:val="0050058C"/>
    <w:rsid w:val="005056A5"/>
    <w:rsid w:val="00506CE0"/>
    <w:rsid w:val="0051294E"/>
    <w:rsid w:val="005263BC"/>
    <w:rsid w:val="0052787B"/>
    <w:rsid w:val="0053177C"/>
    <w:rsid w:val="00537277"/>
    <w:rsid w:val="00537F3B"/>
    <w:rsid w:val="00542141"/>
    <w:rsid w:val="005425C3"/>
    <w:rsid w:val="00564355"/>
    <w:rsid w:val="005815A2"/>
    <w:rsid w:val="005921CC"/>
    <w:rsid w:val="00593B64"/>
    <w:rsid w:val="005A540F"/>
    <w:rsid w:val="005B0DE0"/>
    <w:rsid w:val="005B3B2F"/>
    <w:rsid w:val="005B6575"/>
    <w:rsid w:val="005C0697"/>
    <w:rsid w:val="005C235D"/>
    <w:rsid w:val="005C6B82"/>
    <w:rsid w:val="005C7488"/>
    <w:rsid w:val="005D7B00"/>
    <w:rsid w:val="005E2D6A"/>
    <w:rsid w:val="005E6C7C"/>
    <w:rsid w:val="005F0095"/>
    <w:rsid w:val="005F723C"/>
    <w:rsid w:val="006016B6"/>
    <w:rsid w:val="0060703D"/>
    <w:rsid w:val="00612294"/>
    <w:rsid w:val="00613CDB"/>
    <w:rsid w:val="00613D3A"/>
    <w:rsid w:val="0061736D"/>
    <w:rsid w:val="00617CC3"/>
    <w:rsid w:val="00622CD3"/>
    <w:rsid w:val="00622ECD"/>
    <w:rsid w:val="00626EFB"/>
    <w:rsid w:val="006421CF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97351"/>
    <w:rsid w:val="007A02E7"/>
    <w:rsid w:val="007A4E19"/>
    <w:rsid w:val="007C14A2"/>
    <w:rsid w:val="007C4313"/>
    <w:rsid w:val="007C5A2F"/>
    <w:rsid w:val="007D2CFA"/>
    <w:rsid w:val="007D72AB"/>
    <w:rsid w:val="007E645A"/>
    <w:rsid w:val="007F0435"/>
    <w:rsid w:val="007F0869"/>
    <w:rsid w:val="007F2153"/>
    <w:rsid w:val="008003EB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34BC6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0BAC"/>
    <w:rsid w:val="00897027"/>
    <w:rsid w:val="008A6550"/>
    <w:rsid w:val="008A6644"/>
    <w:rsid w:val="008A7EAE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8F7B7D"/>
    <w:rsid w:val="009001D3"/>
    <w:rsid w:val="00904342"/>
    <w:rsid w:val="0090456C"/>
    <w:rsid w:val="00904D9B"/>
    <w:rsid w:val="009109BE"/>
    <w:rsid w:val="00916D35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10F9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A05FB"/>
    <w:rsid w:val="00AB165C"/>
    <w:rsid w:val="00AB2054"/>
    <w:rsid w:val="00AB6123"/>
    <w:rsid w:val="00AC2B2A"/>
    <w:rsid w:val="00AC67B5"/>
    <w:rsid w:val="00AD0472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36C"/>
    <w:rsid w:val="00B36EDF"/>
    <w:rsid w:val="00B37E12"/>
    <w:rsid w:val="00B45496"/>
    <w:rsid w:val="00B52F47"/>
    <w:rsid w:val="00B5352A"/>
    <w:rsid w:val="00B544B2"/>
    <w:rsid w:val="00B549DE"/>
    <w:rsid w:val="00B5535B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5F9F"/>
    <w:rsid w:val="00CA2AD1"/>
    <w:rsid w:val="00CA4F4D"/>
    <w:rsid w:val="00CA69C7"/>
    <w:rsid w:val="00CA6B99"/>
    <w:rsid w:val="00CB0816"/>
    <w:rsid w:val="00CB463D"/>
    <w:rsid w:val="00CC58BE"/>
    <w:rsid w:val="00CC73C0"/>
    <w:rsid w:val="00CD1F8C"/>
    <w:rsid w:val="00CD6BEF"/>
    <w:rsid w:val="00CE69F4"/>
    <w:rsid w:val="00CF1C65"/>
    <w:rsid w:val="00CF30A5"/>
    <w:rsid w:val="00CF3F4A"/>
    <w:rsid w:val="00D00194"/>
    <w:rsid w:val="00D06BFE"/>
    <w:rsid w:val="00D07795"/>
    <w:rsid w:val="00D12293"/>
    <w:rsid w:val="00D12AF8"/>
    <w:rsid w:val="00D14A5E"/>
    <w:rsid w:val="00D14F3A"/>
    <w:rsid w:val="00D17AE5"/>
    <w:rsid w:val="00D2035D"/>
    <w:rsid w:val="00D2320E"/>
    <w:rsid w:val="00D30D53"/>
    <w:rsid w:val="00D310FF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4B1C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53F7"/>
    <w:rsid w:val="00DF65F0"/>
    <w:rsid w:val="00DF7836"/>
    <w:rsid w:val="00E03D3D"/>
    <w:rsid w:val="00E056C8"/>
    <w:rsid w:val="00E064DD"/>
    <w:rsid w:val="00E065FC"/>
    <w:rsid w:val="00E06F5A"/>
    <w:rsid w:val="00E1153F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81C53"/>
    <w:rsid w:val="00E82299"/>
    <w:rsid w:val="00E85570"/>
    <w:rsid w:val="00E9120D"/>
    <w:rsid w:val="00E91EB3"/>
    <w:rsid w:val="00E92842"/>
    <w:rsid w:val="00E94888"/>
    <w:rsid w:val="00E94D17"/>
    <w:rsid w:val="00EA27FC"/>
    <w:rsid w:val="00EB023F"/>
    <w:rsid w:val="00EB0D6D"/>
    <w:rsid w:val="00EB1044"/>
    <w:rsid w:val="00EB1F22"/>
    <w:rsid w:val="00EB36E6"/>
    <w:rsid w:val="00EB402C"/>
    <w:rsid w:val="00EB4498"/>
    <w:rsid w:val="00EB6DFA"/>
    <w:rsid w:val="00EB7FD4"/>
    <w:rsid w:val="00EC285A"/>
    <w:rsid w:val="00ED2ED4"/>
    <w:rsid w:val="00ED7E0E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5D07"/>
    <w:rsid w:val="00F461ED"/>
    <w:rsid w:val="00F46B1A"/>
    <w:rsid w:val="00F562C9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2B29B"/>
  <w14:defaultImageDpi w14:val="300"/>
  <w15:docId w15:val="{73AD0D4E-EB9C-499D-9FB3-7BA341A3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B1A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5263BC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B1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B1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6B1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B1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B1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B1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B1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B1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46B1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F46B1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B1A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B1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B1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B1A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B1A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F46B1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F46B1A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F46B1A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F46B1A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F46B1A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F46B1A"/>
    <w:pPr>
      <w:numPr>
        <w:ilvl w:val="6"/>
        <w:numId w:val="30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F46B1A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F46B1A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F46B1A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F46B1A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F46B1A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F46B1A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F46B1A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F46B1A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F46B1A"/>
    <w:pPr>
      <w:numPr>
        <w:numId w:val="10"/>
      </w:numPr>
    </w:pPr>
  </w:style>
  <w:style w:type="paragraph" w:customStyle="1" w:styleId="HeadA">
    <w:name w:val="HeadA"/>
    <w:qFormat/>
    <w:rsid w:val="00F46B1A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F46B1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F46B1A"/>
    <w:pPr>
      <w:numPr>
        <w:ilvl w:val="4"/>
        <w:numId w:val="30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F46B1A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F46B1A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F46B1A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F46B1A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F46B1A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F46B1A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F46B1A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F46B1A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F46B1A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F46B1A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F46B1A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F46B1A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F46B1A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F46B1A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F46B1A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F46B1A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F46B1A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F46B1A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F46B1A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F46B1A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F46B1A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F46B1A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F46B1A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F46B1A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F46B1A"/>
    <w:rPr>
      <w:rFonts w:ascii="Symbol" w:hAnsi="Symbol"/>
    </w:rPr>
  </w:style>
  <w:style w:type="character" w:customStyle="1" w:styleId="Italic">
    <w:name w:val="Italic"/>
    <w:uiPriority w:val="1"/>
    <w:qFormat/>
    <w:rsid w:val="00F46B1A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F46B1A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F46B1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F46B1A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F46B1A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F46B1A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F46B1A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F46B1A"/>
    <w:rPr>
      <w:color w:val="008000"/>
    </w:rPr>
  </w:style>
  <w:style w:type="paragraph" w:customStyle="1" w:styleId="PartNumber">
    <w:name w:val="PartNumber"/>
    <w:qFormat/>
    <w:rsid w:val="00F46B1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F46B1A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F46B1A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F46B1A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F46B1A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F46B1A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F46B1A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F46B1A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F46B1A"/>
    <w:rPr>
      <w:b/>
      <w:bCs/>
      <w:color w:val="3366FF"/>
    </w:rPr>
  </w:style>
  <w:style w:type="paragraph" w:customStyle="1" w:styleId="RunInHead">
    <w:name w:val="RunInHead"/>
    <w:rsid w:val="00F46B1A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F46B1A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F46B1A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F46B1A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F46B1A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F46B1A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F46B1A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F46B1A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F46B1A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F46B1A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F46B1A"/>
    <w:rPr>
      <w:color w:val="3366FF"/>
      <w:vertAlign w:val="superscript"/>
    </w:rPr>
  </w:style>
  <w:style w:type="paragraph" w:customStyle="1" w:styleId="Footnote">
    <w:name w:val="Footnote"/>
    <w:qFormat/>
    <w:rsid w:val="00F46B1A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F46B1A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F46B1A"/>
    <w:rPr>
      <w:color w:val="3366FF"/>
      <w:vertAlign w:val="superscript"/>
    </w:rPr>
  </w:style>
  <w:style w:type="paragraph" w:customStyle="1" w:styleId="QuotePara">
    <w:name w:val="QuotePara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F46B1A"/>
    <w:pPr>
      <w:spacing w:after="240"/>
      <w:jc w:val="right"/>
    </w:pPr>
  </w:style>
  <w:style w:type="character" w:customStyle="1" w:styleId="Caps">
    <w:name w:val="Caps"/>
    <w:uiPriority w:val="1"/>
    <w:qFormat/>
    <w:rsid w:val="00F46B1A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F46B1A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F46B1A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F46B1A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F46B1A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F46B1A"/>
    <w:rPr>
      <w:color w:val="3366FF"/>
    </w:rPr>
  </w:style>
  <w:style w:type="table" w:styleId="TableGrid">
    <w:name w:val="Table Grid"/>
    <w:basedOn w:val="TableNormal"/>
    <w:uiPriority w:val="59"/>
    <w:rsid w:val="00F46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F46B1A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F46B1A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F46B1A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F46B1A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F46B1A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F46B1A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F46B1A"/>
    <w:pPr>
      <w:jc w:val="right"/>
    </w:pPr>
  </w:style>
  <w:style w:type="paragraph" w:customStyle="1" w:styleId="ExtractParaContinued">
    <w:name w:val="ExtractParaContinued"/>
    <w:basedOn w:val="ExtractPara"/>
    <w:qFormat/>
    <w:rsid w:val="00F46B1A"/>
    <w:pPr>
      <w:spacing w:before="0"/>
      <w:ind w:firstLine="360"/>
    </w:pPr>
  </w:style>
  <w:style w:type="paragraph" w:customStyle="1" w:styleId="AppendixNumber">
    <w:name w:val="AppendixNumber"/>
    <w:qFormat/>
    <w:rsid w:val="00F46B1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F46B1A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F46B1A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F46B1A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F46B1A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F46B1A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F46B1A"/>
    <w:rPr>
      <w:color w:val="3366FF"/>
      <w:vertAlign w:val="superscript"/>
    </w:rPr>
  </w:style>
  <w:style w:type="paragraph" w:customStyle="1" w:styleId="Reference">
    <w:name w:val="Reference"/>
    <w:qFormat/>
    <w:rsid w:val="00F46B1A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F46B1A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F46B1A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F46B1A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F46B1A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F46B1A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F46B1A"/>
  </w:style>
  <w:style w:type="character" w:styleId="BookTitle">
    <w:name w:val="Book Title"/>
    <w:basedOn w:val="DefaultParagraphFont"/>
    <w:uiPriority w:val="33"/>
    <w:qFormat/>
    <w:rsid w:val="00F46B1A"/>
    <w:rPr>
      <w:b/>
      <w:bCs/>
      <w:smallCaps/>
      <w:spacing w:val="5"/>
    </w:rPr>
  </w:style>
  <w:style w:type="paragraph" w:customStyle="1" w:styleId="BookTitle0">
    <w:name w:val="BookTitle"/>
    <w:qFormat/>
    <w:rsid w:val="00F46B1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F46B1A"/>
  </w:style>
  <w:style w:type="paragraph" w:customStyle="1" w:styleId="BookEdition">
    <w:name w:val="BookEdition"/>
    <w:basedOn w:val="BookSubtitle"/>
    <w:qFormat/>
    <w:rsid w:val="00F46B1A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F46B1A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F46B1A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F46B1A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F46B1A"/>
  </w:style>
  <w:style w:type="paragraph" w:customStyle="1" w:styleId="CopyrightHead">
    <w:name w:val="CopyrightHead"/>
    <w:basedOn w:val="CopyrightLOC"/>
    <w:qFormat/>
    <w:rsid w:val="00F46B1A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F46B1A"/>
  </w:style>
  <w:style w:type="paragraph" w:customStyle="1" w:styleId="FrontmatterTitle">
    <w:name w:val="FrontmatterTitle"/>
    <w:basedOn w:val="BackmatterTitle"/>
    <w:qFormat/>
    <w:rsid w:val="00F46B1A"/>
  </w:style>
  <w:style w:type="paragraph" w:customStyle="1" w:styleId="TOCFM">
    <w:name w:val="TOCFM"/>
    <w:basedOn w:val="Normal"/>
    <w:qFormat/>
    <w:rsid w:val="00F46B1A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F46B1A"/>
    <w:pPr>
      <w:ind w:left="720"/>
    </w:pPr>
    <w:rPr>
      <w:b/>
    </w:rPr>
  </w:style>
  <w:style w:type="paragraph" w:customStyle="1" w:styleId="TOCPart">
    <w:name w:val="TOCPart"/>
    <w:basedOn w:val="TOCH1"/>
    <w:qFormat/>
    <w:rsid w:val="00F46B1A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F46B1A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F46B1A"/>
    <w:pPr>
      <w:ind w:left="1080"/>
    </w:pPr>
    <w:rPr>
      <w:i/>
    </w:rPr>
  </w:style>
  <w:style w:type="paragraph" w:customStyle="1" w:styleId="TOCH3">
    <w:name w:val="TOCH3"/>
    <w:basedOn w:val="TOCH1"/>
    <w:qFormat/>
    <w:rsid w:val="00F46B1A"/>
    <w:pPr>
      <w:ind w:left="1440"/>
    </w:pPr>
    <w:rPr>
      <w:b w:val="0"/>
      <w:i/>
    </w:rPr>
  </w:style>
  <w:style w:type="paragraph" w:customStyle="1" w:styleId="BoxType">
    <w:name w:val="BoxType"/>
    <w:qFormat/>
    <w:rsid w:val="00F46B1A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F46B1A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F46B1A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F46B1A"/>
    <w:pPr>
      <w:keepNext/>
      <w:keepLines/>
      <w:widowControl w:val="0"/>
      <w:numPr>
        <w:ilvl w:val="1"/>
        <w:numId w:val="30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F46B1A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F46B1A"/>
    <w:pPr>
      <w:keepNext/>
      <w:keepLines/>
      <w:widowControl w:val="0"/>
      <w:numPr>
        <w:ilvl w:val="2"/>
        <w:numId w:val="30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F46B1A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F46B1A"/>
    <w:pPr>
      <w:keepNext/>
      <w:keepLines/>
      <w:widowControl w:val="0"/>
      <w:numPr>
        <w:ilvl w:val="3"/>
        <w:numId w:val="30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F46B1A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F46B1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F46B1A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F46B1A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F46B1A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F46B1A"/>
    <w:pPr>
      <w:keepNext/>
      <w:keepLines/>
      <w:widowControl w:val="0"/>
      <w:numPr>
        <w:ilvl w:val="5"/>
        <w:numId w:val="30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F46B1A"/>
    <w:pPr>
      <w:jc w:val="right"/>
    </w:pPr>
  </w:style>
  <w:style w:type="paragraph" w:customStyle="1" w:styleId="Body">
    <w:name w:val="Body"/>
    <w:uiPriority w:val="99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F46B1A"/>
    <w:pPr>
      <w:numPr>
        <w:numId w:val="30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F46B1A"/>
    <w:rPr>
      <w:color w:val="FF0000"/>
      <w:lang w:val="fr-FR"/>
    </w:rPr>
  </w:style>
  <w:style w:type="paragraph" w:customStyle="1" w:styleId="Default">
    <w:name w:val="Default"/>
    <w:rsid w:val="00F46B1A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F46B1A"/>
  </w:style>
  <w:style w:type="paragraph" w:customStyle="1" w:styleId="ReviewHead">
    <w:name w:val="ReviewHead"/>
    <w:basedOn w:val="FrontmatterTitle"/>
    <w:qFormat/>
    <w:rsid w:val="00F46B1A"/>
  </w:style>
  <w:style w:type="paragraph" w:customStyle="1" w:styleId="ReviewQuote">
    <w:name w:val="ReviewQuote"/>
    <w:basedOn w:val="QuotePara"/>
    <w:qFormat/>
    <w:rsid w:val="00F46B1A"/>
  </w:style>
  <w:style w:type="paragraph" w:customStyle="1" w:styleId="ReviewSource">
    <w:name w:val="ReviewSource"/>
    <w:basedOn w:val="QuoteSource"/>
    <w:qFormat/>
    <w:rsid w:val="00F46B1A"/>
  </w:style>
  <w:style w:type="paragraph" w:customStyle="1" w:styleId="ListGraphic">
    <w:name w:val="ListGraphic"/>
    <w:basedOn w:val="GraphicSlug"/>
    <w:qFormat/>
    <w:rsid w:val="00F46B1A"/>
    <w:pPr>
      <w:ind w:left="0"/>
    </w:pPr>
  </w:style>
  <w:style w:type="paragraph" w:customStyle="1" w:styleId="ListCaption">
    <w:name w:val="ListCaption"/>
    <w:basedOn w:val="CaptionLine"/>
    <w:qFormat/>
    <w:rsid w:val="00F46B1A"/>
    <w:pPr>
      <w:ind w:left="3600"/>
    </w:pPr>
  </w:style>
  <w:style w:type="paragraph" w:customStyle="1" w:styleId="NoteContinued">
    <w:name w:val="NoteContinued"/>
    <w:basedOn w:val="Note"/>
    <w:qFormat/>
    <w:rsid w:val="00F46B1A"/>
    <w:pPr>
      <w:spacing w:before="0"/>
      <w:ind w:firstLine="0"/>
    </w:pPr>
  </w:style>
  <w:style w:type="paragraph" w:customStyle="1" w:styleId="NoteCode">
    <w:name w:val="NoteCode"/>
    <w:basedOn w:val="Code"/>
    <w:qFormat/>
    <w:rsid w:val="00F46B1A"/>
    <w:pPr>
      <w:spacing w:after="240"/>
    </w:pPr>
  </w:style>
  <w:style w:type="paragraph" w:customStyle="1" w:styleId="ListBulletSub">
    <w:name w:val="ListBulletSub"/>
    <w:basedOn w:val="ListBullet"/>
    <w:qFormat/>
    <w:rsid w:val="00F46B1A"/>
    <w:pPr>
      <w:ind w:left="2520"/>
    </w:pPr>
  </w:style>
  <w:style w:type="paragraph" w:customStyle="1" w:styleId="CodeCustom1">
    <w:name w:val="CodeCustom1"/>
    <w:basedOn w:val="Code"/>
    <w:qFormat/>
    <w:rsid w:val="00F46B1A"/>
    <w:rPr>
      <w:color w:val="00B0F0"/>
    </w:rPr>
  </w:style>
  <w:style w:type="paragraph" w:customStyle="1" w:styleId="CodeCustom2">
    <w:name w:val="CodeCustom2"/>
    <w:basedOn w:val="Normal"/>
    <w:qFormat/>
    <w:rsid w:val="00F46B1A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F46B1A"/>
    <w:rPr>
      <w:bCs/>
      <w:color w:val="A12126"/>
    </w:rPr>
  </w:style>
  <w:style w:type="paragraph" w:customStyle="1" w:styleId="Equation">
    <w:name w:val="Equation"/>
    <w:basedOn w:val="ListPlain"/>
    <w:qFormat/>
    <w:rsid w:val="00F46B1A"/>
  </w:style>
  <w:style w:type="character" w:customStyle="1" w:styleId="Heading1Char">
    <w:name w:val="Heading 1 Char"/>
    <w:basedOn w:val="DefaultParagraphFont"/>
    <w:link w:val="Heading1"/>
    <w:uiPriority w:val="9"/>
    <w:rsid w:val="005263BC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5263BC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5263BC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5263BC"/>
  </w:style>
  <w:style w:type="character" w:styleId="Hyperlink">
    <w:name w:val="Hyperlink"/>
    <w:basedOn w:val="DefaultParagraphFont"/>
    <w:uiPriority w:val="99"/>
    <w:unhideWhenUsed/>
    <w:rsid w:val="005263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3B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263BC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5263B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63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3BC"/>
    <w:rPr>
      <w:rFonts w:ascii="Courier New" w:hAnsi="Courier New" w:cs="Courier New"/>
      <w:lang w:val="en-GB" w:eastAsia="en-GB"/>
    </w:rPr>
  </w:style>
  <w:style w:type="character" w:styleId="Strong">
    <w:name w:val="Strong"/>
    <w:basedOn w:val="DefaultParagraphFont"/>
    <w:uiPriority w:val="22"/>
    <w:qFormat/>
    <w:rsid w:val="005263B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F3634"/>
    <w:pPr>
      <w:tabs>
        <w:tab w:val="right" w:leader="dot" w:pos="8090"/>
      </w:tabs>
      <w:spacing w:after="100"/>
      <w:pPrChange w:id="0" w:author="Carol Nichols" w:date="2022-08-23T10:29:00Z">
        <w:pPr>
          <w:spacing w:after="100" w:line="276" w:lineRule="auto"/>
        </w:pPr>
      </w:pPrChange>
    </w:pPr>
    <w:rPr>
      <w:rPrChange w:id="0" w:author="Carol Nichols" w:date="2022-08-23T10:29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DB4B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4B1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F46B1A"/>
    <w:rPr>
      <w:color w:val="605E5C"/>
      <w:shd w:val="clear" w:color="auto" w:fill="E1DFDD"/>
    </w:rPr>
  </w:style>
  <w:style w:type="paragraph" w:styleId="Revision">
    <w:name w:val="Revision"/>
    <w:hidden/>
    <w:uiPriority w:val="71"/>
    <w:rsid w:val="00622CD3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797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3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351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3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351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rust-lang.org/cargo/" TargetMode="External"/><Relationship Id="rId13" Type="http://schemas.microsoft.com/office/2011/relationships/commentsExtended" Target="commentsExtended.xml"/><Relationship Id="rId18" Type="http://schemas.openxmlformats.org/officeDocument/2006/relationships/hyperlink" Target="https://crates.io/me/" TargetMode="External"/><Relationship Id="rId26" Type="http://schemas.openxmlformats.org/officeDocument/2006/relationships/hyperlink" Target="https://crates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ates.io/" TargetMode="External"/><Relationship Id="rId7" Type="http://schemas.openxmlformats.org/officeDocument/2006/relationships/hyperlink" Target="https://crates.io/" TargetMode="External"/><Relationship Id="rId12" Type="http://schemas.openxmlformats.org/officeDocument/2006/relationships/comments" Target="comments.xml"/><Relationship Id="rId17" Type="http://schemas.openxmlformats.org/officeDocument/2006/relationships/hyperlink" Target="https://crates.io/" TargetMode="External"/><Relationship Id="rId25" Type="http://schemas.openxmlformats.org/officeDocument/2006/relationships/hyperlink" Target="https://crates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ates.io/" TargetMode="External"/><Relationship Id="rId20" Type="http://schemas.openxmlformats.org/officeDocument/2006/relationships/hyperlink" Target="https://crates.io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tes.io" TargetMode="External"/><Relationship Id="rId24" Type="http://schemas.openxmlformats.org/officeDocument/2006/relationships/hyperlink" Target="https://crates.io/" TargetMode="Externa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23" Type="http://schemas.openxmlformats.org/officeDocument/2006/relationships/hyperlink" Target="https://crates.io/" TargetMode="External"/><Relationship Id="rId28" Type="http://schemas.microsoft.com/office/2011/relationships/people" Target="people.xml"/><Relationship Id="rId10" Type="http://schemas.openxmlformats.org/officeDocument/2006/relationships/hyperlink" Target="https://crates.io/" TargetMode="External"/><Relationship Id="rId19" Type="http://schemas.openxmlformats.org/officeDocument/2006/relationships/hyperlink" Target="https://crates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.rust-lang.org/cargo/reference/profiles.html" TargetMode="External"/><Relationship Id="rId14" Type="http://schemas.microsoft.com/office/2016/09/relationships/commentsIds" Target="commentsIds.xml"/><Relationship Id="rId22" Type="http://schemas.openxmlformats.org/officeDocument/2006/relationships/hyperlink" Target="https://crates.io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45</TotalTime>
  <Pages>19</Pages>
  <Words>5664</Words>
  <Characters>32286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13</cp:revision>
  <dcterms:created xsi:type="dcterms:W3CDTF">2022-08-04T17:24:00Z</dcterms:created>
  <dcterms:modified xsi:type="dcterms:W3CDTF">2022-08-23T14:32:00Z</dcterms:modified>
</cp:coreProperties>
</file>